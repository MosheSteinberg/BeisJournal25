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8ADF0" w14:textId="6DD3AC4D" w:rsidR="00496229" w:rsidRPr="00496229" w:rsidRDefault="00496229" w:rsidP="00496229">
      <w:pPr>
        <w:pStyle w:val="Standard"/>
        <w:jc w:val="center"/>
        <w:rPr>
          <w:b/>
          <w:bCs/>
          <w:u w:val="single"/>
        </w:rPr>
      </w:pPr>
      <w:r>
        <w:rPr>
          <w:b/>
          <w:bCs/>
          <w:u w:val="single"/>
        </w:rPr>
        <w:t>How We Saw Him at Sinai</w:t>
      </w:r>
    </w:p>
    <w:p w14:paraId="6280D985" w14:textId="3892C26C" w:rsidR="00E97145" w:rsidRPr="00FC4FA6" w:rsidRDefault="008714F1" w:rsidP="002030CA">
      <w:pPr>
        <w:pStyle w:val="Standard"/>
        <w:rPr>
          <w:rtl/>
        </w:rPr>
      </w:pPr>
      <w:r>
        <w:t xml:space="preserve">The experience of </w:t>
      </w:r>
      <w:r>
        <w:rPr>
          <w:i/>
          <w:iCs/>
        </w:rPr>
        <w:t xml:space="preserve">am </w:t>
      </w:r>
      <w:proofErr w:type="spellStart"/>
      <w:r>
        <w:rPr>
          <w:i/>
          <w:iCs/>
        </w:rPr>
        <w:t>yisrael</w:t>
      </w:r>
      <w:proofErr w:type="spellEnd"/>
      <w:r>
        <w:t xml:space="preserve"> at </w:t>
      </w:r>
      <w:r w:rsidR="00A008E0" w:rsidRPr="00A008E0">
        <w:rPr>
          <w:i/>
          <w:iCs/>
        </w:rPr>
        <w:t>H</w:t>
      </w:r>
      <w:r w:rsidR="00A008E0">
        <w:rPr>
          <w:i/>
          <w:iCs/>
        </w:rPr>
        <w:t>ar S</w:t>
      </w:r>
      <w:r>
        <w:rPr>
          <w:i/>
          <w:iCs/>
        </w:rPr>
        <w:t>inai</w:t>
      </w:r>
      <w:r>
        <w:t xml:space="preserve"> is fundamental to the belief system of a Jew.</w:t>
      </w:r>
      <w:r w:rsidR="00FC4FA6">
        <w:t xml:space="preserve"> In the opinion of many </w:t>
      </w:r>
      <w:proofErr w:type="spellStart"/>
      <w:r w:rsidR="00FC4FA6">
        <w:rPr>
          <w:i/>
          <w:iCs/>
        </w:rPr>
        <w:t>rishonim</w:t>
      </w:r>
      <w:proofErr w:type="spellEnd"/>
      <w:r w:rsidR="00FC4FA6">
        <w:t xml:space="preserve">, our tradition that we received the Torah at </w:t>
      </w:r>
      <w:r w:rsidR="00A008E0">
        <w:rPr>
          <w:i/>
          <w:iCs/>
        </w:rPr>
        <w:t>Har S</w:t>
      </w:r>
      <w:r w:rsidR="00FC4FA6">
        <w:rPr>
          <w:i/>
          <w:iCs/>
        </w:rPr>
        <w:t>inai</w:t>
      </w:r>
      <w:r w:rsidR="00FC4FA6">
        <w:t xml:space="preserve"> is the foundation of our belief in the existence of God and how we know Judaism is </w:t>
      </w:r>
      <w:r w:rsidR="002030CA">
        <w:t xml:space="preserve">the </w:t>
      </w:r>
      <w:r w:rsidR="002030CA">
        <w:rPr>
          <w:i/>
          <w:iCs/>
        </w:rPr>
        <w:t xml:space="preserve">das </w:t>
      </w:r>
      <w:proofErr w:type="spellStart"/>
      <w:r w:rsidR="002030CA">
        <w:rPr>
          <w:i/>
          <w:iCs/>
        </w:rPr>
        <w:t>ha’elokis</w:t>
      </w:r>
      <w:proofErr w:type="spellEnd"/>
      <w:r w:rsidR="002030CA">
        <w:rPr>
          <w:i/>
          <w:iCs/>
        </w:rPr>
        <w:t xml:space="preserve"> </w:t>
      </w:r>
      <w:proofErr w:type="spellStart"/>
      <w:r w:rsidR="002030CA">
        <w:rPr>
          <w:i/>
          <w:iCs/>
        </w:rPr>
        <w:t>ha’amitis</w:t>
      </w:r>
      <w:proofErr w:type="spellEnd"/>
      <w:r w:rsidR="002030CA">
        <w:t>, the Godly and truthful religion</w:t>
      </w:r>
      <w:r w:rsidR="00FC4FA6">
        <w:t>.</w:t>
      </w:r>
      <w:r w:rsidR="002030CA">
        <w:rPr>
          <w:rStyle w:val="FootnoteReference"/>
        </w:rPr>
        <w:footnoteReference w:id="2"/>
      </w:r>
    </w:p>
    <w:p w14:paraId="0425B656" w14:textId="1307A51E" w:rsidR="00E97145" w:rsidRDefault="00FC4FA6">
      <w:pPr>
        <w:pStyle w:val="Standard"/>
      </w:pPr>
      <w:r>
        <w:t>With that in mind</w:t>
      </w:r>
      <w:r w:rsidR="008714F1">
        <w:t xml:space="preserve">, we must try to understand exactly what </w:t>
      </w:r>
      <w:r w:rsidR="008714F1">
        <w:rPr>
          <w:i/>
          <w:iCs/>
        </w:rPr>
        <w:t xml:space="preserve">am </w:t>
      </w:r>
      <w:proofErr w:type="spellStart"/>
      <w:r w:rsidR="008714F1">
        <w:rPr>
          <w:i/>
          <w:iCs/>
        </w:rPr>
        <w:t>yisrael</w:t>
      </w:r>
      <w:proofErr w:type="spellEnd"/>
      <w:r w:rsidR="008714F1">
        <w:t xml:space="preserve"> experienced at </w:t>
      </w:r>
      <w:r w:rsidR="00A008E0">
        <w:rPr>
          <w:i/>
          <w:iCs/>
        </w:rPr>
        <w:t>H</w:t>
      </w:r>
      <w:r w:rsidR="008714F1">
        <w:rPr>
          <w:i/>
          <w:iCs/>
        </w:rPr>
        <w:t xml:space="preserve">ar </w:t>
      </w:r>
      <w:r w:rsidR="00A008E0">
        <w:rPr>
          <w:i/>
          <w:iCs/>
        </w:rPr>
        <w:t>S</w:t>
      </w:r>
      <w:r w:rsidR="008714F1">
        <w:rPr>
          <w:i/>
          <w:iCs/>
        </w:rPr>
        <w:t>inai</w:t>
      </w:r>
      <w:r w:rsidR="008714F1">
        <w:t xml:space="preserve">. There are many </w:t>
      </w:r>
      <w:proofErr w:type="spellStart"/>
      <w:r w:rsidR="008714F1">
        <w:rPr>
          <w:i/>
          <w:iCs/>
        </w:rPr>
        <w:t>p’sukim</w:t>
      </w:r>
      <w:proofErr w:type="spellEnd"/>
      <w:r w:rsidR="008714F1">
        <w:t xml:space="preserve"> in the </w:t>
      </w:r>
      <w:r w:rsidR="008714F1">
        <w:rPr>
          <w:i/>
          <w:iCs/>
        </w:rPr>
        <w:t>Torah</w:t>
      </w:r>
      <w:r>
        <w:t xml:space="preserve"> which refer to the “S</w:t>
      </w:r>
      <w:r w:rsidR="008714F1">
        <w:t xml:space="preserve">inai experience.” However, they don’t seem to give a clear picture of exactly what happened. We shall begin by </w:t>
      </w:r>
      <w:r w:rsidR="00496229">
        <w:t xml:space="preserve">inspecting </w:t>
      </w:r>
      <w:r w:rsidR="008714F1">
        <w:t>some of the</w:t>
      </w:r>
      <w:r w:rsidR="00BD207D">
        <w:t>se</w:t>
      </w:r>
      <w:r w:rsidR="008714F1">
        <w:t xml:space="preserve"> </w:t>
      </w:r>
      <w:proofErr w:type="spellStart"/>
      <w:r w:rsidR="002176CE">
        <w:rPr>
          <w:i/>
          <w:iCs/>
        </w:rPr>
        <w:t>p’</w:t>
      </w:r>
      <w:r w:rsidR="008714F1">
        <w:rPr>
          <w:i/>
          <w:iCs/>
        </w:rPr>
        <w:t>sukim</w:t>
      </w:r>
      <w:proofErr w:type="spellEnd"/>
      <w:r w:rsidR="00496229">
        <w:t xml:space="preserve"> and looking at their potential implications.</w:t>
      </w:r>
    </w:p>
    <w:p w14:paraId="76388DC3" w14:textId="16B5880C" w:rsidR="00496229" w:rsidRPr="00496229" w:rsidRDefault="00496229">
      <w:pPr>
        <w:pStyle w:val="Standard"/>
        <w:rPr>
          <w:b/>
          <w:bCs/>
          <w:i/>
          <w:iCs/>
        </w:rPr>
      </w:pPr>
      <w:r>
        <w:rPr>
          <w:b/>
          <w:bCs/>
        </w:rPr>
        <w:t xml:space="preserve">Implications in the </w:t>
      </w:r>
      <w:proofErr w:type="spellStart"/>
      <w:r w:rsidRPr="00496229">
        <w:rPr>
          <w:b/>
          <w:bCs/>
          <w:i/>
          <w:iCs/>
        </w:rPr>
        <w:t>P’sukim</w:t>
      </w:r>
      <w:proofErr w:type="spellEnd"/>
    </w:p>
    <w:p w14:paraId="35D0ADC0" w14:textId="77777777" w:rsidR="00E97145" w:rsidRDefault="008714F1">
      <w:pPr>
        <w:pStyle w:val="Standard"/>
      </w:pPr>
      <w:r>
        <w:t xml:space="preserve">First, in </w:t>
      </w:r>
      <w:commentRangeStart w:id="0"/>
      <w:proofErr w:type="spellStart"/>
      <w:r>
        <w:rPr>
          <w:i/>
          <w:iCs/>
        </w:rPr>
        <w:t>parshas</w:t>
      </w:r>
      <w:proofErr w:type="spellEnd"/>
      <w:r>
        <w:rPr>
          <w:i/>
          <w:iCs/>
        </w:rPr>
        <w:t xml:space="preserve"> </w:t>
      </w:r>
      <w:proofErr w:type="spellStart"/>
      <w:r>
        <w:rPr>
          <w:i/>
          <w:iCs/>
        </w:rPr>
        <w:t>yisro</w:t>
      </w:r>
      <w:commentRangeEnd w:id="0"/>
      <w:proofErr w:type="spellEnd"/>
      <w:r w:rsidR="00C22CA7">
        <w:rPr>
          <w:rStyle w:val="CommentReference"/>
        </w:rPr>
        <w:commentReference w:id="0"/>
      </w:r>
      <w:r>
        <w:rPr>
          <w:rStyle w:val="FootnoteReference"/>
          <w:i/>
          <w:iCs/>
        </w:rPr>
        <w:footnoteReference w:id="3"/>
      </w:r>
      <w:r>
        <w:t>.</w:t>
      </w:r>
    </w:p>
    <w:p w14:paraId="21A6748C" w14:textId="77777777" w:rsidR="00E97145" w:rsidRDefault="008714F1" w:rsidP="00AA0F21">
      <w:pPr>
        <w:pStyle w:val="Standard"/>
        <w:jc w:val="right"/>
      </w:pPr>
      <w:r>
        <w:rPr>
          <w:rtl/>
        </w:rPr>
        <w:t>וַיֹּ֨אמֶר יְקֹוָ֜ק אֶל־מֹשֶׁ֗ה הִנֵּ֨ה אָנֹכִ֜י בָּ֣א אֵלֶיךָ֘ בְּעַ֣ב הֶֽעָנָן֒ בַּעֲב֞וּר יִשְׁמַ֤ע הָעָם֙ בְּדַבְּרִ֣י עִמָּ֔ךְ וְגַם־בְּךָ֖ יַאֲמִ֣ינוּ לְעוֹלָ֑ם וַיַּגֵּ֥ד מֹשֶׁ֛ה אֶת־דִּבְרֵ֥י הָעָ֖ם אֶל־יְקֹוָֽק:</w:t>
      </w:r>
    </w:p>
    <w:p w14:paraId="09D1D184" w14:textId="77777777" w:rsidR="00E97145" w:rsidRDefault="008714F1">
      <w:pPr>
        <w:pStyle w:val="Standard"/>
      </w:pPr>
      <w:r>
        <w:t xml:space="preserve">And Hashem said to Moshe “Behold, I am coming to you in the thick of the cloud in order that </w:t>
      </w:r>
      <w:r>
        <w:rPr>
          <w:u w:val="single"/>
        </w:rPr>
        <w:t>the nation hear when I am speaking to you</w:t>
      </w:r>
      <w:r>
        <w:t>, and that they shall believe in you eternally.” And Moshe told the words of nation unto Hashem.</w:t>
      </w:r>
    </w:p>
    <w:p w14:paraId="515F6056" w14:textId="77777777" w:rsidR="00E97145" w:rsidRDefault="008714F1">
      <w:pPr>
        <w:pStyle w:val="Standard"/>
      </w:pPr>
      <w:r>
        <w:t xml:space="preserve">This </w:t>
      </w:r>
      <w:proofErr w:type="spellStart"/>
      <w:r>
        <w:rPr>
          <w:i/>
          <w:iCs/>
        </w:rPr>
        <w:t>passuk</w:t>
      </w:r>
      <w:proofErr w:type="spellEnd"/>
      <w:r>
        <w:t xml:space="preserve"> implies that Hashem spoke to Moshe and let the </w:t>
      </w:r>
      <w:commentRangeStart w:id="2"/>
      <w:r>
        <w:t xml:space="preserve">Jews </w:t>
      </w:r>
      <w:commentRangeEnd w:id="2"/>
      <w:r w:rsidR="00677A6A">
        <w:rPr>
          <w:rStyle w:val="CommentReference"/>
        </w:rPr>
        <w:commentReference w:id="2"/>
      </w:r>
      <w:r>
        <w:t>hear, but Hashem did not speak to the rest of the nation directly.</w:t>
      </w:r>
    </w:p>
    <w:p w14:paraId="52FFA399" w14:textId="77777777" w:rsidR="00E97145" w:rsidRDefault="008714F1">
      <w:pPr>
        <w:pStyle w:val="Standard"/>
      </w:pPr>
      <w:r>
        <w:t xml:space="preserve">After the </w:t>
      </w:r>
      <w:proofErr w:type="spellStart"/>
      <w:r>
        <w:rPr>
          <w:i/>
          <w:iCs/>
        </w:rPr>
        <w:t>aseres</w:t>
      </w:r>
      <w:proofErr w:type="spellEnd"/>
      <w:r>
        <w:rPr>
          <w:i/>
          <w:iCs/>
        </w:rPr>
        <w:t xml:space="preserve"> </w:t>
      </w:r>
      <w:proofErr w:type="spellStart"/>
      <w:r w:rsidRPr="00496229">
        <w:rPr>
          <w:i/>
          <w:iCs/>
        </w:rPr>
        <w:t>hadibros</w:t>
      </w:r>
      <w:proofErr w:type="spellEnd"/>
      <w:r>
        <w:t xml:space="preserve">, the </w:t>
      </w:r>
      <w:r w:rsidRPr="00496229">
        <w:t>Torah</w:t>
      </w:r>
      <w:r>
        <w:t xml:space="preserve"> then says:</w:t>
      </w:r>
      <w:r>
        <w:rPr>
          <w:rStyle w:val="FootnoteReference"/>
        </w:rPr>
        <w:footnoteReference w:id="4"/>
      </w:r>
    </w:p>
    <w:p w14:paraId="3434150D" w14:textId="77777777" w:rsidR="00E97145" w:rsidRDefault="008714F1" w:rsidP="00AA0F21">
      <w:pPr>
        <w:pStyle w:val="Standard"/>
        <w:jc w:val="right"/>
      </w:pPr>
      <w:r>
        <w:rPr>
          <w:rtl/>
        </w:rPr>
        <w:t>וַיֹּֽאמְרוּ֙ אֶל־מֹשֶׁ֔ה דַּבֵּר־אַתָּ֥ה עִמָּ֖נוּ וְנִשְׁמָ֑עָה וְאַל־יְדַבֵּ֥ר עִמָּ֛נוּ אֱלֹהִ֖ים פֶּן־נָמֽוּת:</w:t>
      </w:r>
    </w:p>
    <w:p w14:paraId="4D185FD9" w14:textId="77777777" w:rsidR="00E97145" w:rsidRDefault="008714F1">
      <w:pPr>
        <w:pStyle w:val="Standard"/>
      </w:pPr>
      <w:r>
        <w:t>And they said to Moshe “You should speak with us, and God should not speak with us in case we die.”</w:t>
      </w:r>
    </w:p>
    <w:p w14:paraId="3B21F6A7" w14:textId="1DBE19BF" w:rsidR="00E97145" w:rsidRDefault="008714F1">
      <w:pPr>
        <w:pStyle w:val="Standard"/>
      </w:pPr>
      <w:r>
        <w:t>This would seem to imply that Hashem spok</w:t>
      </w:r>
      <w:r w:rsidR="00496229">
        <w:t xml:space="preserve">e directly to the entire nation </w:t>
      </w:r>
      <w:commentRangeStart w:id="4"/>
      <w:r w:rsidR="00496229">
        <w:t>and the nation is now complaining that they aren’t able to sustain listening to God directly.</w:t>
      </w:r>
      <w:commentRangeEnd w:id="4"/>
      <w:r w:rsidR="006346D3">
        <w:rPr>
          <w:rStyle w:val="CommentReference"/>
        </w:rPr>
        <w:commentReference w:id="4"/>
      </w:r>
    </w:p>
    <w:p w14:paraId="210030F2" w14:textId="77777777" w:rsidR="00E97145" w:rsidRDefault="008714F1">
      <w:pPr>
        <w:pStyle w:val="Standard"/>
      </w:pPr>
      <w:r>
        <w:t xml:space="preserve">Second, in </w:t>
      </w:r>
      <w:proofErr w:type="spellStart"/>
      <w:r>
        <w:rPr>
          <w:i/>
          <w:iCs/>
        </w:rPr>
        <w:t>parshas</w:t>
      </w:r>
      <w:proofErr w:type="spellEnd"/>
      <w:r>
        <w:rPr>
          <w:i/>
          <w:iCs/>
        </w:rPr>
        <w:t xml:space="preserve"> </w:t>
      </w:r>
      <w:proofErr w:type="spellStart"/>
      <w:r>
        <w:rPr>
          <w:i/>
          <w:iCs/>
        </w:rPr>
        <w:t>va’eschanan</w:t>
      </w:r>
      <w:proofErr w:type="spellEnd"/>
      <w:r>
        <w:rPr>
          <w:i/>
          <w:iCs/>
        </w:rPr>
        <w:t>:</w:t>
      </w:r>
      <w:r>
        <w:rPr>
          <w:rStyle w:val="FootnoteReference"/>
          <w:i/>
          <w:iCs/>
        </w:rPr>
        <w:footnoteReference w:id="5"/>
      </w:r>
    </w:p>
    <w:p w14:paraId="1F628A4F" w14:textId="77777777" w:rsidR="00E97145" w:rsidRDefault="008714F1" w:rsidP="00AA0F21">
      <w:pPr>
        <w:pStyle w:val="Standard"/>
        <w:jc w:val="right"/>
      </w:pPr>
      <w:r>
        <w:rPr>
          <w:rtl/>
        </w:rPr>
        <w:t>וַיְדַבֵּ֧ר יְקֹוָ֛ק אֲלֵיכֶ֖ם מִתּ֣וֹךְ הָאֵ֑שׁ ק֤וֹל דְּבָרִים֙ אַתֶּ֣ם שֹׁמְעִ֔ים וּתְמוּנָ֛ה אֵינְכֶ֥ם רֹאִ֖ים זוּלָתִ֥י קֽוֹל:</w:t>
      </w:r>
    </w:p>
    <w:p w14:paraId="2260BCBC" w14:textId="77777777" w:rsidR="00E97145" w:rsidRDefault="008714F1">
      <w:pPr>
        <w:pStyle w:val="Standard"/>
      </w:pPr>
      <w:r>
        <w:t>And Hashem spoke to you from within the fire. You were hearing a voice of words and you did not see a picture, just a voice.</w:t>
      </w:r>
    </w:p>
    <w:p w14:paraId="74354F70" w14:textId="77777777" w:rsidR="00E97145" w:rsidRDefault="008714F1">
      <w:pPr>
        <w:pStyle w:val="Standard"/>
      </w:pPr>
      <w:r>
        <w:t>The phrase “a voice of words” (as opposed to just “words”) seems to imply that the Jews heard a sound from God which they could tell was words, but they couldn’t make out the actual words being said.</w:t>
      </w:r>
    </w:p>
    <w:p w14:paraId="3C355F0B" w14:textId="77777777" w:rsidR="00E97145" w:rsidRDefault="008714F1">
      <w:pPr>
        <w:pStyle w:val="Standard"/>
      </w:pPr>
      <w:r>
        <w:t xml:space="preserve">Immediately before the </w:t>
      </w:r>
      <w:proofErr w:type="spellStart"/>
      <w:r>
        <w:rPr>
          <w:i/>
          <w:iCs/>
        </w:rPr>
        <w:t>aseres</w:t>
      </w:r>
      <w:proofErr w:type="spellEnd"/>
      <w:r>
        <w:rPr>
          <w:i/>
          <w:iCs/>
        </w:rPr>
        <w:t xml:space="preserve"> </w:t>
      </w:r>
      <w:proofErr w:type="spellStart"/>
      <w:r>
        <w:rPr>
          <w:i/>
          <w:iCs/>
        </w:rPr>
        <w:t>hadibros</w:t>
      </w:r>
      <w:proofErr w:type="spellEnd"/>
      <w:r>
        <w:t xml:space="preserve"> in </w:t>
      </w:r>
      <w:proofErr w:type="spellStart"/>
      <w:r>
        <w:rPr>
          <w:i/>
          <w:iCs/>
        </w:rPr>
        <w:t>parshas</w:t>
      </w:r>
      <w:proofErr w:type="spellEnd"/>
      <w:r>
        <w:rPr>
          <w:i/>
          <w:iCs/>
        </w:rPr>
        <w:t xml:space="preserve"> </w:t>
      </w:r>
      <w:proofErr w:type="spellStart"/>
      <w:r>
        <w:rPr>
          <w:i/>
          <w:iCs/>
        </w:rPr>
        <w:t>va’eschanan</w:t>
      </w:r>
      <w:proofErr w:type="spellEnd"/>
      <w:r>
        <w:t>, Moshe says</w:t>
      </w:r>
      <w:r>
        <w:rPr>
          <w:rStyle w:val="FootnoteReference"/>
        </w:rPr>
        <w:footnoteReference w:id="6"/>
      </w:r>
    </w:p>
    <w:p w14:paraId="668BFD70" w14:textId="77777777" w:rsidR="00E97145" w:rsidRDefault="008714F1" w:rsidP="00AA0F21">
      <w:pPr>
        <w:pStyle w:val="Standard"/>
        <w:jc w:val="right"/>
      </w:pPr>
      <w:r>
        <w:rPr>
          <w:rtl/>
        </w:rPr>
        <w:lastRenderedPageBreak/>
        <w:t>פָּנִ֣ים׀ בְּפָנִ֗ים דִּבֶּ֨ר יְקֹוָ֧ק עִמָּכֶ֛ם בָּהָ֖ר מִתּ֥וֹךְ הָאֵֽשׁ:</w:t>
      </w:r>
    </w:p>
    <w:p w14:paraId="2386A6BA" w14:textId="77777777" w:rsidR="00E97145" w:rsidRDefault="008714F1">
      <w:pPr>
        <w:pStyle w:val="Standard"/>
      </w:pPr>
      <w:r>
        <w:t>Face to face God spoke with you (plural) at the mountain from within the fire.</w:t>
      </w:r>
    </w:p>
    <w:p w14:paraId="7FB6FCC4" w14:textId="0C8DF5CA" w:rsidR="00E97145" w:rsidRDefault="008714F1">
      <w:pPr>
        <w:pStyle w:val="Standard"/>
      </w:pPr>
      <w:r>
        <w:t xml:space="preserve">The phrase “face to face” is </w:t>
      </w:r>
      <w:del w:id="7" w:author="Mikey Lebrett" w:date="2019-02-13T20:06:00Z">
        <w:r w:rsidDel="00ED04AE">
          <w:delText xml:space="preserve">a phrase </w:delText>
        </w:r>
      </w:del>
      <w:r>
        <w:t>used elsewhere to describe the prophecy of Moshe.</w:t>
      </w:r>
      <w:r>
        <w:rPr>
          <w:rStyle w:val="FootnoteReference"/>
        </w:rPr>
        <w:footnoteReference w:id="7"/>
      </w:r>
      <w:r>
        <w:t xml:space="preserve"> This would imply</w:t>
      </w:r>
      <w:ins w:id="8" w:author="Mikey Lebrett" w:date="2019-02-13T20:26:00Z">
        <w:r w:rsidR="006346D3">
          <w:t xml:space="preserve"> that the whole nation had</w:t>
        </w:r>
      </w:ins>
      <w:r>
        <w:t xml:space="preserve"> a full prophetic experience</w:t>
      </w:r>
      <w:ins w:id="9" w:author="Mikey Lebrett" w:date="2019-02-13T20:26:00Z">
        <w:r w:rsidR="006346D3">
          <w:t>, just like Moshe.</w:t>
        </w:r>
      </w:ins>
      <w:del w:id="10" w:author="Mikey Lebrett" w:date="2019-02-13T20:26:00Z">
        <w:r w:rsidDel="006346D3">
          <w:delText xml:space="preserve"> for all Jews</w:delText>
        </w:r>
      </w:del>
      <w:r>
        <w:t>.</w:t>
      </w:r>
      <w:ins w:id="11" w:author="Steinberg, Moshe - RPC Consulting" w:date="2018-12-02T17:32:00Z">
        <w:r w:rsidR="00442AD0">
          <w:rPr>
            <w:rStyle w:val="FootnoteReference"/>
          </w:rPr>
          <w:footnoteReference w:id="8"/>
        </w:r>
      </w:ins>
    </w:p>
    <w:p w14:paraId="2A0BEB2F" w14:textId="02C466E1" w:rsidR="00E97145" w:rsidRDefault="008714F1">
      <w:pPr>
        <w:pStyle w:val="Standard"/>
      </w:pPr>
      <w:r>
        <w:t xml:space="preserve">There are many other </w:t>
      </w:r>
      <w:proofErr w:type="spellStart"/>
      <w:r>
        <w:rPr>
          <w:i/>
          <w:iCs/>
        </w:rPr>
        <w:t>p’sukim</w:t>
      </w:r>
      <w:proofErr w:type="spellEnd"/>
      <w:r>
        <w:t xml:space="preserve"> with </w:t>
      </w:r>
      <w:commentRangeStart w:id="12"/>
      <w:r>
        <w:t xml:space="preserve">interesting </w:t>
      </w:r>
      <w:commentRangeEnd w:id="12"/>
      <w:r w:rsidR="006346D3">
        <w:rPr>
          <w:rStyle w:val="CommentReference"/>
        </w:rPr>
        <w:commentReference w:id="12"/>
      </w:r>
      <w:r>
        <w:t xml:space="preserve">implications but having seen the small sample above, we are left with a </w:t>
      </w:r>
      <w:r w:rsidR="00AA0F21">
        <w:t>sufficiently</w:t>
      </w:r>
      <w:r>
        <w:t xml:space="preserve"> </w:t>
      </w:r>
      <w:commentRangeStart w:id="13"/>
      <w:r>
        <w:t xml:space="preserve">fuzzy </w:t>
      </w:r>
      <w:commentRangeEnd w:id="13"/>
      <w:r w:rsidR="00C22CA7">
        <w:rPr>
          <w:rStyle w:val="CommentReference"/>
        </w:rPr>
        <w:commentReference w:id="13"/>
      </w:r>
      <w:r>
        <w:t xml:space="preserve">picture as to what the average Jew experienced at </w:t>
      </w:r>
      <w:r w:rsidR="00A008E0">
        <w:rPr>
          <w:i/>
          <w:iCs/>
        </w:rPr>
        <w:t>Har S</w:t>
      </w:r>
      <w:r w:rsidR="00AA0F21">
        <w:rPr>
          <w:i/>
          <w:iCs/>
        </w:rPr>
        <w:t>inai</w:t>
      </w:r>
      <w:r>
        <w:t>.</w:t>
      </w:r>
    </w:p>
    <w:p w14:paraId="707829AB" w14:textId="4770A58C" w:rsidR="00496229" w:rsidRPr="00496229" w:rsidRDefault="00496229">
      <w:pPr>
        <w:pStyle w:val="Standard"/>
        <w:rPr>
          <w:b/>
          <w:bCs/>
        </w:rPr>
      </w:pPr>
      <w:r>
        <w:rPr>
          <w:b/>
          <w:bCs/>
        </w:rPr>
        <w:t>Sources in Chazal</w:t>
      </w:r>
    </w:p>
    <w:p w14:paraId="264A26D8" w14:textId="77777777" w:rsidR="00E97145" w:rsidRDefault="008714F1">
      <w:pPr>
        <w:pStyle w:val="Standard"/>
      </w:pPr>
      <w:r>
        <w:t xml:space="preserve">The “Sinai Experience” seems to be dealt with directly in </w:t>
      </w:r>
      <w:proofErr w:type="spellStart"/>
      <w:r>
        <w:rPr>
          <w:i/>
          <w:iCs/>
        </w:rPr>
        <w:t>maseches</w:t>
      </w:r>
      <w:proofErr w:type="spellEnd"/>
      <w:r>
        <w:rPr>
          <w:i/>
          <w:iCs/>
        </w:rPr>
        <w:t xml:space="preserve"> </w:t>
      </w:r>
      <w:proofErr w:type="spellStart"/>
      <w:r>
        <w:rPr>
          <w:i/>
          <w:iCs/>
        </w:rPr>
        <w:t>makkos</w:t>
      </w:r>
      <w:proofErr w:type="spellEnd"/>
      <w:r>
        <w:rPr>
          <w:rStyle w:val="FootnoteReference"/>
          <w:i/>
          <w:iCs/>
        </w:rPr>
        <w:footnoteReference w:id="9"/>
      </w:r>
      <w:r>
        <w:t>.</w:t>
      </w:r>
    </w:p>
    <w:p w14:paraId="05C0EBDD" w14:textId="77777777" w:rsidR="00E97145" w:rsidRDefault="008714F1" w:rsidP="002176CE">
      <w:pPr>
        <w:pStyle w:val="Standard"/>
        <w:jc w:val="right"/>
      </w:pPr>
      <w:r>
        <w:rPr>
          <w:rtl/>
        </w:rPr>
        <w:t>דרש רבי שמלאי: שש מאות ושלש עשרה מצות נאמרו לו למשה, שלש מאות וששים וחמש לאוין כמנין ימות החמה, ומאתים וארבעים ושמונה עשה כנגד איבריו של אדם. אמר רב המנונא: מאי קרא? תורה צוה לנו משה מורשה, תורה בגימטריא שית מאה וחד סרי הוי, אנכי ולא יהיה לך מפי הגבורה שמענום.</w:t>
      </w:r>
    </w:p>
    <w:p w14:paraId="55252406" w14:textId="00E5E90A" w:rsidR="00E97145" w:rsidRDefault="008714F1">
      <w:pPr>
        <w:pStyle w:val="Standard"/>
      </w:pPr>
      <w:r>
        <w:t xml:space="preserve">Rabi </w:t>
      </w:r>
      <w:proofErr w:type="spellStart"/>
      <w:r>
        <w:t>Simlai</w:t>
      </w:r>
      <w:proofErr w:type="spellEnd"/>
      <w:r>
        <w:t xml:space="preserve"> expounded: 613 </w:t>
      </w:r>
      <w:proofErr w:type="spellStart"/>
      <w:r>
        <w:rPr>
          <w:i/>
          <w:iCs/>
        </w:rPr>
        <w:t>mitzvos</w:t>
      </w:r>
      <w:proofErr w:type="spellEnd"/>
      <w:r>
        <w:t xml:space="preserve"> were said to Moshe, 365 negative commandments equal to the number of days in a solar year and 248 positive commandments equal to the number of limbs in the human body. </w:t>
      </w:r>
      <w:proofErr w:type="spellStart"/>
      <w:r>
        <w:t>Rav</w:t>
      </w:r>
      <w:proofErr w:type="spellEnd"/>
      <w:r>
        <w:t xml:space="preserve"> </w:t>
      </w:r>
      <w:proofErr w:type="spellStart"/>
      <w:r>
        <w:t>Hamnuna</w:t>
      </w:r>
      <w:proofErr w:type="spellEnd"/>
      <w:r>
        <w:t xml:space="preserve"> said: What is the biblical source for this? Moshe commanded us </w:t>
      </w:r>
      <w:r>
        <w:rPr>
          <w:i/>
          <w:iCs/>
        </w:rPr>
        <w:t>Torah</w:t>
      </w:r>
      <w:r>
        <w:t xml:space="preserve"> as an inheritance</w:t>
      </w:r>
      <w:r w:rsidR="002176CE">
        <w:t xml:space="preserve"> (</w:t>
      </w:r>
      <w:proofErr w:type="spellStart"/>
      <w:r w:rsidR="002176CE">
        <w:t>D’varim</w:t>
      </w:r>
      <w:proofErr w:type="spellEnd"/>
      <w:r w:rsidR="002176CE">
        <w:t xml:space="preserve"> 33,4)</w:t>
      </w:r>
      <w:r>
        <w:t xml:space="preserve">. The numerical value of </w:t>
      </w:r>
      <w:r w:rsidR="002176CE">
        <w:t xml:space="preserve">the letters of the word </w:t>
      </w:r>
      <w:r>
        <w:rPr>
          <w:i/>
          <w:iCs/>
        </w:rPr>
        <w:t>Torah</w:t>
      </w:r>
      <w:r>
        <w:t xml:space="preserve"> is 611. </w:t>
      </w:r>
      <w:r w:rsidR="002176CE">
        <w:t xml:space="preserve">We heard </w:t>
      </w:r>
      <w:r>
        <w:t>“I am the Lord your God” and “You shall not have any other gods” from the mouth of the Almighty.</w:t>
      </w:r>
    </w:p>
    <w:p w14:paraId="0CE3D080" w14:textId="4C0708F2" w:rsidR="00E97145" w:rsidRDefault="008714F1">
      <w:pPr>
        <w:pStyle w:val="Standard"/>
      </w:pPr>
      <w:r>
        <w:t xml:space="preserve">It seems clear from this </w:t>
      </w:r>
      <w:proofErr w:type="spellStart"/>
      <w:r>
        <w:rPr>
          <w:i/>
          <w:iCs/>
        </w:rPr>
        <w:t>gemara</w:t>
      </w:r>
      <w:proofErr w:type="spellEnd"/>
      <w:r>
        <w:t xml:space="preserve"> that </w:t>
      </w:r>
      <w:r>
        <w:rPr>
          <w:i/>
          <w:iCs/>
        </w:rPr>
        <w:t xml:space="preserve">am </w:t>
      </w:r>
      <w:proofErr w:type="spellStart"/>
      <w:r>
        <w:rPr>
          <w:i/>
          <w:iCs/>
        </w:rPr>
        <w:t>yisrael</w:t>
      </w:r>
      <w:proofErr w:type="spellEnd"/>
      <w:r>
        <w:t xml:space="preserve"> experienced fully fledged prophecy for two of the </w:t>
      </w:r>
      <w:proofErr w:type="spellStart"/>
      <w:r>
        <w:rPr>
          <w:i/>
          <w:iCs/>
        </w:rPr>
        <w:t>aseres</w:t>
      </w:r>
      <w:proofErr w:type="spellEnd"/>
      <w:r>
        <w:rPr>
          <w:i/>
          <w:iCs/>
        </w:rPr>
        <w:t xml:space="preserve"> </w:t>
      </w:r>
      <w:proofErr w:type="spellStart"/>
      <w:r>
        <w:rPr>
          <w:i/>
          <w:iCs/>
        </w:rPr>
        <w:t>hadibros</w:t>
      </w:r>
      <w:proofErr w:type="spellEnd"/>
      <w:r>
        <w:t>.</w:t>
      </w:r>
    </w:p>
    <w:p w14:paraId="6BE726AF" w14:textId="605DF02D" w:rsidR="00496229" w:rsidRDefault="008714F1" w:rsidP="00496229">
      <w:pPr>
        <w:pStyle w:val="Standard"/>
      </w:pPr>
      <w:r>
        <w:t xml:space="preserve">However, </w:t>
      </w:r>
      <w:proofErr w:type="spellStart"/>
      <w:r>
        <w:rPr>
          <w:i/>
          <w:iCs/>
        </w:rPr>
        <w:t>chazal</w:t>
      </w:r>
      <w:proofErr w:type="spellEnd"/>
      <w:r>
        <w:t xml:space="preserve"> also say that prophecy can only rest on he who is a </w:t>
      </w:r>
      <w:proofErr w:type="spellStart"/>
      <w:r>
        <w:rPr>
          <w:i/>
          <w:iCs/>
        </w:rPr>
        <w:t>gibor</w:t>
      </w:r>
      <w:proofErr w:type="spellEnd"/>
      <w:r>
        <w:t xml:space="preserve">, </w:t>
      </w:r>
      <w:proofErr w:type="spellStart"/>
      <w:r>
        <w:rPr>
          <w:i/>
          <w:iCs/>
        </w:rPr>
        <w:t>ashir</w:t>
      </w:r>
      <w:proofErr w:type="spellEnd"/>
      <w:r>
        <w:t xml:space="preserve">, </w:t>
      </w:r>
      <w:proofErr w:type="spellStart"/>
      <w:r>
        <w:rPr>
          <w:i/>
          <w:iCs/>
        </w:rPr>
        <w:t>chacham</w:t>
      </w:r>
      <w:proofErr w:type="spellEnd"/>
      <w:r>
        <w:t xml:space="preserve"> and </w:t>
      </w:r>
      <w:proofErr w:type="spellStart"/>
      <w:r>
        <w:rPr>
          <w:i/>
          <w:iCs/>
        </w:rPr>
        <w:t>anav</w:t>
      </w:r>
      <w:proofErr w:type="spellEnd"/>
      <w:r>
        <w:rPr>
          <w:i/>
          <w:iCs/>
        </w:rPr>
        <w:t xml:space="preserve">, </w:t>
      </w:r>
      <w:r>
        <w:t>a person who is mighty, rich, wise and humble.</w:t>
      </w:r>
      <w:r>
        <w:rPr>
          <w:rStyle w:val="FootnoteReference"/>
        </w:rPr>
        <w:footnoteReference w:id="10"/>
      </w:r>
      <w:r>
        <w:rPr>
          <w:i/>
          <w:iCs/>
        </w:rPr>
        <w:t xml:space="preserve"> </w:t>
      </w:r>
      <w:r>
        <w:t>This seems to imply that one cannot receive prophecy without the requisite preparation.</w:t>
      </w:r>
      <w:r>
        <w:rPr>
          <w:rStyle w:val="FootnoteReference"/>
        </w:rPr>
        <w:footnoteReference w:id="11"/>
      </w:r>
    </w:p>
    <w:p w14:paraId="320B44F1" w14:textId="0ED3CFAF" w:rsidR="00E97145" w:rsidRDefault="008714F1">
      <w:pPr>
        <w:pStyle w:val="Standard"/>
      </w:pPr>
      <w:r>
        <w:t xml:space="preserve">We now turn to the </w:t>
      </w:r>
      <w:proofErr w:type="spellStart"/>
      <w:r>
        <w:rPr>
          <w:i/>
          <w:iCs/>
        </w:rPr>
        <w:t>rishonim</w:t>
      </w:r>
      <w:proofErr w:type="spellEnd"/>
      <w:r>
        <w:t xml:space="preserve"> to see how they understood </w:t>
      </w:r>
      <w:proofErr w:type="gramStart"/>
      <w:r>
        <w:t>all of</w:t>
      </w:r>
      <w:proofErr w:type="gramEnd"/>
      <w:r>
        <w:t xml:space="preserve"> the above.</w:t>
      </w:r>
    </w:p>
    <w:p w14:paraId="6ED31E2D" w14:textId="61A01419" w:rsidR="00496229" w:rsidRPr="00496229" w:rsidRDefault="00496229">
      <w:pPr>
        <w:pStyle w:val="Standard"/>
        <w:rPr>
          <w:b/>
          <w:bCs/>
        </w:rPr>
      </w:pPr>
      <w:r w:rsidRPr="00496229">
        <w:rPr>
          <w:b/>
          <w:bCs/>
        </w:rPr>
        <w:t>Revelation for All</w:t>
      </w:r>
    </w:p>
    <w:p w14:paraId="75608E2A" w14:textId="7FBF64D6" w:rsidR="00E97145" w:rsidRDefault="008714F1" w:rsidP="00CC4441">
      <w:pPr>
        <w:pStyle w:val="Standard"/>
      </w:pPr>
      <w:r>
        <w:t xml:space="preserve">The first approach is that of </w:t>
      </w:r>
      <w:proofErr w:type="spellStart"/>
      <w:r w:rsidRPr="002176CE">
        <w:t>Rashba</w:t>
      </w:r>
      <w:proofErr w:type="spellEnd"/>
      <w:r>
        <w:t xml:space="preserve">, </w:t>
      </w:r>
      <w:r w:rsidRPr="002176CE">
        <w:t>Ran</w:t>
      </w:r>
      <w:r>
        <w:rPr>
          <w:i/>
          <w:iCs/>
        </w:rPr>
        <w:t xml:space="preserve">, </w:t>
      </w:r>
      <w:proofErr w:type="spellStart"/>
      <w:r w:rsidRPr="002176CE">
        <w:t>Rav</w:t>
      </w:r>
      <w:proofErr w:type="spellEnd"/>
      <w:r>
        <w:rPr>
          <w:i/>
          <w:iCs/>
        </w:rPr>
        <w:t xml:space="preserve"> </w:t>
      </w:r>
      <w:r w:rsidRPr="002176CE">
        <w:t>Yosef</w:t>
      </w:r>
      <w:r>
        <w:rPr>
          <w:i/>
          <w:iCs/>
        </w:rPr>
        <w:t xml:space="preserve"> </w:t>
      </w:r>
      <w:proofErr w:type="spellStart"/>
      <w:r w:rsidRPr="002176CE">
        <w:t>Albo</w:t>
      </w:r>
      <w:proofErr w:type="spellEnd"/>
      <w:r>
        <w:t xml:space="preserve"> and </w:t>
      </w:r>
      <w:proofErr w:type="spellStart"/>
      <w:r w:rsidR="00CC4441" w:rsidRPr="00496229">
        <w:t>Rav</w:t>
      </w:r>
      <w:proofErr w:type="spellEnd"/>
      <w:r w:rsidR="00CC4441" w:rsidRPr="00496229">
        <w:t xml:space="preserve"> </w:t>
      </w:r>
      <w:proofErr w:type="spellStart"/>
      <w:r w:rsidR="00CC4441" w:rsidRPr="00496229">
        <w:t>Ovadiah</w:t>
      </w:r>
      <w:proofErr w:type="spellEnd"/>
      <w:r w:rsidR="00CC4441" w:rsidRPr="00496229">
        <w:t xml:space="preserve"> </w:t>
      </w:r>
      <w:proofErr w:type="spellStart"/>
      <w:r w:rsidR="00CC4441" w:rsidRPr="00496229">
        <w:t>S’forno</w:t>
      </w:r>
      <w:proofErr w:type="spellEnd"/>
      <w:r w:rsidR="00CC4441">
        <w:rPr>
          <w:i/>
          <w:iCs/>
        </w:rPr>
        <w:t xml:space="preserve"> </w:t>
      </w:r>
      <w:r>
        <w:t xml:space="preserve">amongst others. They understand that every single Jew received prophecy for the first and second </w:t>
      </w:r>
      <w:proofErr w:type="spellStart"/>
      <w:r>
        <w:rPr>
          <w:i/>
          <w:iCs/>
        </w:rPr>
        <w:t>dibros</w:t>
      </w:r>
      <w:proofErr w:type="spellEnd"/>
      <w:r>
        <w:t xml:space="preserve"> on the same </w:t>
      </w:r>
      <w:r>
        <w:lastRenderedPageBreak/>
        <w:t xml:space="preserve">level as </w:t>
      </w:r>
      <w:r w:rsidRPr="002176CE">
        <w:t>Moshe</w:t>
      </w:r>
      <w:r>
        <w:rPr>
          <w:i/>
          <w:iCs/>
        </w:rPr>
        <w:t xml:space="preserve"> </w:t>
      </w:r>
      <w:proofErr w:type="spellStart"/>
      <w:r w:rsidRPr="002176CE">
        <w:t>Rabbeinu</w:t>
      </w:r>
      <w:proofErr w:type="spellEnd"/>
      <w:r>
        <w:t xml:space="preserve">. There are multiple approaches as to why it was necessary for </w:t>
      </w:r>
      <w:proofErr w:type="gramStart"/>
      <w:r>
        <w:t>all of</w:t>
      </w:r>
      <w:proofErr w:type="gramEnd"/>
      <w:r>
        <w:t xml:space="preserve"> </w:t>
      </w:r>
      <w:r>
        <w:rPr>
          <w:i/>
          <w:iCs/>
        </w:rPr>
        <w:t xml:space="preserve">am </w:t>
      </w:r>
      <w:proofErr w:type="spellStart"/>
      <w:r>
        <w:rPr>
          <w:i/>
          <w:iCs/>
        </w:rPr>
        <w:t>yisrael</w:t>
      </w:r>
      <w:proofErr w:type="spellEnd"/>
      <w:r>
        <w:t xml:space="preserve"> to receive prophecy.</w:t>
      </w:r>
    </w:p>
    <w:p w14:paraId="143ADF71" w14:textId="68ABF564" w:rsidR="00E97145" w:rsidRDefault="008714F1">
      <w:pPr>
        <w:pStyle w:val="ListParagraph"/>
        <w:numPr>
          <w:ilvl w:val="0"/>
          <w:numId w:val="3"/>
        </w:numPr>
      </w:pPr>
      <w:proofErr w:type="spellStart"/>
      <w:r w:rsidRPr="002176CE">
        <w:t>Rashba</w:t>
      </w:r>
      <w:proofErr w:type="spellEnd"/>
      <w:r>
        <w:t xml:space="preserve"> writes that Jews were taught by their parents to be cynical.</w:t>
      </w:r>
      <w:r>
        <w:rPr>
          <w:rStyle w:val="FootnoteReference"/>
        </w:rPr>
        <w:footnoteReference w:id="12"/>
      </w:r>
      <w:r>
        <w:t xml:space="preserve"> He uses this idea to explain</w:t>
      </w:r>
      <w:ins w:id="14" w:author="Mikey Lebrett" w:date="2019-02-13T20:38:00Z">
        <w:r w:rsidR="002A13EB">
          <w:t xml:space="preserve"> why</w:t>
        </w:r>
      </w:ins>
      <w:r>
        <w:t xml:space="preserve"> </w:t>
      </w:r>
      <w:r w:rsidRPr="002176CE">
        <w:t>Moshe</w:t>
      </w:r>
      <w:del w:id="15" w:author="Mikey Lebrett" w:date="2019-02-13T20:38:00Z">
        <w:r w:rsidRPr="002176CE" w:rsidDel="002A13EB">
          <w:delText>’s</w:delText>
        </w:r>
      </w:del>
      <w:ins w:id="16" w:author="Mikey Lebrett" w:date="2019-02-13T20:38:00Z">
        <w:r w:rsidR="002A13EB">
          <w:t xml:space="preserve"> was</w:t>
        </w:r>
      </w:ins>
      <w:r>
        <w:t xml:space="preserve"> worrie</w:t>
      </w:r>
      <w:ins w:id="17" w:author="Mikey Lebrett" w:date="2019-02-13T20:38:00Z">
        <w:r w:rsidR="002A13EB">
          <w:t>d</w:t>
        </w:r>
      </w:ins>
      <w:del w:id="18" w:author="Mikey Lebrett" w:date="2019-02-13T20:38:00Z">
        <w:r w:rsidDel="002A13EB">
          <w:delText>s</w:delText>
        </w:r>
      </w:del>
      <w:r>
        <w:t xml:space="preserve"> </w:t>
      </w:r>
      <w:ins w:id="19" w:author="Mikey Lebrett" w:date="2019-02-13T20:38:00Z">
        <w:r w:rsidR="002A13EB">
          <w:t xml:space="preserve">that </w:t>
        </w:r>
      </w:ins>
      <w:del w:id="20" w:author="Mikey Lebrett" w:date="2019-02-13T20:38:00Z">
        <w:r w:rsidDel="002A13EB">
          <w:delText>about</w:delText>
        </w:r>
      </w:del>
      <w:r>
        <w:t xml:space="preserve"> </w:t>
      </w:r>
      <w:r>
        <w:rPr>
          <w:i/>
          <w:iCs/>
        </w:rPr>
        <w:t xml:space="preserve">am </w:t>
      </w:r>
      <w:proofErr w:type="spellStart"/>
      <w:r>
        <w:rPr>
          <w:i/>
          <w:iCs/>
        </w:rPr>
        <w:t>yisrael</w:t>
      </w:r>
      <w:proofErr w:type="spellEnd"/>
      <w:r>
        <w:t xml:space="preserve"> </w:t>
      </w:r>
      <w:ins w:id="21" w:author="Mikey Lebrett" w:date="2019-02-13T20:38:00Z">
        <w:r w:rsidR="002A13EB">
          <w:t>would not</w:t>
        </w:r>
      </w:ins>
      <w:del w:id="22" w:author="Mikey Lebrett" w:date="2019-02-13T20:38:00Z">
        <w:r w:rsidDel="002A13EB">
          <w:delText>not</w:delText>
        </w:r>
      </w:del>
      <w:r>
        <w:t xml:space="preserve"> believ</w:t>
      </w:r>
      <w:ins w:id="23" w:author="Mikey Lebrett" w:date="2019-02-13T20:38:00Z">
        <w:r w:rsidR="002A13EB">
          <w:t>e</w:t>
        </w:r>
      </w:ins>
      <w:del w:id="24" w:author="Mikey Lebrett" w:date="2019-02-13T20:38:00Z">
        <w:r w:rsidDel="002A13EB">
          <w:delText>ing</w:delText>
        </w:r>
      </w:del>
      <w:r>
        <w:t xml:space="preserve"> him when </w:t>
      </w:r>
      <w:del w:id="25" w:author="Mikey Lebrett" w:date="2019-02-13T20:38:00Z">
        <w:r w:rsidDel="002A13EB">
          <w:delText xml:space="preserve">Hashem instructs </w:delText>
        </w:r>
        <w:r w:rsidRPr="002176CE" w:rsidDel="002A13EB">
          <w:delText>Moshe</w:delText>
        </w:r>
        <w:r w:rsidDel="002A13EB">
          <w:delText xml:space="preserve"> to go and</w:delText>
        </w:r>
      </w:del>
      <w:ins w:id="26" w:author="Mikey Lebrett" w:date="2019-02-13T20:38:00Z">
        <w:r w:rsidR="002A13EB">
          <w:t xml:space="preserve"> he was tasked </w:t>
        </w:r>
        <w:proofErr w:type="spellStart"/>
        <w:r w:rsidR="002A13EB">
          <w:t>to</w:t>
        </w:r>
      </w:ins>
      <w:del w:id="27" w:author="Mikey Lebrett" w:date="2019-02-13T20:38:00Z">
        <w:r w:rsidDel="002A13EB">
          <w:delText xml:space="preserve"> </w:delText>
        </w:r>
      </w:del>
      <w:r>
        <w:t>inform</w:t>
      </w:r>
      <w:proofErr w:type="spellEnd"/>
      <w:r>
        <w:t xml:space="preserve"> them of their upcoming redemption from Egypt. </w:t>
      </w:r>
      <w:r>
        <w:rPr>
          <w:i/>
          <w:iCs/>
        </w:rPr>
        <w:t xml:space="preserve">Am </w:t>
      </w:r>
      <w:proofErr w:type="spellStart"/>
      <w:r>
        <w:rPr>
          <w:i/>
          <w:iCs/>
        </w:rPr>
        <w:t>yisrael</w:t>
      </w:r>
      <w:proofErr w:type="spellEnd"/>
      <w:r>
        <w:t xml:space="preserve"> didn’t have a full belief in </w:t>
      </w:r>
      <w:proofErr w:type="spellStart"/>
      <w:r>
        <w:rPr>
          <w:i/>
          <w:iCs/>
        </w:rPr>
        <w:t>nevu</w:t>
      </w:r>
      <w:r w:rsidR="006C106F">
        <w:rPr>
          <w:i/>
          <w:iCs/>
        </w:rPr>
        <w:t>’</w:t>
      </w:r>
      <w:r>
        <w:rPr>
          <w:i/>
          <w:iCs/>
        </w:rPr>
        <w:t>as</w:t>
      </w:r>
      <w:proofErr w:type="spellEnd"/>
      <w:r>
        <w:rPr>
          <w:i/>
          <w:iCs/>
        </w:rPr>
        <w:t xml:space="preserve"> Moshe</w:t>
      </w:r>
      <w:r>
        <w:t xml:space="preserve"> until </w:t>
      </w:r>
      <w:proofErr w:type="spellStart"/>
      <w:r>
        <w:rPr>
          <w:i/>
          <w:iCs/>
        </w:rPr>
        <w:t>kri</w:t>
      </w:r>
      <w:r w:rsidR="006C106F">
        <w:rPr>
          <w:i/>
          <w:iCs/>
        </w:rPr>
        <w:t>’</w:t>
      </w:r>
      <w:r>
        <w:rPr>
          <w:i/>
          <w:iCs/>
        </w:rPr>
        <w:t>as</w:t>
      </w:r>
      <w:proofErr w:type="spellEnd"/>
      <w:r>
        <w:rPr>
          <w:i/>
          <w:iCs/>
        </w:rPr>
        <w:t xml:space="preserve"> yam </w:t>
      </w:r>
      <w:proofErr w:type="spellStart"/>
      <w:r>
        <w:rPr>
          <w:i/>
          <w:iCs/>
        </w:rPr>
        <w:t>suf</w:t>
      </w:r>
      <w:proofErr w:type="spellEnd"/>
      <w:r>
        <w:t xml:space="preserve"> </w:t>
      </w:r>
      <w:commentRangeStart w:id="28"/>
      <w:r>
        <w:t xml:space="preserve">where the </w:t>
      </w:r>
      <w:proofErr w:type="spellStart"/>
      <w:r>
        <w:rPr>
          <w:i/>
          <w:iCs/>
        </w:rPr>
        <w:t>passuk</w:t>
      </w:r>
      <w:proofErr w:type="spellEnd"/>
      <w:r>
        <w:t xml:space="preserve"> says that they believe in </w:t>
      </w:r>
      <w:r w:rsidRPr="002176CE">
        <w:t>Moshe</w:t>
      </w:r>
      <w:r>
        <w:t xml:space="preserve">. </w:t>
      </w:r>
      <w:commentRangeEnd w:id="28"/>
      <w:r w:rsidR="002A13EB">
        <w:rPr>
          <w:rStyle w:val="CommentReference"/>
        </w:rPr>
        <w:commentReference w:id="28"/>
      </w:r>
      <w:proofErr w:type="spellStart"/>
      <w:r w:rsidR="00D332C1" w:rsidRPr="00D332C1">
        <w:t>O</w:t>
      </w:r>
      <w:r w:rsidRPr="004B19AD">
        <w:t>nkelus</w:t>
      </w:r>
      <w:proofErr w:type="spellEnd"/>
      <w:r>
        <w:rPr>
          <w:i/>
          <w:iCs/>
        </w:rPr>
        <w:t xml:space="preserve"> </w:t>
      </w:r>
      <w:commentRangeStart w:id="29"/>
      <w:r>
        <w:t xml:space="preserve">there translates </w:t>
      </w:r>
      <w:commentRangeEnd w:id="29"/>
      <w:r w:rsidR="002A13EB">
        <w:rPr>
          <w:rStyle w:val="CommentReference"/>
        </w:rPr>
        <w:commentReference w:id="29"/>
      </w:r>
      <w:r>
        <w:t>that the belie</w:t>
      </w:r>
      <w:r w:rsidR="00017D9D">
        <w:t>f</w:t>
      </w:r>
      <w:r>
        <w:t xml:space="preserve"> in </w:t>
      </w:r>
      <w:r w:rsidRPr="002176CE">
        <w:t>Moshe</w:t>
      </w:r>
      <w:r w:rsidR="00017D9D">
        <w:t xml:space="preserve"> refers to belief in his prophecy</w:t>
      </w:r>
      <w:r>
        <w:t xml:space="preserve">. Even post </w:t>
      </w:r>
      <w:proofErr w:type="spellStart"/>
      <w:r>
        <w:rPr>
          <w:i/>
          <w:iCs/>
        </w:rPr>
        <w:t>kri</w:t>
      </w:r>
      <w:r w:rsidR="006C106F">
        <w:rPr>
          <w:i/>
          <w:iCs/>
        </w:rPr>
        <w:t>’</w:t>
      </w:r>
      <w:r>
        <w:rPr>
          <w:i/>
          <w:iCs/>
        </w:rPr>
        <w:t>as</w:t>
      </w:r>
      <w:proofErr w:type="spellEnd"/>
      <w:r>
        <w:rPr>
          <w:i/>
          <w:iCs/>
        </w:rPr>
        <w:t xml:space="preserve"> yam </w:t>
      </w:r>
      <w:proofErr w:type="spellStart"/>
      <w:r>
        <w:rPr>
          <w:i/>
          <w:iCs/>
        </w:rPr>
        <w:t>suf</w:t>
      </w:r>
      <w:proofErr w:type="spellEnd"/>
      <w:r>
        <w:t xml:space="preserve">, they thought that it was possible that </w:t>
      </w:r>
      <w:r w:rsidRPr="002176CE">
        <w:t>Moshe</w:t>
      </w:r>
      <w:r>
        <w:t xml:space="preserve"> knew how to do these miraculous things because he was the wisest of all people. The only way to remove all doubt</w:t>
      </w:r>
      <w:r w:rsidR="0049097C">
        <w:rPr>
          <w:rFonts w:hint="cs"/>
          <w:rtl/>
        </w:rPr>
        <w:t xml:space="preserve"> </w:t>
      </w:r>
      <w:r w:rsidR="0049097C">
        <w:t>in Moshe</w:t>
      </w:r>
      <w:r>
        <w:t xml:space="preserve"> was for them to experience prophecy themselves.</w:t>
      </w:r>
      <w:r>
        <w:rPr>
          <w:rStyle w:val="FootnoteReference"/>
        </w:rPr>
        <w:footnoteReference w:id="13"/>
      </w:r>
    </w:p>
    <w:p w14:paraId="319AA108" w14:textId="06CF36FB" w:rsidR="00E97145" w:rsidRDefault="008714F1">
      <w:pPr>
        <w:pStyle w:val="ListParagraph"/>
        <w:numPr>
          <w:ilvl w:val="0"/>
          <w:numId w:val="2"/>
        </w:numPr>
      </w:pPr>
      <w:r>
        <w:t xml:space="preserve">Ran understands the </w:t>
      </w:r>
      <w:r>
        <w:rPr>
          <w:i/>
          <w:iCs/>
        </w:rPr>
        <w:t xml:space="preserve">mitzva </w:t>
      </w:r>
      <w:r>
        <w:t xml:space="preserve">of </w:t>
      </w:r>
      <w:proofErr w:type="spellStart"/>
      <w:r>
        <w:rPr>
          <w:i/>
          <w:iCs/>
        </w:rPr>
        <w:t>anochi</w:t>
      </w:r>
      <w:proofErr w:type="spellEnd"/>
      <w:r>
        <w:rPr>
          <w:i/>
          <w:iCs/>
        </w:rPr>
        <w:t xml:space="preserve"> Hashem </w:t>
      </w:r>
      <w:proofErr w:type="spellStart"/>
      <w:r>
        <w:rPr>
          <w:i/>
          <w:iCs/>
        </w:rPr>
        <w:t>elokecha</w:t>
      </w:r>
      <w:proofErr w:type="spellEnd"/>
      <w:r>
        <w:rPr>
          <w:i/>
          <w:iCs/>
        </w:rPr>
        <w:t xml:space="preserve"> </w:t>
      </w:r>
      <w:r>
        <w:t xml:space="preserve">to be a commandment to believe in the divinity of the </w:t>
      </w:r>
      <w:r w:rsidR="002176CE">
        <w:rPr>
          <w:i/>
          <w:iCs/>
        </w:rPr>
        <w:t>T</w:t>
      </w:r>
      <w:r>
        <w:rPr>
          <w:i/>
          <w:iCs/>
        </w:rPr>
        <w:t>orah</w:t>
      </w:r>
      <w:r>
        <w:t xml:space="preserve">. One would naturally think that Hashem is so great that it would be insulting to claim that He bothered to give commandments to humans. The idea that we must serve him is tantamount to saying that Hashem is affected by our actions. Ran asks us to imagine being approached by someone very close to the king. This person tells us that the king wants us to do a certain action which seems to us to be </w:t>
      </w:r>
      <w:commentRangeStart w:id="30"/>
      <w:proofErr w:type="spellStart"/>
      <w:r>
        <w:t>denigratory</w:t>
      </w:r>
      <w:proofErr w:type="spellEnd"/>
      <w:r>
        <w:t xml:space="preserve"> </w:t>
      </w:r>
      <w:commentRangeEnd w:id="30"/>
      <w:r w:rsidR="00727F7E">
        <w:rPr>
          <w:rStyle w:val="CommentReference"/>
        </w:rPr>
        <w:commentReference w:id="30"/>
      </w:r>
      <w:r>
        <w:t>to the king. We would not do it. We would only do something which seems to dishonour the king if he himself was to command us.</w:t>
      </w:r>
      <w:del w:id="31" w:author="Mikey Lebrett" w:date="2019-02-13T20:44:00Z">
        <w:r w:rsidDel="002A13EB">
          <w:delText xml:space="preserve"> In exactly the same way</w:delText>
        </w:r>
      </w:del>
      <w:ins w:id="32" w:author="Mikey Lebrett" w:date="2019-02-13T20:45:00Z">
        <w:r w:rsidR="002A13EB">
          <w:t xml:space="preserve"> </w:t>
        </w:r>
      </w:ins>
      <w:ins w:id="33" w:author="Mikey Lebrett" w:date="2019-02-13T20:44:00Z">
        <w:r w:rsidR="002A13EB">
          <w:t>Similarly</w:t>
        </w:r>
      </w:ins>
      <w:r>
        <w:t xml:space="preserve">, Hashem had to reveal himself directly in order to command us to do </w:t>
      </w:r>
      <w:proofErr w:type="spellStart"/>
      <w:r>
        <w:rPr>
          <w:i/>
          <w:iCs/>
        </w:rPr>
        <w:t>mitzvos</w:t>
      </w:r>
      <w:proofErr w:type="spellEnd"/>
      <w:r>
        <w:t>.</w:t>
      </w:r>
      <w:r>
        <w:rPr>
          <w:rStyle w:val="FootnoteReference"/>
        </w:rPr>
        <w:footnoteReference w:id="14"/>
      </w:r>
    </w:p>
    <w:p w14:paraId="08479B7A" w14:textId="280FC7E0" w:rsidR="00BB157D" w:rsidRDefault="008714F1" w:rsidP="00BB157D">
      <w:pPr>
        <w:pStyle w:val="ListParagraph"/>
        <w:numPr>
          <w:ilvl w:val="0"/>
          <w:numId w:val="2"/>
        </w:numPr>
      </w:pPr>
      <w:proofErr w:type="spellStart"/>
      <w:r>
        <w:t>Rav</w:t>
      </w:r>
      <w:proofErr w:type="spellEnd"/>
      <w:r>
        <w:t xml:space="preserve"> Yosef </w:t>
      </w:r>
      <w:proofErr w:type="spellStart"/>
      <w:r>
        <w:t>Albo</w:t>
      </w:r>
      <w:proofErr w:type="spellEnd"/>
      <w:r>
        <w:t xml:space="preserve"> says that </w:t>
      </w:r>
      <w:r>
        <w:rPr>
          <w:i/>
          <w:iCs/>
        </w:rPr>
        <w:t xml:space="preserve">am </w:t>
      </w:r>
      <w:proofErr w:type="spellStart"/>
      <w:r>
        <w:rPr>
          <w:i/>
          <w:iCs/>
        </w:rPr>
        <w:t>yisrael</w:t>
      </w:r>
      <w:proofErr w:type="spellEnd"/>
      <w:r>
        <w:rPr>
          <w:i/>
          <w:iCs/>
        </w:rPr>
        <w:t xml:space="preserve"> </w:t>
      </w:r>
      <w:r>
        <w:t xml:space="preserve">did not believe in prophecy. They had to experience it themselves in order to believe that it was possible for </w:t>
      </w:r>
      <w:r w:rsidR="00BB157D">
        <w:t>humans to achieve prophecy</w:t>
      </w:r>
      <w:r>
        <w:t>.</w:t>
      </w:r>
      <w:r>
        <w:rPr>
          <w:rStyle w:val="FootnoteReference"/>
        </w:rPr>
        <w:footnoteReference w:id="15"/>
      </w:r>
      <w:r w:rsidR="00BB157D">
        <w:t xml:space="preserve"> This would enable them to trust future </w:t>
      </w:r>
      <w:proofErr w:type="spellStart"/>
      <w:r w:rsidR="00BB157D">
        <w:rPr>
          <w:i/>
          <w:iCs/>
        </w:rPr>
        <w:t>n’vi’im</w:t>
      </w:r>
      <w:proofErr w:type="spellEnd"/>
      <w:r w:rsidR="00BB157D">
        <w:t>.</w:t>
      </w:r>
      <w:r w:rsidR="00AC673A">
        <w:t xml:space="preserve"> Ibn Ezra also says that </w:t>
      </w:r>
      <w:r w:rsidR="00AC673A">
        <w:rPr>
          <w:i/>
          <w:iCs/>
        </w:rPr>
        <w:t xml:space="preserve">am </w:t>
      </w:r>
      <w:proofErr w:type="spellStart"/>
      <w:r w:rsidR="00AC673A">
        <w:rPr>
          <w:i/>
          <w:iCs/>
        </w:rPr>
        <w:t>yisrael</w:t>
      </w:r>
      <w:proofErr w:type="spellEnd"/>
      <w:r w:rsidR="00AC673A">
        <w:t xml:space="preserve"> did not believe in prophecy.</w:t>
      </w:r>
      <w:r w:rsidR="00AC673A">
        <w:rPr>
          <w:rStyle w:val="FootnoteReference"/>
        </w:rPr>
        <w:footnoteReference w:id="16"/>
      </w:r>
    </w:p>
    <w:p w14:paraId="3EAD5D6E" w14:textId="3887B74F" w:rsidR="00E97145" w:rsidRPr="00DD21A2" w:rsidRDefault="008714F1">
      <w:pPr>
        <w:pStyle w:val="ListParagraph"/>
        <w:numPr>
          <w:ilvl w:val="0"/>
          <w:numId w:val="2"/>
        </w:numPr>
      </w:pPr>
      <w:proofErr w:type="spellStart"/>
      <w:r>
        <w:t>Rav</w:t>
      </w:r>
      <w:proofErr w:type="spellEnd"/>
      <w:r>
        <w:t xml:space="preserve"> </w:t>
      </w:r>
      <w:proofErr w:type="spellStart"/>
      <w:r>
        <w:t>Ovad’yah</w:t>
      </w:r>
      <w:proofErr w:type="spellEnd"/>
      <w:r>
        <w:t xml:space="preserve"> </w:t>
      </w:r>
      <w:proofErr w:type="spellStart"/>
      <w:r>
        <w:t>S’forno</w:t>
      </w:r>
      <w:proofErr w:type="spellEnd"/>
      <w:r>
        <w:t xml:space="preserve"> explains that </w:t>
      </w:r>
      <w:r>
        <w:rPr>
          <w:i/>
          <w:iCs/>
        </w:rPr>
        <w:t xml:space="preserve">am </w:t>
      </w:r>
      <w:proofErr w:type="spellStart"/>
      <w:r>
        <w:rPr>
          <w:i/>
          <w:iCs/>
        </w:rPr>
        <w:t>yisrael</w:t>
      </w:r>
      <w:proofErr w:type="spellEnd"/>
      <w:r>
        <w:t xml:space="preserve"> believed in prophecy</w:t>
      </w:r>
      <w:r w:rsidR="009D0EAC">
        <w:t>;</w:t>
      </w:r>
      <w:r w:rsidR="00B05F59">
        <w:t xml:space="preserve"> t</w:t>
      </w:r>
      <w:r>
        <w:t xml:space="preserve">hey knew that Avraham, Yitzchak and </w:t>
      </w:r>
      <w:proofErr w:type="spellStart"/>
      <w:r>
        <w:t>Ya’akov</w:t>
      </w:r>
      <w:proofErr w:type="spellEnd"/>
      <w:r>
        <w:t>, as well as Moshe</w:t>
      </w:r>
      <w:ins w:id="34" w:author="Mikey Lebrett" w:date="2019-02-13T21:40:00Z">
        <w:r w:rsidR="002245B3">
          <w:t>,</w:t>
        </w:r>
      </w:ins>
      <w:r>
        <w:t xml:space="preserve"> had prophesied. However, they did not believe that it was possible to receive prophecy whilst remaining in full control of </w:t>
      </w:r>
      <w:r w:rsidR="00125E73">
        <w:t>one</w:t>
      </w:r>
      <w:r w:rsidR="00935480">
        <w:t>’</w:t>
      </w:r>
      <w:r w:rsidR="00125E73">
        <w:t xml:space="preserve">s </w:t>
      </w:r>
      <w:r>
        <w:t xml:space="preserve">faculties. Hashem had to show </w:t>
      </w:r>
      <w:r>
        <w:rPr>
          <w:i/>
          <w:iCs/>
        </w:rPr>
        <w:t xml:space="preserve">am </w:t>
      </w:r>
      <w:proofErr w:type="spellStart"/>
      <w:r>
        <w:rPr>
          <w:i/>
          <w:iCs/>
        </w:rPr>
        <w:t>yisrael</w:t>
      </w:r>
      <w:proofErr w:type="spellEnd"/>
      <w:r>
        <w:t xml:space="preserve"> the possibility of prophecy when awake so that they would realise that Moshe’s prophecy is on this level and that</w:t>
      </w:r>
      <w:r w:rsidR="0030429F">
        <w:t xml:space="preserve"> this</w:t>
      </w:r>
      <w:r>
        <w:t xml:space="preserve"> is what sets Moshe </w:t>
      </w:r>
      <w:commentRangeStart w:id="35"/>
      <w:r>
        <w:t xml:space="preserve">aside </w:t>
      </w:r>
      <w:commentRangeEnd w:id="35"/>
      <w:r w:rsidR="008405BB">
        <w:rPr>
          <w:rStyle w:val="CommentReference"/>
        </w:rPr>
        <w:commentReference w:id="35"/>
      </w:r>
      <w:r>
        <w:t xml:space="preserve">from all other prophets in history. Once they </w:t>
      </w:r>
      <w:commentRangeStart w:id="36"/>
      <w:r>
        <w:t xml:space="preserve">realised </w:t>
      </w:r>
      <w:commentRangeEnd w:id="36"/>
      <w:r w:rsidR="008405BB">
        <w:rPr>
          <w:rStyle w:val="CommentReference"/>
        </w:rPr>
        <w:commentReference w:id="36"/>
      </w:r>
      <w:r>
        <w:t xml:space="preserve">this, no one could contradict </w:t>
      </w:r>
      <w:proofErr w:type="spellStart"/>
      <w:r w:rsidRPr="00832709">
        <w:rPr>
          <w:i/>
          <w:iCs/>
        </w:rPr>
        <w:t>n’vuas</w:t>
      </w:r>
      <w:proofErr w:type="spellEnd"/>
      <w:r>
        <w:t xml:space="preserve"> </w:t>
      </w:r>
      <w:r w:rsidRPr="007F317D">
        <w:rPr>
          <w:i/>
          <w:iCs/>
        </w:rPr>
        <w:t>Moshe</w:t>
      </w:r>
      <w:r>
        <w:t xml:space="preserve"> as it was known to be on a different level to </w:t>
      </w:r>
      <w:r w:rsidR="00C21087">
        <w:t>any other prophecy</w:t>
      </w:r>
      <w:r>
        <w:t>.</w:t>
      </w:r>
      <w:r>
        <w:rPr>
          <w:rStyle w:val="FootnoteReference"/>
        </w:rPr>
        <w:footnoteReference w:id="17"/>
      </w:r>
      <w:r>
        <w:rPr>
          <w:b/>
          <w:bCs/>
        </w:rPr>
        <w:t xml:space="preserve"> </w:t>
      </w:r>
    </w:p>
    <w:p w14:paraId="78D13F51" w14:textId="48213E9C" w:rsidR="00DD21A2" w:rsidRPr="00DD21A2" w:rsidRDefault="00DD21A2" w:rsidP="00DD21A2">
      <w:pPr>
        <w:pStyle w:val="ListParagraph"/>
      </w:pPr>
      <w:proofErr w:type="spellStart"/>
      <w:r>
        <w:t>Ramban</w:t>
      </w:r>
      <w:proofErr w:type="spellEnd"/>
      <w:r>
        <w:t xml:space="preserve"> also says that they needed to see that Moshe had reached the highest level of prophecy. This knowledge gives us the necessary conviction to instantly contradict and punish any self-acclaimed prophet who </w:t>
      </w:r>
      <w:commentRangeStart w:id="37"/>
      <w:r>
        <w:t xml:space="preserve">contradicts </w:t>
      </w:r>
      <w:commentRangeEnd w:id="37"/>
      <w:r w:rsidR="008405BB">
        <w:rPr>
          <w:rStyle w:val="CommentReference"/>
        </w:rPr>
        <w:commentReference w:id="37"/>
      </w:r>
      <w:r>
        <w:t>anything in the Torah.</w:t>
      </w:r>
      <w:r w:rsidR="0049097C">
        <w:rPr>
          <w:rStyle w:val="FootnoteReference"/>
        </w:rPr>
        <w:footnoteReference w:id="18"/>
      </w:r>
      <w:r>
        <w:t xml:space="preserve"> </w:t>
      </w:r>
    </w:p>
    <w:p w14:paraId="1BE62313" w14:textId="6AF6736D" w:rsidR="00E97145" w:rsidRPr="007F317D" w:rsidRDefault="008714F1">
      <w:pPr>
        <w:pStyle w:val="ListParagraph"/>
        <w:ind w:left="0"/>
      </w:pPr>
      <w:commentRangeStart w:id="38"/>
      <w:r>
        <w:lastRenderedPageBreak/>
        <w:t xml:space="preserve">We pointed out above that one of the difficulties with this approach is the </w:t>
      </w:r>
      <w:proofErr w:type="spellStart"/>
      <w:r w:rsidRPr="00483AE4">
        <w:rPr>
          <w:i/>
          <w:iCs/>
        </w:rPr>
        <w:t>gemara</w:t>
      </w:r>
      <w:proofErr w:type="spellEnd"/>
      <w:r w:rsidR="007F317D">
        <w:t xml:space="preserve"> in </w:t>
      </w:r>
      <w:proofErr w:type="spellStart"/>
      <w:r w:rsidR="007F317D">
        <w:t>N’</w:t>
      </w:r>
      <w:r>
        <w:t>darim</w:t>
      </w:r>
      <w:proofErr w:type="spellEnd"/>
      <w:r>
        <w:t xml:space="preserve"> that seems to necessitate being worthy of prophecy before one can receive it.</w:t>
      </w:r>
      <w:r w:rsidR="007F317D">
        <w:t xml:space="preserve"> </w:t>
      </w:r>
      <w:commentRangeEnd w:id="38"/>
      <w:r w:rsidR="002245B3">
        <w:rPr>
          <w:rStyle w:val="CommentReference"/>
        </w:rPr>
        <w:commentReference w:id="38"/>
      </w:r>
      <w:r w:rsidR="007F317D">
        <w:t xml:space="preserve">How might the </w:t>
      </w:r>
      <w:proofErr w:type="gramStart"/>
      <w:r w:rsidR="007F317D">
        <w:t xml:space="preserve">aforementioned </w:t>
      </w:r>
      <w:proofErr w:type="spellStart"/>
      <w:r w:rsidR="007F317D">
        <w:rPr>
          <w:i/>
          <w:iCs/>
        </w:rPr>
        <w:t>rishonim</w:t>
      </w:r>
      <w:proofErr w:type="spellEnd"/>
      <w:proofErr w:type="gramEnd"/>
      <w:r w:rsidR="007F317D">
        <w:rPr>
          <w:i/>
          <w:iCs/>
        </w:rPr>
        <w:t xml:space="preserve"> </w:t>
      </w:r>
      <w:r w:rsidR="007F317D">
        <w:t xml:space="preserve">explain this </w:t>
      </w:r>
      <w:proofErr w:type="spellStart"/>
      <w:r w:rsidR="007F317D">
        <w:rPr>
          <w:i/>
          <w:iCs/>
        </w:rPr>
        <w:t>gemara</w:t>
      </w:r>
      <w:proofErr w:type="spellEnd"/>
      <w:r w:rsidR="007F317D">
        <w:t>?</w:t>
      </w:r>
    </w:p>
    <w:p w14:paraId="66DC48C5" w14:textId="27D4262C" w:rsidR="00E97145" w:rsidRDefault="008714F1">
      <w:pPr>
        <w:pStyle w:val="ListParagraph"/>
        <w:numPr>
          <w:ilvl w:val="0"/>
          <w:numId w:val="4"/>
        </w:numPr>
      </w:pPr>
      <w:r>
        <w:t xml:space="preserve">An answer to this question can be found in the Rosh and </w:t>
      </w:r>
      <w:proofErr w:type="spellStart"/>
      <w:r>
        <w:t>Shitah</w:t>
      </w:r>
      <w:proofErr w:type="spellEnd"/>
      <w:r>
        <w:t xml:space="preserve"> </w:t>
      </w:r>
      <w:proofErr w:type="spellStart"/>
      <w:r>
        <w:t>M’kubetzes</w:t>
      </w:r>
      <w:proofErr w:type="spellEnd"/>
      <w:r>
        <w:t xml:space="preserve"> </w:t>
      </w:r>
      <w:r w:rsidR="007F317D">
        <w:t>i</w:t>
      </w:r>
      <w:r>
        <w:t>n the</w:t>
      </w:r>
      <w:r w:rsidR="007F317D">
        <w:t>ir</w:t>
      </w:r>
      <w:r>
        <w:t xml:space="preserve"> </w:t>
      </w:r>
      <w:r w:rsidR="007F317D">
        <w:t xml:space="preserve">commentaries to the </w:t>
      </w:r>
      <w:proofErr w:type="spellStart"/>
      <w:r w:rsidRPr="00832709">
        <w:rPr>
          <w:i/>
          <w:iCs/>
        </w:rPr>
        <w:t>gemara</w:t>
      </w:r>
      <w:proofErr w:type="spellEnd"/>
      <w:r>
        <w:t xml:space="preserve"> in </w:t>
      </w:r>
      <w:proofErr w:type="spellStart"/>
      <w:r>
        <w:t>N</w:t>
      </w:r>
      <w:r w:rsidR="007F317D">
        <w:t>’</w:t>
      </w:r>
      <w:r>
        <w:t>darim</w:t>
      </w:r>
      <w:proofErr w:type="spellEnd"/>
      <w:r>
        <w:t xml:space="preserve">. They both interpret this line to mean that Hashem will only give regular and consistent prophecy to one with </w:t>
      </w:r>
      <w:proofErr w:type="gramStart"/>
      <w:r>
        <w:t>all of</w:t>
      </w:r>
      <w:proofErr w:type="gramEnd"/>
      <w:r>
        <w:t xml:space="preserve"> these characteristics.</w:t>
      </w:r>
      <w:ins w:id="39" w:author="Mikey Lebrett" w:date="2019-01-13T11:54:00Z">
        <w:r w:rsidR="008405BB">
          <w:t xml:space="preserve"> </w:t>
        </w:r>
        <w:commentRangeStart w:id="40"/>
        <w:r w:rsidR="008405BB">
          <w:t>However, for a one</w:t>
        </w:r>
      </w:ins>
      <w:ins w:id="41" w:author="Mikey Lebrett" w:date="2019-01-13T11:55:00Z">
        <w:r w:rsidR="008405BB">
          <w:t>-</w:t>
        </w:r>
      </w:ins>
      <w:ins w:id="42" w:author="Mikey Lebrett" w:date="2019-01-13T11:54:00Z">
        <w:r w:rsidR="008405BB">
          <w:t>of</w:t>
        </w:r>
      </w:ins>
      <w:ins w:id="43" w:author="Mikey Lebrett" w:date="2019-01-13T11:55:00Z">
        <w:r w:rsidR="008405BB">
          <w:t>f</w:t>
        </w:r>
      </w:ins>
      <w:ins w:id="44" w:author="Mikey Lebrett" w:date="2019-01-13T11:54:00Z">
        <w:r w:rsidR="008405BB">
          <w:t xml:space="preserve"> prophetic experience, one does not necessarily need to</w:t>
        </w:r>
      </w:ins>
      <w:ins w:id="45" w:author="Mikey Lebrett" w:date="2019-01-13T11:55:00Z">
        <w:r w:rsidR="008405BB">
          <w:t xml:space="preserve"> perfect oneself.</w:t>
        </w:r>
      </w:ins>
      <w:commentRangeEnd w:id="40"/>
      <w:ins w:id="46" w:author="Mikey Lebrett" w:date="2019-01-13T12:07:00Z">
        <w:r w:rsidR="008405BB">
          <w:rPr>
            <w:rStyle w:val="CommentReference"/>
          </w:rPr>
          <w:commentReference w:id="40"/>
        </w:r>
      </w:ins>
    </w:p>
    <w:p w14:paraId="64B0D929" w14:textId="7CDC1F26" w:rsidR="00E97145" w:rsidRDefault="008714F1" w:rsidP="00B50CC3">
      <w:pPr>
        <w:pStyle w:val="ListParagraph"/>
        <w:numPr>
          <w:ilvl w:val="0"/>
          <w:numId w:val="4"/>
        </w:numPr>
      </w:pPr>
      <w:proofErr w:type="spellStart"/>
      <w:r>
        <w:t>Rav</w:t>
      </w:r>
      <w:proofErr w:type="spellEnd"/>
      <w:r>
        <w:t xml:space="preserve"> Yosef </w:t>
      </w:r>
      <w:proofErr w:type="spellStart"/>
      <w:r>
        <w:t>Albo</w:t>
      </w:r>
      <w:proofErr w:type="spellEnd"/>
      <w:r>
        <w:t xml:space="preserve"> has a slightly more reserved approach. In general, Hashem will not gift prophecy to someone who is undeserving. However, Hashem will give prophecy to people who are near a prophet, even if they have not brought themselves to the level normally required to prophecy.</w:t>
      </w:r>
      <w:r w:rsidR="00BB157D">
        <w:rPr>
          <w:rStyle w:val="FootnoteReference"/>
        </w:rPr>
        <w:footnoteReference w:id="19"/>
      </w:r>
    </w:p>
    <w:p w14:paraId="4B1FEA75" w14:textId="6CDD6149" w:rsidR="00E97145" w:rsidRDefault="0069032D" w:rsidP="00B50CC3">
      <w:pPr>
        <w:pStyle w:val="ListParagraph"/>
        <w:ind w:left="0"/>
      </w:pPr>
      <w:r>
        <w:t xml:space="preserve">In </w:t>
      </w:r>
      <w:r w:rsidR="008714F1">
        <w:t>summary of this first approach</w:t>
      </w:r>
      <w:r>
        <w:t>,</w:t>
      </w:r>
      <w:r w:rsidR="008714F1">
        <w:t xml:space="preserve"> Hashem, for whatever reason, gifted temporary prophecy even to those among </w:t>
      </w:r>
      <w:r w:rsidR="008714F1">
        <w:rPr>
          <w:i/>
          <w:iCs/>
        </w:rPr>
        <w:t xml:space="preserve">am </w:t>
      </w:r>
      <w:proofErr w:type="spellStart"/>
      <w:r w:rsidR="008714F1">
        <w:rPr>
          <w:i/>
          <w:iCs/>
        </w:rPr>
        <w:t>yisrael</w:t>
      </w:r>
      <w:proofErr w:type="spellEnd"/>
      <w:r w:rsidR="008714F1">
        <w:t xml:space="preserve"> that did not deserve it.</w:t>
      </w:r>
    </w:p>
    <w:p w14:paraId="03EA2B07" w14:textId="2C03789B" w:rsidR="00233B7A" w:rsidRDefault="00233B7A" w:rsidP="00233B7A">
      <w:pPr>
        <w:pStyle w:val="ListParagraph"/>
        <w:ind w:left="0"/>
      </w:pPr>
      <w:r>
        <w:t xml:space="preserve">There is another, similar, approach. </w:t>
      </w:r>
      <w:r>
        <w:rPr>
          <w:i/>
          <w:iCs/>
        </w:rPr>
        <w:t xml:space="preserve">Am </w:t>
      </w:r>
      <w:proofErr w:type="spellStart"/>
      <w:r>
        <w:rPr>
          <w:i/>
          <w:iCs/>
        </w:rPr>
        <w:t>yisrael</w:t>
      </w:r>
      <w:proofErr w:type="spellEnd"/>
      <w:r>
        <w:t xml:space="preserve"> heard all ten </w:t>
      </w:r>
      <w:proofErr w:type="spellStart"/>
      <w:r>
        <w:rPr>
          <w:i/>
          <w:iCs/>
        </w:rPr>
        <w:t>dibros</w:t>
      </w:r>
      <w:proofErr w:type="spellEnd"/>
      <w:r>
        <w:t xml:space="preserve"> directly from Hashem. This is the opinion of the </w:t>
      </w:r>
      <w:r>
        <w:rPr>
          <w:i/>
          <w:iCs/>
        </w:rPr>
        <w:t xml:space="preserve">chachamim </w:t>
      </w:r>
      <w:r>
        <w:t xml:space="preserve">in </w:t>
      </w:r>
      <w:proofErr w:type="spellStart"/>
      <w:r>
        <w:t>Shir</w:t>
      </w:r>
      <w:proofErr w:type="spellEnd"/>
      <w:r>
        <w:t xml:space="preserve"> </w:t>
      </w:r>
      <w:proofErr w:type="spellStart"/>
      <w:r>
        <w:t>Hashirim</w:t>
      </w:r>
      <w:proofErr w:type="spellEnd"/>
      <w:r>
        <w:t xml:space="preserve"> Rabbah.</w:t>
      </w:r>
      <w:r>
        <w:rPr>
          <w:rStyle w:val="FootnoteReference"/>
        </w:rPr>
        <w:footnoteReference w:id="20"/>
      </w:r>
      <w:r>
        <w:t xml:space="preserve"> This approach seems to be endorsed by Rabi Yehuda Halevi in his </w:t>
      </w:r>
      <w:proofErr w:type="spellStart"/>
      <w:r>
        <w:t>Kuzari</w:t>
      </w:r>
      <w:proofErr w:type="spellEnd"/>
      <w:r>
        <w:t>.</w:t>
      </w:r>
      <w:r>
        <w:rPr>
          <w:rStyle w:val="FootnoteReference"/>
        </w:rPr>
        <w:footnoteReference w:id="21"/>
      </w:r>
    </w:p>
    <w:p w14:paraId="5E9EDC0D" w14:textId="25D0F772" w:rsidR="007F317D" w:rsidRPr="007F317D" w:rsidRDefault="00282E6B" w:rsidP="00B50CC3">
      <w:pPr>
        <w:pStyle w:val="ListParagraph"/>
        <w:ind w:left="0"/>
        <w:rPr>
          <w:b/>
          <w:bCs/>
        </w:rPr>
      </w:pPr>
      <w:r>
        <w:rPr>
          <w:b/>
          <w:bCs/>
        </w:rPr>
        <w:t>Only Those who were Fitting</w:t>
      </w:r>
    </w:p>
    <w:p w14:paraId="22726325" w14:textId="380DEF07" w:rsidR="00E97145" w:rsidRDefault="008714F1">
      <w:pPr>
        <w:pStyle w:val="ListParagraph"/>
        <w:ind w:left="0"/>
      </w:pPr>
      <w:r>
        <w:t xml:space="preserve">Rambam and </w:t>
      </w:r>
      <w:proofErr w:type="spellStart"/>
      <w:r>
        <w:t>Rav</w:t>
      </w:r>
      <w:proofErr w:type="spellEnd"/>
      <w:r>
        <w:t xml:space="preserve"> </w:t>
      </w:r>
      <w:proofErr w:type="spellStart"/>
      <w:r>
        <w:t>Ya’akov</w:t>
      </w:r>
      <w:proofErr w:type="spellEnd"/>
      <w:r>
        <w:t xml:space="preserve"> </w:t>
      </w:r>
      <w:proofErr w:type="spellStart"/>
      <w:r>
        <w:t>Sk’ili</w:t>
      </w:r>
      <w:proofErr w:type="spellEnd"/>
      <w:r>
        <w:t xml:space="preserve"> disagree.</w:t>
      </w:r>
      <w:r>
        <w:rPr>
          <w:rStyle w:val="FootnoteReference"/>
        </w:rPr>
        <w:footnoteReference w:id="22"/>
      </w:r>
      <w:r w:rsidR="00282E6B">
        <w:t xml:space="preserve"> </w:t>
      </w:r>
      <w:r w:rsidR="00282E6B">
        <w:rPr>
          <w:rStyle w:val="FootnoteReference"/>
        </w:rPr>
        <w:footnoteReference w:id="23"/>
      </w:r>
      <w:r>
        <w:t xml:space="preserve"> They hold that it is totally impossible for someone undeserving of prophecy to experience it, even fleetingly.</w:t>
      </w:r>
      <w:r w:rsidR="00DF1BB2">
        <w:rPr>
          <w:rStyle w:val="FootnoteReference"/>
        </w:rPr>
        <w:footnoteReference w:id="24"/>
      </w:r>
      <w:r>
        <w:t xml:space="preserve"> Hence, the standard </w:t>
      </w:r>
      <w:proofErr w:type="spellStart"/>
      <w:r>
        <w:rPr>
          <w:i/>
          <w:iCs/>
        </w:rPr>
        <w:t>yisrael</w:t>
      </w:r>
      <w:proofErr w:type="spellEnd"/>
      <w:r>
        <w:t xml:space="preserve"> at </w:t>
      </w:r>
      <w:r w:rsidRPr="00832709">
        <w:rPr>
          <w:i/>
          <w:iCs/>
        </w:rPr>
        <w:t>Har Sinai</w:t>
      </w:r>
      <w:r>
        <w:t xml:space="preserve"> </w:t>
      </w:r>
      <w:r>
        <w:lastRenderedPageBreak/>
        <w:t xml:space="preserve">did not receive prophecy. The only things they saw were </w:t>
      </w:r>
      <w:commentRangeStart w:id="58"/>
      <w:r>
        <w:t>physical</w:t>
      </w:r>
      <w:commentRangeEnd w:id="58"/>
      <w:r w:rsidR="00A33270">
        <w:rPr>
          <w:rStyle w:val="CommentReference"/>
        </w:rPr>
        <w:commentReference w:id="58"/>
      </w:r>
      <w:ins w:id="59" w:author="Mikey Lebrett" w:date="2019-01-13T12:23:00Z">
        <w:r w:rsidR="00A33270">
          <w:t xml:space="preserve"> </w:t>
        </w:r>
      </w:ins>
      <w:r>
        <w:t>.</w:t>
      </w:r>
      <w:r w:rsidR="005A1B0F">
        <w:rPr>
          <w:rStyle w:val="FootnoteReference"/>
        </w:rPr>
        <w:footnoteReference w:id="25"/>
      </w:r>
      <w:r>
        <w:t xml:space="preserve"> Rambam has a radically different interpretation of the </w:t>
      </w:r>
      <w:proofErr w:type="spellStart"/>
      <w:r w:rsidRPr="00832709">
        <w:rPr>
          <w:i/>
          <w:iCs/>
        </w:rPr>
        <w:t>gemara</w:t>
      </w:r>
      <w:proofErr w:type="spellEnd"/>
      <w:r>
        <w:t xml:space="preserve"> in </w:t>
      </w:r>
      <w:proofErr w:type="spellStart"/>
      <w:r>
        <w:t>Makkos</w:t>
      </w:r>
      <w:proofErr w:type="spellEnd"/>
      <w:r>
        <w:t xml:space="preserve"> that we quoted above. The</w:t>
      </w:r>
      <w:r w:rsidR="0089031C">
        <w:t xml:space="preserve"> ideas behind the</w:t>
      </w:r>
      <w:r>
        <w:t xml:space="preserve"> </w:t>
      </w:r>
      <w:proofErr w:type="spellStart"/>
      <w:r>
        <w:rPr>
          <w:i/>
          <w:iCs/>
        </w:rPr>
        <w:t>mitzvos</w:t>
      </w:r>
      <w:proofErr w:type="spellEnd"/>
      <w:r>
        <w:t xml:space="preserve"> of </w:t>
      </w:r>
      <w:proofErr w:type="spellStart"/>
      <w:r>
        <w:rPr>
          <w:i/>
          <w:iCs/>
        </w:rPr>
        <w:t>anochi</w:t>
      </w:r>
      <w:proofErr w:type="spellEnd"/>
      <w:r>
        <w:t xml:space="preserve"> and </w:t>
      </w:r>
      <w:r>
        <w:rPr>
          <w:i/>
          <w:iCs/>
        </w:rPr>
        <w:t xml:space="preserve">lo </w:t>
      </w:r>
      <w:proofErr w:type="spellStart"/>
      <w:r>
        <w:rPr>
          <w:i/>
          <w:iCs/>
        </w:rPr>
        <w:t>yihyeh</w:t>
      </w:r>
      <w:proofErr w:type="spellEnd"/>
      <w:r>
        <w:rPr>
          <w:i/>
          <w:iCs/>
        </w:rPr>
        <w:t xml:space="preserve"> </w:t>
      </w:r>
      <w:proofErr w:type="spellStart"/>
      <w:r>
        <w:rPr>
          <w:i/>
          <w:iCs/>
        </w:rPr>
        <w:t>l’cha</w:t>
      </w:r>
      <w:proofErr w:type="spellEnd"/>
      <w:r>
        <w:t xml:space="preserve"> are possible to prove with intellect alone. Abarbanel quotes those who explain the phrase “</w:t>
      </w:r>
      <w:proofErr w:type="spellStart"/>
      <w:r>
        <w:rPr>
          <w:i/>
          <w:iCs/>
        </w:rPr>
        <w:t>mipi</w:t>
      </w:r>
      <w:proofErr w:type="spellEnd"/>
      <w:r>
        <w:rPr>
          <w:i/>
          <w:iCs/>
        </w:rPr>
        <w:t xml:space="preserve"> </w:t>
      </w:r>
      <w:proofErr w:type="spellStart"/>
      <w:r>
        <w:rPr>
          <w:i/>
          <w:iCs/>
        </w:rPr>
        <w:t>hag’vura</w:t>
      </w:r>
      <w:proofErr w:type="spellEnd"/>
      <w:r>
        <w:rPr>
          <w:i/>
          <w:iCs/>
        </w:rPr>
        <w:t xml:space="preserve"> </w:t>
      </w:r>
      <w:proofErr w:type="spellStart"/>
      <w:r>
        <w:rPr>
          <w:i/>
          <w:iCs/>
        </w:rPr>
        <w:t>shamanum</w:t>
      </w:r>
      <w:proofErr w:type="spellEnd"/>
      <w:r>
        <w:rPr>
          <w:i/>
          <w:iCs/>
        </w:rPr>
        <w:t>”</w:t>
      </w:r>
      <w:r>
        <w:t xml:space="preserve"> </w:t>
      </w:r>
      <w:r w:rsidR="0089031C">
        <w:t xml:space="preserve">from the </w:t>
      </w:r>
      <w:proofErr w:type="spellStart"/>
      <w:r w:rsidR="0089031C" w:rsidRPr="0089031C">
        <w:rPr>
          <w:i/>
          <w:iCs/>
        </w:rPr>
        <w:t>gemara</w:t>
      </w:r>
      <w:proofErr w:type="spellEnd"/>
      <w:r w:rsidR="0089031C">
        <w:t xml:space="preserve"> in </w:t>
      </w:r>
      <w:proofErr w:type="spellStart"/>
      <w:r w:rsidR="0089031C">
        <w:t>Makkos</w:t>
      </w:r>
      <w:proofErr w:type="spellEnd"/>
      <w:r w:rsidR="0089031C">
        <w:t xml:space="preserve"> </w:t>
      </w:r>
      <w:r w:rsidRPr="0089031C">
        <w:t>as</w:t>
      </w:r>
      <w:r>
        <w:t xml:space="preserve"> </w:t>
      </w:r>
      <w:r w:rsidR="0089031C">
        <w:rPr>
          <w:i/>
          <w:iCs/>
        </w:rPr>
        <w:t>“</w:t>
      </w:r>
      <w:proofErr w:type="spellStart"/>
      <w:r w:rsidR="0089031C">
        <w:rPr>
          <w:i/>
          <w:iCs/>
        </w:rPr>
        <w:t>mipi</w:t>
      </w:r>
      <w:proofErr w:type="spellEnd"/>
      <w:r w:rsidR="0089031C">
        <w:rPr>
          <w:i/>
          <w:iCs/>
        </w:rPr>
        <w:t xml:space="preserve"> </w:t>
      </w:r>
      <w:proofErr w:type="spellStart"/>
      <w:r w:rsidR="0089031C">
        <w:rPr>
          <w:i/>
          <w:iCs/>
        </w:rPr>
        <w:t>tigbores</w:t>
      </w:r>
      <w:proofErr w:type="spellEnd"/>
      <w:r w:rsidR="0089031C">
        <w:rPr>
          <w:i/>
          <w:iCs/>
        </w:rPr>
        <w:t xml:space="preserve"> </w:t>
      </w:r>
      <w:proofErr w:type="spellStart"/>
      <w:r w:rsidR="0089031C">
        <w:rPr>
          <w:i/>
          <w:iCs/>
        </w:rPr>
        <w:t>hamofes</w:t>
      </w:r>
      <w:proofErr w:type="spellEnd"/>
      <w:r w:rsidR="0089031C">
        <w:rPr>
          <w:i/>
          <w:iCs/>
        </w:rPr>
        <w:t xml:space="preserve"> </w:t>
      </w:r>
      <w:proofErr w:type="spellStart"/>
      <w:r w:rsidR="0089031C">
        <w:rPr>
          <w:i/>
          <w:iCs/>
        </w:rPr>
        <w:t>v’iyunam</w:t>
      </w:r>
      <w:proofErr w:type="spellEnd"/>
      <w:r>
        <w:rPr>
          <w:i/>
          <w:iCs/>
        </w:rPr>
        <w:t>”</w:t>
      </w:r>
      <w:r w:rsidR="0089031C">
        <w:t>,</w:t>
      </w:r>
      <w:r>
        <w:t xml:space="preserve"> from the strengthening of their philosophical proof and deep thought. Therefore, the level of appreciation of the obligation to believe in Hashem and no other gods of a standard </w:t>
      </w:r>
      <w:proofErr w:type="spellStart"/>
      <w:r>
        <w:rPr>
          <w:i/>
          <w:iCs/>
        </w:rPr>
        <w:t>yisrael</w:t>
      </w:r>
      <w:proofErr w:type="spellEnd"/>
      <w:r>
        <w:t xml:space="preserve"> is equal to that of Moshe. Our knowledge of this </w:t>
      </w:r>
      <w:r>
        <w:rPr>
          <w:i/>
          <w:iCs/>
        </w:rPr>
        <w:t xml:space="preserve">mitzva </w:t>
      </w:r>
      <w:r>
        <w:t xml:space="preserve">is as direct as the knowledge of Moshe. This </w:t>
      </w:r>
      <w:proofErr w:type="gramStart"/>
      <w:r>
        <w:t>is in contrast to</w:t>
      </w:r>
      <w:proofErr w:type="gramEnd"/>
      <w:r>
        <w:t xml:space="preserve"> other </w:t>
      </w:r>
      <w:proofErr w:type="spellStart"/>
      <w:r>
        <w:rPr>
          <w:i/>
          <w:iCs/>
        </w:rPr>
        <w:t>mitzvos</w:t>
      </w:r>
      <w:proofErr w:type="spellEnd"/>
      <w:r>
        <w:rPr>
          <w:i/>
          <w:iCs/>
        </w:rPr>
        <w:t xml:space="preserve"> </w:t>
      </w:r>
      <w:r>
        <w:t xml:space="preserve">of which Moshe had direct knowledge, whilst we have the indirect knowledge of having heard these </w:t>
      </w:r>
      <w:proofErr w:type="spellStart"/>
      <w:r>
        <w:rPr>
          <w:i/>
          <w:iCs/>
        </w:rPr>
        <w:t>mitzvos</w:t>
      </w:r>
      <w:proofErr w:type="spellEnd"/>
      <w:r>
        <w:t xml:space="preserve"> from Moshe.</w:t>
      </w:r>
    </w:p>
    <w:p w14:paraId="195257B6" w14:textId="77777777" w:rsidR="00E97145" w:rsidRDefault="008714F1">
      <w:pPr>
        <w:pStyle w:val="ListParagraph"/>
        <w:ind w:left="0"/>
      </w:pPr>
      <w:r>
        <w:t xml:space="preserve">The question that arises at this point is </w:t>
      </w:r>
      <w:proofErr w:type="gramStart"/>
      <w:r>
        <w:t>that it would seem that, according</w:t>
      </w:r>
      <w:proofErr w:type="gramEnd"/>
      <w:r>
        <w:t xml:space="preserve"> to this approach, the entire </w:t>
      </w:r>
      <w:r w:rsidRPr="00A008E0">
        <w:rPr>
          <w:i/>
          <w:iCs/>
        </w:rPr>
        <w:t>Har Sinai</w:t>
      </w:r>
      <w:r>
        <w:t xml:space="preserve"> experience is unnecessary. If we can appreciate these </w:t>
      </w:r>
      <w:proofErr w:type="spellStart"/>
      <w:r>
        <w:rPr>
          <w:i/>
          <w:iCs/>
        </w:rPr>
        <w:t>mitzvos</w:t>
      </w:r>
      <w:proofErr w:type="spellEnd"/>
      <w:r>
        <w:t xml:space="preserve"> without being told them by anyone and all other </w:t>
      </w:r>
      <w:proofErr w:type="spellStart"/>
      <w:r>
        <w:rPr>
          <w:i/>
          <w:iCs/>
        </w:rPr>
        <w:t>mitzvos</w:t>
      </w:r>
      <w:proofErr w:type="spellEnd"/>
      <w:r>
        <w:t xml:space="preserve"> were told to us by Moshe anyway, what was accomplished at </w:t>
      </w:r>
      <w:r w:rsidRPr="00A008E0">
        <w:rPr>
          <w:i/>
          <w:iCs/>
        </w:rPr>
        <w:t>Har Sinai</w:t>
      </w:r>
      <w:r>
        <w:t>?</w:t>
      </w:r>
    </w:p>
    <w:p w14:paraId="06FBAFB9" w14:textId="48C28CB0" w:rsidR="00E97145" w:rsidRDefault="008714F1">
      <w:pPr>
        <w:pStyle w:val="ListParagraph"/>
        <w:ind w:left="0"/>
      </w:pPr>
      <w:r>
        <w:t xml:space="preserve">Rambam </w:t>
      </w:r>
      <w:proofErr w:type="gramStart"/>
      <w:r>
        <w:t>actually stresses</w:t>
      </w:r>
      <w:proofErr w:type="gramEnd"/>
      <w:r>
        <w:t xml:space="preserve"> the necessity for the incredible sounds and sights of Har Sinai. He describes the voice of Hashem telling Moshe the first two </w:t>
      </w:r>
      <w:proofErr w:type="spellStart"/>
      <w:r>
        <w:rPr>
          <w:i/>
          <w:iCs/>
        </w:rPr>
        <w:t>dibros</w:t>
      </w:r>
      <w:proofErr w:type="spellEnd"/>
      <w:r>
        <w:t xml:space="preserve">. Moshe was able to make out the separation of each word and thereby able to write down the text that we have for the first two </w:t>
      </w:r>
      <w:proofErr w:type="spellStart"/>
      <w:r>
        <w:rPr>
          <w:i/>
          <w:iCs/>
        </w:rPr>
        <w:t>dibros</w:t>
      </w:r>
      <w:proofErr w:type="spellEnd"/>
      <w:r>
        <w:t xml:space="preserve">. However, </w:t>
      </w:r>
      <w:r>
        <w:rPr>
          <w:i/>
          <w:iCs/>
        </w:rPr>
        <w:t xml:space="preserve">am </w:t>
      </w:r>
      <w:proofErr w:type="spellStart"/>
      <w:r>
        <w:rPr>
          <w:i/>
          <w:iCs/>
        </w:rPr>
        <w:t>yisrael</w:t>
      </w:r>
      <w:proofErr w:type="spellEnd"/>
      <w:r>
        <w:t xml:space="preserve"> heard an incredibly powerful voice without being able to discern what was being said. Even so, it is unclear why this </w:t>
      </w:r>
      <w:commentRangeStart w:id="60"/>
      <w:r>
        <w:t xml:space="preserve">is </w:t>
      </w:r>
      <w:commentRangeEnd w:id="60"/>
      <w:r w:rsidR="00E45346">
        <w:rPr>
          <w:rStyle w:val="CommentReference"/>
        </w:rPr>
        <w:commentReference w:id="60"/>
      </w:r>
      <w:r>
        <w:t xml:space="preserve">all needed if we can understand </w:t>
      </w:r>
      <w:proofErr w:type="spellStart"/>
      <w:r>
        <w:rPr>
          <w:i/>
          <w:iCs/>
        </w:rPr>
        <w:t>anochi</w:t>
      </w:r>
      <w:proofErr w:type="spellEnd"/>
      <w:r>
        <w:t xml:space="preserve"> and </w:t>
      </w:r>
      <w:r>
        <w:rPr>
          <w:i/>
          <w:iCs/>
        </w:rPr>
        <w:t xml:space="preserve">lo </w:t>
      </w:r>
      <w:proofErr w:type="spellStart"/>
      <w:r>
        <w:rPr>
          <w:i/>
          <w:iCs/>
        </w:rPr>
        <w:t>yihyeh</w:t>
      </w:r>
      <w:proofErr w:type="spellEnd"/>
      <w:r>
        <w:rPr>
          <w:i/>
          <w:iCs/>
        </w:rPr>
        <w:t xml:space="preserve"> </w:t>
      </w:r>
      <w:proofErr w:type="spellStart"/>
      <w:r>
        <w:rPr>
          <w:i/>
          <w:iCs/>
        </w:rPr>
        <w:t>l’cha</w:t>
      </w:r>
      <w:proofErr w:type="spellEnd"/>
      <w:r>
        <w:t xml:space="preserve"> by ourselves. This issue is dealt with by some of the </w:t>
      </w:r>
      <w:proofErr w:type="spellStart"/>
      <w:r w:rsidR="0089031C">
        <w:rPr>
          <w:i/>
          <w:iCs/>
        </w:rPr>
        <w:t>m’</w:t>
      </w:r>
      <w:r>
        <w:rPr>
          <w:i/>
          <w:iCs/>
        </w:rPr>
        <w:t>farshim</w:t>
      </w:r>
      <w:proofErr w:type="spellEnd"/>
      <w:r>
        <w:rPr>
          <w:i/>
          <w:iCs/>
        </w:rPr>
        <w:t xml:space="preserve"> </w:t>
      </w:r>
      <w:r>
        <w:t xml:space="preserve">of </w:t>
      </w:r>
      <w:proofErr w:type="spellStart"/>
      <w:r>
        <w:t>Moreh</w:t>
      </w:r>
      <w:proofErr w:type="spellEnd"/>
      <w:r>
        <w:t xml:space="preserve"> </w:t>
      </w:r>
      <w:proofErr w:type="spellStart"/>
      <w:r>
        <w:t>N’vuchim</w:t>
      </w:r>
      <w:proofErr w:type="spellEnd"/>
      <w:r>
        <w:t>.</w:t>
      </w:r>
    </w:p>
    <w:p w14:paraId="454F270A" w14:textId="5EC1DE46" w:rsidR="0089031C" w:rsidRDefault="008714F1" w:rsidP="00A008E0">
      <w:pPr>
        <w:pStyle w:val="ListParagraph"/>
        <w:ind w:left="0"/>
      </w:pPr>
      <w:proofErr w:type="spellStart"/>
      <w:r>
        <w:t>Efodi</w:t>
      </w:r>
      <w:proofErr w:type="spellEnd"/>
      <w:r>
        <w:t xml:space="preserve"> explains that even though they were totally intellectually convinced of the truth of the existence of Hashem basic on philosophical proof, they still suffered from confusion and fallacious imagination (</w:t>
      </w:r>
      <w:proofErr w:type="spellStart"/>
      <w:r w:rsidRPr="00483AE4">
        <w:rPr>
          <w:i/>
          <w:iCs/>
        </w:rPr>
        <w:t>dimyon</w:t>
      </w:r>
      <w:proofErr w:type="spellEnd"/>
      <w:r>
        <w:t xml:space="preserve"> </w:t>
      </w:r>
      <w:proofErr w:type="spellStart"/>
      <w:r w:rsidRPr="00483AE4">
        <w:rPr>
          <w:i/>
          <w:iCs/>
        </w:rPr>
        <w:t>neged</w:t>
      </w:r>
      <w:proofErr w:type="spellEnd"/>
      <w:r>
        <w:t xml:space="preserve"> </w:t>
      </w:r>
      <w:proofErr w:type="spellStart"/>
      <w:r w:rsidRPr="00483AE4">
        <w:rPr>
          <w:i/>
          <w:iCs/>
        </w:rPr>
        <w:t>hamuskal</w:t>
      </w:r>
      <w:proofErr w:type="spellEnd"/>
      <w:r>
        <w:t>).</w:t>
      </w:r>
      <w:r w:rsidR="00483AE4">
        <w:rPr>
          <w:rStyle w:val="FootnoteReference"/>
        </w:rPr>
        <w:footnoteReference w:id="26"/>
      </w:r>
      <w:r>
        <w:t xml:space="preserve"> This incredible voice of the first two </w:t>
      </w:r>
      <w:proofErr w:type="spellStart"/>
      <w:r>
        <w:rPr>
          <w:i/>
          <w:iCs/>
        </w:rPr>
        <w:t>dibros</w:t>
      </w:r>
      <w:proofErr w:type="spellEnd"/>
      <w:r>
        <w:t xml:space="preserve"> carved the belief in Hashem into their hearts and removed the possibility of any future confusion.</w:t>
      </w:r>
      <w:r w:rsidR="00A008E0">
        <w:rPr>
          <w:rStyle w:val="FootnoteReference"/>
        </w:rPr>
        <w:footnoteReference w:id="27"/>
      </w:r>
      <w:r w:rsidR="00A008E0">
        <w:t xml:space="preserve"> </w:t>
      </w:r>
    </w:p>
    <w:p w14:paraId="530A2CA3" w14:textId="651E7F42" w:rsidR="00E97145" w:rsidRDefault="0089031C">
      <w:pPr>
        <w:pStyle w:val="ListParagraph"/>
        <w:ind w:left="0"/>
      </w:pPr>
      <w:r>
        <w:rPr>
          <w:b/>
          <w:bCs/>
        </w:rPr>
        <w:t xml:space="preserve">Proof from </w:t>
      </w:r>
      <w:proofErr w:type="spellStart"/>
      <w:r>
        <w:rPr>
          <w:b/>
          <w:bCs/>
        </w:rPr>
        <w:t>Unkelus</w:t>
      </w:r>
      <w:commentRangeStart w:id="61"/>
      <w:commentRangeEnd w:id="61"/>
      <w:proofErr w:type="spellEnd"/>
      <w:r w:rsidR="00017D9D">
        <w:rPr>
          <w:rStyle w:val="CommentReference"/>
        </w:rPr>
        <w:commentReference w:id="61"/>
      </w:r>
    </w:p>
    <w:p w14:paraId="09850C47" w14:textId="59BCE348" w:rsidR="00E97145" w:rsidRDefault="008714F1">
      <w:pPr>
        <w:pStyle w:val="ListParagraph"/>
        <w:ind w:left="0"/>
      </w:pPr>
      <w:r>
        <w:t xml:space="preserve">Rambam brings support for his view from the translation of </w:t>
      </w:r>
      <w:proofErr w:type="spellStart"/>
      <w:r>
        <w:t>Unkelus</w:t>
      </w:r>
      <w:proofErr w:type="spellEnd"/>
      <w:r>
        <w:t xml:space="preserve"> at the end of </w:t>
      </w:r>
      <w:proofErr w:type="spellStart"/>
      <w:r>
        <w:rPr>
          <w:i/>
          <w:iCs/>
        </w:rPr>
        <w:t>parshas</w:t>
      </w:r>
      <w:proofErr w:type="spellEnd"/>
      <w:r>
        <w:rPr>
          <w:i/>
          <w:iCs/>
        </w:rPr>
        <w:t xml:space="preserve"> </w:t>
      </w:r>
      <w:proofErr w:type="spellStart"/>
      <w:r>
        <w:rPr>
          <w:i/>
          <w:iCs/>
        </w:rPr>
        <w:t>yisro</w:t>
      </w:r>
      <w:proofErr w:type="spellEnd"/>
      <w:r>
        <w:t>.</w:t>
      </w:r>
      <w:r>
        <w:rPr>
          <w:rStyle w:val="FootnoteReference"/>
        </w:rPr>
        <w:footnoteReference w:id="28"/>
      </w:r>
      <w:r>
        <w:t xml:space="preserve"> </w:t>
      </w:r>
      <w:proofErr w:type="spellStart"/>
      <w:r>
        <w:t>Unkelus</w:t>
      </w:r>
      <w:proofErr w:type="spellEnd"/>
      <w:r>
        <w:t xml:space="preserve">’ translation of </w:t>
      </w:r>
      <w:r>
        <w:rPr>
          <w:i/>
          <w:iCs/>
        </w:rPr>
        <w:t>“</w:t>
      </w:r>
      <w:proofErr w:type="spellStart"/>
      <w:r>
        <w:rPr>
          <w:i/>
          <w:iCs/>
        </w:rPr>
        <w:t>v’al</w:t>
      </w:r>
      <w:proofErr w:type="spellEnd"/>
      <w:r>
        <w:rPr>
          <w:i/>
          <w:iCs/>
        </w:rPr>
        <w:t xml:space="preserve"> </w:t>
      </w:r>
      <w:proofErr w:type="spellStart"/>
      <w:r>
        <w:rPr>
          <w:i/>
          <w:iCs/>
        </w:rPr>
        <w:t>y’dabeir</w:t>
      </w:r>
      <w:proofErr w:type="spellEnd"/>
      <w:r>
        <w:rPr>
          <w:i/>
          <w:iCs/>
        </w:rPr>
        <w:t xml:space="preserve"> </w:t>
      </w:r>
      <w:proofErr w:type="spellStart"/>
      <w:r>
        <w:rPr>
          <w:i/>
          <w:iCs/>
        </w:rPr>
        <w:t>imanu</w:t>
      </w:r>
      <w:proofErr w:type="spellEnd"/>
      <w:r>
        <w:rPr>
          <w:i/>
          <w:iCs/>
        </w:rPr>
        <w:t xml:space="preserve"> </w:t>
      </w:r>
      <w:proofErr w:type="spellStart"/>
      <w:r>
        <w:rPr>
          <w:i/>
          <w:iCs/>
        </w:rPr>
        <w:t>elokim</w:t>
      </w:r>
      <w:proofErr w:type="spellEnd"/>
      <w:r>
        <w:rPr>
          <w:i/>
          <w:iCs/>
        </w:rPr>
        <w:t>”</w:t>
      </w:r>
      <w:r w:rsidR="0089031C">
        <w:rPr>
          <w:i/>
          <w:iCs/>
        </w:rPr>
        <w:t xml:space="preserve"> </w:t>
      </w:r>
      <w:r w:rsidR="0089031C">
        <w:t>(Hashem should not speak to us)</w:t>
      </w:r>
      <w:r>
        <w:rPr>
          <w:i/>
          <w:iCs/>
        </w:rPr>
        <w:t xml:space="preserve"> </w:t>
      </w:r>
      <w:r>
        <w:t xml:space="preserve">is </w:t>
      </w:r>
      <w:r>
        <w:rPr>
          <w:i/>
          <w:iCs/>
        </w:rPr>
        <w:t>“</w:t>
      </w:r>
      <w:proofErr w:type="spellStart"/>
      <w:r>
        <w:rPr>
          <w:i/>
          <w:iCs/>
        </w:rPr>
        <w:t>v’lo</w:t>
      </w:r>
      <w:proofErr w:type="spellEnd"/>
      <w:r>
        <w:rPr>
          <w:i/>
          <w:iCs/>
        </w:rPr>
        <w:t xml:space="preserve"> </w:t>
      </w:r>
      <w:proofErr w:type="spellStart"/>
      <w:r>
        <w:rPr>
          <w:i/>
          <w:iCs/>
        </w:rPr>
        <w:t>yismaleil</w:t>
      </w:r>
      <w:proofErr w:type="spellEnd"/>
      <w:r>
        <w:rPr>
          <w:i/>
          <w:iCs/>
        </w:rPr>
        <w:t xml:space="preserve"> </w:t>
      </w:r>
      <w:proofErr w:type="spellStart"/>
      <w:r>
        <w:rPr>
          <w:i/>
          <w:iCs/>
        </w:rPr>
        <w:t>imana</w:t>
      </w:r>
      <w:proofErr w:type="spellEnd"/>
      <w:r>
        <w:rPr>
          <w:i/>
          <w:iCs/>
        </w:rPr>
        <w:t xml:space="preserve">.” </w:t>
      </w:r>
      <w:proofErr w:type="spellStart"/>
      <w:r>
        <w:t>Unkelus</w:t>
      </w:r>
      <w:proofErr w:type="spellEnd"/>
      <w:r>
        <w:t xml:space="preserve"> uses a reflexive word</w:t>
      </w:r>
      <w:r w:rsidR="0089031C">
        <w:t xml:space="preserve"> (</w:t>
      </w:r>
      <w:proofErr w:type="spellStart"/>
      <w:r w:rsidR="0089031C">
        <w:rPr>
          <w:i/>
          <w:iCs/>
        </w:rPr>
        <w:t>yismaleil</w:t>
      </w:r>
      <w:proofErr w:type="spellEnd"/>
      <w:r w:rsidR="0089031C">
        <w:t>)</w:t>
      </w:r>
      <w:r>
        <w:t xml:space="preserve"> for Hashem’s speech, as opposed to translating that Hashem spoke to </w:t>
      </w:r>
      <w:r>
        <w:rPr>
          <w:i/>
          <w:iCs/>
        </w:rPr>
        <w:t xml:space="preserve">am </w:t>
      </w:r>
      <w:proofErr w:type="spellStart"/>
      <w:r>
        <w:rPr>
          <w:i/>
          <w:iCs/>
        </w:rPr>
        <w:t>yisrael</w:t>
      </w:r>
      <w:proofErr w:type="spellEnd"/>
      <w:r>
        <w:t xml:space="preserve">. When Hashem speaks to Moshe, </w:t>
      </w:r>
      <w:proofErr w:type="spellStart"/>
      <w:r>
        <w:t>Unkelus</w:t>
      </w:r>
      <w:proofErr w:type="spellEnd"/>
      <w:r>
        <w:t xml:space="preserve"> translates this as direct speech.</w:t>
      </w:r>
    </w:p>
    <w:p w14:paraId="5034BB10" w14:textId="0E511411" w:rsidR="00E97145" w:rsidRDefault="008714F1">
      <w:pPr>
        <w:pStyle w:val="ListParagraph"/>
        <w:ind w:left="0"/>
      </w:pPr>
      <w:proofErr w:type="spellStart"/>
      <w:r>
        <w:lastRenderedPageBreak/>
        <w:t>Ramban</w:t>
      </w:r>
      <w:proofErr w:type="spellEnd"/>
      <w:r>
        <w:t xml:space="preserve"> takes issue with this proof.</w:t>
      </w:r>
      <w:r>
        <w:rPr>
          <w:rStyle w:val="FootnoteReference"/>
        </w:rPr>
        <w:footnoteReference w:id="29"/>
      </w:r>
      <w:r>
        <w:t xml:space="preserve"> First, this is the only place in which </w:t>
      </w:r>
      <w:proofErr w:type="spellStart"/>
      <w:r>
        <w:t>Unkelus</w:t>
      </w:r>
      <w:proofErr w:type="spellEnd"/>
      <w:r>
        <w:t xml:space="preserve"> translates Hashem speaking to </w:t>
      </w:r>
      <w:r>
        <w:rPr>
          <w:i/>
          <w:iCs/>
        </w:rPr>
        <w:t xml:space="preserve">am </w:t>
      </w:r>
      <w:proofErr w:type="spellStart"/>
      <w:r>
        <w:rPr>
          <w:i/>
          <w:iCs/>
        </w:rPr>
        <w:t>yisrael</w:t>
      </w:r>
      <w:proofErr w:type="spellEnd"/>
      <w:r>
        <w:t xml:space="preserve"> reflexively. There are multiple other places where he chooses not to do this.</w:t>
      </w:r>
      <w:r>
        <w:rPr>
          <w:rStyle w:val="FootnoteReference"/>
        </w:rPr>
        <w:footnoteReference w:id="30"/>
      </w:r>
      <w:r>
        <w:t xml:space="preserve"> Second, sometimes </w:t>
      </w:r>
      <w:proofErr w:type="spellStart"/>
      <w:r>
        <w:t>Unkelus</w:t>
      </w:r>
      <w:proofErr w:type="spellEnd"/>
      <w:r>
        <w:t xml:space="preserve"> translates Hashem’s speaking with Moshe in a similar fashion.</w:t>
      </w:r>
      <w:r>
        <w:rPr>
          <w:rStyle w:val="FootnoteReference"/>
        </w:rPr>
        <w:footnoteReference w:id="31"/>
      </w:r>
      <w:r>
        <w:t xml:space="preserve"> </w:t>
      </w:r>
      <w:proofErr w:type="spellStart"/>
      <w:r>
        <w:t>Ramban</w:t>
      </w:r>
      <w:proofErr w:type="spellEnd"/>
      <w:r>
        <w:t xml:space="preserve"> explains that </w:t>
      </w:r>
      <w:proofErr w:type="spellStart"/>
      <w:r>
        <w:t>Unkelus</w:t>
      </w:r>
      <w:proofErr w:type="spellEnd"/>
      <w:r>
        <w:t xml:space="preserve"> only translates Hashem’s speaking with </w:t>
      </w:r>
      <w:r>
        <w:rPr>
          <w:i/>
          <w:iCs/>
        </w:rPr>
        <w:t xml:space="preserve">am </w:t>
      </w:r>
      <w:proofErr w:type="spellStart"/>
      <w:r>
        <w:rPr>
          <w:i/>
          <w:iCs/>
        </w:rPr>
        <w:t>yisrael</w:t>
      </w:r>
      <w:proofErr w:type="spellEnd"/>
      <w:r>
        <w:t xml:space="preserve"> reflexively when there is no separation between Hashem and </w:t>
      </w:r>
      <w:r>
        <w:rPr>
          <w:i/>
          <w:iCs/>
        </w:rPr>
        <w:t xml:space="preserve">am </w:t>
      </w:r>
      <w:proofErr w:type="spellStart"/>
      <w:r>
        <w:rPr>
          <w:i/>
          <w:iCs/>
        </w:rPr>
        <w:t>yisrael</w:t>
      </w:r>
      <w:proofErr w:type="spellEnd"/>
      <w:r>
        <w:t xml:space="preserve"> mentioned in the </w:t>
      </w:r>
      <w:proofErr w:type="spellStart"/>
      <w:r>
        <w:rPr>
          <w:i/>
          <w:iCs/>
        </w:rPr>
        <w:t>passuk</w:t>
      </w:r>
      <w:proofErr w:type="spellEnd"/>
      <w:r>
        <w:t xml:space="preserve">. Often, the </w:t>
      </w:r>
      <w:proofErr w:type="spellStart"/>
      <w:r>
        <w:rPr>
          <w:i/>
          <w:iCs/>
        </w:rPr>
        <w:t>passuk</w:t>
      </w:r>
      <w:proofErr w:type="spellEnd"/>
      <w:r>
        <w:rPr>
          <w:i/>
          <w:iCs/>
        </w:rPr>
        <w:t xml:space="preserve"> </w:t>
      </w:r>
      <w:r>
        <w:t xml:space="preserve">says that Hashem spoke from within fire or from heaven and then </w:t>
      </w:r>
      <w:proofErr w:type="spellStart"/>
      <w:r>
        <w:t>Unkelus</w:t>
      </w:r>
      <w:proofErr w:type="spellEnd"/>
      <w:r>
        <w:t xml:space="preserve"> feels no need to translate reflexively as the distance between humans and God is already</w:t>
      </w:r>
      <w:r w:rsidR="00233B7A">
        <w:t xml:space="preserve"> clear</w:t>
      </w:r>
      <w:r>
        <w:t xml:space="preserve"> in the </w:t>
      </w:r>
      <w:proofErr w:type="spellStart"/>
      <w:r>
        <w:rPr>
          <w:i/>
          <w:iCs/>
        </w:rPr>
        <w:t>passuk</w:t>
      </w:r>
      <w:proofErr w:type="spellEnd"/>
      <w:r>
        <w:t>.</w:t>
      </w:r>
    </w:p>
    <w:p w14:paraId="1DA543AE" w14:textId="4EBED0D0" w:rsidR="00E97145" w:rsidRDefault="008714F1" w:rsidP="00161039">
      <w:pPr>
        <w:pStyle w:val="ListParagraph"/>
        <w:ind w:left="0"/>
      </w:pPr>
      <w:proofErr w:type="spellStart"/>
      <w:r>
        <w:t>Ritva</w:t>
      </w:r>
      <w:proofErr w:type="spellEnd"/>
      <w:r>
        <w:t xml:space="preserve"> says that the answer to </w:t>
      </w:r>
      <w:proofErr w:type="gramStart"/>
      <w:r>
        <w:t>all of</w:t>
      </w:r>
      <w:proofErr w:type="gramEnd"/>
      <w:r>
        <w:t xml:space="preserve"> the </w:t>
      </w:r>
      <w:proofErr w:type="spellStart"/>
      <w:r>
        <w:t>Ramban’s</w:t>
      </w:r>
      <w:proofErr w:type="spellEnd"/>
      <w:r>
        <w:t xml:space="preserve"> questions lies in that which he misquoted Rambam. However, </w:t>
      </w:r>
      <w:proofErr w:type="spellStart"/>
      <w:r>
        <w:t>Ritva</w:t>
      </w:r>
      <w:proofErr w:type="spellEnd"/>
      <w:r>
        <w:t xml:space="preserve"> </w:t>
      </w:r>
      <w:r w:rsidR="00B50CC3">
        <w:t>doesn</w:t>
      </w:r>
      <w:r>
        <w:t>’t expl</w:t>
      </w:r>
      <w:r w:rsidR="00B50CC3">
        <w:t xml:space="preserve">ain to us how </w:t>
      </w:r>
      <w:proofErr w:type="spellStart"/>
      <w:r w:rsidR="00B50CC3">
        <w:t>Ramban</w:t>
      </w:r>
      <w:proofErr w:type="spellEnd"/>
      <w:r w:rsidR="00B50CC3">
        <w:t xml:space="preserve"> misquoted </w:t>
      </w:r>
      <w:r w:rsidR="00B50CC3">
        <w:rPr>
          <w:rFonts w:hint="cs"/>
        </w:rPr>
        <w:t>R</w:t>
      </w:r>
      <w:r>
        <w:t>ambam.</w:t>
      </w:r>
      <w:r>
        <w:rPr>
          <w:rStyle w:val="FootnoteReference"/>
        </w:rPr>
        <w:footnoteReference w:id="32"/>
      </w:r>
    </w:p>
    <w:p w14:paraId="68362B32" w14:textId="1AF74740" w:rsidR="001C346D" w:rsidRPr="009F7E6A" w:rsidRDefault="001C346D" w:rsidP="001C346D">
      <w:pPr>
        <w:pStyle w:val="ListParagraph"/>
        <w:ind w:left="0"/>
      </w:pPr>
      <w:r>
        <w:t xml:space="preserve">Another of the Rambam’s proofs for his opinion is that which the </w:t>
      </w:r>
      <w:proofErr w:type="spellStart"/>
      <w:r>
        <w:rPr>
          <w:i/>
          <w:iCs/>
        </w:rPr>
        <w:t>aseres</w:t>
      </w:r>
      <w:proofErr w:type="spellEnd"/>
      <w:r>
        <w:rPr>
          <w:i/>
          <w:iCs/>
        </w:rPr>
        <w:t xml:space="preserve"> </w:t>
      </w:r>
      <w:proofErr w:type="spellStart"/>
      <w:r>
        <w:rPr>
          <w:i/>
          <w:iCs/>
        </w:rPr>
        <w:t>hadibros</w:t>
      </w:r>
      <w:proofErr w:type="spellEnd"/>
      <w:r>
        <w:t xml:space="preserve"> are all in the singular. He claims that this proves that Hashem spoke to Moshe alone. </w:t>
      </w:r>
      <w:proofErr w:type="spellStart"/>
      <w:r>
        <w:t>Ramban</w:t>
      </w:r>
      <w:proofErr w:type="spellEnd"/>
      <w:r>
        <w:t xml:space="preserve"> understands that the singular language of the </w:t>
      </w:r>
      <w:proofErr w:type="spellStart"/>
      <w:r>
        <w:rPr>
          <w:i/>
          <w:iCs/>
        </w:rPr>
        <w:t>aseres</w:t>
      </w:r>
      <w:proofErr w:type="spellEnd"/>
      <w:r>
        <w:rPr>
          <w:i/>
          <w:iCs/>
        </w:rPr>
        <w:t xml:space="preserve"> </w:t>
      </w:r>
      <w:proofErr w:type="spellStart"/>
      <w:r>
        <w:rPr>
          <w:i/>
          <w:iCs/>
        </w:rPr>
        <w:t>hadibros</w:t>
      </w:r>
      <w:proofErr w:type="spellEnd"/>
      <w:r>
        <w:rPr>
          <w:i/>
          <w:iCs/>
        </w:rPr>
        <w:t xml:space="preserve"> </w:t>
      </w:r>
      <w:r>
        <w:t xml:space="preserve">is to tell </w:t>
      </w:r>
      <w:r>
        <w:rPr>
          <w:i/>
          <w:iCs/>
        </w:rPr>
        <w:t xml:space="preserve">am </w:t>
      </w:r>
      <w:proofErr w:type="spellStart"/>
      <w:r>
        <w:rPr>
          <w:i/>
          <w:iCs/>
        </w:rPr>
        <w:t>yisrael</w:t>
      </w:r>
      <w:proofErr w:type="spellEnd"/>
      <w:r>
        <w:t xml:space="preserve"> that every single one of them will be punished for the sins that they do. We should not think a person can act in an evil way yet avoid punishment because </w:t>
      </w:r>
      <w:proofErr w:type="gramStart"/>
      <w:r>
        <w:t>the majority of</w:t>
      </w:r>
      <w:proofErr w:type="gramEnd"/>
      <w:r>
        <w:t xml:space="preserve"> people are good.</w:t>
      </w:r>
    </w:p>
    <w:p w14:paraId="0181266E" w14:textId="622B60A0" w:rsidR="0089031C" w:rsidRPr="0089031C" w:rsidRDefault="0089031C" w:rsidP="00161039">
      <w:pPr>
        <w:pStyle w:val="ListParagraph"/>
        <w:ind w:left="0"/>
        <w:rPr>
          <w:b/>
          <w:bCs/>
        </w:rPr>
      </w:pPr>
      <w:r>
        <w:rPr>
          <w:b/>
          <w:bCs/>
        </w:rPr>
        <w:t>Hearing ‘Moshe, Moshe’</w:t>
      </w:r>
    </w:p>
    <w:p w14:paraId="2D6DA8A7" w14:textId="58B90012" w:rsidR="0089031C" w:rsidRDefault="0089031C" w:rsidP="0089031C">
      <w:pPr>
        <w:pStyle w:val="ListParagraph"/>
        <w:ind w:left="0"/>
      </w:pPr>
      <w:r>
        <w:t xml:space="preserve">There is a Rambam in </w:t>
      </w:r>
      <w:proofErr w:type="spellStart"/>
      <w:r>
        <w:t>Mishneh</w:t>
      </w:r>
      <w:proofErr w:type="spellEnd"/>
      <w:r>
        <w:t xml:space="preserve"> Torah which seems to contradict that which we have understood from Rambam up to this point. Rambam says that our belief in Moshe is not based on the miracles that were performed via him. It is due to us having heard Hashem at </w:t>
      </w:r>
      <w:r>
        <w:rPr>
          <w:i/>
          <w:iCs/>
        </w:rPr>
        <w:t xml:space="preserve">har </w:t>
      </w:r>
      <w:proofErr w:type="spellStart"/>
      <w:r>
        <w:rPr>
          <w:i/>
          <w:iCs/>
        </w:rPr>
        <w:t>sinai</w:t>
      </w:r>
      <w:proofErr w:type="spellEnd"/>
      <w:r>
        <w:t xml:space="preserve"> say “Moshe, Moshe, go and say to them ‘such and such.’”</w:t>
      </w:r>
      <w:r>
        <w:rPr>
          <w:rStyle w:val="FootnoteReference"/>
        </w:rPr>
        <w:footnoteReference w:id="33"/>
      </w:r>
      <w:r>
        <w:t xml:space="preserve"> This is Rambam’s explanation of the </w:t>
      </w:r>
      <w:proofErr w:type="spellStart"/>
      <w:r>
        <w:rPr>
          <w:i/>
          <w:iCs/>
        </w:rPr>
        <w:t>passuk</w:t>
      </w:r>
      <w:proofErr w:type="spellEnd"/>
      <w:r>
        <w:rPr>
          <w:i/>
          <w:iCs/>
        </w:rPr>
        <w:t xml:space="preserve"> </w:t>
      </w:r>
      <w:r>
        <w:t>quoted above, “</w:t>
      </w:r>
      <w:proofErr w:type="spellStart"/>
      <w:r>
        <w:rPr>
          <w:i/>
          <w:iCs/>
        </w:rPr>
        <w:t>panim</w:t>
      </w:r>
      <w:proofErr w:type="spellEnd"/>
      <w:r>
        <w:rPr>
          <w:i/>
          <w:iCs/>
        </w:rPr>
        <w:t xml:space="preserve"> </w:t>
      </w:r>
      <w:proofErr w:type="spellStart"/>
      <w:r>
        <w:rPr>
          <w:i/>
          <w:iCs/>
        </w:rPr>
        <w:t>b’fanim</w:t>
      </w:r>
      <w:proofErr w:type="spellEnd"/>
      <w:r>
        <w:rPr>
          <w:i/>
          <w:iCs/>
        </w:rPr>
        <w:t xml:space="preserve"> </w:t>
      </w:r>
      <w:proofErr w:type="spellStart"/>
      <w:r>
        <w:rPr>
          <w:i/>
          <w:iCs/>
        </w:rPr>
        <w:t>diber</w:t>
      </w:r>
      <w:proofErr w:type="spellEnd"/>
      <w:r>
        <w:rPr>
          <w:i/>
          <w:iCs/>
        </w:rPr>
        <w:t xml:space="preserve"> Hashem </w:t>
      </w:r>
      <w:proofErr w:type="spellStart"/>
      <w:r>
        <w:rPr>
          <w:i/>
          <w:iCs/>
        </w:rPr>
        <w:t>imachem</w:t>
      </w:r>
      <w:proofErr w:type="spellEnd"/>
      <w:r>
        <w:rPr>
          <w:i/>
          <w:iCs/>
        </w:rPr>
        <w:t xml:space="preserve">.” </w:t>
      </w:r>
      <w:r>
        <w:t>This statement of the Rambam is problematic for a couple of reasons. The first is that which this seems to contradict his opinion that the average Jew did not hear any understandable words from Hashem.</w:t>
      </w:r>
      <w:r>
        <w:rPr>
          <w:rStyle w:val="FootnoteReference"/>
        </w:rPr>
        <w:footnoteReference w:id="34"/>
      </w:r>
      <w:r>
        <w:t xml:space="preserve"> The second is that which this phrase has no earlier source. This is not a quote of a </w:t>
      </w:r>
      <w:proofErr w:type="spellStart"/>
      <w:r w:rsidRPr="008F0760">
        <w:rPr>
          <w:i/>
          <w:iCs/>
        </w:rPr>
        <w:t>passuk</w:t>
      </w:r>
      <w:proofErr w:type="spellEnd"/>
      <w:r>
        <w:t>. If so, where did the Rambam get it from?</w:t>
      </w:r>
      <w:r>
        <w:rPr>
          <w:rStyle w:val="FootnoteReference"/>
        </w:rPr>
        <w:footnoteReference w:id="35"/>
      </w:r>
      <w:r>
        <w:t xml:space="preserve"> </w:t>
      </w:r>
    </w:p>
    <w:p w14:paraId="62EBE236" w14:textId="1B54702D" w:rsidR="0089031C" w:rsidRPr="00BA0139" w:rsidRDefault="0089031C" w:rsidP="0089031C">
      <w:pPr>
        <w:pStyle w:val="ListParagraph"/>
        <w:ind w:left="0"/>
      </w:pPr>
      <w:r>
        <w:t>Perhaps the two questions answer each other. Rambam does not mean that we literally heard these words explicitly. In this context, the Hebrew word “</w:t>
      </w:r>
      <w:proofErr w:type="spellStart"/>
      <w:r>
        <w:rPr>
          <w:i/>
          <w:iCs/>
        </w:rPr>
        <w:t>shom’im</w:t>
      </w:r>
      <w:proofErr w:type="spellEnd"/>
      <w:r>
        <w:rPr>
          <w:i/>
          <w:iCs/>
        </w:rPr>
        <w:t>”</w:t>
      </w:r>
      <w:r>
        <w:t xml:space="preserve"> means that we understood. We understood from that which was going on in front of us at </w:t>
      </w:r>
      <w:r w:rsidR="00A008E0">
        <w:rPr>
          <w:i/>
          <w:iCs/>
        </w:rPr>
        <w:t>Har S</w:t>
      </w:r>
      <w:r>
        <w:rPr>
          <w:i/>
          <w:iCs/>
        </w:rPr>
        <w:t>inai</w:t>
      </w:r>
      <w:r>
        <w:t xml:space="preserve"> that Hashem was clearly speaking to Moshe. We may have had no idea what was being said, but we were sure that they were communicating.</w:t>
      </w:r>
      <w:r>
        <w:rPr>
          <w:rStyle w:val="FootnoteReference"/>
        </w:rPr>
        <w:footnoteReference w:id="36"/>
      </w:r>
    </w:p>
    <w:p w14:paraId="4D180466" w14:textId="79C3141B" w:rsidR="0089031C" w:rsidRPr="00140C63" w:rsidRDefault="00140C63" w:rsidP="00140C63">
      <w:pPr>
        <w:pStyle w:val="ListParagraph"/>
        <w:ind w:left="0"/>
        <w:rPr>
          <w:b/>
          <w:bCs/>
        </w:rPr>
      </w:pPr>
      <w:r w:rsidRPr="00140C63">
        <w:rPr>
          <w:b/>
          <w:bCs/>
        </w:rPr>
        <w:lastRenderedPageBreak/>
        <w:t xml:space="preserve">Is </w:t>
      </w:r>
      <w:proofErr w:type="spellStart"/>
      <w:r w:rsidRPr="00140C63">
        <w:rPr>
          <w:b/>
          <w:bCs/>
          <w:i/>
          <w:iCs/>
        </w:rPr>
        <w:t>Anochi</w:t>
      </w:r>
      <w:proofErr w:type="spellEnd"/>
      <w:r w:rsidRPr="00140C63">
        <w:rPr>
          <w:b/>
          <w:bCs/>
        </w:rPr>
        <w:t xml:space="preserve"> a </w:t>
      </w:r>
      <w:r w:rsidRPr="00140C63">
        <w:rPr>
          <w:b/>
          <w:bCs/>
          <w:i/>
          <w:iCs/>
        </w:rPr>
        <w:t>Mitzvah</w:t>
      </w:r>
      <w:r w:rsidRPr="00140C63">
        <w:rPr>
          <w:b/>
          <w:bCs/>
        </w:rPr>
        <w:t xml:space="preserve">? </w:t>
      </w:r>
    </w:p>
    <w:p w14:paraId="03F2EB69" w14:textId="062B5CA0" w:rsidR="00E97145" w:rsidRDefault="0089031C" w:rsidP="00161039">
      <w:pPr>
        <w:pStyle w:val="ListParagraph"/>
        <w:ind w:left="0"/>
        <w:rPr>
          <w:i/>
          <w:iCs/>
        </w:rPr>
      </w:pPr>
      <w:proofErr w:type="spellStart"/>
      <w:r>
        <w:t>Rav</w:t>
      </w:r>
      <w:proofErr w:type="spellEnd"/>
      <w:r>
        <w:t xml:space="preserve"> Meir Simcha of </w:t>
      </w:r>
      <w:proofErr w:type="spellStart"/>
      <w:r>
        <w:t>Dvinsk</w:t>
      </w:r>
      <w:proofErr w:type="spellEnd"/>
      <w:r w:rsidR="008714F1">
        <w:t xml:space="preserve"> uses this Rambam to answer </w:t>
      </w:r>
      <w:r w:rsidR="009A32AF">
        <w:t xml:space="preserve">a </w:t>
      </w:r>
      <w:r w:rsidR="008714F1">
        <w:t xml:space="preserve">question of the </w:t>
      </w:r>
      <w:proofErr w:type="spellStart"/>
      <w:r w:rsidR="008714F1">
        <w:t>Ramban</w:t>
      </w:r>
      <w:proofErr w:type="spellEnd"/>
      <w:r w:rsidR="008714F1">
        <w:t xml:space="preserve"> on the Rambam in the first </w:t>
      </w:r>
      <w:r w:rsidR="008714F1">
        <w:rPr>
          <w:i/>
          <w:iCs/>
        </w:rPr>
        <w:t xml:space="preserve">mitzvas </w:t>
      </w:r>
      <w:proofErr w:type="spellStart"/>
      <w:r w:rsidR="008714F1">
        <w:rPr>
          <w:i/>
          <w:iCs/>
        </w:rPr>
        <w:t>asei</w:t>
      </w:r>
      <w:proofErr w:type="spellEnd"/>
      <w:r w:rsidR="008714F1">
        <w:rPr>
          <w:i/>
          <w:iCs/>
        </w:rPr>
        <w:t xml:space="preserve"> </w:t>
      </w:r>
      <w:r w:rsidR="008714F1">
        <w:t xml:space="preserve">in </w:t>
      </w:r>
      <w:proofErr w:type="spellStart"/>
      <w:r w:rsidR="008714F1">
        <w:rPr>
          <w:i/>
          <w:iCs/>
        </w:rPr>
        <w:t>sefer</w:t>
      </w:r>
      <w:proofErr w:type="spellEnd"/>
      <w:r w:rsidR="008714F1">
        <w:rPr>
          <w:i/>
          <w:iCs/>
        </w:rPr>
        <w:t xml:space="preserve"> </w:t>
      </w:r>
      <w:proofErr w:type="spellStart"/>
      <w:r w:rsidR="008714F1">
        <w:rPr>
          <w:i/>
          <w:iCs/>
        </w:rPr>
        <w:t>hamitzvos</w:t>
      </w:r>
      <w:proofErr w:type="spellEnd"/>
      <w:r w:rsidR="008714F1">
        <w:t>.</w:t>
      </w:r>
      <w:r w:rsidR="008714F1">
        <w:rPr>
          <w:rStyle w:val="FootnoteReference"/>
        </w:rPr>
        <w:footnoteReference w:id="37"/>
      </w:r>
      <w:r w:rsidR="008714F1">
        <w:t xml:space="preserve"> As mentioned above, the </w:t>
      </w:r>
      <w:proofErr w:type="spellStart"/>
      <w:r w:rsidR="008714F1" w:rsidRPr="0089031C">
        <w:rPr>
          <w:i/>
          <w:iCs/>
        </w:rPr>
        <w:t>gemara</w:t>
      </w:r>
      <w:proofErr w:type="spellEnd"/>
      <w:r w:rsidR="00233B7A">
        <w:t xml:space="preserve"> in </w:t>
      </w:r>
      <w:proofErr w:type="spellStart"/>
      <w:r w:rsidR="00233B7A">
        <w:t>Makkos</w:t>
      </w:r>
      <w:proofErr w:type="spellEnd"/>
      <w:r w:rsidR="00233B7A">
        <w:t xml:space="preserve"> says that </w:t>
      </w:r>
      <w:proofErr w:type="spellStart"/>
      <w:r w:rsidR="00233B7A" w:rsidRPr="00233B7A">
        <w:rPr>
          <w:i/>
          <w:iCs/>
        </w:rPr>
        <w:t>a</w:t>
      </w:r>
      <w:r w:rsidR="008714F1">
        <w:rPr>
          <w:i/>
          <w:iCs/>
        </w:rPr>
        <w:t>nochi</w:t>
      </w:r>
      <w:proofErr w:type="spellEnd"/>
      <w:r w:rsidR="008714F1">
        <w:t xml:space="preserve"> and </w:t>
      </w:r>
      <w:r w:rsidR="008714F1">
        <w:rPr>
          <w:i/>
          <w:iCs/>
        </w:rPr>
        <w:t xml:space="preserve">lo </w:t>
      </w:r>
      <w:proofErr w:type="spellStart"/>
      <w:r w:rsidR="008714F1">
        <w:rPr>
          <w:i/>
          <w:iCs/>
        </w:rPr>
        <w:t>yihyeh</w:t>
      </w:r>
      <w:proofErr w:type="spellEnd"/>
      <w:r w:rsidR="008714F1">
        <w:rPr>
          <w:i/>
          <w:iCs/>
        </w:rPr>
        <w:t xml:space="preserve"> </w:t>
      </w:r>
      <w:proofErr w:type="spellStart"/>
      <w:r w:rsidR="008714F1">
        <w:rPr>
          <w:i/>
          <w:iCs/>
        </w:rPr>
        <w:t>l’cha</w:t>
      </w:r>
      <w:proofErr w:type="spellEnd"/>
      <w:r w:rsidR="008714F1">
        <w:t xml:space="preserve"> are the two </w:t>
      </w:r>
      <w:proofErr w:type="spellStart"/>
      <w:r w:rsidR="008714F1">
        <w:rPr>
          <w:i/>
          <w:iCs/>
        </w:rPr>
        <w:t>mitzvos</w:t>
      </w:r>
      <w:proofErr w:type="spellEnd"/>
      <w:r w:rsidR="008714F1">
        <w:rPr>
          <w:i/>
          <w:iCs/>
        </w:rPr>
        <w:t xml:space="preserve"> </w:t>
      </w:r>
      <w:r w:rsidR="008714F1">
        <w:t xml:space="preserve">heard from God that complete the count of 613 </w:t>
      </w:r>
      <w:proofErr w:type="spellStart"/>
      <w:r w:rsidR="008714F1">
        <w:rPr>
          <w:i/>
          <w:iCs/>
        </w:rPr>
        <w:t>mitzvos</w:t>
      </w:r>
      <w:proofErr w:type="spellEnd"/>
      <w:r w:rsidR="008714F1">
        <w:rPr>
          <w:i/>
          <w:iCs/>
        </w:rPr>
        <w:t xml:space="preserve">. </w:t>
      </w:r>
      <w:r w:rsidR="008714F1">
        <w:t xml:space="preserve">Rambam quotes this as a proof that </w:t>
      </w:r>
      <w:proofErr w:type="spellStart"/>
      <w:r w:rsidR="00233B7A">
        <w:rPr>
          <w:i/>
          <w:iCs/>
        </w:rPr>
        <w:t>a</w:t>
      </w:r>
      <w:r w:rsidR="008714F1">
        <w:rPr>
          <w:i/>
          <w:iCs/>
        </w:rPr>
        <w:t>nochi</w:t>
      </w:r>
      <w:proofErr w:type="spellEnd"/>
      <w:r w:rsidR="008714F1">
        <w:rPr>
          <w:i/>
          <w:iCs/>
        </w:rPr>
        <w:t xml:space="preserve"> </w:t>
      </w:r>
      <w:r w:rsidR="008714F1">
        <w:t xml:space="preserve">is a </w:t>
      </w:r>
      <w:r w:rsidR="008714F1">
        <w:rPr>
          <w:i/>
          <w:iCs/>
        </w:rPr>
        <w:t>mitzvah</w:t>
      </w:r>
      <w:r w:rsidR="008714F1">
        <w:t xml:space="preserve">. </w:t>
      </w:r>
      <w:proofErr w:type="spellStart"/>
      <w:r w:rsidR="008714F1">
        <w:t>Ramban</w:t>
      </w:r>
      <w:proofErr w:type="spellEnd"/>
      <w:r w:rsidR="008714F1">
        <w:t xml:space="preserve"> points out that there are multiple </w:t>
      </w:r>
      <w:proofErr w:type="spellStart"/>
      <w:r w:rsidR="008714F1">
        <w:rPr>
          <w:i/>
          <w:iCs/>
        </w:rPr>
        <w:t>mitzvos</w:t>
      </w:r>
      <w:proofErr w:type="spellEnd"/>
      <w:r w:rsidR="008714F1">
        <w:t xml:space="preserve"> that the Rambam counts that appear in the </w:t>
      </w:r>
      <w:proofErr w:type="spellStart"/>
      <w:r w:rsidR="008714F1">
        <w:rPr>
          <w:i/>
          <w:iCs/>
        </w:rPr>
        <w:t>dibbur</w:t>
      </w:r>
      <w:proofErr w:type="spellEnd"/>
      <w:r w:rsidR="008714F1">
        <w:t xml:space="preserve"> </w:t>
      </w:r>
      <w:r w:rsidR="00233B7A">
        <w:t xml:space="preserve">of </w:t>
      </w:r>
      <w:r w:rsidR="008714F1">
        <w:rPr>
          <w:i/>
          <w:iCs/>
        </w:rPr>
        <w:t xml:space="preserve">lo </w:t>
      </w:r>
      <w:proofErr w:type="spellStart"/>
      <w:r w:rsidR="008714F1">
        <w:rPr>
          <w:i/>
          <w:iCs/>
        </w:rPr>
        <w:t>yihyeh</w:t>
      </w:r>
      <w:proofErr w:type="spellEnd"/>
      <w:r w:rsidR="008714F1">
        <w:rPr>
          <w:i/>
          <w:iCs/>
        </w:rPr>
        <w:t>”</w:t>
      </w:r>
      <w:r w:rsidR="008714F1">
        <w:t xml:space="preserve"> If the Rambam is correct in his use of this </w:t>
      </w:r>
      <w:proofErr w:type="spellStart"/>
      <w:r w:rsidR="008714F1" w:rsidRPr="0089031C">
        <w:rPr>
          <w:i/>
          <w:iCs/>
        </w:rPr>
        <w:t>gemara</w:t>
      </w:r>
      <w:proofErr w:type="spellEnd"/>
      <w:r w:rsidR="008714F1">
        <w:t xml:space="preserve">, it should say that we heard </w:t>
      </w:r>
      <w:r w:rsidR="008714F1">
        <w:rPr>
          <w:b/>
          <w:bCs/>
        </w:rPr>
        <w:t>five</w:t>
      </w:r>
      <w:r w:rsidR="008714F1">
        <w:t xml:space="preserve"> </w:t>
      </w:r>
      <w:proofErr w:type="spellStart"/>
      <w:r w:rsidR="008714F1">
        <w:rPr>
          <w:i/>
          <w:iCs/>
        </w:rPr>
        <w:t>mitzvos</w:t>
      </w:r>
      <w:proofErr w:type="spellEnd"/>
      <w:r w:rsidR="008714F1">
        <w:t xml:space="preserve"> from God Himself.</w:t>
      </w:r>
      <w:r w:rsidR="008714F1">
        <w:rPr>
          <w:rStyle w:val="FootnoteReference"/>
        </w:rPr>
        <w:footnoteReference w:id="38"/>
      </w:r>
      <w:r w:rsidR="008714F1">
        <w:t xml:space="preserve"> </w:t>
      </w:r>
      <w:proofErr w:type="spellStart"/>
      <w:r w:rsidR="008714F1">
        <w:t>Rav</w:t>
      </w:r>
      <w:proofErr w:type="spellEnd"/>
      <w:r w:rsidR="008714F1">
        <w:t xml:space="preserve"> Meir Simcha expresses shock at that which </w:t>
      </w:r>
      <w:proofErr w:type="spellStart"/>
      <w:r w:rsidR="008714F1">
        <w:t>Ramban</w:t>
      </w:r>
      <w:proofErr w:type="spellEnd"/>
      <w:r w:rsidR="008714F1">
        <w:t xml:space="preserve"> forgets or ignores Rambam’s explanation of the </w:t>
      </w:r>
      <w:proofErr w:type="spellStart"/>
      <w:r w:rsidR="008714F1" w:rsidRPr="0089031C">
        <w:rPr>
          <w:i/>
          <w:iCs/>
        </w:rPr>
        <w:t>gemara</w:t>
      </w:r>
      <w:proofErr w:type="spellEnd"/>
      <w:r w:rsidR="008714F1">
        <w:t xml:space="preserve"> in </w:t>
      </w:r>
      <w:proofErr w:type="spellStart"/>
      <w:r w:rsidR="008714F1">
        <w:t>Makkos</w:t>
      </w:r>
      <w:proofErr w:type="spellEnd"/>
      <w:r w:rsidR="008714F1">
        <w:t xml:space="preserve">. According to Rambam, the average Jew did not hear the </w:t>
      </w:r>
      <w:r w:rsidR="008714F1">
        <w:rPr>
          <w:b/>
          <w:bCs/>
        </w:rPr>
        <w:t>text</w:t>
      </w:r>
      <w:r w:rsidR="008714F1">
        <w:t xml:space="preserve"> of the first two </w:t>
      </w:r>
      <w:proofErr w:type="spellStart"/>
      <w:r w:rsidR="008714F1">
        <w:rPr>
          <w:i/>
          <w:iCs/>
        </w:rPr>
        <w:t>dibros</w:t>
      </w:r>
      <w:proofErr w:type="spellEnd"/>
      <w:r w:rsidR="008714F1">
        <w:t xml:space="preserve">. They independently understood the ideas expressed </w:t>
      </w:r>
      <w:commentRangeStart w:id="62"/>
      <w:proofErr w:type="spellStart"/>
      <w:r w:rsidR="008714F1">
        <w:t>therewithin</w:t>
      </w:r>
      <w:commentRangeEnd w:id="62"/>
      <w:proofErr w:type="spellEnd"/>
      <w:r w:rsidR="00A7082E">
        <w:rPr>
          <w:rStyle w:val="CommentReference"/>
        </w:rPr>
        <w:commentReference w:id="62"/>
      </w:r>
      <w:r w:rsidR="008714F1">
        <w:t xml:space="preserve">. Hence, there is no difficulty in that which there are more than two </w:t>
      </w:r>
      <w:proofErr w:type="spellStart"/>
      <w:r w:rsidR="008714F1">
        <w:rPr>
          <w:i/>
          <w:iCs/>
        </w:rPr>
        <w:t>mitzvos</w:t>
      </w:r>
      <w:proofErr w:type="spellEnd"/>
      <w:r w:rsidR="008714F1">
        <w:rPr>
          <w:i/>
          <w:iCs/>
        </w:rPr>
        <w:t xml:space="preserve"> </w:t>
      </w:r>
      <w:r w:rsidR="008714F1">
        <w:t xml:space="preserve">in the </w:t>
      </w:r>
      <w:r w:rsidR="008714F1">
        <w:rPr>
          <w:b/>
          <w:bCs/>
        </w:rPr>
        <w:t>text</w:t>
      </w:r>
      <w:r w:rsidR="008714F1">
        <w:t xml:space="preserve"> of the first two </w:t>
      </w:r>
      <w:proofErr w:type="spellStart"/>
      <w:r w:rsidR="008714F1">
        <w:rPr>
          <w:i/>
          <w:iCs/>
        </w:rPr>
        <w:t>dibros</w:t>
      </w:r>
      <w:proofErr w:type="spellEnd"/>
      <w:r w:rsidR="008714F1">
        <w:rPr>
          <w:i/>
          <w:iCs/>
        </w:rPr>
        <w:t>.</w:t>
      </w:r>
    </w:p>
    <w:p w14:paraId="488D0BBD" w14:textId="34D6D1C7" w:rsidR="001C346D" w:rsidRPr="001C346D" w:rsidRDefault="001C346D" w:rsidP="00161039">
      <w:pPr>
        <w:pStyle w:val="ListParagraph"/>
        <w:ind w:left="0"/>
        <w:rPr>
          <w:b/>
          <w:bCs/>
        </w:rPr>
      </w:pPr>
      <w:r>
        <w:rPr>
          <w:b/>
          <w:bCs/>
        </w:rPr>
        <w:t>Another Explanation of Rambam</w:t>
      </w:r>
    </w:p>
    <w:p w14:paraId="193DC628" w14:textId="310DE95E" w:rsidR="00E97145" w:rsidRDefault="008714F1">
      <w:pPr>
        <w:pStyle w:val="ListParagraph"/>
        <w:ind w:left="0"/>
      </w:pPr>
      <w:r>
        <w:t xml:space="preserve">That which has been said until now in the name of the Rambam is the way what he writes in </w:t>
      </w:r>
      <w:proofErr w:type="spellStart"/>
      <w:r w:rsidR="00E74332">
        <w:t>M</w:t>
      </w:r>
      <w:r>
        <w:t>oreh</w:t>
      </w:r>
      <w:proofErr w:type="spellEnd"/>
      <w:r>
        <w:t xml:space="preserve"> </w:t>
      </w:r>
      <w:proofErr w:type="spellStart"/>
      <w:r>
        <w:t>N’vuchim</w:t>
      </w:r>
      <w:proofErr w:type="spellEnd"/>
      <w:r>
        <w:t xml:space="preserve"> is interpreted according to the majority of other </w:t>
      </w:r>
      <w:proofErr w:type="spellStart"/>
      <w:r w:rsidRPr="00233B7A">
        <w:rPr>
          <w:i/>
          <w:iCs/>
        </w:rPr>
        <w:t>rishonim</w:t>
      </w:r>
      <w:proofErr w:type="spellEnd"/>
      <w:r>
        <w:t xml:space="preserve">. However, </w:t>
      </w:r>
      <w:r w:rsidR="00233B7A">
        <w:t>Abarbanel</w:t>
      </w:r>
      <w:r>
        <w:t xml:space="preserve">, in his commentary to </w:t>
      </w:r>
      <w:proofErr w:type="spellStart"/>
      <w:r>
        <w:t>Moreh</w:t>
      </w:r>
      <w:proofErr w:type="spellEnd"/>
      <w:r>
        <w:t xml:space="preserve"> </w:t>
      </w:r>
      <w:proofErr w:type="spellStart"/>
      <w:r>
        <w:t>N’vuchim</w:t>
      </w:r>
      <w:proofErr w:type="spellEnd"/>
      <w:r>
        <w:t xml:space="preserve">, interprets the Rambam somewhat differently. He thinks that Rambam ignores the </w:t>
      </w:r>
      <w:proofErr w:type="spellStart"/>
      <w:r w:rsidRPr="00233B7A">
        <w:rPr>
          <w:i/>
          <w:iCs/>
        </w:rPr>
        <w:t>gemara</w:t>
      </w:r>
      <w:proofErr w:type="spellEnd"/>
      <w:r>
        <w:t xml:space="preserve"> in </w:t>
      </w:r>
      <w:proofErr w:type="spellStart"/>
      <w:r>
        <w:t>Makkos</w:t>
      </w:r>
      <w:proofErr w:type="spellEnd"/>
      <w:r>
        <w:t xml:space="preserve"> in his interpretation of that which happened at </w:t>
      </w:r>
      <w:r w:rsidR="00A008E0">
        <w:rPr>
          <w:i/>
          <w:iCs/>
        </w:rPr>
        <w:t>H</w:t>
      </w:r>
      <w:r>
        <w:rPr>
          <w:i/>
          <w:iCs/>
        </w:rPr>
        <w:t>ar Sinai</w:t>
      </w:r>
      <w:r>
        <w:t xml:space="preserve">. Abravanel explains that Rambam </w:t>
      </w:r>
      <w:r w:rsidR="004A6F3F">
        <w:t xml:space="preserve">is </w:t>
      </w:r>
      <w:r>
        <w:t xml:space="preserve">open to there being different approaches within </w:t>
      </w:r>
      <w:proofErr w:type="spellStart"/>
      <w:r>
        <w:rPr>
          <w:i/>
          <w:iCs/>
        </w:rPr>
        <w:t>aggada</w:t>
      </w:r>
      <w:proofErr w:type="spellEnd"/>
      <w:r>
        <w:rPr>
          <w:i/>
          <w:iCs/>
        </w:rPr>
        <w:t xml:space="preserve"> </w:t>
      </w:r>
      <w:r>
        <w:t xml:space="preserve">and that which he says does not have to fit with the statement in the </w:t>
      </w:r>
      <w:proofErr w:type="spellStart"/>
      <w:r w:rsidRPr="00233B7A">
        <w:rPr>
          <w:i/>
          <w:iCs/>
        </w:rPr>
        <w:t>gemara</w:t>
      </w:r>
      <w:proofErr w:type="spellEnd"/>
      <w:r>
        <w:t>.</w:t>
      </w:r>
      <w:r w:rsidR="004A6F3F">
        <w:t xml:space="preserve"> He explains</w:t>
      </w:r>
      <w:r w:rsidR="00813B49">
        <w:t xml:space="preserve"> that</w:t>
      </w:r>
      <w:r>
        <w:t xml:space="preserve"> Rambam mentions the </w:t>
      </w:r>
      <w:proofErr w:type="spellStart"/>
      <w:r w:rsidRPr="00233B7A">
        <w:rPr>
          <w:i/>
          <w:iCs/>
        </w:rPr>
        <w:t>gemara</w:t>
      </w:r>
      <w:proofErr w:type="spellEnd"/>
      <w:r>
        <w:t xml:space="preserve"> in passing as disagreeing with his opinion and whilst doing so, he deals with the difficult</w:t>
      </w:r>
      <w:r w:rsidR="00813B49">
        <w:t>y</w:t>
      </w:r>
      <w:r>
        <w:t xml:space="preserve"> that </w:t>
      </w:r>
      <w:proofErr w:type="spellStart"/>
      <w:r w:rsidRPr="00233B7A">
        <w:rPr>
          <w:i/>
          <w:iCs/>
        </w:rPr>
        <w:t>gemara</w:t>
      </w:r>
      <w:proofErr w:type="spellEnd"/>
      <w:r>
        <w:t xml:space="preserve"> raises for him</w:t>
      </w:r>
      <w:r w:rsidR="00233B7A">
        <w:t>. The difficulty is</w:t>
      </w:r>
      <w:r w:rsidR="00F422C6">
        <w:t xml:space="preserve"> as follows:</w:t>
      </w:r>
      <w:r>
        <w:t xml:space="preserve"> In the opinion of the Rambam, one cannot </w:t>
      </w:r>
      <w:commentRangeStart w:id="63"/>
      <w:r>
        <w:t xml:space="preserve">prophecy </w:t>
      </w:r>
      <w:commentRangeEnd w:id="63"/>
      <w:r w:rsidR="00A7082E">
        <w:rPr>
          <w:rStyle w:val="CommentReference"/>
        </w:rPr>
        <w:commentReference w:id="63"/>
      </w:r>
      <w:r>
        <w:t xml:space="preserve">unless sufficiently well prepared. The </w:t>
      </w:r>
      <w:proofErr w:type="spellStart"/>
      <w:r w:rsidRPr="00233B7A">
        <w:rPr>
          <w:i/>
          <w:iCs/>
        </w:rPr>
        <w:t>gemara</w:t>
      </w:r>
      <w:proofErr w:type="spellEnd"/>
      <w:r>
        <w:t xml:space="preserve"> in </w:t>
      </w:r>
      <w:proofErr w:type="spellStart"/>
      <w:r>
        <w:t>Makkos</w:t>
      </w:r>
      <w:proofErr w:type="spellEnd"/>
      <w:r>
        <w:t xml:space="preserve"> seems to quite clearly state that the average Jew experienced prophecy. How can this be explained? Rambam says that it must be that the clear philosophical proof of the concepts contained within the first two </w:t>
      </w:r>
      <w:proofErr w:type="spellStart"/>
      <w:r>
        <w:rPr>
          <w:i/>
          <w:iCs/>
        </w:rPr>
        <w:t>dibros</w:t>
      </w:r>
      <w:proofErr w:type="spellEnd"/>
      <w:r>
        <w:t xml:space="preserve"> was </w:t>
      </w:r>
      <w:proofErr w:type="gramStart"/>
      <w:r>
        <w:t>sufficient</w:t>
      </w:r>
      <w:proofErr w:type="gramEnd"/>
      <w:r>
        <w:t xml:space="preserve"> to prepare </w:t>
      </w:r>
      <w:r>
        <w:rPr>
          <w:i/>
          <w:iCs/>
        </w:rPr>
        <w:t xml:space="preserve">am </w:t>
      </w:r>
      <w:proofErr w:type="spellStart"/>
      <w:r>
        <w:rPr>
          <w:i/>
          <w:iCs/>
        </w:rPr>
        <w:t>yisrael</w:t>
      </w:r>
      <w:proofErr w:type="spellEnd"/>
      <w:r>
        <w:t xml:space="preserve"> to receive full prophecy. As opposed to our original understanding of the Rambam, philosophical proof is no replacement for divine revelation. It merely serves as </w:t>
      </w:r>
      <w:proofErr w:type="gramStart"/>
      <w:r>
        <w:t>sufficient</w:t>
      </w:r>
      <w:proofErr w:type="gramEnd"/>
      <w:r>
        <w:t xml:space="preserve"> prepa</w:t>
      </w:r>
      <w:bookmarkStart w:id="64" w:name="_GoBack"/>
      <w:bookmarkEnd w:id="64"/>
      <w:r>
        <w:t xml:space="preserve">ration for divine revelation. However, this is not Rambam’s preferred approach to understanding what happened at </w:t>
      </w:r>
      <w:r w:rsidR="00A008E0">
        <w:rPr>
          <w:i/>
          <w:iCs/>
        </w:rPr>
        <w:t>Har S</w:t>
      </w:r>
      <w:r>
        <w:rPr>
          <w:i/>
          <w:iCs/>
        </w:rPr>
        <w:t>inai</w:t>
      </w:r>
      <w:r>
        <w:t xml:space="preserve"> and once Rambam has concluded this side point, he returns to the explanation of his own opinion.</w:t>
      </w:r>
      <w:r>
        <w:rPr>
          <w:rStyle w:val="FootnoteReference"/>
        </w:rPr>
        <w:footnoteReference w:id="39"/>
      </w:r>
      <w:r>
        <w:t xml:space="preserve"> Rambam’s own opinion is that no Jew experienced prophecy. The average Jew at </w:t>
      </w:r>
      <w:r w:rsidR="00A008E0">
        <w:rPr>
          <w:i/>
          <w:iCs/>
        </w:rPr>
        <w:t>Har S</w:t>
      </w:r>
      <w:r>
        <w:rPr>
          <w:i/>
          <w:iCs/>
        </w:rPr>
        <w:t xml:space="preserve">inai </w:t>
      </w:r>
      <w:r>
        <w:t xml:space="preserve">had a very awe inspiring, but solely physical </w:t>
      </w:r>
      <w:commentRangeStart w:id="65"/>
      <w:r>
        <w:t>experience</w:t>
      </w:r>
      <w:commentRangeEnd w:id="65"/>
      <w:r w:rsidR="00A7082E">
        <w:rPr>
          <w:rStyle w:val="CommentReference"/>
        </w:rPr>
        <w:commentReference w:id="65"/>
      </w:r>
      <w:r>
        <w:t>.</w:t>
      </w:r>
    </w:p>
    <w:p w14:paraId="77A0FD4A" w14:textId="0F2AB1A4" w:rsidR="001C346D" w:rsidRPr="001C346D" w:rsidRDefault="001C346D">
      <w:pPr>
        <w:pStyle w:val="ListParagraph"/>
        <w:ind w:left="0"/>
        <w:rPr>
          <w:b/>
          <w:bCs/>
        </w:rPr>
      </w:pPr>
      <w:r>
        <w:rPr>
          <w:b/>
          <w:bCs/>
        </w:rPr>
        <w:t>Conclusion</w:t>
      </w:r>
    </w:p>
    <w:p w14:paraId="7CA6EB91" w14:textId="3F7E2460" w:rsidR="00DF1BB2" w:rsidRPr="00DF1BB2" w:rsidRDefault="00DF1BB2" w:rsidP="00DF1BB2">
      <w:pPr>
        <w:pStyle w:val="ListParagraph"/>
        <w:ind w:left="0"/>
      </w:pPr>
      <w:r>
        <w:t xml:space="preserve">In conclusion, we have seen a difference of opinion amongst the </w:t>
      </w:r>
      <w:proofErr w:type="spellStart"/>
      <w:r>
        <w:rPr>
          <w:i/>
          <w:iCs/>
        </w:rPr>
        <w:t>rishonim</w:t>
      </w:r>
      <w:proofErr w:type="spellEnd"/>
      <w:r>
        <w:t xml:space="preserve"> as to how understand what happened at </w:t>
      </w:r>
      <w:r>
        <w:rPr>
          <w:i/>
          <w:iCs/>
        </w:rPr>
        <w:t>Har Sinai</w:t>
      </w:r>
      <w:r>
        <w:t xml:space="preserve">. As Rambam himself writes, the story of the goings-on at </w:t>
      </w:r>
      <w:r>
        <w:rPr>
          <w:i/>
          <w:iCs/>
        </w:rPr>
        <w:t>Har Sinai</w:t>
      </w:r>
      <w:r>
        <w:t xml:space="preserve"> is intentionally unclear as it is a secret of the Torah and something that occurred once and will not be repeated</w:t>
      </w:r>
      <w:r w:rsidR="005A1B0F">
        <w:t>.</w:t>
      </w:r>
    </w:p>
    <w:sectPr w:rsidR="00DF1BB2" w:rsidRPr="00DF1BB2">
      <w:pgSz w:w="11906" w:h="16838"/>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key Lebrett" w:date="2019-01-13T00:34:00Z" w:initials="ML">
    <w:p w14:paraId="4DA7EF97" w14:textId="01A24967" w:rsidR="00C22CA7" w:rsidRDefault="00C22CA7">
      <w:pPr>
        <w:pStyle w:val="CommentText"/>
      </w:pPr>
      <w:r>
        <w:rPr>
          <w:rStyle w:val="CommentReference"/>
        </w:rPr>
        <w:annotationRef/>
      </w:r>
      <w:r>
        <w:t>Capitalise? And throughout?</w:t>
      </w:r>
    </w:p>
  </w:comment>
  <w:comment w:id="2" w:author="Mikey Lebrett" w:date="2019-02-13T20:23:00Z" w:initials="ML">
    <w:p w14:paraId="18EDC9EF" w14:textId="7C2A2891" w:rsidR="00677A6A" w:rsidRDefault="00677A6A">
      <w:pPr>
        <w:pStyle w:val="CommentText"/>
      </w:pPr>
      <w:r>
        <w:rPr>
          <w:rStyle w:val="CommentReference"/>
        </w:rPr>
        <w:annotationRef/>
      </w:r>
      <w:r>
        <w:t xml:space="preserve">Jews or </w:t>
      </w:r>
      <w:proofErr w:type="spellStart"/>
      <w:r>
        <w:t>Bnei</w:t>
      </w:r>
      <w:proofErr w:type="spellEnd"/>
      <w:r>
        <w:t xml:space="preserve"> </w:t>
      </w:r>
      <w:proofErr w:type="spellStart"/>
      <w:r>
        <w:t>Yisrael</w:t>
      </w:r>
      <w:proofErr w:type="spellEnd"/>
      <w:r w:rsidR="006346D3">
        <w:t xml:space="preserve"> or Am </w:t>
      </w:r>
      <w:proofErr w:type="spellStart"/>
      <w:r w:rsidR="006346D3">
        <w:t>Yisrael</w:t>
      </w:r>
      <w:proofErr w:type="spellEnd"/>
      <w:r>
        <w:t>?</w:t>
      </w:r>
      <w:r w:rsidR="006346D3">
        <w:t xml:space="preserve"> (And throughout?)</w:t>
      </w:r>
    </w:p>
  </w:comment>
  <w:comment w:id="4" w:author="Mikey Lebrett" w:date="2019-02-13T20:24:00Z" w:initials="ML">
    <w:p w14:paraId="42D1EFAC" w14:textId="366B667C" w:rsidR="006346D3" w:rsidRDefault="006346D3">
      <w:pPr>
        <w:pStyle w:val="CommentText"/>
      </w:pPr>
      <w:r>
        <w:rPr>
          <w:rStyle w:val="CommentReference"/>
        </w:rPr>
        <w:annotationRef/>
      </w:r>
      <w:r>
        <w:t>This section of the sentence may not be necessary, the point is expressed in the first half of the sentence.</w:t>
      </w:r>
    </w:p>
  </w:comment>
  <w:comment w:id="12" w:author="Mikey Lebrett" w:date="2019-02-13T20:27:00Z" w:initials="ML">
    <w:p w14:paraId="3D1B028E" w14:textId="1C2D4C59" w:rsidR="006346D3" w:rsidRDefault="006346D3">
      <w:pPr>
        <w:pStyle w:val="CommentText"/>
      </w:pPr>
      <w:r>
        <w:rPr>
          <w:rStyle w:val="CommentReference"/>
        </w:rPr>
        <w:annotationRef/>
      </w:r>
      <w:r>
        <w:t>Don’t know about this word</w:t>
      </w:r>
    </w:p>
  </w:comment>
  <w:comment w:id="13" w:author="Mikey Lebrett" w:date="2019-01-13T00:36:00Z" w:initials="ML">
    <w:p w14:paraId="49E6AD4A" w14:textId="35FCA3A7" w:rsidR="00C22CA7" w:rsidRDefault="00C22CA7">
      <w:pPr>
        <w:pStyle w:val="CommentText"/>
      </w:pPr>
      <w:r>
        <w:rPr>
          <w:rStyle w:val="CommentReference"/>
        </w:rPr>
        <w:annotationRef/>
      </w:r>
      <w:r>
        <w:t>Unclear</w:t>
      </w:r>
      <w:r w:rsidR="006346D3">
        <w:t xml:space="preserve"> picture</w:t>
      </w:r>
      <w:r>
        <w:t>?</w:t>
      </w:r>
    </w:p>
  </w:comment>
  <w:comment w:id="28" w:author="Mikey Lebrett" w:date="2019-02-13T20:39:00Z" w:initials="ML">
    <w:p w14:paraId="27F1E94D" w14:textId="1864F00A" w:rsidR="002A13EB" w:rsidRDefault="002A13EB">
      <w:pPr>
        <w:pStyle w:val="CommentText"/>
      </w:pPr>
      <w:r>
        <w:rPr>
          <w:rStyle w:val="CommentReference"/>
        </w:rPr>
        <w:annotationRef/>
      </w:r>
      <w:r>
        <w:t xml:space="preserve">Remove this phrase and add in quote from </w:t>
      </w:r>
      <w:proofErr w:type="spellStart"/>
      <w:r>
        <w:t>pasuk</w:t>
      </w:r>
      <w:proofErr w:type="spellEnd"/>
    </w:p>
  </w:comment>
  <w:comment w:id="29" w:author="Mikey Lebrett" w:date="2019-02-13T20:43:00Z" w:initials="ML">
    <w:p w14:paraId="7359655B" w14:textId="3BB13665" w:rsidR="002A13EB" w:rsidRDefault="002A13EB">
      <w:pPr>
        <w:pStyle w:val="CommentText"/>
      </w:pPr>
      <w:r>
        <w:rPr>
          <w:rStyle w:val="CommentReference"/>
        </w:rPr>
        <w:annotationRef/>
      </w:r>
      <w:r>
        <w:t>Clunky</w:t>
      </w:r>
    </w:p>
  </w:comment>
  <w:comment w:id="30" w:author="Mikey Lebrett" w:date="2019-01-13T11:51:00Z" w:initials="ML">
    <w:p w14:paraId="206D3556" w14:textId="6095CBF7" w:rsidR="00727F7E" w:rsidRDefault="00727F7E">
      <w:pPr>
        <w:pStyle w:val="CommentText"/>
      </w:pPr>
      <w:r>
        <w:rPr>
          <w:rStyle w:val="CommentReference"/>
        </w:rPr>
        <w:annotationRef/>
      </w:r>
      <w:r>
        <w:t>I don’t know if this is a word</w:t>
      </w:r>
    </w:p>
  </w:comment>
  <w:comment w:id="35" w:author="Mikey Lebrett" w:date="2019-01-13T11:52:00Z" w:initials="ML">
    <w:p w14:paraId="0DAA5C70" w14:textId="53254830" w:rsidR="008405BB" w:rsidRDefault="008405BB">
      <w:pPr>
        <w:pStyle w:val="CommentText"/>
      </w:pPr>
      <w:r>
        <w:rPr>
          <w:rStyle w:val="CommentReference"/>
        </w:rPr>
        <w:annotationRef/>
      </w:r>
      <w:r>
        <w:t>apart</w:t>
      </w:r>
    </w:p>
  </w:comment>
  <w:comment w:id="36" w:author="Mikey Lebrett" w:date="2019-01-13T11:52:00Z" w:initials="ML">
    <w:p w14:paraId="584F4196" w14:textId="3C199EA7" w:rsidR="008405BB" w:rsidRDefault="008405BB">
      <w:pPr>
        <w:pStyle w:val="CommentText"/>
      </w:pPr>
      <w:r>
        <w:rPr>
          <w:rStyle w:val="CommentReference"/>
        </w:rPr>
        <w:annotationRef/>
      </w:r>
      <w:r>
        <w:t>Mixture of present and past tense in this paragraph</w:t>
      </w:r>
    </w:p>
  </w:comment>
  <w:comment w:id="37" w:author="Mikey Lebrett" w:date="2019-01-13T11:53:00Z" w:initials="ML">
    <w:p w14:paraId="3DE83679" w14:textId="2BE23BE7" w:rsidR="008405BB" w:rsidRDefault="008405BB">
      <w:pPr>
        <w:pStyle w:val="CommentText"/>
      </w:pPr>
      <w:r>
        <w:rPr>
          <w:rStyle w:val="CommentReference"/>
        </w:rPr>
        <w:annotationRef/>
      </w:r>
      <w:r>
        <w:t>Two contradicts in one sentence, consider different word</w:t>
      </w:r>
    </w:p>
  </w:comment>
  <w:comment w:id="38" w:author="Mikey Lebrett" w:date="2019-02-13T21:46:00Z" w:initials="ML">
    <w:p w14:paraId="4990185B" w14:textId="20D2FE91" w:rsidR="002245B3" w:rsidRDefault="002245B3">
      <w:pPr>
        <w:pStyle w:val="CommentText"/>
      </w:pPr>
      <w:r>
        <w:rPr>
          <w:rStyle w:val="CommentReference"/>
        </w:rPr>
        <w:annotationRef/>
      </w:r>
      <w:r>
        <w:t xml:space="preserve">A little clunky </w:t>
      </w:r>
    </w:p>
  </w:comment>
  <w:comment w:id="40" w:author="Mikey Lebrett" w:date="2019-01-13T12:07:00Z" w:initials="ML">
    <w:p w14:paraId="10C91B7D" w14:textId="49B0DF22" w:rsidR="008405BB" w:rsidRDefault="008405BB">
      <w:pPr>
        <w:pStyle w:val="CommentText"/>
      </w:pPr>
      <w:r>
        <w:rPr>
          <w:rStyle w:val="CommentReference"/>
        </w:rPr>
        <w:annotationRef/>
      </w:r>
      <w:r>
        <w:t>Or something along these lines</w:t>
      </w:r>
    </w:p>
  </w:comment>
  <w:comment w:id="58" w:author="Mikey Lebrett" w:date="2019-01-13T12:23:00Z" w:initials="ML">
    <w:p w14:paraId="0997BB42" w14:textId="7F98D5C6" w:rsidR="00A33270" w:rsidRDefault="00A33270">
      <w:pPr>
        <w:pStyle w:val="CommentText"/>
      </w:pPr>
      <w:r>
        <w:rPr>
          <w:rStyle w:val="CommentReference"/>
        </w:rPr>
        <w:annotationRef/>
      </w:r>
      <w:r>
        <w:t>Physical what?</w:t>
      </w:r>
    </w:p>
  </w:comment>
  <w:comment w:id="60" w:author="Mikey Lebrett" w:date="2019-01-13T12:25:00Z" w:initials="ML">
    <w:p w14:paraId="68D82463" w14:textId="3764A2FF" w:rsidR="00E45346" w:rsidRDefault="00E45346">
      <w:pPr>
        <w:pStyle w:val="CommentText"/>
      </w:pPr>
      <w:r>
        <w:rPr>
          <w:rStyle w:val="CommentReference"/>
        </w:rPr>
        <w:annotationRef/>
      </w:r>
      <w:r>
        <w:t>Again, mixture of tenses in this paragraph</w:t>
      </w:r>
    </w:p>
  </w:comment>
  <w:comment w:id="61" w:author="Moshe Steinberg" w:date="2018-08-15T18:53:00Z" w:initials="MS">
    <w:p w14:paraId="6B12BC8A" w14:textId="7F1F51CD" w:rsidR="00017D9D" w:rsidRDefault="00017D9D">
      <w:pPr>
        <w:pStyle w:val="CommentText"/>
      </w:pPr>
      <w:r>
        <w:rPr>
          <w:rStyle w:val="CommentReference"/>
        </w:rPr>
        <w:annotationRef/>
      </w:r>
      <w:r>
        <w:t>Yeah, it was clearly unfinished…</w:t>
      </w:r>
    </w:p>
  </w:comment>
  <w:comment w:id="62" w:author="Mikey Lebrett" w:date="2019-02-13T21:54:00Z" w:initials="ML">
    <w:p w14:paraId="0D29CCEE" w14:textId="3E274836" w:rsidR="00A7082E" w:rsidRDefault="00A7082E">
      <w:pPr>
        <w:pStyle w:val="CommentText"/>
      </w:pPr>
      <w:r>
        <w:rPr>
          <w:rStyle w:val="CommentReference"/>
        </w:rPr>
        <w:annotationRef/>
      </w:r>
      <w:r>
        <w:t>A word?</w:t>
      </w:r>
    </w:p>
  </w:comment>
  <w:comment w:id="63" w:author="Mikey Lebrett" w:date="2019-02-13T21:55:00Z" w:initials="ML">
    <w:p w14:paraId="4FF0B515" w14:textId="77777777" w:rsidR="00A7082E" w:rsidRDefault="00A7082E">
      <w:pPr>
        <w:pStyle w:val="CommentText"/>
      </w:pPr>
      <w:r>
        <w:rPr>
          <w:rStyle w:val="CommentReference"/>
        </w:rPr>
        <w:annotationRef/>
      </w:r>
      <w:r>
        <w:t>Prophesise?</w:t>
      </w:r>
    </w:p>
    <w:p w14:paraId="040A16FD" w14:textId="0F7328CB" w:rsidR="00A7082E" w:rsidRDefault="00A7082E">
      <w:pPr>
        <w:pStyle w:val="CommentText"/>
      </w:pPr>
    </w:p>
  </w:comment>
  <w:comment w:id="65" w:author="Mikey Lebrett" w:date="2019-02-13T21:56:00Z" w:initials="ML">
    <w:p w14:paraId="605FCF74" w14:textId="412C5FF0" w:rsidR="00A7082E" w:rsidRDefault="00A7082E">
      <w:pPr>
        <w:pStyle w:val="CommentText"/>
      </w:pPr>
      <w:r>
        <w:rPr>
          <w:rStyle w:val="CommentReference"/>
        </w:rPr>
        <w:annotationRef/>
      </w:r>
      <w:r>
        <w:t>Long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A7EF97" w15:done="0"/>
  <w15:commentEx w15:paraId="18EDC9EF" w15:done="0"/>
  <w15:commentEx w15:paraId="42D1EFAC" w15:done="0"/>
  <w15:commentEx w15:paraId="3D1B028E" w15:done="0"/>
  <w15:commentEx w15:paraId="49E6AD4A" w15:done="0"/>
  <w15:commentEx w15:paraId="27F1E94D" w15:done="0"/>
  <w15:commentEx w15:paraId="7359655B" w15:done="0"/>
  <w15:commentEx w15:paraId="206D3556" w15:done="0"/>
  <w15:commentEx w15:paraId="0DAA5C70" w15:done="0"/>
  <w15:commentEx w15:paraId="584F4196" w15:done="0"/>
  <w15:commentEx w15:paraId="3DE83679" w15:done="0"/>
  <w15:commentEx w15:paraId="4990185B" w15:done="0"/>
  <w15:commentEx w15:paraId="10C91B7D" w15:done="0"/>
  <w15:commentEx w15:paraId="0997BB42" w15:done="0"/>
  <w15:commentEx w15:paraId="68D82463" w15:done="0"/>
  <w15:commentEx w15:paraId="6B12BC8A" w15:done="0"/>
  <w15:commentEx w15:paraId="0D29CCEE" w15:done="0"/>
  <w15:commentEx w15:paraId="040A16FD" w15:done="0"/>
  <w15:commentEx w15:paraId="605FCF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A7EF97" w16cid:durableId="1FE50614"/>
  <w16cid:commentId w16cid:paraId="18EDC9EF" w16cid:durableId="200EFB54"/>
  <w16cid:commentId w16cid:paraId="42D1EFAC" w16cid:durableId="200EFB7E"/>
  <w16cid:commentId w16cid:paraId="3D1B028E" w16cid:durableId="200EFC1A"/>
  <w16cid:commentId w16cid:paraId="49E6AD4A" w16cid:durableId="1FE506A8"/>
  <w16cid:commentId w16cid:paraId="27F1E94D" w16cid:durableId="200EFEF2"/>
  <w16cid:commentId w16cid:paraId="7359655B" w16cid:durableId="200F0009"/>
  <w16cid:commentId w16cid:paraId="206D3556" w16cid:durableId="1FE5A4C4"/>
  <w16cid:commentId w16cid:paraId="0DAA5C70" w16cid:durableId="1FE5A50A"/>
  <w16cid:commentId w16cid:paraId="584F4196" w16cid:durableId="1FE5A518"/>
  <w16cid:commentId w16cid:paraId="3DE83679" w16cid:durableId="1FE5A53C"/>
  <w16cid:commentId w16cid:paraId="4990185B" w16cid:durableId="200F0EB7"/>
  <w16cid:commentId w16cid:paraId="10C91B7D" w16cid:durableId="1FE5A868"/>
  <w16cid:commentId w16cid:paraId="0997BB42" w16cid:durableId="1FE5AC59"/>
  <w16cid:commentId w16cid:paraId="68D82463" w16cid:durableId="1FE5ACAE"/>
  <w16cid:commentId w16cid:paraId="6B12BC8A" w16cid:durableId="1FE505BC"/>
  <w16cid:commentId w16cid:paraId="0D29CCEE" w16cid:durableId="200F10AD"/>
  <w16cid:commentId w16cid:paraId="040A16FD" w16cid:durableId="200F10D3"/>
  <w16cid:commentId w16cid:paraId="605FCF74" w16cid:durableId="200F10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388A2" w14:textId="77777777" w:rsidR="00DE35A3" w:rsidRDefault="00DE35A3">
      <w:r>
        <w:separator/>
      </w:r>
    </w:p>
  </w:endnote>
  <w:endnote w:type="continuationSeparator" w:id="0">
    <w:p w14:paraId="6B002FE1" w14:textId="77777777" w:rsidR="00DE35A3" w:rsidRDefault="00DE35A3">
      <w:r>
        <w:continuationSeparator/>
      </w:r>
    </w:p>
  </w:endnote>
  <w:endnote w:type="continuationNotice" w:id="1">
    <w:p w14:paraId="1C93A645" w14:textId="77777777" w:rsidR="00DE35A3" w:rsidRDefault="00DE35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74CF46" w14:textId="77777777" w:rsidR="00DE35A3" w:rsidRDefault="00DE35A3">
      <w:r>
        <w:rPr>
          <w:color w:val="000000"/>
        </w:rPr>
        <w:separator/>
      </w:r>
    </w:p>
  </w:footnote>
  <w:footnote w:type="continuationSeparator" w:id="0">
    <w:p w14:paraId="76F12BA4" w14:textId="77777777" w:rsidR="00DE35A3" w:rsidRDefault="00DE35A3">
      <w:r>
        <w:continuationSeparator/>
      </w:r>
    </w:p>
  </w:footnote>
  <w:footnote w:type="continuationNotice" w:id="1">
    <w:p w14:paraId="0F41857A" w14:textId="77777777" w:rsidR="00DE35A3" w:rsidRDefault="00DE35A3"/>
  </w:footnote>
  <w:footnote w:id="2">
    <w:p w14:paraId="2EF6132D" w14:textId="4AD366F3" w:rsidR="002030CA" w:rsidRPr="002030CA" w:rsidRDefault="002030CA">
      <w:pPr>
        <w:pStyle w:val="FootnoteText"/>
      </w:pPr>
      <w:r>
        <w:rPr>
          <w:rStyle w:val="FootnoteReference"/>
        </w:rPr>
        <w:footnoteRef/>
      </w:r>
      <w:r>
        <w:t xml:space="preserve"> See Rambam </w:t>
      </w:r>
      <w:proofErr w:type="spellStart"/>
      <w:r>
        <w:t>Y</w:t>
      </w:r>
      <w:r w:rsidR="00496229">
        <w:t>’</w:t>
      </w:r>
      <w:r>
        <w:t>sodei</w:t>
      </w:r>
      <w:proofErr w:type="spellEnd"/>
      <w:r>
        <w:t xml:space="preserve"> </w:t>
      </w:r>
      <w:proofErr w:type="spellStart"/>
      <w:r>
        <w:t>Hatorah</w:t>
      </w:r>
      <w:proofErr w:type="spellEnd"/>
      <w:r>
        <w:t xml:space="preserve"> Chapter 8 and </w:t>
      </w:r>
      <w:proofErr w:type="spellStart"/>
      <w:r>
        <w:t>Sefer</w:t>
      </w:r>
      <w:proofErr w:type="spellEnd"/>
      <w:r>
        <w:t xml:space="preserve"> </w:t>
      </w:r>
      <w:proofErr w:type="spellStart"/>
      <w:r>
        <w:t>Ha’Ikrim</w:t>
      </w:r>
      <w:proofErr w:type="spellEnd"/>
      <w:r>
        <w:t xml:space="preserve"> 1</w:t>
      </w:r>
      <w:r w:rsidR="00496229">
        <w:t>:</w:t>
      </w:r>
      <w:r>
        <w:t>18 and 1</w:t>
      </w:r>
      <w:r w:rsidR="00496229">
        <w:t>:</w:t>
      </w:r>
      <w:r>
        <w:t xml:space="preserve">19. The phrase </w:t>
      </w:r>
      <w:r>
        <w:rPr>
          <w:i/>
          <w:iCs/>
        </w:rPr>
        <w:t xml:space="preserve">das </w:t>
      </w:r>
      <w:proofErr w:type="spellStart"/>
      <w:r>
        <w:rPr>
          <w:i/>
          <w:iCs/>
        </w:rPr>
        <w:t>ha’elokis</w:t>
      </w:r>
      <w:proofErr w:type="spellEnd"/>
      <w:r>
        <w:rPr>
          <w:i/>
          <w:iCs/>
        </w:rPr>
        <w:t xml:space="preserve"> </w:t>
      </w:r>
      <w:proofErr w:type="spellStart"/>
      <w:r>
        <w:rPr>
          <w:i/>
          <w:iCs/>
        </w:rPr>
        <w:t>ha’amitis</w:t>
      </w:r>
      <w:proofErr w:type="spellEnd"/>
      <w:r w:rsidR="00496229">
        <w:t xml:space="preserve"> is a quote from 1:</w:t>
      </w:r>
      <w:r>
        <w:t xml:space="preserve">18 in </w:t>
      </w:r>
      <w:proofErr w:type="spellStart"/>
      <w:r>
        <w:t>Sefer</w:t>
      </w:r>
      <w:proofErr w:type="spellEnd"/>
      <w:r>
        <w:t xml:space="preserve"> </w:t>
      </w:r>
      <w:proofErr w:type="spellStart"/>
      <w:r>
        <w:t>Ha’Ikrim</w:t>
      </w:r>
      <w:proofErr w:type="spellEnd"/>
      <w:r>
        <w:t>.</w:t>
      </w:r>
    </w:p>
  </w:footnote>
  <w:footnote w:id="3">
    <w:p w14:paraId="6FDFD464" w14:textId="79575D50" w:rsidR="00E97145" w:rsidRPr="00FC4FA6" w:rsidRDefault="008714F1" w:rsidP="00FC4FA6">
      <w:pPr>
        <w:pStyle w:val="FootnoteText"/>
      </w:pPr>
      <w:r w:rsidRPr="00FC4FA6">
        <w:rPr>
          <w:rStyle w:val="FootnoteReference"/>
        </w:rPr>
        <w:footnoteRef/>
      </w:r>
      <w:ins w:id="1" w:author="Steinberg, Moshe - RPC Consulting" w:date="2018-12-02T17:20:00Z">
        <w:r w:rsidR="002030CA">
          <w:t xml:space="preserve"> </w:t>
        </w:r>
      </w:ins>
      <w:proofErr w:type="spellStart"/>
      <w:r w:rsidRPr="00FC4FA6">
        <w:t>Sh’mos</w:t>
      </w:r>
      <w:proofErr w:type="spellEnd"/>
      <w:r w:rsidRPr="00FC4FA6">
        <w:t xml:space="preserve"> 19:9</w:t>
      </w:r>
    </w:p>
  </w:footnote>
  <w:footnote w:id="4">
    <w:p w14:paraId="78E4010D" w14:textId="27A3B8A1" w:rsidR="00E97145" w:rsidRPr="00FC4FA6" w:rsidRDefault="008714F1" w:rsidP="00FC4FA6">
      <w:pPr>
        <w:pStyle w:val="FootnoteText"/>
      </w:pPr>
      <w:r w:rsidRPr="00FC4FA6">
        <w:rPr>
          <w:rStyle w:val="FootnoteReference"/>
        </w:rPr>
        <w:footnoteRef/>
      </w:r>
      <w:ins w:id="3" w:author="Steinberg, Moshe - RPC Consulting" w:date="2018-12-02T17:20:00Z">
        <w:r w:rsidR="002030CA">
          <w:t xml:space="preserve"> </w:t>
        </w:r>
      </w:ins>
      <w:proofErr w:type="spellStart"/>
      <w:r w:rsidRPr="00FC4FA6">
        <w:t>Sh’mos</w:t>
      </w:r>
      <w:proofErr w:type="spellEnd"/>
      <w:r w:rsidRPr="00FC4FA6">
        <w:t xml:space="preserve"> 20:16</w:t>
      </w:r>
    </w:p>
  </w:footnote>
  <w:footnote w:id="5">
    <w:p w14:paraId="5E095252" w14:textId="14E24BC2" w:rsidR="00E97145" w:rsidRPr="00FC4FA6" w:rsidRDefault="008714F1" w:rsidP="00FC4FA6">
      <w:pPr>
        <w:pStyle w:val="FootnoteText"/>
      </w:pPr>
      <w:r w:rsidRPr="00FC4FA6">
        <w:rPr>
          <w:rStyle w:val="FootnoteReference"/>
        </w:rPr>
        <w:footnoteRef/>
      </w:r>
      <w:ins w:id="5" w:author="Steinberg, Moshe - RPC Consulting" w:date="2018-12-02T17:20:00Z">
        <w:r w:rsidR="002030CA">
          <w:t xml:space="preserve"> </w:t>
        </w:r>
      </w:ins>
      <w:proofErr w:type="spellStart"/>
      <w:r w:rsidRPr="00FC4FA6">
        <w:t>D’varim</w:t>
      </w:r>
      <w:proofErr w:type="spellEnd"/>
      <w:r w:rsidRPr="00FC4FA6">
        <w:t xml:space="preserve"> 4:12</w:t>
      </w:r>
    </w:p>
  </w:footnote>
  <w:footnote w:id="6">
    <w:p w14:paraId="26A804B5" w14:textId="48811D01" w:rsidR="00E97145" w:rsidRPr="00FC4FA6" w:rsidRDefault="008714F1" w:rsidP="00FC4FA6">
      <w:pPr>
        <w:pStyle w:val="FootnoteText"/>
      </w:pPr>
      <w:r w:rsidRPr="00FC4FA6">
        <w:rPr>
          <w:rStyle w:val="FootnoteReference"/>
        </w:rPr>
        <w:footnoteRef/>
      </w:r>
      <w:ins w:id="6" w:author="Steinberg, Moshe - RPC Consulting" w:date="2018-12-02T17:20:00Z">
        <w:r w:rsidR="002030CA">
          <w:t xml:space="preserve"> </w:t>
        </w:r>
      </w:ins>
      <w:proofErr w:type="spellStart"/>
      <w:r w:rsidRPr="00FC4FA6">
        <w:t>D’varim</w:t>
      </w:r>
      <w:proofErr w:type="spellEnd"/>
      <w:r w:rsidRPr="00FC4FA6">
        <w:t xml:space="preserve"> 5:4</w:t>
      </w:r>
    </w:p>
  </w:footnote>
  <w:footnote w:id="7">
    <w:p w14:paraId="16C96355" w14:textId="0AFE70D9" w:rsidR="00E97145" w:rsidRPr="00FC4FA6" w:rsidRDefault="008714F1" w:rsidP="00FC4FA6">
      <w:pPr>
        <w:pStyle w:val="FootnoteText"/>
      </w:pPr>
      <w:r w:rsidRPr="00FC4FA6">
        <w:rPr>
          <w:rStyle w:val="FootnoteReference"/>
        </w:rPr>
        <w:footnoteRef/>
      </w:r>
      <w:r w:rsidR="00496229">
        <w:t xml:space="preserve"> </w:t>
      </w:r>
      <w:r w:rsidRPr="00FC4FA6">
        <w:t xml:space="preserve">Note that it is </w:t>
      </w:r>
      <w:r w:rsidRPr="00FC4FA6">
        <w:rPr>
          <w:b/>
          <w:bCs/>
        </w:rPr>
        <w:t>not</w:t>
      </w:r>
      <w:r w:rsidRPr="00FC4FA6">
        <w:t xml:space="preserve"> </w:t>
      </w:r>
      <w:proofErr w:type="gramStart"/>
      <w:r w:rsidRPr="00FC4FA6">
        <w:t>exactly the same</w:t>
      </w:r>
      <w:proofErr w:type="gramEnd"/>
      <w:r w:rsidRPr="00FC4FA6">
        <w:t xml:space="preserve">. In </w:t>
      </w:r>
      <w:proofErr w:type="spellStart"/>
      <w:r w:rsidRPr="00FC4FA6">
        <w:t>Sh’mos</w:t>
      </w:r>
      <w:proofErr w:type="spellEnd"/>
      <w:r w:rsidRPr="00FC4FA6">
        <w:t xml:space="preserve"> 33:11 and </w:t>
      </w:r>
      <w:proofErr w:type="spellStart"/>
      <w:r w:rsidRPr="00FC4FA6">
        <w:t>D’varim</w:t>
      </w:r>
      <w:proofErr w:type="spellEnd"/>
      <w:r w:rsidRPr="00FC4FA6">
        <w:t xml:space="preserve"> 34:10, the prophecy of Moshe is referred to as </w:t>
      </w:r>
      <w:proofErr w:type="spellStart"/>
      <w:r w:rsidR="00496229">
        <w:rPr>
          <w:i/>
          <w:iCs/>
        </w:rPr>
        <w:t>panim</w:t>
      </w:r>
      <w:proofErr w:type="spellEnd"/>
      <w:r w:rsidR="00496229">
        <w:rPr>
          <w:i/>
          <w:iCs/>
        </w:rPr>
        <w:t xml:space="preserve"> el </w:t>
      </w:r>
      <w:proofErr w:type="spellStart"/>
      <w:r w:rsidR="00496229">
        <w:rPr>
          <w:i/>
          <w:iCs/>
        </w:rPr>
        <w:t>panim</w:t>
      </w:r>
      <w:proofErr w:type="spellEnd"/>
      <w:r w:rsidR="00496229">
        <w:t xml:space="preserve"> </w:t>
      </w:r>
      <w:r w:rsidR="006C106F">
        <w:t>(</w:t>
      </w:r>
      <w:r w:rsidR="00496229">
        <w:t>face to face</w:t>
      </w:r>
      <w:r w:rsidR="006C106F">
        <w:t xml:space="preserve">) whilst the </w:t>
      </w:r>
      <w:proofErr w:type="spellStart"/>
      <w:r w:rsidR="006C106F">
        <w:rPr>
          <w:i/>
          <w:iCs/>
        </w:rPr>
        <w:t>passuk</w:t>
      </w:r>
      <w:proofErr w:type="spellEnd"/>
      <w:r w:rsidR="006C106F">
        <w:t xml:space="preserve"> quoted in the main text says </w:t>
      </w:r>
      <w:proofErr w:type="spellStart"/>
      <w:r w:rsidR="006C106F">
        <w:rPr>
          <w:i/>
          <w:iCs/>
        </w:rPr>
        <w:t>panim</w:t>
      </w:r>
      <w:proofErr w:type="spellEnd"/>
      <w:r w:rsidR="006C106F">
        <w:rPr>
          <w:i/>
          <w:iCs/>
        </w:rPr>
        <w:t xml:space="preserve"> </w:t>
      </w:r>
      <w:proofErr w:type="spellStart"/>
      <w:r w:rsidR="006C106F">
        <w:rPr>
          <w:i/>
          <w:iCs/>
        </w:rPr>
        <w:t>b’fanim</w:t>
      </w:r>
      <w:proofErr w:type="spellEnd"/>
      <w:r w:rsidRPr="00FC4FA6">
        <w:t xml:space="preserve">. However, the translation of </w:t>
      </w:r>
      <w:proofErr w:type="spellStart"/>
      <w:r w:rsidR="00CC4441" w:rsidRPr="00CC4441">
        <w:t>O</w:t>
      </w:r>
      <w:r w:rsidRPr="00CC4441">
        <w:t>nkelus</w:t>
      </w:r>
      <w:proofErr w:type="spellEnd"/>
      <w:r w:rsidRPr="00FC4FA6">
        <w:t xml:space="preserve"> of the </w:t>
      </w:r>
      <w:proofErr w:type="spellStart"/>
      <w:r w:rsidRPr="00FC4FA6">
        <w:rPr>
          <w:i/>
          <w:iCs/>
        </w:rPr>
        <w:t>passuk</w:t>
      </w:r>
      <w:proofErr w:type="spellEnd"/>
      <w:r w:rsidRPr="00FC4FA6">
        <w:t xml:space="preserve"> quoted</w:t>
      </w:r>
      <w:r w:rsidR="006C106F">
        <w:t xml:space="preserve"> in the main text</w:t>
      </w:r>
      <w:r w:rsidRPr="00FC4FA6">
        <w:t xml:space="preserve"> and that of </w:t>
      </w:r>
      <w:proofErr w:type="spellStart"/>
      <w:r w:rsidRPr="00FC4FA6">
        <w:t>Sh’mos</w:t>
      </w:r>
      <w:proofErr w:type="spellEnd"/>
      <w:r w:rsidRPr="00FC4FA6">
        <w:t xml:space="preserve"> 33:11 is the same. </w:t>
      </w:r>
      <w:r w:rsidR="002D2361">
        <w:t>What is</w:t>
      </w:r>
      <w:r w:rsidR="002D2361" w:rsidRPr="00FC4FA6">
        <w:t xml:space="preserve"> </w:t>
      </w:r>
      <w:r w:rsidRPr="00FC4FA6">
        <w:t xml:space="preserve">odd is that which </w:t>
      </w:r>
      <w:proofErr w:type="spellStart"/>
      <w:r w:rsidR="00CC4441">
        <w:t>O</w:t>
      </w:r>
      <w:r w:rsidRPr="00CC4441">
        <w:t>nkelus</w:t>
      </w:r>
      <w:proofErr w:type="spellEnd"/>
      <w:r w:rsidRPr="00FC4FA6">
        <w:t xml:space="preserve"> translates the same phrase differently in </w:t>
      </w:r>
      <w:proofErr w:type="spellStart"/>
      <w:r w:rsidRPr="00FC4FA6">
        <w:t>Sh’mos</w:t>
      </w:r>
      <w:proofErr w:type="spellEnd"/>
      <w:r w:rsidRPr="00FC4FA6">
        <w:t xml:space="preserve"> 33:11 and </w:t>
      </w:r>
      <w:proofErr w:type="spellStart"/>
      <w:r w:rsidRPr="00FC4FA6">
        <w:t>D’varim</w:t>
      </w:r>
      <w:proofErr w:type="spellEnd"/>
      <w:r w:rsidRPr="00FC4FA6">
        <w:t xml:space="preserve"> 34:10.</w:t>
      </w:r>
    </w:p>
  </w:footnote>
  <w:footnote w:id="8">
    <w:p w14:paraId="30A303D2" w14:textId="4DD58195" w:rsidR="00442AD0" w:rsidRDefault="00442AD0">
      <w:pPr>
        <w:pStyle w:val="FootnoteText"/>
      </w:pPr>
      <w:r>
        <w:rPr>
          <w:rStyle w:val="FootnoteReference"/>
        </w:rPr>
        <w:footnoteRef/>
      </w:r>
      <w:r>
        <w:t xml:space="preserve"> In this article, the word prophecy is used to refer to direct communication from God to man. It does not refer to predictions of the future.</w:t>
      </w:r>
    </w:p>
  </w:footnote>
  <w:footnote w:id="9">
    <w:p w14:paraId="46F4639C" w14:textId="4523B301" w:rsidR="00E97145" w:rsidRPr="003F1533" w:rsidRDefault="008714F1" w:rsidP="00FC4FA6">
      <w:pPr>
        <w:pStyle w:val="FootnoteText"/>
      </w:pPr>
      <w:r w:rsidRPr="00FC4FA6">
        <w:rPr>
          <w:rStyle w:val="FootnoteReference"/>
        </w:rPr>
        <w:footnoteRef/>
      </w:r>
      <w:r w:rsidR="006C106F">
        <w:t xml:space="preserve"> </w:t>
      </w:r>
      <w:r w:rsidRPr="00FC4FA6">
        <w:t>Over the page from 23b to 24a.</w:t>
      </w:r>
      <w:r w:rsidR="001153D5">
        <w:t xml:space="preserve"> In </w:t>
      </w:r>
      <w:proofErr w:type="spellStart"/>
      <w:r w:rsidR="001153D5">
        <w:t>Shir</w:t>
      </w:r>
      <w:proofErr w:type="spellEnd"/>
      <w:r w:rsidR="001153D5">
        <w:t xml:space="preserve"> </w:t>
      </w:r>
      <w:proofErr w:type="spellStart"/>
      <w:r w:rsidR="001153D5">
        <w:t>HaShirim</w:t>
      </w:r>
      <w:proofErr w:type="spellEnd"/>
      <w:r w:rsidR="001153D5">
        <w:t xml:space="preserve"> Rabbah 1</w:t>
      </w:r>
      <w:r w:rsidR="006C106F">
        <w:t>:</w:t>
      </w:r>
      <w:r w:rsidR="001153D5">
        <w:t xml:space="preserve">13, Rabi Yehoshua Ben Levi </w:t>
      </w:r>
      <w:r w:rsidR="003F1533">
        <w:t xml:space="preserve">says that </w:t>
      </w:r>
      <w:proofErr w:type="spellStart"/>
      <w:r w:rsidR="003F1533">
        <w:rPr>
          <w:i/>
          <w:iCs/>
        </w:rPr>
        <w:t>yisrael</w:t>
      </w:r>
      <w:proofErr w:type="spellEnd"/>
      <w:r w:rsidR="003F1533">
        <w:t xml:space="preserve"> heard two </w:t>
      </w:r>
      <w:proofErr w:type="spellStart"/>
      <w:r w:rsidR="003F1533">
        <w:rPr>
          <w:i/>
          <w:iCs/>
        </w:rPr>
        <w:t>dibros</w:t>
      </w:r>
      <w:proofErr w:type="spellEnd"/>
      <w:r w:rsidR="003F1533">
        <w:rPr>
          <w:i/>
          <w:iCs/>
        </w:rPr>
        <w:t xml:space="preserve"> </w:t>
      </w:r>
      <w:r w:rsidR="003F1533">
        <w:t xml:space="preserve">from Hashem. These were </w:t>
      </w:r>
      <w:proofErr w:type="spellStart"/>
      <w:r w:rsidR="003F1533">
        <w:rPr>
          <w:i/>
          <w:iCs/>
        </w:rPr>
        <w:t>anochi</w:t>
      </w:r>
      <w:proofErr w:type="spellEnd"/>
      <w:r w:rsidR="003F1533">
        <w:t xml:space="preserve"> and </w:t>
      </w:r>
      <w:r w:rsidR="003F1533">
        <w:rPr>
          <w:i/>
          <w:iCs/>
        </w:rPr>
        <w:t xml:space="preserve">lo </w:t>
      </w:r>
      <w:proofErr w:type="spellStart"/>
      <w:r w:rsidR="003F1533">
        <w:rPr>
          <w:i/>
          <w:iCs/>
        </w:rPr>
        <w:t>yihyeh</w:t>
      </w:r>
      <w:proofErr w:type="spellEnd"/>
      <w:r w:rsidR="003F1533">
        <w:rPr>
          <w:i/>
          <w:iCs/>
        </w:rPr>
        <w:t xml:space="preserve"> </w:t>
      </w:r>
      <w:proofErr w:type="spellStart"/>
      <w:r w:rsidR="003F1533">
        <w:rPr>
          <w:i/>
          <w:iCs/>
        </w:rPr>
        <w:t>l’cha</w:t>
      </w:r>
      <w:proofErr w:type="spellEnd"/>
      <w:r w:rsidR="003F1533">
        <w:t>.</w:t>
      </w:r>
    </w:p>
  </w:footnote>
  <w:footnote w:id="10">
    <w:p w14:paraId="289E2633" w14:textId="059700D6" w:rsidR="00E97145" w:rsidRPr="00FC4FA6" w:rsidRDefault="008714F1" w:rsidP="00FC4FA6">
      <w:pPr>
        <w:pStyle w:val="FootnoteText"/>
      </w:pPr>
      <w:r w:rsidRPr="00FC4FA6">
        <w:rPr>
          <w:rStyle w:val="FootnoteReference"/>
        </w:rPr>
        <w:footnoteRef/>
      </w:r>
      <w:r w:rsidR="006C106F">
        <w:t xml:space="preserve"> </w:t>
      </w:r>
      <w:proofErr w:type="spellStart"/>
      <w:r w:rsidRPr="00FC4FA6">
        <w:t>N’darim</w:t>
      </w:r>
      <w:proofErr w:type="spellEnd"/>
      <w:r w:rsidRPr="00FC4FA6">
        <w:t xml:space="preserve"> 38a</w:t>
      </w:r>
    </w:p>
  </w:footnote>
  <w:footnote w:id="11">
    <w:p w14:paraId="562C33CA" w14:textId="3FB5165D" w:rsidR="00E97145" w:rsidRPr="00FC4FA6" w:rsidRDefault="008714F1" w:rsidP="00FC4FA6">
      <w:pPr>
        <w:pStyle w:val="FootnoteText"/>
      </w:pPr>
      <w:r w:rsidRPr="00FC4FA6">
        <w:rPr>
          <w:rStyle w:val="FootnoteReference"/>
        </w:rPr>
        <w:footnoteRef/>
      </w:r>
      <w:r w:rsidR="006C106F">
        <w:t xml:space="preserve"> </w:t>
      </w:r>
      <w:r w:rsidRPr="00FC4FA6">
        <w:t xml:space="preserve">Note that there are two possibilities in explaining </w:t>
      </w:r>
      <w:proofErr w:type="spellStart"/>
      <w:r w:rsidRPr="00FC4FA6">
        <w:rPr>
          <w:i/>
          <w:iCs/>
        </w:rPr>
        <w:t>gibor</w:t>
      </w:r>
      <w:proofErr w:type="spellEnd"/>
      <w:r w:rsidRPr="00FC4FA6">
        <w:t xml:space="preserve"> and </w:t>
      </w:r>
      <w:proofErr w:type="spellStart"/>
      <w:r w:rsidRPr="00FC4FA6">
        <w:rPr>
          <w:i/>
          <w:iCs/>
        </w:rPr>
        <w:t>ashir</w:t>
      </w:r>
      <w:proofErr w:type="spellEnd"/>
      <w:r w:rsidRPr="00FC4FA6">
        <w:t>. The first would be to understand t</w:t>
      </w:r>
      <w:r w:rsidR="006C106F">
        <w:t xml:space="preserve">hese words using the </w:t>
      </w:r>
      <w:proofErr w:type="spellStart"/>
      <w:r w:rsidR="006C106F">
        <w:t>mishna</w:t>
      </w:r>
      <w:proofErr w:type="spellEnd"/>
      <w:r w:rsidR="006C106F">
        <w:t xml:space="preserve"> in </w:t>
      </w:r>
      <w:proofErr w:type="spellStart"/>
      <w:r w:rsidR="006C106F">
        <w:t>A</w:t>
      </w:r>
      <w:r w:rsidRPr="00FC4FA6">
        <w:t>vos</w:t>
      </w:r>
      <w:proofErr w:type="spellEnd"/>
      <w:r w:rsidRPr="00FC4FA6">
        <w:t xml:space="preserve"> (2</w:t>
      </w:r>
      <w:r w:rsidR="006C106F">
        <w:t>:</w:t>
      </w:r>
      <w:r w:rsidRPr="00FC4FA6">
        <w:t xml:space="preserve">1). That </w:t>
      </w:r>
      <w:proofErr w:type="spellStart"/>
      <w:r w:rsidRPr="00FC4FA6">
        <w:t>mishna</w:t>
      </w:r>
      <w:proofErr w:type="spellEnd"/>
      <w:r w:rsidRPr="00FC4FA6">
        <w:t xml:space="preserve"> defines a </w:t>
      </w:r>
      <w:proofErr w:type="spellStart"/>
      <w:r w:rsidRPr="00FC4FA6">
        <w:rPr>
          <w:i/>
          <w:iCs/>
        </w:rPr>
        <w:t>gibor</w:t>
      </w:r>
      <w:proofErr w:type="spellEnd"/>
      <w:r w:rsidRPr="00FC4FA6">
        <w:t xml:space="preserve"> as someone who conquers his </w:t>
      </w:r>
      <w:r w:rsidRPr="00FC4FA6">
        <w:rPr>
          <w:i/>
          <w:iCs/>
        </w:rPr>
        <w:t xml:space="preserve">yetzer hara </w:t>
      </w:r>
      <w:r w:rsidRPr="00FC4FA6">
        <w:t xml:space="preserve">and an </w:t>
      </w:r>
      <w:proofErr w:type="spellStart"/>
      <w:r w:rsidRPr="00FC4FA6">
        <w:rPr>
          <w:i/>
          <w:iCs/>
        </w:rPr>
        <w:t>ashir</w:t>
      </w:r>
      <w:proofErr w:type="spellEnd"/>
      <w:r w:rsidRPr="00FC4FA6">
        <w:rPr>
          <w:i/>
          <w:iCs/>
        </w:rPr>
        <w:t xml:space="preserve"> </w:t>
      </w:r>
      <w:r w:rsidRPr="00FC4FA6">
        <w:t xml:space="preserve">as someone who is happy with that which they have. Abarbanel in his </w:t>
      </w:r>
      <w:r w:rsidR="006C106F">
        <w:t xml:space="preserve">commentary to </w:t>
      </w:r>
      <w:proofErr w:type="spellStart"/>
      <w:r w:rsidR="006C106F">
        <w:t>Moreh</w:t>
      </w:r>
      <w:proofErr w:type="spellEnd"/>
      <w:r w:rsidR="006C106F">
        <w:t xml:space="preserve"> </w:t>
      </w:r>
      <w:proofErr w:type="spellStart"/>
      <w:r w:rsidR="006C106F">
        <w:t>N’vuchim</w:t>
      </w:r>
      <w:proofErr w:type="spellEnd"/>
      <w:r w:rsidR="006C106F">
        <w:t xml:space="preserve"> (2:</w:t>
      </w:r>
      <w:r w:rsidRPr="00FC4FA6">
        <w:t xml:space="preserve">32) seems to interpret </w:t>
      </w:r>
      <w:r w:rsidR="006C106F">
        <w:t xml:space="preserve">the </w:t>
      </w:r>
      <w:proofErr w:type="spellStart"/>
      <w:r w:rsidR="006C106F">
        <w:rPr>
          <w:i/>
          <w:iCs/>
        </w:rPr>
        <w:t>gemara</w:t>
      </w:r>
      <w:proofErr w:type="spellEnd"/>
      <w:r w:rsidR="006C106F">
        <w:t xml:space="preserve"> in </w:t>
      </w:r>
      <w:proofErr w:type="spellStart"/>
      <w:r w:rsidR="006C106F">
        <w:rPr>
          <w:i/>
          <w:iCs/>
        </w:rPr>
        <w:t>N’darim</w:t>
      </w:r>
      <w:proofErr w:type="spellEnd"/>
      <w:r w:rsidRPr="00FC4FA6">
        <w:t xml:space="preserve"> this way. Howev</w:t>
      </w:r>
      <w:r w:rsidR="006C106F">
        <w:t xml:space="preserve">er, </w:t>
      </w:r>
      <w:proofErr w:type="gramStart"/>
      <w:r w:rsidR="006C106F">
        <w:t>Ran</w:t>
      </w:r>
      <w:proofErr w:type="gramEnd"/>
      <w:r w:rsidR="006C106F">
        <w:t xml:space="preserve"> in </w:t>
      </w:r>
      <w:proofErr w:type="spellStart"/>
      <w:r w:rsidR="006C106F" w:rsidRPr="006C106F">
        <w:rPr>
          <w:i/>
          <w:iCs/>
        </w:rPr>
        <w:t>drush</w:t>
      </w:r>
      <w:proofErr w:type="spellEnd"/>
      <w:r w:rsidR="006C106F" w:rsidRPr="006C106F">
        <w:rPr>
          <w:i/>
          <w:iCs/>
        </w:rPr>
        <w:t xml:space="preserve"> </w:t>
      </w:r>
      <w:proofErr w:type="spellStart"/>
      <w:r w:rsidR="006C106F" w:rsidRPr="006C106F">
        <w:rPr>
          <w:i/>
          <w:iCs/>
        </w:rPr>
        <w:t>hash’lishi</w:t>
      </w:r>
      <w:proofErr w:type="spellEnd"/>
      <w:r w:rsidR="006C106F">
        <w:t xml:space="preserve"> of </w:t>
      </w:r>
      <w:proofErr w:type="spellStart"/>
      <w:r w:rsidR="006C106F">
        <w:t>D</w:t>
      </w:r>
      <w:r w:rsidRPr="00FC4FA6">
        <w:t>rashos</w:t>
      </w:r>
      <w:proofErr w:type="spellEnd"/>
      <w:r w:rsidRPr="00FC4FA6">
        <w:t xml:space="preserve"> </w:t>
      </w:r>
      <w:proofErr w:type="spellStart"/>
      <w:r w:rsidR="006C106F">
        <w:t>H</w:t>
      </w:r>
      <w:r w:rsidRPr="00FC4FA6">
        <w:t>aRan</w:t>
      </w:r>
      <w:proofErr w:type="spellEnd"/>
      <w:r w:rsidRPr="00FC4FA6">
        <w:t xml:space="preserve"> interprets these both literally. He is of the opinion that one must be mighty and rich in order to prophecy. Thanks to Daniel </w:t>
      </w:r>
      <w:proofErr w:type="spellStart"/>
      <w:r w:rsidRPr="00FC4FA6">
        <w:t>Samole</w:t>
      </w:r>
      <w:proofErr w:type="spellEnd"/>
      <w:r w:rsidRPr="00FC4FA6">
        <w:t xml:space="preserve"> for making me aware of this Ran. Either way, </w:t>
      </w:r>
      <w:proofErr w:type="spellStart"/>
      <w:r w:rsidRPr="00FC4FA6">
        <w:rPr>
          <w:i/>
          <w:iCs/>
        </w:rPr>
        <w:t>chacham</w:t>
      </w:r>
      <w:proofErr w:type="spellEnd"/>
      <w:r w:rsidRPr="00FC4FA6">
        <w:t xml:space="preserve"> and </w:t>
      </w:r>
      <w:proofErr w:type="spellStart"/>
      <w:r w:rsidRPr="00FC4FA6">
        <w:rPr>
          <w:i/>
          <w:iCs/>
        </w:rPr>
        <w:t>anav</w:t>
      </w:r>
      <w:proofErr w:type="spellEnd"/>
      <w:r w:rsidRPr="00FC4FA6">
        <w:rPr>
          <w:i/>
          <w:iCs/>
        </w:rPr>
        <w:t xml:space="preserve"> </w:t>
      </w:r>
      <w:r w:rsidRPr="00FC4FA6">
        <w:t xml:space="preserve">require significant amounts of religious preparation. It is also worth noting that neither </w:t>
      </w:r>
      <w:proofErr w:type="spellStart"/>
      <w:r w:rsidRPr="00FC4FA6">
        <w:t>Rashba</w:t>
      </w:r>
      <w:proofErr w:type="spellEnd"/>
      <w:r w:rsidRPr="00FC4FA6">
        <w:t xml:space="preserve"> nor Rambam had the word </w:t>
      </w:r>
      <w:proofErr w:type="spellStart"/>
      <w:r w:rsidRPr="00FC4FA6">
        <w:rPr>
          <w:i/>
          <w:iCs/>
        </w:rPr>
        <w:t>anav</w:t>
      </w:r>
      <w:proofErr w:type="spellEnd"/>
      <w:r w:rsidRPr="00FC4FA6">
        <w:t xml:space="preserve"> in their text.</w:t>
      </w:r>
    </w:p>
  </w:footnote>
  <w:footnote w:id="12">
    <w:p w14:paraId="78CBAE3C" w14:textId="4CF9D64C" w:rsidR="00E97145" w:rsidRPr="00FC4FA6" w:rsidRDefault="008714F1" w:rsidP="00FC4FA6">
      <w:pPr>
        <w:pStyle w:val="FootnoteText"/>
      </w:pPr>
      <w:r w:rsidRPr="00FC4FA6">
        <w:rPr>
          <w:rStyle w:val="FootnoteReference"/>
        </w:rPr>
        <w:footnoteRef/>
      </w:r>
      <w:r w:rsidR="00BB157D">
        <w:t xml:space="preserve"> </w:t>
      </w:r>
      <w:r w:rsidRPr="00FC4FA6">
        <w:t>The direct quote is “</w:t>
      </w:r>
      <w:r w:rsidRPr="00FC4FA6">
        <w:rPr>
          <w:i/>
          <w:iCs/>
          <w:rtl/>
        </w:rPr>
        <w:t>שלא יתפתו אחר הדברים שיכנס בהם שום ספק עד שיבחנוהו הרבה, שאין בו צד פקפוק אלא האמת</w:t>
      </w:r>
      <w:r w:rsidRPr="00FC4FA6">
        <w:rPr>
          <w:i/>
          <w:iCs/>
        </w:rPr>
        <w:t>”</w:t>
      </w:r>
    </w:p>
  </w:footnote>
  <w:footnote w:id="13">
    <w:p w14:paraId="38E83C8B" w14:textId="7D62381C" w:rsidR="00E97145" w:rsidRPr="00FC4FA6" w:rsidRDefault="008714F1" w:rsidP="00FC4FA6">
      <w:pPr>
        <w:pStyle w:val="Footnote"/>
        <w:spacing w:after="0"/>
        <w:rPr>
          <w:sz w:val="20"/>
          <w:szCs w:val="20"/>
        </w:rPr>
      </w:pPr>
      <w:r w:rsidRPr="00FC4FA6">
        <w:rPr>
          <w:rStyle w:val="FootnoteReference"/>
          <w:sz w:val="20"/>
          <w:szCs w:val="20"/>
        </w:rPr>
        <w:footnoteRef/>
      </w:r>
      <w:r w:rsidR="006C106F">
        <w:rPr>
          <w:sz w:val="20"/>
          <w:szCs w:val="20"/>
        </w:rPr>
        <w:t xml:space="preserve"> </w:t>
      </w:r>
      <w:proofErr w:type="spellStart"/>
      <w:r w:rsidR="006C106F">
        <w:rPr>
          <w:sz w:val="20"/>
          <w:szCs w:val="20"/>
        </w:rPr>
        <w:t>Shu’t</w:t>
      </w:r>
      <w:proofErr w:type="spellEnd"/>
      <w:r w:rsidR="006C106F">
        <w:rPr>
          <w:sz w:val="20"/>
          <w:szCs w:val="20"/>
        </w:rPr>
        <w:t xml:space="preserve"> </w:t>
      </w:r>
      <w:proofErr w:type="spellStart"/>
      <w:r w:rsidR="006C106F">
        <w:rPr>
          <w:sz w:val="20"/>
          <w:szCs w:val="20"/>
        </w:rPr>
        <w:t>Rashba</w:t>
      </w:r>
      <w:proofErr w:type="spellEnd"/>
      <w:r w:rsidR="006C106F">
        <w:rPr>
          <w:sz w:val="20"/>
          <w:szCs w:val="20"/>
        </w:rPr>
        <w:t xml:space="preserve"> 4:</w:t>
      </w:r>
      <w:r w:rsidRPr="00FC4FA6">
        <w:rPr>
          <w:sz w:val="20"/>
          <w:szCs w:val="20"/>
        </w:rPr>
        <w:t>234</w:t>
      </w:r>
    </w:p>
  </w:footnote>
  <w:footnote w:id="14">
    <w:p w14:paraId="40676701" w14:textId="3A8FDE62" w:rsidR="00E97145" w:rsidRPr="00FC4FA6" w:rsidRDefault="008714F1" w:rsidP="00FC4FA6">
      <w:pPr>
        <w:pStyle w:val="Footnote"/>
        <w:spacing w:after="0"/>
        <w:rPr>
          <w:sz w:val="20"/>
          <w:szCs w:val="20"/>
          <w:rtl/>
        </w:rPr>
      </w:pPr>
      <w:r w:rsidRPr="00FC4FA6">
        <w:rPr>
          <w:rStyle w:val="FootnoteReference"/>
          <w:sz w:val="20"/>
          <w:szCs w:val="20"/>
        </w:rPr>
        <w:footnoteRef/>
      </w:r>
      <w:r w:rsidRPr="00FC4FA6">
        <w:rPr>
          <w:sz w:val="20"/>
          <w:szCs w:val="20"/>
        </w:rPr>
        <w:t xml:space="preserve"> </w:t>
      </w:r>
      <w:proofErr w:type="spellStart"/>
      <w:r w:rsidRPr="00FC4FA6">
        <w:rPr>
          <w:sz w:val="20"/>
          <w:szCs w:val="20"/>
        </w:rPr>
        <w:t>Drashos</w:t>
      </w:r>
      <w:proofErr w:type="spellEnd"/>
      <w:r w:rsidRPr="00FC4FA6">
        <w:rPr>
          <w:sz w:val="20"/>
          <w:szCs w:val="20"/>
        </w:rPr>
        <w:t xml:space="preserve"> </w:t>
      </w:r>
      <w:proofErr w:type="spellStart"/>
      <w:r w:rsidRPr="00FC4FA6">
        <w:rPr>
          <w:sz w:val="20"/>
          <w:szCs w:val="20"/>
        </w:rPr>
        <w:t>HaRan</w:t>
      </w:r>
      <w:proofErr w:type="spellEnd"/>
      <w:r w:rsidRPr="00FC4FA6">
        <w:rPr>
          <w:sz w:val="20"/>
          <w:szCs w:val="20"/>
        </w:rPr>
        <w:t xml:space="preserve">, </w:t>
      </w:r>
      <w:proofErr w:type="spellStart"/>
      <w:r w:rsidRPr="006C106F">
        <w:rPr>
          <w:i/>
          <w:iCs/>
          <w:sz w:val="20"/>
          <w:szCs w:val="20"/>
        </w:rPr>
        <w:t>drush</w:t>
      </w:r>
      <w:proofErr w:type="spellEnd"/>
      <w:r w:rsidRPr="006C106F">
        <w:rPr>
          <w:i/>
          <w:iCs/>
          <w:sz w:val="20"/>
          <w:szCs w:val="20"/>
        </w:rPr>
        <w:t xml:space="preserve"> </w:t>
      </w:r>
      <w:proofErr w:type="spellStart"/>
      <w:r w:rsidRPr="006C106F">
        <w:rPr>
          <w:i/>
          <w:iCs/>
          <w:sz w:val="20"/>
          <w:szCs w:val="20"/>
        </w:rPr>
        <w:t>hat’shi’i</w:t>
      </w:r>
      <w:proofErr w:type="spellEnd"/>
      <w:r w:rsidR="000D242B">
        <w:rPr>
          <w:sz w:val="20"/>
          <w:szCs w:val="20"/>
        </w:rPr>
        <w:t xml:space="preserve">. Rabi Yehuda Halevi in </w:t>
      </w:r>
      <w:proofErr w:type="spellStart"/>
      <w:r w:rsidR="000D242B">
        <w:rPr>
          <w:sz w:val="20"/>
          <w:szCs w:val="20"/>
        </w:rPr>
        <w:t>Kuz</w:t>
      </w:r>
      <w:r w:rsidR="00B50CC3">
        <w:rPr>
          <w:sz w:val="20"/>
          <w:szCs w:val="20"/>
        </w:rPr>
        <w:t>ari</w:t>
      </w:r>
      <w:proofErr w:type="spellEnd"/>
      <w:r w:rsidR="00B50CC3">
        <w:rPr>
          <w:sz w:val="20"/>
          <w:szCs w:val="20"/>
        </w:rPr>
        <w:t xml:space="preserve"> 1</w:t>
      </w:r>
      <w:r w:rsidR="006C106F">
        <w:rPr>
          <w:sz w:val="20"/>
          <w:szCs w:val="20"/>
        </w:rPr>
        <w:t>:</w:t>
      </w:r>
      <w:r w:rsidR="00B50CC3">
        <w:rPr>
          <w:sz w:val="20"/>
          <w:szCs w:val="20"/>
        </w:rPr>
        <w:t>87 says something along the same lines.</w:t>
      </w:r>
    </w:p>
  </w:footnote>
  <w:footnote w:id="15">
    <w:p w14:paraId="59E76847" w14:textId="5B4ABD22" w:rsidR="00E97145" w:rsidRPr="00FC4FA6" w:rsidRDefault="008714F1" w:rsidP="00FC4FA6">
      <w:pPr>
        <w:pStyle w:val="Footnote"/>
        <w:spacing w:after="0"/>
        <w:rPr>
          <w:sz w:val="20"/>
          <w:szCs w:val="20"/>
        </w:rPr>
      </w:pPr>
      <w:r w:rsidRPr="00FC4FA6">
        <w:rPr>
          <w:rStyle w:val="FootnoteReference"/>
          <w:sz w:val="20"/>
          <w:szCs w:val="20"/>
        </w:rPr>
        <w:footnoteRef/>
      </w:r>
      <w:r w:rsidR="006C106F">
        <w:rPr>
          <w:sz w:val="20"/>
          <w:szCs w:val="20"/>
        </w:rPr>
        <w:t xml:space="preserve"> </w:t>
      </w:r>
      <w:proofErr w:type="spellStart"/>
      <w:r w:rsidR="006C106F">
        <w:rPr>
          <w:sz w:val="20"/>
          <w:szCs w:val="20"/>
        </w:rPr>
        <w:t>Sefer</w:t>
      </w:r>
      <w:proofErr w:type="spellEnd"/>
      <w:r w:rsidR="006C106F">
        <w:rPr>
          <w:sz w:val="20"/>
          <w:szCs w:val="20"/>
        </w:rPr>
        <w:t xml:space="preserve"> </w:t>
      </w:r>
      <w:proofErr w:type="spellStart"/>
      <w:r w:rsidR="006C106F">
        <w:rPr>
          <w:sz w:val="20"/>
          <w:szCs w:val="20"/>
        </w:rPr>
        <w:t>Ha’ikrim</w:t>
      </w:r>
      <w:proofErr w:type="spellEnd"/>
      <w:r w:rsidR="006C106F">
        <w:rPr>
          <w:sz w:val="20"/>
          <w:szCs w:val="20"/>
        </w:rPr>
        <w:t xml:space="preserve"> 3:</w:t>
      </w:r>
      <w:r w:rsidRPr="00FC4FA6">
        <w:rPr>
          <w:sz w:val="20"/>
          <w:szCs w:val="20"/>
        </w:rPr>
        <w:t>11</w:t>
      </w:r>
    </w:p>
  </w:footnote>
  <w:footnote w:id="16">
    <w:p w14:paraId="2042CF1A" w14:textId="51CE92A2" w:rsidR="00AC673A" w:rsidRPr="00BB157D" w:rsidRDefault="00AC673A">
      <w:pPr>
        <w:pStyle w:val="FootnoteText"/>
      </w:pPr>
      <w:r>
        <w:rPr>
          <w:rStyle w:val="FootnoteReference"/>
        </w:rPr>
        <w:footnoteRef/>
      </w:r>
      <w:r>
        <w:t xml:space="preserve"> Ibn Ezra </w:t>
      </w:r>
      <w:proofErr w:type="spellStart"/>
      <w:r>
        <w:t>Sh’mos</w:t>
      </w:r>
      <w:proofErr w:type="spellEnd"/>
      <w:r>
        <w:t xml:space="preserve"> 19</w:t>
      </w:r>
      <w:r w:rsidR="006C106F">
        <w:t>:</w:t>
      </w:r>
      <w:r>
        <w:t xml:space="preserve">9. I am not sure whether Ibn Ezra understands that </w:t>
      </w:r>
      <w:r>
        <w:rPr>
          <w:i/>
          <w:iCs/>
        </w:rPr>
        <w:t xml:space="preserve">am </w:t>
      </w:r>
      <w:proofErr w:type="spellStart"/>
      <w:r>
        <w:rPr>
          <w:i/>
          <w:iCs/>
        </w:rPr>
        <w:t>yisrael</w:t>
      </w:r>
      <w:proofErr w:type="spellEnd"/>
      <w:r>
        <w:t xml:space="preserve"> experienced </w:t>
      </w:r>
      <w:proofErr w:type="spellStart"/>
      <w:r w:rsidRPr="00AC673A">
        <w:rPr>
          <w:i/>
          <w:iCs/>
        </w:rPr>
        <w:t>n’vuah</w:t>
      </w:r>
      <w:proofErr w:type="spellEnd"/>
      <w:r>
        <w:rPr>
          <w:i/>
          <w:iCs/>
        </w:rPr>
        <w:t xml:space="preserve"> </w:t>
      </w:r>
      <w:r>
        <w:t>them</w:t>
      </w:r>
      <w:r w:rsidR="00483AE4">
        <w:t>selves or they saw Moshe prophes</w:t>
      </w:r>
      <w:r>
        <w:t>y and that convinced them.</w:t>
      </w:r>
      <w:r w:rsidR="00BB157D">
        <w:t xml:space="preserve"> Ibn Ezra explains the </w:t>
      </w:r>
      <w:proofErr w:type="spellStart"/>
      <w:r w:rsidR="00BB157D">
        <w:rPr>
          <w:i/>
          <w:iCs/>
        </w:rPr>
        <w:t>passuk</w:t>
      </w:r>
      <w:proofErr w:type="spellEnd"/>
      <w:r w:rsidR="00BB157D">
        <w:t xml:space="preserve"> at </w:t>
      </w:r>
      <w:r w:rsidR="00BB157D">
        <w:rPr>
          <w:i/>
          <w:iCs/>
        </w:rPr>
        <w:t xml:space="preserve">yam </w:t>
      </w:r>
      <w:proofErr w:type="spellStart"/>
      <w:r w:rsidR="00BB157D">
        <w:rPr>
          <w:i/>
          <w:iCs/>
        </w:rPr>
        <w:t>suf</w:t>
      </w:r>
      <w:proofErr w:type="spellEnd"/>
      <w:r w:rsidR="00BB157D">
        <w:t xml:space="preserve"> saying that the Jews believed in Hashem and Moshe to mean that only part of </w:t>
      </w:r>
      <w:proofErr w:type="spellStart"/>
      <w:r w:rsidR="00BB157D">
        <w:rPr>
          <w:i/>
          <w:iCs/>
        </w:rPr>
        <w:t>am</w:t>
      </w:r>
      <w:proofErr w:type="spellEnd"/>
      <w:r w:rsidR="00BB157D">
        <w:rPr>
          <w:i/>
          <w:iCs/>
        </w:rPr>
        <w:t xml:space="preserve"> </w:t>
      </w:r>
      <w:proofErr w:type="spellStart"/>
      <w:r w:rsidR="00BB157D">
        <w:rPr>
          <w:i/>
          <w:iCs/>
        </w:rPr>
        <w:t>yisrael</w:t>
      </w:r>
      <w:proofErr w:type="spellEnd"/>
      <w:r w:rsidR="00BB157D">
        <w:rPr>
          <w:i/>
          <w:iCs/>
        </w:rPr>
        <w:t xml:space="preserve"> </w:t>
      </w:r>
      <w:r w:rsidR="00BB157D">
        <w:t>believed.</w:t>
      </w:r>
    </w:p>
  </w:footnote>
  <w:footnote w:id="17">
    <w:p w14:paraId="1D98609C" w14:textId="06D9BEB3" w:rsidR="00E97145" w:rsidRPr="00FC4FA6" w:rsidRDefault="008714F1" w:rsidP="00FC4FA6">
      <w:pPr>
        <w:pStyle w:val="Footnote"/>
        <w:spacing w:after="0"/>
        <w:rPr>
          <w:sz w:val="20"/>
          <w:szCs w:val="20"/>
        </w:rPr>
      </w:pPr>
      <w:r w:rsidRPr="00FC4FA6">
        <w:rPr>
          <w:rStyle w:val="FootnoteReference"/>
          <w:sz w:val="20"/>
          <w:szCs w:val="20"/>
        </w:rPr>
        <w:footnoteRef/>
      </w:r>
      <w:r w:rsidR="006C106F">
        <w:rPr>
          <w:sz w:val="20"/>
          <w:szCs w:val="20"/>
        </w:rPr>
        <w:t xml:space="preserve"> </w:t>
      </w:r>
      <w:proofErr w:type="spellStart"/>
      <w:r w:rsidR="006C106F">
        <w:rPr>
          <w:sz w:val="20"/>
          <w:szCs w:val="20"/>
        </w:rPr>
        <w:t>S’forno</w:t>
      </w:r>
      <w:proofErr w:type="spellEnd"/>
      <w:r w:rsidR="006C106F">
        <w:rPr>
          <w:sz w:val="20"/>
          <w:szCs w:val="20"/>
        </w:rPr>
        <w:t xml:space="preserve"> </w:t>
      </w:r>
      <w:proofErr w:type="spellStart"/>
      <w:r w:rsidR="006C106F">
        <w:rPr>
          <w:sz w:val="20"/>
          <w:szCs w:val="20"/>
        </w:rPr>
        <w:t>Sh’mos</w:t>
      </w:r>
      <w:proofErr w:type="spellEnd"/>
      <w:r w:rsidR="006C106F">
        <w:rPr>
          <w:sz w:val="20"/>
          <w:szCs w:val="20"/>
        </w:rPr>
        <w:t xml:space="preserve"> 19:</w:t>
      </w:r>
      <w:r w:rsidRPr="00FC4FA6">
        <w:rPr>
          <w:sz w:val="20"/>
          <w:szCs w:val="20"/>
        </w:rPr>
        <w:t>9</w:t>
      </w:r>
    </w:p>
  </w:footnote>
  <w:footnote w:id="18">
    <w:p w14:paraId="3E6BB738" w14:textId="475BF7C0" w:rsidR="0049097C" w:rsidRDefault="0049097C">
      <w:pPr>
        <w:pStyle w:val="FootnoteText"/>
      </w:pPr>
      <w:r>
        <w:rPr>
          <w:rStyle w:val="FootnoteReference"/>
        </w:rPr>
        <w:footnoteRef/>
      </w:r>
      <w:r>
        <w:t xml:space="preserve"> Rambam </w:t>
      </w:r>
      <w:proofErr w:type="spellStart"/>
      <w:r>
        <w:t>Sh’mos</w:t>
      </w:r>
      <w:proofErr w:type="spellEnd"/>
      <w:r>
        <w:t xml:space="preserve"> 19:9</w:t>
      </w:r>
    </w:p>
  </w:footnote>
  <w:footnote w:id="19">
    <w:p w14:paraId="23A3EDE4" w14:textId="45934167" w:rsidR="00BB157D" w:rsidRDefault="00BB157D">
      <w:pPr>
        <w:pStyle w:val="FootnoteText"/>
      </w:pPr>
      <w:r>
        <w:rPr>
          <w:rStyle w:val="FootnoteReference"/>
        </w:rPr>
        <w:footnoteRef/>
      </w:r>
      <w:r>
        <w:t xml:space="preserve"> </w:t>
      </w:r>
      <w:proofErr w:type="spellStart"/>
      <w:r>
        <w:t>Sefer</w:t>
      </w:r>
      <w:proofErr w:type="spellEnd"/>
      <w:r>
        <w:t xml:space="preserve"> </w:t>
      </w:r>
      <w:proofErr w:type="spellStart"/>
      <w:r>
        <w:t>Ha’Ikrim</w:t>
      </w:r>
      <w:proofErr w:type="spellEnd"/>
      <w:r>
        <w:t xml:space="preserve"> 3:11. </w:t>
      </w:r>
      <w:proofErr w:type="spellStart"/>
      <w:r>
        <w:t>Rav</w:t>
      </w:r>
      <w:proofErr w:type="spellEnd"/>
      <w:r>
        <w:t xml:space="preserve"> </w:t>
      </w:r>
      <w:proofErr w:type="spellStart"/>
      <w:r>
        <w:t>Albo</w:t>
      </w:r>
      <w:proofErr w:type="spellEnd"/>
      <w:r>
        <w:t xml:space="preserve"> says that this is the way Elisha received </w:t>
      </w:r>
      <w:proofErr w:type="spellStart"/>
      <w:r w:rsidRPr="00BB157D">
        <w:rPr>
          <w:i/>
          <w:iCs/>
        </w:rPr>
        <w:t>n’vuah</w:t>
      </w:r>
      <w:proofErr w:type="spellEnd"/>
      <w:r>
        <w:t xml:space="preserve"> when around Eliyahu and </w:t>
      </w:r>
      <w:proofErr w:type="spellStart"/>
      <w:r>
        <w:t>Y’hoshua</w:t>
      </w:r>
      <w:proofErr w:type="spellEnd"/>
      <w:r>
        <w:t xml:space="preserve"> and the seventy elders from Moshe. </w:t>
      </w:r>
      <w:r w:rsidRPr="00BB157D">
        <w:t>I</w:t>
      </w:r>
      <w:r>
        <w:t xml:space="preserve"> do not understand why</w:t>
      </w:r>
      <w:ins w:id="47" w:author="Mikey Lebrett" w:date="2019-01-13T12:08:00Z">
        <w:r w:rsidR="00A33270">
          <w:t xml:space="preserve"> (HOW?)</w:t>
        </w:r>
      </w:ins>
      <w:r>
        <w:t xml:space="preserve"> this works. He compares the one who is capable of </w:t>
      </w:r>
      <w:proofErr w:type="spellStart"/>
      <w:r>
        <w:t>prophecying</w:t>
      </w:r>
      <w:proofErr w:type="spellEnd"/>
      <w:ins w:id="48" w:author="Mikey Lebrett" w:date="2019-01-13T12:08:00Z">
        <w:r w:rsidR="00A33270">
          <w:t xml:space="preserve"> WHAT?</w:t>
        </w:r>
      </w:ins>
      <w:r>
        <w:t xml:space="preserve"> themselves to a mirror who can spread light to dark areas that do not directly receive light.</w:t>
      </w:r>
    </w:p>
  </w:footnote>
  <w:footnote w:id="20">
    <w:p w14:paraId="049703F0" w14:textId="77777777" w:rsidR="00233B7A" w:rsidRDefault="00233B7A" w:rsidP="00233B7A">
      <w:pPr>
        <w:pStyle w:val="FootnoteText"/>
      </w:pPr>
      <w:r>
        <w:rPr>
          <w:rStyle w:val="FootnoteReference"/>
        </w:rPr>
        <w:footnoteRef/>
      </w:r>
      <w:r>
        <w:t xml:space="preserve"> </w:t>
      </w:r>
      <w:proofErr w:type="spellStart"/>
      <w:r>
        <w:t>Shir</w:t>
      </w:r>
      <w:proofErr w:type="spellEnd"/>
      <w:r>
        <w:t xml:space="preserve"> </w:t>
      </w:r>
      <w:proofErr w:type="spellStart"/>
      <w:r>
        <w:t>Hashirim</w:t>
      </w:r>
      <w:proofErr w:type="spellEnd"/>
      <w:r>
        <w:t xml:space="preserve"> Rabbah 1:13</w:t>
      </w:r>
    </w:p>
  </w:footnote>
  <w:footnote w:id="21">
    <w:p w14:paraId="307ECACE" w14:textId="338DAF66" w:rsidR="00233B7A" w:rsidRPr="00233B7A" w:rsidRDefault="00233B7A" w:rsidP="00233B7A">
      <w:pPr>
        <w:pStyle w:val="FootnoteText"/>
      </w:pPr>
      <w:r>
        <w:rPr>
          <w:rStyle w:val="FootnoteReference"/>
        </w:rPr>
        <w:footnoteRef/>
      </w:r>
      <w:r>
        <w:t xml:space="preserve"> </w:t>
      </w:r>
      <w:proofErr w:type="spellStart"/>
      <w:r>
        <w:t>Kuzari</w:t>
      </w:r>
      <w:proofErr w:type="spellEnd"/>
      <w:r>
        <w:t xml:space="preserve"> 1:87. We do not deal with this approach at length. With respect to proofs from </w:t>
      </w:r>
      <w:proofErr w:type="spellStart"/>
      <w:r>
        <w:rPr>
          <w:i/>
          <w:iCs/>
        </w:rPr>
        <w:t>p’sukim</w:t>
      </w:r>
      <w:proofErr w:type="spellEnd"/>
      <w:r>
        <w:t xml:space="preserve">, this approach will explain in the same way as the first approach. In terms of proofs from </w:t>
      </w:r>
      <w:proofErr w:type="spellStart"/>
      <w:r>
        <w:t>Unkelus</w:t>
      </w:r>
      <w:proofErr w:type="spellEnd"/>
      <w:r>
        <w:t xml:space="preserve"> and the </w:t>
      </w:r>
      <w:proofErr w:type="spellStart"/>
      <w:r w:rsidRPr="00233B7A">
        <w:rPr>
          <w:i/>
          <w:iCs/>
        </w:rPr>
        <w:t>gemara</w:t>
      </w:r>
      <w:proofErr w:type="spellEnd"/>
      <w:r>
        <w:t xml:space="preserve">, a </w:t>
      </w:r>
      <w:proofErr w:type="spellStart"/>
      <w:r w:rsidRPr="00233B7A">
        <w:rPr>
          <w:i/>
          <w:iCs/>
        </w:rPr>
        <w:t>Tanna</w:t>
      </w:r>
      <w:proofErr w:type="spellEnd"/>
      <w:r>
        <w:t xml:space="preserve"> has no qualms in disagreeing with them.</w:t>
      </w:r>
    </w:p>
  </w:footnote>
  <w:footnote w:id="22">
    <w:p w14:paraId="79BEFAF7" w14:textId="2B3B3689" w:rsidR="00E97145" w:rsidRPr="00483AE4" w:rsidRDefault="008714F1" w:rsidP="00FC4FA6">
      <w:pPr>
        <w:pStyle w:val="Footnote"/>
        <w:spacing w:after="0"/>
        <w:rPr>
          <w:sz w:val="20"/>
          <w:szCs w:val="20"/>
        </w:rPr>
      </w:pPr>
      <w:r w:rsidRPr="00FC4FA6">
        <w:rPr>
          <w:rStyle w:val="FootnoteReference"/>
          <w:sz w:val="20"/>
          <w:szCs w:val="20"/>
        </w:rPr>
        <w:footnoteRef/>
      </w:r>
      <w:r w:rsidRPr="00FC4FA6">
        <w:rPr>
          <w:sz w:val="20"/>
          <w:szCs w:val="20"/>
        </w:rPr>
        <w:t xml:space="preserve"> The Rambam is in </w:t>
      </w:r>
      <w:proofErr w:type="spellStart"/>
      <w:r w:rsidRPr="00FC4FA6">
        <w:rPr>
          <w:sz w:val="20"/>
          <w:szCs w:val="20"/>
        </w:rPr>
        <w:t>Moreh</w:t>
      </w:r>
      <w:proofErr w:type="spellEnd"/>
      <w:r w:rsidRPr="00FC4FA6">
        <w:rPr>
          <w:sz w:val="20"/>
          <w:szCs w:val="20"/>
        </w:rPr>
        <w:t xml:space="preserve"> </w:t>
      </w:r>
      <w:proofErr w:type="spellStart"/>
      <w:r w:rsidRPr="00FC4FA6">
        <w:rPr>
          <w:sz w:val="20"/>
          <w:szCs w:val="20"/>
        </w:rPr>
        <w:t>N’vuchim</w:t>
      </w:r>
      <w:proofErr w:type="spellEnd"/>
      <w:r w:rsidRPr="00FC4FA6">
        <w:rPr>
          <w:sz w:val="20"/>
          <w:szCs w:val="20"/>
        </w:rPr>
        <w:t xml:space="preserve"> 2</w:t>
      </w:r>
      <w:r w:rsidR="006C106F">
        <w:rPr>
          <w:sz w:val="20"/>
          <w:szCs w:val="20"/>
        </w:rPr>
        <w:t>:</w:t>
      </w:r>
      <w:r w:rsidRPr="00FC4FA6">
        <w:rPr>
          <w:sz w:val="20"/>
          <w:szCs w:val="20"/>
        </w:rPr>
        <w:t xml:space="preserve">33. </w:t>
      </w:r>
      <w:proofErr w:type="spellStart"/>
      <w:r w:rsidRPr="00FC4FA6">
        <w:rPr>
          <w:sz w:val="20"/>
          <w:szCs w:val="20"/>
        </w:rPr>
        <w:t>Rav</w:t>
      </w:r>
      <w:proofErr w:type="spellEnd"/>
      <w:r w:rsidRPr="00FC4FA6">
        <w:rPr>
          <w:sz w:val="20"/>
          <w:szCs w:val="20"/>
        </w:rPr>
        <w:t xml:space="preserve"> </w:t>
      </w:r>
      <w:proofErr w:type="spellStart"/>
      <w:r w:rsidRPr="00FC4FA6">
        <w:rPr>
          <w:sz w:val="20"/>
          <w:szCs w:val="20"/>
        </w:rPr>
        <w:t>Ya’akov</w:t>
      </w:r>
      <w:proofErr w:type="spellEnd"/>
      <w:r w:rsidRPr="00FC4FA6">
        <w:rPr>
          <w:sz w:val="20"/>
          <w:szCs w:val="20"/>
        </w:rPr>
        <w:t xml:space="preserve"> </w:t>
      </w:r>
      <w:proofErr w:type="spellStart"/>
      <w:r w:rsidRPr="00FC4FA6">
        <w:rPr>
          <w:sz w:val="20"/>
          <w:szCs w:val="20"/>
        </w:rPr>
        <w:t>S’kili</w:t>
      </w:r>
      <w:proofErr w:type="spellEnd"/>
      <w:r w:rsidRPr="00FC4FA6">
        <w:rPr>
          <w:sz w:val="20"/>
          <w:szCs w:val="20"/>
        </w:rPr>
        <w:t xml:space="preserve"> was a student of the </w:t>
      </w:r>
      <w:proofErr w:type="spellStart"/>
      <w:r w:rsidRPr="00FC4FA6">
        <w:rPr>
          <w:sz w:val="20"/>
          <w:szCs w:val="20"/>
        </w:rPr>
        <w:t>Rashba</w:t>
      </w:r>
      <w:proofErr w:type="spellEnd"/>
      <w:r w:rsidRPr="00FC4FA6">
        <w:rPr>
          <w:sz w:val="20"/>
          <w:szCs w:val="20"/>
        </w:rPr>
        <w:t xml:space="preserve"> (which makes it </w:t>
      </w:r>
      <w:proofErr w:type="gramStart"/>
      <w:r w:rsidRPr="00FC4FA6">
        <w:rPr>
          <w:sz w:val="20"/>
          <w:szCs w:val="20"/>
        </w:rPr>
        <w:t>all the more</w:t>
      </w:r>
      <w:proofErr w:type="gramEnd"/>
      <w:r w:rsidRPr="00FC4FA6">
        <w:rPr>
          <w:sz w:val="20"/>
          <w:szCs w:val="20"/>
        </w:rPr>
        <w:t xml:space="preserve"> amazing</w:t>
      </w:r>
      <w:ins w:id="49" w:author="Mikey Lebrett" w:date="2019-01-13T12:09:00Z">
        <w:r w:rsidR="00A33270">
          <w:rPr>
            <w:sz w:val="20"/>
            <w:szCs w:val="20"/>
          </w:rPr>
          <w:t xml:space="preserve"> (SLIGHTLY INFORMAL, DON’T KNOW IF YOU MIND)</w:t>
        </w:r>
      </w:ins>
      <w:r w:rsidRPr="00FC4FA6">
        <w:rPr>
          <w:sz w:val="20"/>
          <w:szCs w:val="20"/>
        </w:rPr>
        <w:t xml:space="preserve"> that he agrees with Rambam on this issue). This can be found in his </w:t>
      </w:r>
      <w:proofErr w:type="spellStart"/>
      <w:r w:rsidRPr="00FC4FA6">
        <w:rPr>
          <w:i/>
          <w:iCs/>
          <w:sz w:val="20"/>
          <w:szCs w:val="20"/>
        </w:rPr>
        <w:t>sefer</w:t>
      </w:r>
      <w:proofErr w:type="spellEnd"/>
      <w:r w:rsidRPr="00FC4FA6">
        <w:rPr>
          <w:sz w:val="20"/>
          <w:szCs w:val="20"/>
        </w:rPr>
        <w:t xml:space="preserve"> </w:t>
      </w:r>
      <w:del w:id="50" w:author="Mikey Lebrett" w:date="2019-01-13T12:09:00Z">
        <w:r w:rsidRPr="00FC4FA6" w:rsidDel="00A33270">
          <w:rPr>
            <w:sz w:val="20"/>
            <w:szCs w:val="20"/>
          </w:rPr>
          <w:delText xml:space="preserve">called </w:delText>
        </w:r>
      </w:del>
      <w:proofErr w:type="spellStart"/>
      <w:r w:rsidRPr="00FC4FA6">
        <w:rPr>
          <w:sz w:val="20"/>
          <w:szCs w:val="20"/>
        </w:rPr>
        <w:t>Toras</w:t>
      </w:r>
      <w:proofErr w:type="spellEnd"/>
      <w:r w:rsidRPr="00FC4FA6">
        <w:rPr>
          <w:sz w:val="20"/>
          <w:szCs w:val="20"/>
        </w:rPr>
        <w:t xml:space="preserve"> </w:t>
      </w:r>
      <w:proofErr w:type="spellStart"/>
      <w:r w:rsidRPr="00FC4FA6">
        <w:rPr>
          <w:sz w:val="20"/>
          <w:szCs w:val="20"/>
        </w:rPr>
        <w:t>Hamincha</w:t>
      </w:r>
      <w:proofErr w:type="spellEnd"/>
      <w:r w:rsidRPr="00FC4FA6">
        <w:rPr>
          <w:sz w:val="20"/>
          <w:szCs w:val="20"/>
        </w:rPr>
        <w:t xml:space="preserve"> in </w:t>
      </w:r>
      <w:proofErr w:type="spellStart"/>
      <w:r w:rsidRPr="00FC4FA6">
        <w:rPr>
          <w:i/>
          <w:iCs/>
          <w:sz w:val="20"/>
          <w:szCs w:val="20"/>
        </w:rPr>
        <w:t>drasha</w:t>
      </w:r>
      <w:proofErr w:type="spellEnd"/>
      <w:r w:rsidRPr="00FC4FA6">
        <w:rPr>
          <w:sz w:val="20"/>
          <w:szCs w:val="20"/>
        </w:rPr>
        <w:t xml:space="preserve"> 16 which is on </w:t>
      </w:r>
      <w:proofErr w:type="spellStart"/>
      <w:r w:rsidRPr="00FC4FA6">
        <w:rPr>
          <w:i/>
          <w:iCs/>
          <w:sz w:val="20"/>
          <w:szCs w:val="20"/>
        </w:rPr>
        <w:t>parshas</w:t>
      </w:r>
      <w:proofErr w:type="spellEnd"/>
      <w:r w:rsidRPr="00FC4FA6">
        <w:rPr>
          <w:sz w:val="20"/>
          <w:szCs w:val="20"/>
        </w:rPr>
        <w:t xml:space="preserve"> </w:t>
      </w:r>
      <w:proofErr w:type="spellStart"/>
      <w:r w:rsidRPr="00FC4FA6">
        <w:rPr>
          <w:i/>
          <w:iCs/>
          <w:sz w:val="20"/>
          <w:szCs w:val="20"/>
        </w:rPr>
        <w:t>vayeishev</w:t>
      </w:r>
      <w:proofErr w:type="spellEnd"/>
      <w:r w:rsidRPr="00FC4FA6">
        <w:rPr>
          <w:sz w:val="20"/>
          <w:szCs w:val="20"/>
        </w:rPr>
        <w:t xml:space="preserve">. This </w:t>
      </w:r>
      <w:proofErr w:type="spellStart"/>
      <w:r w:rsidRPr="00FC4FA6">
        <w:rPr>
          <w:i/>
          <w:iCs/>
          <w:sz w:val="20"/>
          <w:szCs w:val="20"/>
        </w:rPr>
        <w:t>sefer</w:t>
      </w:r>
      <w:proofErr w:type="spellEnd"/>
      <w:r w:rsidRPr="00FC4FA6">
        <w:rPr>
          <w:sz w:val="20"/>
          <w:szCs w:val="20"/>
        </w:rPr>
        <w:t xml:space="preserve"> is a compilation of his treatises given at </w:t>
      </w:r>
      <w:r w:rsidRPr="00FC4FA6">
        <w:rPr>
          <w:i/>
          <w:iCs/>
          <w:sz w:val="20"/>
          <w:szCs w:val="20"/>
        </w:rPr>
        <w:t>mincha</w:t>
      </w:r>
      <w:r w:rsidRPr="00FC4FA6">
        <w:rPr>
          <w:sz w:val="20"/>
          <w:szCs w:val="20"/>
        </w:rPr>
        <w:t xml:space="preserve"> time on </w:t>
      </w:r>
      <w:del w:id="51" w:author="Mikey Lebrett" w:date="2019-01-13T12:09:00Z">
        <w:r w:rsidRPr="00FC4FA6" w:rsidDel="00A33270">
          <w:rPr>
            <w:i/>
            <w:iCs/>
            <w:sz w:val="20"/>
            <w:szCs w:val="20"/>
          </w:rPr>
          <w:delText>s</w:delText>
        </w:r>
      </w:del>
      <w:ins w:id="52" w:author="Mikey Lebrett" w:date="2019-01-13T12:09:00Z">
        <w:r w:rsidR="00A33270">
          <w:rPr>
            <w:i/>
            <w:iCs/>
            <w:sz w:val="20"/>
            <w:szCs w:val="20"/>
          </w:rPr>
          <w:t>S</w:t>
        </w:r>
      </w:ins>
      <w:r w:rsidRPr="00FC4FA6">
        <w:rPr>
          <w:i/>
          <w:iCs/>
          <w:sz w:val="20"/>
          <w:szCs w:val="20"/>
        </w:rPr>
        <w:t>habbos</w:t>
      </w:r>
      <w:r w:rsidRPr="00FC4FA6">
        <w:rPr>
          <w:sz w:val="20"/>
          <w:szCs w:val="20"/>
        </w:rPr>
        <w:t xml:space="preserve"> and deals with many issues fundamental to our faith.</w:t>
      </w:r>
      <w:r w:rsidR="00483AE4">
        <w:rPr>
          <w:sz w:val="20"/>
          <w:szCs w:val="20"/>
        </w:rPr>
        <w:t xml:space="preserve"> I discovered this </w:t>
      </w:r>
      <w:proofErr w:type="spellStart"/>
      <w:r w:rsidR="00483AE4">
        <w:rPr>
          <w:i/>
          <w:iCs/>
          <w:sz w:val="20"/>
          <w:szCs w:val="20"/>
        </w:rPr>
        <w:t>sefer</w:t>
      </w:r>
      <w:proofErr w:type="spellEnd"/>
      <w:r w:rsidR="00483AE4">
        <w:rPr>
          <w:sz w:val="20"/>
          <w:szCs w:val="20"/>
        </w:rPr>
        <w:t xml:space="preserve"> through </w:t>
      </w:r>
      <w:proofErr w:type="spellStart"/>
      <w:r w:rsidR="00483AE4">
        <w:rPr>
          <w:sz w:val="20"/>
          <w:szCs w:val="20"/>
        </w:rPr>
        <w:t>Rav</w:t>
      </w:r>
      <w:proofErr w:type="spellEnd"/>
      <w:r w:rsidR="00483AE4">
        <w:rPr>
          <w:sz w:val="20"/>
          <w:szCs w:val="20"/>
        </w:rPr>
        <w:t xml:space="preserve"> </w:t>
      </w:r>
      <w:proofErr w:type="spellStart"/>
      <w:r w:rsidR="00483AE4">
        <w:rPr>
          <w:sz w:val="20"/>
          <w:szCs w:val="20"/>
        </w:rPr>
        <w:t>Ahron</w:t>
      </w:r>
      <w:proofErr w:type="spellEnd"/>
      <w:r w:rsidR="00483AE4">
        <w:rPr>
          <w:sz w:val="20"/>
          <w:szCs w:val="20"/>
        </w:rPr>
        <w:t xml:space="preserve"> </w:t>
      </w:r>
      <w:proofErr w:type="spellStart"/>
      <w:r w:rsidR="00483AE4">
        <w:rPr>
          <w:sz w:val="20"/>
          <w:szCs w:val="20"/>
        </w:rPr>
        <w:t>Lopiansky’s</w:t>
      </w:r>
      <w:proofErr w:type="spellEnd"/>
      <w:r w:rsidR="00483AE4">
        <w:rPr>
          <w:sz w:val="20"/>
          <w:szCs w:val="20"/>
        </w:rPr>
        <w:t xml:space="preserve"> </w:t>
      </w:r>
      <w:proofErr w:type="spellStart"/>
      <w:r w:rsidR="00483AE4">
        <w:rPr>
          <w:i/>
          <w:iCs/>
          <w:sz w:val="20"/>
          <w:szCs w:val="20"/>
        </w:rPr>
        <w:t>sefer</w:t>
      </w:r>
      <w:proofErr w:type="spellEnd"/>
      <w:r w:rsidR="00483AE4">
        <w:rPr>
          <w:sz w:val="20"/>
          <w:szCs w:val="20"/>
        </w:rPr>
        <w:t xml:space="preserve"> called </w:t>
      </w:r>
      <w:proofErr w:type="spellStart"/>
      <w:r w:rsidR="00483AE4">
        <w:rPr>
          <w:i/>
          <w:iCs/>
          <w:sz w:val="20"/>
          <w:szCs w:val="20"/>
        </w:rPr>
        <w:t>y’sodei</w:t>
      </w:r>
      <w:proofErr w:type="spellEnd"/>
      <w:r w:rsidR="00483AE4">
        <w:rPr>
          <w:i/>
          <w:iCs/>
          <w:sz w:val="20"/>
          <w:szCs w:val="20"/>
        </w:rPr>
        <w:t xml:space="preserve"> </w:t>
      </w:r>
      <w:proofErr w:type="spellStart"/>
      <w:r w:rsidR="00483AE4">
        <w:rPr>
          <w:i/>
          <w:iCs/>
          <w:sz w:val="20"/>
          <w:szCs w:val="20"/>
        </w:rPr>
        <w:t>haTorah</w:t>
      </w:r>
      <w:proofErr w:type="spellEnd"/>
      <w:r w:rsidR="00483AE4">
        <w:rPr>
          <w:sz w:val="20"/>
          <w:szCs w:val="20"/>
        </w:rPr>
        <w:t xml:space="preserve"> which I recommend</w:t>
      </w:r>
      <w:ins w:id="53" w:author="Mikey Lebrett" w:date="2019-01-13T12:09:00Z">
        <w:r w:rsidR="00A33270">
          <w:rPr>
            <w:sz w:val="20"/>
            <w:szCs w:val="20"/>
          </w:rPr>
          <w:t xml:space="preserve"> (AGAIN, QUITE INFORMAL, YOUR CALL AS TO WHETHER THIS IS THE TON</w:t>
        </w:r>
      </w:ins>
      <w:ins w:id="54" w:author="Mikey Lebrett" w:date="2019-01-13T12:10:00Z">
        <w:r w:rsidR="00A33270">
          <w:rPr>
            <w:sz w:val="20"/>
            <w:szCs w:val="20"/>
          </w:rPr>
          <w:t>E YOU WANT TO GO FOR)</w:t>
        </w:r>
      </w:ins>
      <w:r w:rsidR="00483AE4">
        <w:rPr>
          <w:sz w:val="20"/>
          <w:szCs w:val="20"/>
        </w:rPr>
        <w:t xml:space="preserve">. It quotes </w:t>
      </w:r>
      <w:proofErr w:type="spellStart"/>
      <w:r w:rsidR="00483AE4">
        <w:rPr>
          <w:i/>
          <w:iCs/>
          <w:sz w:val="20"/>
          <w:szCs w:val="20"/>
        </w:rPr>
        <w:t>rishonim</w:t>
      </w:r>
      <w:proofErr w:type="spellEnd"/>
      <w:r w:rsidR="00483AE4">
        <w:rPr>
          <w:sz w:val="20"/>
          <w:szCs w:val="20"/>
        </w:rPr>
        <w:t xml:space="preserve"> discussing fundamental topics following the order of the </w:t>
      </w:r>
      <w:r w:rsidR="00483AE4" w:rsidRPr="0089031C">
        <w:rPr>
          <w:sz w:val="20"/>
          <w:szCs w:val="20"/>
        </w:rPr>
        <w:t>Torah</w:t>
      </w:r>
      <w:r w:rsidR="00483AE4">
        <w:rPr>
          <w:sz w:val="20"/>
          <w:szCs w:val="20"/>
        </w:rPr>
        <w:t>.</w:t>
      </w:r>
      <w:r w:rsidR="00DF1BB2">
        <w:rPr>
          <w:sz w:val="20"/>
          <w:szCs w:val="20"/>
        </w:rPr>
        <w:t xml:space="preserve"> In this context, although one would think he pales in comparison to the other </w:t>
      </w:r>
      <w:proofErr w:type="spellStart"/>
      <w:r w:rsidR="00DF1BB2">
        <w:rPr>
          <w:i/>
          <w:iCs/>
          <w:sz w:val="20"/>
          <w:szCs w:val="20"/>
        </w:rPr>
        <w:t>rishonim</w:t>
      </w:r>
      <w:proofErr w:type="spellEnd"/>
      <w:r w:rsidR="00DF1BB2">
        <w:rPr>
          <w:i/>
          <w:iCs/>
          <w:sz w:val="20"/>
          <w:szCs w:val="20"/>
        </w:rPr>
        <w:t xml:space="preserve"> q</w:t>
      </w:r>
      <w:r w:rsidR="00DF1BB2">
        <w:rPr>
          <w:sz w:val="20"/>
          <w:szCs w:val="20"/>
        </w:rPr>
        <w:t xml:space="preserve">uoted, he has been brought as he helps to explain the Rambam’s </w:t>
      </w:r>
      <w:r w:rsidR="005A1B0F">
        <w:rPr>
          <w:sz w:val="20"/>
          <w:szCs w:val="20"/>
        </w:rPr>
        <w:t>opinion.</w:t>
      </w:r>
    </w:p>
  </w:footnote>
  <w:footnote w:id="23">
    <w:p w14:paraId="3386F252" w14:textId="032E2AC8" w:rsidR="00282E6B" w:rsidRDefault="00282E6B">
      <w:pPr>
        <w:pStyle w:val="FootnoteText"/>
      </w:pPr>
      <w:r>
        <w:rPr>
          <w:rStyle w:val="FootnoteReference"/>
        </w:rPr>
        <w:footnoteRef/>
      </w:r>
      <w:r>
        <w:t xml:space="preserve"> I note that when I attempted to discuss this Rambam </w:t>
      </w:r>
      <w:r w:rsidR="0089031C">
        <w:t xml:space="preserve">(at a bus stop) </w:t>
      </w:r>
      <w:r>
        <w:t xml:space="preserve">with a Rabbi who is familiar with </w:t>
      </w:r>
      <w:proofErr w:type="spellStart"/>
      <w:r>
        <w:t>Moreh</w:t>
      </w:r>
      <w:proofErr w:type="spellEnd"/>
      <w:r>
        <w:t xml:space="preserve"> </w:t>
      </w:r>
      <w:proofErr w:type="spellStart"/>
      <w:r>
        <w:t>N’vuchim</w:t>
      </w:r>
      <w:proofErr w:type="spellEnd"/>
      <w:r>
        <w:t xml:space="preserve">, he told me that the Rambam really holds that every Jew experienced prophecy, but not all of them on Moshe’s level. </w:t>
      </w:r>
      <w:r w:rsidR="007107A5">
        <w:t>I wanted to question him further, as the Rambam seems to explicitly write that ‘only those who were fitting reached the level of prophecy</w:t>
      </w:r>
      <w:r w:rsidR="0089031C">
        <w:t xml:space="preserve">. Within </w:t>
      </w:r>
      <w:r w:rsidR="007107A5">
        <w:t>those who reached prophecy</w:t>
      </w:r>
      <w:r w:rsidR="0089031C">
        <w:t>,</w:t>
      </w:r>
      <w:r w:rsidR="007107A5">
        <w:t xml:space="preserve"> each did so on their own level’. However, the Rabbi’s bus then </w:t>
      </w:r>
      <w:proofErr w:type="gramStart"/>
      <w:r w:rsidR="007107A5">
        <w:t>came</w:t>
      </w:r>
      <w:proofErr w:type="gramEnd"/>
      <w:r w:rsidR="007107A5">
        <w:t xml:space="preserve"> and </w:t>
      </w:r>
      <w:r w:rsidR="0089031C">
        <w:t>I was left befuddled.</w:t>
      </w:r>
      <w:ins w:id="55" w:author="Mikey Lebrett" w:date="2019-01-13T12:10:00Z">
        <w:r w:rsidR="00A33270">
          <w:t xml:space="preserve"> (NOW BEGINNING TO REALISE THAT YOU WANT THE FOOTNO</w:t>
        </w:r>
      </w:ins>
      <w:ins w:id="56" w:author="Mikey Lebrett" w:date="2019-01-13T12:11:00Z">
        <w:r w:rsidR="00A33270">
          <w:t>TES TO BE INFORMAL! IF THIS IS THE CASE, IGNORE PREVIOUS SUGGESTIONS)</w:t>
        </w:r>
      </w:ins>
    </w:p>
  </w:footnote>
  <w:footnote w:id="24">
    <w:p w14:paraId="7D0C773F" w14:textId="1D2BE571" w:rsidR="00DF1BB2" w:rsidRDefault="00DF1BB2">
      <w:pPr>
        <w:pStyle w:val="FootnoteText"/>
      </w:pPr>
      <w:r>
        <w:rPr>
          <w:rStyle w:val="FootnoteReference"/>
        </w:rPr>
        <w:footnoteRef/>
      </w:r>
      <w:r>
        <w:t xml:space="preserve"> It is worth noting at this point </w:t>
      </w:r>
      <w:del w:id="57" w:author="Mikey Lebrett" w:date="2019-01-13T12:11:00Z">
        <w:r w:rsidDel="00A33270">
          <w:delText>in time</w:delText>
        </w:r>
      </w:del>
      <w:r>
        <w:t xml:space="preserve"> that we have three approaches as to the possibility of prophecy for someone who is unprepared. Rambam believes that it is totally impossible. </w:t>
      </w:r>
      <w:proofErr w:type="spellStart"/>
      <w:r>
        <w:t>Rav</w:t>
      </w:r>
      <w:proofErr w:type="spellEnd"/>
      <w:r>
        <w:t xml:space="preserve"> Yosef </w:t>
      </w:r>
      <w:proofErr w:type="spellStart"/>
      <w:r>
        <w:t>Albo</w:t>
      </w:r>
      <w:proofErr w:type="spellEnd"/>
      <w:r>
        <w:t xml:space="preserve"> thinks that it is possible with a prophet nearby. Others are of the opinion that it is possible for God to briefly gift prophecy to anyone (perhaps only Jewish) but not on a regular basis. Rambam in </w:t>
      </w:r>
      <w:proofErr w:type="spellStart"/>
      <w:r>
        <w:t>Moreh</w:t>
      </w:r>
      <w:proofErr w:type="spellEnd"/>
      <w:r>
        <w:t xml:space="preserve"> </w:t>
      </w:r>
      <w:proofErr w:type="spellStart"/>
      <w:r>
        <w:t>N’vuchim</w:t>
      </w:r>
      <w:proofErr w:type="spellEnd"/>
      <w:r>
        <w:t xml:space="preserve"> 2:32 brings other approaches to prophecy which he does not believe are in line with Judaism.</w:t>
      </w:r>
    </w:p>
  </w:footnote>
  <w:footnote w:id="25">
    <w:p w14:paraId="76A87417" w14:textId="77A82F62" w:rsidR="005A1B0F" w:rsidRPr="005A1B0F" w:rsidRDefault="005A1B0F">
      <w:pPr>
        <w:pStyle w:val="FootnoteText"/>
      </w:pPr>
      <w:r>
        <w:rPr>
          <w:rStyle w:val="FootnoteReference"/>
        </w:rPr>
        <w:footnoteRef/>
      </w:r>
      <w:r>
        <w:t xml:space="preserve"> </w:t>
      </w:r>
      <w:proofErr w:type="spellStart"/>
      <w:r>
        <w:t>Rivash</w:t>
      </w:r>
      <w:proofErr w:type="spellEnd"/>
      <w:r>
        <w:t xml:space="preserve"> in his </w:t>
      </w:r>
      <w:proofErr w:type="spellStart"/>
      <w:r>
        <w:rPr>
          <w:i/>
          <w:iCs/>
        </w:rPr>
        <w:t>teshuvos</w:t>
      </w:r>
      <w:proofErr w:type="spellEnd"/>
      <w:r>
        <w:t xml:space="preserve"> (45) says that the Rambam was influenced by his philosophical tendencies (which </w:t>
      </w:r>
      <w:proofErr w:type="spellStart"/>
      <w:r>
        <w:t>Rivash</w:t>
      </w:r>
      <w:proofErr w:type="spellEnd"/>
      <w:r>
        <w:t xml:space="preserve"> does not condone) with respect to this issue.</w:t>
      </w:r>
    </w:p>
  </w:footnote>
  <w:footnote w:id="26">
    <w:p w14:paraId="3DBB24CF" w14:textId="1EF265F5" w:rsidR="00483AE4" w:rsidRDefault="00483AE4">
      <w:pPr>
        <w:pStyle w:val="FootnoteText"/>
      </w:pPr>
      <w:r>
        <w:rPr>
          <w:rStyle w:val="FootnoteReference"/>
        </w:rPr>
        <w:footnoteRef/>
      </w:r>
      <w:r w:rsidR="00136946">
        <w:t xml:space="preserve"> </w:t>
      </w:r>
      <w:proofErr w:type="spellStart"/>
      <w:r w:rsidR="00136946">
        <w:t>Rav</w:t>
      </w:r>
      <w:proofErr w:type="spellEnd"/>
      <w:r w:rsidR="00136946">
        <w:t xml:space="preserve"> Yitzchak ben Moshe </w:t>
      </w:r>
      <w:proofErr w:type="spellStart"/>
      <w:r w:rsidR="00136946">
        <w:t>HaLevi</w:t>
      </w:r>
      <w:proofErr w:type="spellEnd"/>
      <w:r w:rsidR="00136946">
        <w:t xml:space="preserve">, also known as </w:t>
      </w:r>
      <w:proofErr w:type="spellStart"/>
      <w:r w:rsidR="00136946">
        <w:t>Profiat</w:t>
      </w:r>
      <w:proofErr w:type="spellEnd"/>
      <w:r w:rsidR="00136946">
        <w:t xml:space="preserve"> Duran, lived in the second half of the 14</w:t>
      </w:r>
      <w:r w:rsidR="00136946" w:rsidRPr="00136946">
        <w:rPr>
          <w:vertAlign w:val="superscript"/>
        </w:rPr>
        <w:t>th</w:t>
      </w:r>
      <w:r w:rsidR="00136946">
        <w:t xml:space="preserve"> century. He is named </w:t>
      </w:r>
      <w:proofErr w:type="spellStart"/>
      <w:r w:rsidR="00136946">
        <w:t>Efodi</w:t>
      </w:r>
      <w:proofErr w:type="spellEnd"/>
      <w:r w:rsidR="00136946">
        <w:t xml:space="preserve"> after one of his main works, </w:t>
      </w:r>
      <w:proofErr w:type="spellStart"/>
      <w:r w:rsidR="00136946">
        <w:t>Ma’aseh</w:t>
      </w:r>
      <w:proofErr w:type="spellEnd"/>
      <w:r w:rsidR="00136946">
        <w:t xml:space="preserve"> </w:t>
      </w:r>
      <w:proofErr w:type="spellStart"/>
      <w:r w:rsidR="00136946">
        <w:t>Efod</w:t>
      </w:r>
      <w:proofErr w:type="spellEnd"/>
      <w:r w:rsidR="00136946">
        <w:t>. (Wikipedia)</w:t>
      </w:r>
    </w:p>
  </w:footnote>
  <w:footnote w:id="27">
    <w:p w14:paraId="4E78FFD1" w14:textId="17B8E7BA" w:rsidR="00A008E0" w:rsidRPr="00A008E0" w:rsidRDefault="00A008E0">
      <w:pPr>
        <w:pStyle w:val="FootnoteText"/>
      </w:pPr>
      <w:r>
        <w:rPr>
          <w:rStyle w:val="FootnoteReference"/>
        </w:rPr>
        <w:footnoteRef/>
      </w:r>
      <w:r>
        <w:t xml:space="preserve"> It remains unclear to me as to </w:t>
      </w:r>
      <w:proofErr w:type="gramStart"/>
      <w:r>
        <w:t>whether or not</w:t>
      </w:r>
      <w:proofErr w:type="gramEnd"/>
      <w:r>
        <w:t xml:space="preserve"> there is any eternal effect of that which happened at </w:t>
      </w:r>
      <w:r>
        <w:rPr>
          <w:i/>
          <w:iCs/>
        </w:rPr>
        <w:t>Har Sinai</w:t>
      </w:r>
      <w:r>
        <w:t xml:space="preserve">. Seemingly, it just worked to scare those who were there into ignoring their biases against the objectively logical conclusion of the first two </w:t>
      </w:r>
      <w:proofErr w:type="spellStart"/>
      <w:r w:rsidRPr="00A008E0">
        <w:rPr>
          <w:i/>
          <w:iCs/>
        </w:rPr>
        <w:t>mitzvos</w:t>
      </w:r>
      <w:proofErr w:type="spellEnd"/>
      <w:r>
        <w:t>, although the idea of this having no long-term importance leaves the author feeling uncomfortable.</w:t>
      </w:r>
    </w:p>
  </w:footnote>
  <w:footnote w:id="28">
    <w:p w14:paraId="2EAEBBB6" w14:textId="65C670CC" w:rsidR="00E97145" w:rsidRPr="00FC4FA6" w:rsidRDefault="008714F1" w:rsidP="00FC4FA6">
      <w:pPr>
        <w:pStyle w:val="Footnote"/>
        <w:spacing w:after="0"/>
        <w:rPr>
          <w:sz w:val="20"/>
          <w:szCs w:val="20"/>
        </w:rPr>
      </w:pPr>
      <w:r w:rsidRPr="00FC4FA6">
        <w:rPr>
          <w:rStyle w:val="FootnoteReference"/>
          <w:sz w:val="20"/>
          <w:szCs w:val="20"/>
        </w:rPr>
        <w:footnoteRef/>
      </w:r>
      <w:r w:rsidR="006C106F">
        <w:rPr>
          <w:sz w:val="20"/>
          <w:szCs w:val="20"/>
        </w:rPr>
        <w:t xml:space="preserve"> </w:t>
      </w:r>
      <w:proofErr w:type="spellStart"/>
      <w:r w:rsidR="006C106F">
        <w:rPr>
          <w:sz w:val="20"/>
          <w:szCs w:val="20"/>
        </w:rPr>
        <w:t>Sh’mos</w:t>
      </w:r>
      <w:proofErr w:type="spellEnd"/>
      <w:r w:rsidR="006C106F">
        <w:rPr>
          <w:sz w:val="20"/>
          <w:szCs w:val="20"/>
        </w:rPr>
        <w:t xml:space="preserve"> 20:</w:t>
      </w:r>
      <w:r w:rsidRPr="00FC4FA6">
        <w:rPr>
          <w:sz w:val="20"/>
          <w:szCs w:val="20"/>
        </w:rPr>
        <w:t>16</w:t>
      </w:r>
    </w:p>
  </w:footnote>
  <w:footnote w:id="29">
    <w:p w14:paraId="0063F0D7" w14:textId="77777777" w:rsidR="00E97145" w:rsidRPr="00FC4FA6" w:rsidRDefault="008714F1" w:rsidP="00FC4FA6">
      <w:pPr>
        <w:pStyle w:val="Footnote"/>
        <w:spacing w:after="0"/>
        <w:rPr>
          <w:sz w:val="20"/>
          <w:szCs w:val="20"/>
        </w:rPr>
      </w:pPr>
      <w:r w:rsidRPr="00FC4FA6">
        <w:rPr>
          <w:rStyle w:val="FootnoteReference"/>
          <w:sz w:val="20"/>
          <w:szCs w:val="20"/>
        </w:rPr>
        <w:footnoteRef/>
      </w:r>
      <w:r w:rsidRPr="00FC4FA6">
        <w:rPr>
          <w:sz w:val="20"/>
          <w:szCs w:val="20"/>
        </w:rPr>
        <w:t xml:space="preserve"> Ad loc.</w:t>
      </w:r>
    </w:p>
  </w:footnote>
  <w:footnote w:id="30">
    <w:p w14:paraId="151B12AB" w14:textId="7E13F8A3" w:rsidR="00E97145" w:rsidRPr="00FC4FA6" w:rsidRDefault="008714F1" w:rsidP="00FC4FA6">
      <w:pPr>
        <w:pStyle w:val="Footnote"/>
        <w:spacing w:after="0"/>
        <w:rPr>
          <w:sz w:val="20"/>
          <w:szCs w:val="20"/>
        </w:rPr>
      </w:pPr>
      <w:r w:rsidRPr="00FC4FA6">
        <w:rPr>
          <w:rStyle w:val="FootnoteReference"/>
          <w:sz w:val="20"/>
          <w:szCs w:val="20"/>
        </w:rPr>
        <w:footnoteRef/>
      </w:r>
      <w:r w:rsidRPr="00FC4FA6">
        <w:rPr>
          <w:sz w:val="20"/>
          <w:szCs w:val="20"/>
        </w:rPr>
        <w:t xml:space="preserve"> The examples he brings are </w:t>
      </w:r>
      <w:proofErr w:type="spellStart"/>
      <w:r w:rsidRPr="00FC4FA6">
        <w:rPr>
          <w:sz w:val="20"/>
          <w:szCs w:val="20"/>
        </w:rPr>
        <w:t>Sh’mos</w:t>
      </w:r>
      <w:proofErr w:type="spellEnd"/>
      <w:r w:rsidRPr="00FC4FA6">
        <w:rPr>
          <w:sz w:val="20"/>
          <w:szCs w:val="20"/>
        </w:rPr>
        <w:t xml:space="preserve"> 20</w:t>
      </w:r>
      <w:r w:rsidR="006C106F">
        <w:rPr>
          <w:sz w:val="20"/>
          <w:szCs w:val="20"/>
        </w:rPr>
        <w:t>:</w:t>
      </w:r>
      <w:r w:rsidRPr="00FC4FA6">
        <w:rPr>
          <w:sz w:val="20"/>
          <w:szCs w:val="20"/>
        </w:rPr>
        <w:t xml:space="preserve">22 </w:t>
      </w:r>
      <w:r w:rsidR="00A008E0">
        <w:rPr>
          <w:i/>
          <w:iCs/>
          <w:sz w:val="20"/>
          <w:szCs w:val="20"/>
        </w:rPr>
        <w:t xml:space="preserve">“min </w:t>
      </w:r>
      <w:proofErr w:type="spellStart"/>
      <w:r w:rsidR="00A008E0">
        <w:rPr>
          <w:i/>
          <w:iCs/>
          <w:sz w:val="20"/>
          <w:szCs w:val="20"/>
        </w:rPr>
        <w:t>hashamayim</w:t>
      </w:r>
      <w:proofErr w:type="spellEnd"/>
      <w:r w:rsidR="00A008E0">
        <w:rPr>
          <w:i/>
          <w:iCs/>
          <w:sz w:val="20"/>
          <w:szCs w:val="20"/>
        </w:rPr>
        <w:t xml:space="preserve"> </w:t>
      </w:r>
      <w:proofErr w:type="spellStart"/>
      <w:r w:rsidR="00A008E0">
        <w:rPr>
          <w:i/>
          <w:iCs/>
          <w:sz w:val="20"/>
          <w:szCs w:val="20"/>
        </w:rPr>
        <w:t>dibarti</w:t>
      </w:r>
      <w:proofErr w:type="spellEnd"/>
      <w:r w:rsidR="00A008E0">
        <w:rPr>
          <w:i/>
          <w:iCs/>
          <w:sz w:val="20"/>
          <w:szCs w:val="20"/>
        </w:rPr>
        <w:t xml:space="preserve"> </w:t>
      </w:r>
      <w:proofErr w:type="spellStart"/>
      <w:r w:rsidR="00A008E0">
        <w:rPr>
          <w:i/>
          <w:iCs/>
          <w:sz w:val="20"/>
          <w:szCs w:val="20"/>
        </w:rPr>
        <w:t>imachem</w:t>
      </w:r>
      <w:proofErr w:type="spellEnd"/>
      <w:r w:rsidRPr="00A008E0">
        <w:rPr>
          <w:sz w:val="20"/>
          <w:szCs w:val="20"/>
        </w:rPr>
        <w:t>”</w:t>
      </w:r>
      <w:r w:rsidR="00A008E0">
        <w:rPr>
          <w:sz w:val="20"/>
          <w:szCs w:val="20"/>
        </w:rPr>
        <w:t>;</w:t>
      </w:r>
      <w:r w:rsidRPr="00FC4FA6">
        <w:rPr>
          <w:i/>
          <w:iCs/>
          <w:sz w:val="20"/>
          <w:szCs w:val="20"/>
        </w:rPr>
        <w:t xml:space="preserve"> </w:t>
      </w:r>
      <w:proofErr w:type="spellStart"/>
      <w:r w:rsidRPr="00FC4FA6">
        <w:rPr>
          <w:sz w:val="20"/>
          <w:szCs w:val="20"/>
        </w:rPr>
        <w:t>D’varim</w:t>
      </w:r>
      <w:proofErr w:type="spellEnd"/>
      <w:r w:rsidRPr="00FC4FA6">
        <w:rPr>
          <w:sz w:val="20"/>
          <w:szCs w:val="20"/>
        </w:rPr>
        <w:t xml:space="preserve"> 5</w:t>
      </w:r>
      <w:r w:rsidR="006C106F">
        <w:rPr>
          <w:sz w:val="20"/>
          <w:szCs w:val="20"/>
        </w:rPr>
        <w:t>:</w:t>
      </w:r>
      <w:r w:rsidRPr="00FC4FA6">
        <w:rPr>
          <w:sz w:val="20"/>
          <w:szCs w:val="20"/>
        </w:rPr>
        <w:t xml:space="preserve">19 </w:t>
      </w:r>
      <w:r w:rsidRPr="00FC4FA6">
        <w:rPr>
          <w:i/>
          <w:iCs/>
          <w:sz w:val="20"/>
          <w:szCs w:val="20"/>
        </w:rPr>
        <w:t>“</w:t>
      </w:r>
      <w:proofErr w:type="spellStart"/>
      <w:r w:rsidRPr="00FC4FA6">
        <w:rPr>
          <w:i/>
          <w:iCs/>
          <w:sz w:val="20"/>
          <w:szCs w:val="20"/>
        </w:rPr>
        <w:t>y’dabeir</w:t>
      </w:r>
      <w:proofErr w:type="spellEnd"/>
      <w:r w:rsidRPr="00FC4FA6">
        <w:rPr>
          <w:i/>
          <w:iCs/>
          <w:sz w:val="20"/>
          <w:szCs w:val="20"/>
        </w:rPr>
        <w:t xml:space="preserve"> </w:t>
      </w:r>
      <w:proofErr w:type="spellStart"/>
      <w:r w:rsidRPr="00FC4FA6">
        <w:rPr>
          <w:i/>
          <w:iCs/>
          <w:sz w:val="20"/>
          <w:szCs w:val="20"/>
        </w:rPr>
        <w:t>elokim</w:t>
      </w:r>
      <w:proofErr w:type="spellEnd"/>
      <w:r w:rsidRPr="00FC4FA6">
        <w:rPr>
          <w:i/>
          <w:iCs/>
          <w:sz w:val="20"/>
          <w:szCs w:val="20"/>
        </w:rPr>
        <w:t xml:space="preserve"> es </w:t>
      </w:r>
      <w:proofErr w:type="spellStart"/>
      <w:r w:rsidRPr="00FC4FA6">
        <w:rPr>
          <w:i/>
          <w:iCs/>
          <w:sz w:val="20"/>
          <w:szCs w:val="20"/>
        </w:rPr>
        <w:t>ha’adam</w:t>
      </w:r>
      <w:proofErr w:type="spellEnd"/>
      <w:r w:rsidRPr="00FC4FA6">
        <w:rPr>
          <w:i/>
          <w:iCs/>
          <w:sz w:val="20"/>
          <w:szCs w:val="20"/>
        </w:rPr>
        <w:t xml:space="preserve">” </w:t>
      </w:r>
      <w:r w:rsidRPr="00FC4FA6">
        <w:rPr>
          <w:sz w:val="20"/>
          <w:szCs w:val="20"/>
        </w:rPr>
        <w:t xml:space="preserve">and </w:t>
      </w:r>
      <w:r w:rsidRPr="00FC4FA6">
        <w:rPr>
          <w:i/>
          <w:iCs/>
          <w:sz w:val="20"/>
          <w:szCs w:val="20"/>
        </w:rPr>
        <w:t>“</w:t>
      </w:r>
      <w:proofErr w:type="spellStart"/>
      <w:r w:rsidRPr="00FC4FA6">
        <w:rPr>
          <w:i/>
          <w:iCs/>
          <w:sz w:val="20"/>
          <w:szCs w:val="20"/>
        </w:rPr>
        <w:t>panim</w:t>
      </w:r>
      <w:proofErr w:type="spellEnd"/>
      <w:r w:rsidRPr="00FC4FA6">
        <w:rPr>
          <w:i/>
          <w:iCs/>
          <w:sz w:val="20"/>
          <w:szCs w:val="20"/>
        </w:rPr>
        <w:t xml:space="preserve"> </w:t>
      </w:r>
      <w:proofErr w:type="spellStart"/>
      <w:r w:rsidRPr="00FC4FA6">
        <w:rPr>
          <w:i/>
          <w:iCs/>
          <w:sz w:val="20"/>
          <w:szCs w:val="20"/>
        </w:rPr>
        <w:t>b’fanim</w:t>
      </w:r>
      <w:proofErr w:type="spellEnd"/>
      <w:r w:rsidRPr="00FC4FA6">
        <w:rPr>
          <w:i/>
          <w:iCs/>
          <w:sz w:val="20"/>
          <w:szCs w:val="20"/>
        </w:rPr>
        <w:t xml:space="preserve"> </w:t>
      </w:r>
      <w:proofErr w:type="spellStart"/>
      <w:r w:rsidRPr="00FC4FA6">
        <w:rPr>
          <w:i/>
          <w:iCs/>
          <w:sz w:val="20"/>
          <w:szCs w:val="20"/>
        </w:rPr>
        <w:t>dibeir</w:t>
      </w:r>
      <w:proofErr w:type="spellEnd"/>
      <w:r w:rsidRPr="00FC4FA6">
        <w:rPr>
          <w:i/>
          <w:iCs/>
          <w:sz w:val="20"/>
          <w:szCs w:val="20"/>
        </w:rPr>
        <w:t xml:space="preserve"> Hashem </w:t>
      </w:r>
      <w:proofErr w:type="spellStart"/>
      <w:r w:rsidRPr="00FC4FA6">
        <w:rPr>
          <w:i/>
          <w:iCs/>
          <w:sz w:val="20"/>
          <w:szCs w:val="20"/>
        </w:rPr>
        <w:t>imachem</w:t>
      </w:r>
      <w:proofErr w:type="spellEnd"/>
      <w:r w:rsidRPr="00FC4FA6">
        <w:rPr>
          <w:i/>
          <w:iCs/>
          <w:sz w:val="20"/>
          <w:szCs w:val="20"/>
        </w:rPr>
        <w:t>.”</w:t>
      </w:r>
    </w:p>
  </w:footnote>
  <w:footnote w:id="31">
    <w:p w14:paraId="4AA7E431" w14:textId="78C8C336" w:rsidR="00E97145" w:rsidRPr="00FC4FA6" w:rsidRDefault="008714F1" w:rsidP="00FC4FA6">
      <w:pPr>
        <w:pStyle w:val="Footnote"/>
        <w:spacing w:after="0"/>
        <w:rPr>
          <w:sz w:val="20"/>
          <w:szCs w:val="20"/>
        </w:rPr>
      </w:pPr>
      <w:r w:rsidRPr="00FC4FA6">
        <w:rPr>
          <w:rStyle w:val="FootnoteReference"/>
          <w:sz w:val="20"/>
          <w:szCs w:val="20"/>
        </w:rPr>
        <w:footnoteRef/>
      </w:r>
      <w:r w:rsidR="006C106F">
        <w:rPr>
          <w:sz w:val="20"/>
          <w:szCs w:val="20"/>
        </w:rPr>
        <w:t xml:space="preserve"> He brings </w:t>
      </w:r>
      <w:proofErr w:type="spellStart"/>
      <w:r w:rsidR="006C106F">
        <w:rPr>
          <w:sz w:val="20"/>
          <w:szCs w:val="20"/>
        </w:rPr>
        <w:t>B’midbar</w:t>
      </w:r>
      <w:proofErr w:type="spellEnd"/>
      <w:r w:rsidR="006C106F">
        <w:rPr>
          <w:sz w:val="20"/>
          <w:szCs w:val="20"/>
        </w:rPr>
        <w:t xml:space="preserve"> 7:</w:t>
      </w:r>
      <w:r w:rsidRPr="00FC4FA6">
        <w:rPr>
          <w:sz w:val="20"/>
          <w:szCs w:val="20"/>
        </w:rPr>
        <w:t xml:space="preserve">89 </w:t>
      </w:r>
      <w:r w:rsidRPr="00FC4FA6">
        <w:rPr>
          <w:i/>
          <w:iCs/>
          <w:sz w:val="20"/>
          <w:szCs w:val="20"/>
        </w:rPr>
        <w:t>“</w:t>
      </w:r>
      <w:proofErr w:type="spellStart"/>
      <w:r w:rsidRPr="00FC4FA6">
        <w:rPr>
          <w:i/>
          <w:iCs/>
          <w:sz w:val="20"/>
          <w:szCs w:val="20"/>
        </w:rPr>
        <w:t>hakol</w:t>
      </w:r>
      <w:proofErr w:type="spellEnd"/>
      <w:r w:rsidRPr="00FC4FA6">
        <w:rPr>
          <w:i/>
          <w:iCs/>
          <w:sz w:val="20"/>
          <w:szCs w:val="20"/>
        </w:rPr>
        <w:t xml:space="preserve"> </w:t>
      </w:r>
      <w:proofErr w:type="spellStart"/>
      <w:r w:rsidRPr="00FC4FA6">
        <w:rPr>
          <w:i/>
          <w:iCs/>
          <w:sz w:val="20"/>
          <w:szCs w:val="20"/>
        </w:rPr>
        <w:t>midaber</w:t>
      </w:r>
      <w:proofErr w:type="spellEnd"/>
      <w:r w:rsidRPr="00FC4FA6">
        <w:rPr>
          <w:i/>
          <w:iCs/>
          <w:sz w:val="20"/>
          <w:szCs w:val="20"/>
        </w:rPr>
        <w:t xml:space="preserve"> </w:t>
      </w:r>
      <w:proofErr w:type="spellStart"/>
      <w:r w:rsidRPr="00FC4FA6">
        <w:rPr>
          <w:i/>
          <w:iCs/>
          <w:sz w:val="20"/>
          <w:szCs w:val="20"/>
        </w:rPr>
        <w:t>elav</w:t>
      </w:r>
      <w:proofErr w:type="spellEnd"/>
      <w:r w:rsidRPr="00FC4FA6">
        <w:rPr>
          <w:i/>
          <w:iCs/>
          <w:sz w:val="20"/>
          <w:szCs w:val="20"/>
        </w:rPr>
        <w:t>”</w:t>
      </w:r>
      <w:r w:rsidR="006C106F">
        <w:rPr>
          <w:sz w:val="20"/>
          <w:szCs w:val="20"/>
        </w:rPr>
        <w:t xml:space="preserve"> and </w:t>
      </w:r>
      <w:proofErr w:type="spellStart"/>
      <w:r w:rsidR="006C106F">
        <w:rPr>
          <w:sz w:val="20"/>
          <w:szCs w:val="20"/>
        </w:rPr>
        <w:t>Sh’mos</w:t>
      </w:r>
      <w:proofErr w:type="spellEnd"/>
      <w:r w:rsidR="006C106F">
        <w:rPr>
          <w:sz w:val="20"/>
          <w:szCs w:val="20"/>
        </w:rPr>
        <w:t xml:space="preserve"> 33:</w:t>
      </w:r>
      <w:r w:rsidRPr="00FC4FA6">
        <w:rPr>
          <w:sz w:val="20"/>
          <w:szCs w:val="20"/>
        </w:rPr>
        <w:t xml:space="preserve">9 </w:t>
      </w:r>
      <w:r w:rsidRPr="00FC4FA6">
        <w:rPr>
          <w:i/>
          <w:iCs/>
          <w:sz w:val="20"/>
          <w:szCs w:val="20"/>
        </w:rPr>
        <w:t>“</w:t>
      </w:r>
      <w:proofErr w:type="spellStart"/>
      <w:r w:rsidRPr="00FC4FA6">
        <w:rPr>
          <w:i/>
          <w:iCs/>
          <w:sz w:val="20"/>
          <w:szCs w:val="20"/>
        </w:rPr>
        <w:t>v’diber</w:t>
      </w:r>
      <w:proofErr w:type="spellEnd"/>
      <w:r w:rsidRPr="00FC4FA6">
        <w:rPr>
          <w:i/>
          <w:iCs/>
          <w:sz w:val="20"/>
          <w:szCs w:val="20"/>
        </w:rPr>
        <w:t xml:space="preserve"> </w:t>
      </w:r>
      <w:proofErr w:type="spellStart"/>
      <w:r w:rsidRPr="00FC4FA6">
        <w:rPr>
          <w:i/>
          <w:iCs/>
          <w:sz w:val="20"/>
          <w:szCs w:val="20"/>
        </w:rPr>
        <w:t>im</w:t>
      </w:r>
      <w:proofErr w:type="spellEnd"/>
      <w:r w:rsidRPr="00FC4FA6">
        <w:rPr>
          <w:i/>
          <w:iCs/>
          <w:sz w:val="20"/>
          <w:szCs w:val="20"/>
        </w:rPr>
        <w:t xml:space="preserve"> Moshe.”</w:t>
      </w:r>
    </w:p>
  </w:footnote>
  <w:footnote w:id="32">
    <w:p w14:paraId="25EA0B3E" w14:textId="55BA079F" w:rsidR="00E97145" w:rsidRPr="00FC4FA6" w:rsidRDefault="008714F1" w:rsidP="00FC4FA6">
      <w:pPr>
        <w:pStyle w:val="Footnote"/>
        <w:spacing w:after="0"/>
        <w:rPr>
          <w:sz w:val="20"/>
          <w:szCs w:val="20"/>
        </w:rPr>
      </w:pPr>
      <w:r w:rsidRPr="00FC4FA6">
        <w:rPr>
          <w:rStyle w:val="FootnoteReference"/>
          <w:sz w:val="20"/>
          <w:szCs w:val="20"/>
        </w:rPr>
        <w:footnoteRef/>
      </w:r>
      <w:r w:rsidRPr="00FC4FA6">
        <w:rPr>
          <w:sz w:val="20"/>
          <w:szCs w:val="20"/>
        </w:rPr>
        <w:t xml:space="preserve"> </w:t>
      </w:r>
      <w:proofErr w:type="spellStart"/>
      <w:r w:rsidRPr="00FC4FA6">
        <w:rPr>
          <w:sz w:val="20"/>
          <w:szCs w:val="20"/>
        </w:rPr>
        <w:t>Sefer</w:t>
      </w:r>
      <w:proofErr w:type="spellEnd"/>
      <w:r w:rsidRPr="00FC4FA6">
        <w:rPr>
          <w:sz w:val="20"/>
          <w:szCs w:val="20"/>
        </w:rPr>
        <w:t xml:space="preserve"> </w:t>
      </w:r>
      <w:proofErr w:type="spellStart"/>
      <w:r w:rsidRPr="00FC4FA6">
        <w:rPr>
          <w:sz w:val="20"/>
          <w:szCs w:val="20"/>
        </w:rPr>
        <w:t>Hazikaron</w:t>
      </w:r>
      <w:proofErr w:type="spellEnd"/>
      <w:r w:rsidRPr="00FC4FA6">
        <w:rPr>
          <w:sz w:val="20"/>
          <w:szCs w:val="20"/>
        </w:rPr>
        <w:t xml:space="preserve">. This </w:t>
      </w:r>
      <w:proofErr w:type="spellStart"/>
      <w:r w:rsidRPr="00FC4FA6">
        <w:rPr>
          <w:i/>
          <w:iCs/>
          <w:sz w:val="20"/>
          <w:szCs w:val="20"/>
        </w:rPr>
        <w:t>sefer</w:t>
      </w:r>
      <w:proofErr w:type="spellEnd"/>
      <w:r w:rsidRPr="00FC4FA6">
        <w:rPr>
          <w:sz w:val="20"/>
          <w:szCs w:val="20"/>
        </w:rPr>
        <w:t xml:space="preserve"> is </w:t>
      </w:r>
      <w:proofErr w:type="spellStart"/>
      <w:r w:rsidRPr="00FC4FA6">
        <w:rPr>
          <w:sz w:val="20"/>
          <w:szCs w:val="20"/>
        </w:rPr>
        <w:t>Ritva’s</w:t>
      </w:r>
      <w:proofErr w:type="spellEnd"/>
      <w:r w:rsidRPr="00FC4FA6">
        <w:rPr>
          <w:sz w:val="20"/>
          <w:szCs w:val="20"/>
        </w:rPr>
        <w:t xml:space="preserve"> defences for Rambam from the attacks of </w:t>
      </w:r>
      <w:proofErr w:type="spellStart"/>
      <w:r w:rsidRPr="00FC4FA6">
        <w:rPr>
          <w:sz w:val="20"/>
          <w:szCs w:val="20"/>
        </w:rPr>
        <w:t>Ramban</w:t>
      </w:r>
      <w:proofErr w:type="spellEnd"/>
      <w:r w:rsidRPr="00FC4FA6">
        <w:rPr>
          <w:sz w:val="20"/>
          <w:szCs w:val="20"/>
        </w:rPr>
        <w:t xml:space="preserve"> in his </w:t>
      </w:r>
      <w:proofErr w:type="spellStart"/>
      <w:r w:rsidRPr="00FC4FA6">
        <w:rPr>
          <w:i/>
          <w:iCs/>
          <w:sz w:val="20"/>
          <w:szCs w:val="20"/>
        </w:rPr>
        <w:t>peirush</w:t>
      </w:r>
      <w:proofErr w:type="spellEnd"/>
      <w:r w:rsidRPr="00FC4FA6">
        <w:rPr>
          <w:i/>
          <w:iCs/>
          <w:sz w:val="20"/>
          <w:szCs w:val="20"/>
        </w:rPr>
        <w:t xml:space="preserve"> </w:t>
      </w:r>
      <w:r w:rsidR="006C106F">
        <w:rPr>
          <w:sz w:val="20"/>
          <w:szCs w:val="20"/>
        </w:rPr>
        <w:t>on the T</w:t>
      </w:r>
      <w:r w:rsidRPr="00FC4FA6">
        <w:rPr>
          <w:sz w:val="20"/>
          <w:szCs w:val="20"/>
        </w:rPr>
        <w:t>orah.</w:t>
      </w:r>
    </w:p>
  </w:footnote>
  <w:footnote w:id="33">
    <w:p w14:paraId="388A051C" w14:textId="77777777" w:rsidR="0089031C" w:rsidRDefault="0089031C" w:rsidP="0089031C">
      <w:pPr>
        <w:pStyle w:val="FootnoteText"/>
      </w:pPr>
      <w:r>
        <w:rPr>
          <w:rStyle w:val="FootnoteReference"/>
        </w:rPr>
        <w:footnoteRef/>
      </w:r>
      <w:r>
        <w:t xml:space="preserve"> </w:t>
      </w:r>
      <w:proofErr w:type="spellStart"/>
      <w:r>
        <w:t>Hilchos</w:t>
      </w:r>
      <w:proofErr w:type="spellEnd"/>
      <w:r>
        <w:t xml:space="preserve"> </w:t>
      </w:r>
      <w:proofErr w:type="spellStart"/>
      <w:r>
        <w:t>Y’sodei</w:t>
      </w:r>
      <w:proofErr w:type="spellEnd"/>
      <w:r>
        <w:t xml:space="preserve"> </w:t>
      </w:r>
      <w:proofErr w:type="spellStart"/>
      <w:r>
        <w:t>Hatorah</w:t>
      </w:r>
      <w:proofErr w:type="spellEnd"/>
      <w:r>
        <w:t xml:space="preserve"> 8:1</w:t>
      </w:r>
    </w:p>
  </w:footnote>
  <w:footnote w:id="34">
    <w:p w14:paraId="21F2C3D6" w14:textId="77777777" w:rsidR="0089031C" w:rsidRDefault="0089031C" w:rsidP="0089031C">
      <w:pPr>
        <w:pStyle w:val="FootnoteText"/>
      </w:pPr>
      <w:r>
        <w:rPr>
          <w:rStyle w:val="FootnoteReference"/>
        </w:rPr>
        <w:footnoteRef/>
      </w:r>
      <w:r>
        <w:t xml:space="preserve"> I have assumed that the Rambam meant that everyone heard these words of Hashem. Rambam is saying that the basis for our belief in Moshe’s prophecy is that which “we saw and not a stranger, we heard and not another.” This seems to necessitate that every Jew heard.</w:t>
      </w:r>
    </w:p>
  </w:footnote>
  <w:footnote w:id="35">
    <w:p w14:paraId="794FB936" w14:textId="77777777" w:rsidR="0089031C" w:rsidRPr="008F0760" w:rsidRDefault="0089031C" w:rsidP="0089031C">
      <w:pPr>
        <w:pStyle w:val="FootnoteText"/>
        <w:rPr>
          <w:rtl/>
        </w:rPr>
      </w:pPr>
      <w:r>
        <w:rPr>
          <w:rStyle w:val="FootnoteReference"/>
        </w:rPr>
        <w:footnoteRef/>
      </w:r>
      <w:r>
        <w:t xml:space="preserve"> Notably, </w:t>
      </w:r>
      <w:proofErr w:type="spellStart"/>
      <w:r>
        <w:t>Rav</w:t>
      </w:r>
      <w:proofErr w:type="spellEnd"/>
      <w:r>
        <w:t xml:space="preserve"> Yosef </w:t>
      </w:r>
      <w:proofErr w:type="spellStart"/>
      <w:r>
        <w:t>Albo’s</w:t>
      </w:r>
      <w:proofErr w:type="spellEnd"/>
      <w:r>
        <w:t xml:space="preserve"> text of Rambam (quoted in </w:t>
      </w:r>
      <w:proofErr w:type="spellStart"/>
      <w:r>
        <w:t>Sefer</w:t>
      </w:r>
      <w:proofErr w:type="spellEnd"/>
      <w:r>
        <w:t xml:space="preserve"> </w:t>
      </w:r>
      <w:proofErr w:type="spellStart"/>
      <w:r>
        <w:t>Ha’Ikrim</w:t>
      </w:r>
      <w:proofErr w:type="spellEnd"/>
      <w:r>
        <w:t xml:space="preserve"> 1:18) had the </w:t>
      </w:r>
      <w:proofErr w:type="spellStart"/>
      <w:r>
        <w:rPr>
          <w:i/>
          <w:iCs/>
        </w:rPr>
        <w:t>passuk</w:t>
      </w:r>
      <w:proofErr w:type="spellEnd"/>
      <w:r>
        <w:t xml:space="preserve"> (</w:t>
      </w:r>
      <w:proofErr w:type="spellStart"/>
      <w:r>
        <w:t>D’varim</w:t>
      </w:r>
      <w:proofErr w:type="spellEnd"/>
      <w:r>
        <w:t xml:space="preserve"> 5:27) “</w:t>
      </w:r>
      <w:proofErr w:type="spellStart"/>
      <w:r w:rsidRPr="008F0760">
        <w:rPr>
          <w:i/>
          <w:iCs/>
        </w:rPr>
        <w:t>lech</w:t>
      </w:r>
      <w:proofErr w:type="spellEnd"/>
      <w:r w:rsidRPr="008F0760">
        <w:rPr>
          <w:i/>
          <w:iCs/>
        </w:rPr>
        <w:t xml:space="preserve"> </w:t>
      </w:r>
      <w:proofErr w:type="spellStart"/>
      <w:r w:rsidRPr="008F0760">
        <w:rPr>
          <w:i/>
          <w:iCs/>
        </w:rPr>
        <w:t>emor</w:t>
      </w:r>
      <w:proofErr w:type="spellEnd"/>
      <w:r w:rsidRPr="008F0760">
        <w:rPr>
          <w:i/>
          <w:iCs/>
        </w:rPr>
        <w:t xml:space="preserve"> </w:t>
      </w:r>
      <w:proofErr w:type="spellStart"/>
      <w:r w:rsidRPr="008F0760">
        <w:rPr>
          <w:i/>
          <w:iCs/>
        </w:rPr>
        <w:t>lahem</w:t>
      </w:r>
      <w:proofErr w:type="spellEnd"/>
      <w:r w:rsidRPr="008F0760">
        <w:rPr>
          <w:i/>
          <w:iCs/>
        </w:rPr>
        <w:t xml:space="preserve">, </w:t>
      </w:r>
      <w:proofErr w:type="spellStart"/>
      <w:r w:rsidRPr="008F0760">
        <w:rPr>
          <w:i/>
          <w:iCs/>
        </w:rPr>
        <w:t>shuvu</w:t>
      </w:r>
      <w:proofErr w:type="spellEnd"/>
      <w:r w:rsidRPr="008F0760">
        <w:rPr>
          <w:i/>
          <w:iCs/>
        </w:rPr>
        <w:t xml:space="preserve"> </w:t>
      </w:r>
      <w:proofErr w:type="spellStart"/>
      <w:r w:rsidRPr="008F0760">
        <w:rPr>
          <w:i/>
          <w:iCs/>
        </w:rPr>
        <w:t>lachem</w:t>
      </w:r>
      <w:proofErr w:type="spellEnd"/>
      <w:r w:rsidRPr="008F0760">
        <w:rPr>
          <w:i/>
          <w:iCs/>
        </w:rPr>
        <w:t xml:space="preserve"> </w:t>
      </w:r>
      <w:proofErr w:type="spellStart"/>
      <w:r w:rsidRPr="008F0760">
        <w:rPr>
          <w:i/>
          <w:iCs/>
        </w:rPr>
        <w:t>l’oholechem</w:t>
      </w:r>
      <w:proofErr w:type="spellEnd"/>
      <w:r>
        <w:rPr>
          <w:i/>
          <w:iCs/>
        </w:rPr>
        <w:t>.</w:t>
      </w:r>
      <w:r w:rsidRPr="008F0760">
        <w:rPr>
          <w:i/>
          <w:iCs/>
        </w:rPr>
        <w:t>”</w:t>
      </w:r>
      <w:r>
        <w:t xml:space="preserve"> This doesn’t seem to make sense in the context of this Rambam. See the first piece in </w:t>
      </w:r>
      <w:proofErr w:type="spellStart"/>
      <w:r>
        <w:t>Rav</w:t>
      </w:r>
      <w:proofErr w:type="spellEnd"/>
      <w:r>
        <w:t xml:space="preserve"> </w:t>
      </w:r>
      <w:proofErr w:type="spellStart"/>
      <w:r>
        <w:t>Hutner’s</w:t>
      </w:r>
      <w:proofErr w:type="spellEnd"/>
      <w:r>
        <w:t xml:space="preserve"> </w:t>
      </w:r>
      <w:proofErr w:type="spellStart"/>
      <w:r>
        <w:t>Pachad</w:t>
      </w:r>
      <w:proofErr w:type="spellEnd"/>
      <w:r>
        <w:t xml:space="preserve"> Yitzchak on </w:t>
      </w:r>
      <w:proofErr w:type="spellStart"/>
      <w:r>
        <w:t>Shavuos</w:t>
      </w:r>
      <w:proofErr w:type="spellEnd"/>
      <w:r>
        <w:t xml:space="preserve"> for an explanation. </w:t>
      </w:r>
    </w:p>
  </w:footnote>
  <w:footnote w:id="36">
    <w:p w14:paraId="02814FF8" w14:textId="77777777" w:rsidR="0089031C" w:rsidRDefault="0089031C" w:rsidP="0089031C">
      <w:pPr>
        <w:pStyle w:val="FootnoteText"/>
      </w:pPr>
      <w:r>
        <w:rPr>
          <w:rStyle w:val="FootnoteReference"/>
        </w:rPr>
        <w:footnoteRef/>
      </w:r>
      <w:r>
        <w:t xml:space="preserve"> This idea is based on a shiur of Rabbi </w:t>
      </w:r>
      <w:proofErr w:type="spellStart"/>
      <w:r>
        <w:t>Netanel</w:t>
      </w:r>
      <w:proofErr w:type="spellEnd"/>
      <w:r>
        <w:t xml:space="preserve"> </w:t>
      </w:r>
      <w:proofErr w:type="spellStart"/>
      <w:r>
        <w:t>Wiederblank</w:t>
      </w:r>
      <w:proofErr w:type="spellEnd"/>
      <w:r>
        <w:t xml:space="preserve">, entitled “What exactly did we hear at Sinai?” available from YUTorah.org. He compared it to hearing people speak in a foreign language. You have no idea what they are communicating but </w:t>
      </w:r>
      <w:proofErr w:type="gramStart"/>
      <w:r>
        <w:t>it is clear that they</w:t>
      </w:r>
      <w:proofErr w:type="gramEnd"/>
      <w:r>
        <w:t xml:space="preserve"> are doing so.</w:t>
      </w:r>
    </w:p>
  </w:footnote>
  <w:footnote w:id="37">
    <w:p w14:paraId="1EBE149B" w14:textId="77777777" w:rsidR="00E97145" w:rsidRPr="00FC4FA6" w:rsidRDefault="008714F1" w:rsidP="00FC4FA6">
      <w:pPr>
        <w:pStyle w:val="Footnote"/>
        <w:spacing w:after="0"/>
        <w:rPr>
          <w:sz w:val="20"/>
          <w:szCs w:val="20"/>
        </w:rPr>
      </w:pPr>
      <w:r w:rsidRPr="00FC4FA6">
        <w:rPr>
          <w:rStyle w:val="FootnoteReference"/>
          <w:sz w:val="20"/>
          <w:szCs w:val="20"/>
        </w:rPr>
        <w:footnoteRef/>
      </w:r>
      <w:r w:rsidRPr="00FC4FA6">
        <w:rPr>
          <w:sz w:val="20"/>
          <w:szCs w:val="20"/>
        </w:rPr>
        <w:t xml:space="preserve"> </w:t>
      </w:r>
      <w:proofErr w:type="spellStart"/>
      <w:r w:rsidRPr="00FC4FA6">
        <w:rPr>
          <w:sz w:val="20"/>
          <w:szCs w:val="20"/>
        </w:rPr>
        <w:t>Ramban</w:t>
      </w:r>
      <w:proofErr w:type="spellEnd"/>
      <w:r w:rsidRPr="00FC4FA6">
        <w:rPr>
          <w:sz w:val="20"/>
          <w:szCs w:val="20"/>
        </w:rPr>
        <w:t xml:space="preserve"> and Lev </w:t>
      </w:r>
      <w:proofErr w:type="spellStart"/>
      <w:r w:rsidRPr="00FC4FA6">
        <w:rPr>
          <w:sz w:val="20"/>
          <w:szCs w:val="20"/>
        </w:rPr>
        <w:t>Sameiach</w:t>
      </w:r>
      <w:proofErr w:type="spellEnd"/>
      <w:r w:rsidRPr="00FC4FA6">
        <w:rPr>
          <w:sz w:val="20"/>
          <w:szCs w:val="20"/>
        </w:rPr>
        <w:t xml:space="preserve"> Ad Loc.</w:t>
      </w:r>
    </w:p>
  </w:footnote>
  <w:footnote w:id="38">
    <w:p w14:paraId="7D2931EE" w14:textId="3FD27EC6" w:rsidR="00E97145" w:rsidRPr="00FC4FA6" w:rsidRDefault="008714F1" w:rsidP="00FC4FA6">
      <w:pPr>
        <w:pStyle w:val="Footnote"/>
        <w:spacing w:after="0"/>
        <w:rPr>
          <w:sz w:val="20"/>
          <w:szCs w:val="20"/>
        </w:rPr>
      </w:pPr>
      <w:r w:rsidRPr="00FC4FA6">
        <w:rPr>
          <w:rStyle w:val="FootnoteReference"/>
          <w:sz w:val="20"/>
          <w:szCs w:val="20"/>
        </w:rPr>
        <w:footnoteRef/>
      </w:r>
      <w:r w:rsidRPr="00FC4FA6">
        <w:rPr>
          <w:sz w:val="20"/>
          <w:szCs w:val="20"/>
        </w:rPr>
        <w:t xml:space="preserve"> </w:t>
      </w:r>
      <w:proofErr w:type="spellStart"/>
      <w:r w:rsidRPr="00FC4FA6">
        <w:rPr>
          <w:sz w:val="20"/>
          <w:szCs w:val="20"/>
        </w:rPr>
        <w:t>Ramban</w:t>
      </w:r>
      <w:proofErr w:type="spellEnd"/>
      <w:r w:rsidRPr="00FC4FA6">
        <w:rPr>
          <w:sz w:val="20"/>
          <w:szCs w:val="20"/>
        </w:rPr>
        <w:t xml:space="preserve">, in defence of the </w:t>
      </w:r>
      <w:proofErr w:type="spellStart"/>
      <w:r w:rsidRPr="00FC4FA6">
        <w:rPr>
          <w:sz w:val="20"/>
          <w:szCs w:val="20"/>
        </w:rPr>
        <w:t>Ba’al</w:t>
      </w:r>
      <w:proofErr w:type="spellEnd"/>
      <w:r w:rsidRPr="00FC4FA6">
        <w:rPr>
          <w:sz w:val="20"/>
          <w:szCs w:val="20"/>
        </w:rPr>
        <w:t xml:space="preserve"> </w:t>
      </w:r>
      <w:proofErr w:type="spellStart"/>
      <w:r w:rsidRPr="00FC4FA6">
        <w:rPr>
          <w:sz w:val="20"/>
          <w:szCs w:val="20"/>
        </w:rPr>
        <w:t>Halachos</w:t>
      </w:r>
      <w:proofErr w:type="spellEnd"/>
      <w:r w:rsidRPr="00FC4FA6">
        <w:rPr>
          <w:sz w:val="20"/>
          <w:szCs w:val="20"/>
        </w:rPr>
        <w:t xml:space="preserve"> </w:t>
      </w:r>
      <w:proofErr w:type="spellStart"/>
      <w:r w:rsidRPr="00FC4FA6">
        <w:rPr>
          <w:sz w:val="20"/>
          <w:szCs w:val="20"/>
        </w:rPr>
        <w:t>G’dolos</w:t>
      </w:r>
      <w:proofErr w:type="spellEnd"/>
      <w:r w:rsidRPr="00FC4FA6">
        <w:rPr>
          <w:sz w:val="20"/>
          <w:szCs w:val="20"/>
        </w:rPr>
        <w:t xml:space="preserve">, explains that the two </w:t>
      </w:r>
      <w:proofErr w:type="spellStart"/>
      <w:r w:rsidRPr="00FC4FA6">
        <w:rPr>
          <w:i/>
          <w:iCs/>
          <w:sz w:val="20"/>
          <w:szCs w:val="20"/>
        </w:rPr>
        <w:t>mitzvos</w:t>
      </w:r>
      <w:proofErr w:type="spellEnd"/>
      <w:r w:rsidRPr="00FC4FA6">
        <w:rPr>
          <w:sz w:val="20"/>
          <w:szCs w:val="20"/>
        </w:rPr>
        <w:t xml:space="preserve"> mentioned in the </w:t>
      </w:r>
      <w:proofErr w:type="spellStart"/>
      <w:r w:rsidRPr="00A008E0">
        <w:rPr>
          <w:i/>
          <w:iCs/>
          <w:sz w:val="20"/>
          <w:szCs w:val="20"/>
        </w:rPr>
        <w:t>gemara</w:t>
      </w:r>
      <w:proofErr w:type="spellEnd"/>
      <w:r w:rsidRPr="00FC4FA6">
        <w:rPr>
          <w:sz w:val="20"/>
          <w:szCs w:val="20"/>
        </w:rPr>
        <w:t xml:space="preserve"> in </w:t>
      </w:r>
      <w:proofErr w:type="spellStart"/>
      <w:r w:rsidRPr="00FC4FA6">
        <w:rPr>
          <w:sz w:val="20"/>
          <w:szCs w:val="20"/>
        </w:rPr>
        <w:t>Makkos</w:t>
      </w:r>
      <w:proofErr w:type="spellEnd"/>
      <w:r w:rsidRPr="00FC4FA6">
        <w:rPr>
          <w:sz w:val="20"/>
          <w:szCs w:val="20"/>
        </w:rPr>
        <w:t xml:space="preserve"> </w:t>
      </w:r>
      <w:proofErr w:type="gramStart"/>
      <w:r w:rsidRPr="00FC4FA6">
        <w:rPr>
          <w:sz w:val="20"/>
          <w:szCs w:val="20"/>
        </w:rPr>
        <w:t>actually refer</w:t>
      </w:r>
      <w:proofErr w:type="gramEnd"/>
      <w:r w:rsidRPr="00FC4FA6">
        <w:rPr>
          <w:sz w:val="20"/>
          <w:szCs w:val="20"/>
        </w:rPr>
        <w:t xml:space="preserve"> to two</w:t>
      </w:r>
      <w:r w:rsidR="00A008E0">
        <w:rPr>
          <w:sz w:val="20"/>
          <w:szCs w:val="20"/>
        </w:rPr>
        <w:t xml:space="preserve"> parts of the second </w:t>
      </w:r>
      <w:proofErr w:type="spellStart"/>
      <w:r w:rsidR="00A008E0">
        <w:rPr>
          <w:sz w:val="20"/>
          <w:szCs w:val="20"/>
        </w:rPr>
        <w:t>dibbur</w:t>
      </w:r>
      <w:proofErr w:type="spellEnd"/>
      <w:r w:rsidR="00A008E0">
        <w:rPr>
          <w:sz w:val="20"/>
          <w:szCs w:val="20"/>
        </w:rPr>
        <w:t xml:space="preserve"> of </w:t>
      </w:r>
      <w:r w:rsidRPr="00FC4FA6">
        <w:rPr>
          <w:i/>
          <w:iCs/>
          <w:sz w:val="20"/>
          <w:szCs w:val="20"/>
        </w:rPr>
        <w:t xml:space="preserve">lo </w:t>
      </w:r>
      <w:proofErr w:type="spellStart"/>
      <w:r w:rsidRPr="00FC4FA6">
        <w:rPr>
          <w:i/>
          <w:iCs/>
          <w:sz w:val="20"/>
          <w:szCs w:val="20"/>
        </w:rPr>
        <w:t>yihyeh</w:t>
      </w:r>
      <w:proofErr w:type="spellEnd"/>
      <w:r w:rsidRPr="00FC4FA6">
        <w:rPr>
          <w:sz w:val="20"/>
          <w:szCs w:val="20"/>
        </w:rPr>
        <w:t xml:space="preserve"> and there is no mitzvah in the first </w:t>
      </w:r>
      <w:proofErr w:type="spellStart"/>
      <w:r w:rsidRPr="00FC4FA6">
        <w:rPr>
          <w:i/>
          <w:iCs/>
          <w:sz w:val="20"/>
          <w:szCs w:val="20"/>
        </w:rPr>
        <w:t>dibbur</w:t>
      </w:r>
      <w:proofErr w:type="spellEnd"/>
      <w:r w:rsidR="00A008E0">
        <w:rPr>
          <w:sz w:val="20"/>
          <w:szCs w:val="20"/>
        </w:rPr>
        <w:t xml:space="preserve"> of </w:t>
      </w:r>
      <w:proofErr w:type="spellStart"/>
      <w:r w:rsidRPr="00FC4FA6">
        <w:rPr>
          <w:i/>
          <w:iCs/>
          <w:sz w:val="20"/>
          <w:szCs w:val="20"/>
        </w:rPr>
        <w:t>anochi</w:t>
      </w:r>
      <w:proofErr w:type="spellEnd"/>
      <w:r w:rsidRPr="00FC4FA6">
        <w:rPr>
          <w:i/>
          <w:iCs/>
          <w:sz w:val="20"/>
          <w:szCs w:val="20"/>
        </w:rPr>
        <w:t>.</w:t>
      </w:r>
    </w:p>
  </w:footnote>
  <w:footnote w:id="39">
    <w:p w14:paraId="306D7D6F" w14:textId="77777777" w:rsidR="00E97145" w:rsidRPr="00FC4FA6" w:rsidRDefault="008714F1" w:rsidP="00FC4FA6">
      <w:pPr>
        <w:pStyle w:val="Footnote"/>
        <w:spacing w:after="0"/>
        <w:rPr>
          <w:sz w:val="20"/>
          <w:szCs w:val="20"/>
        </w:rPr>
      </w:pPr>
      <w:r w:rsidRPr="00FC4FA6">
        <w:rPr>
          <w:rStyle w:val="FootnoteReference"/>
          <w:sz w:val="20"/>
          <w:szCs w:val="20"/>
        </w:rPr>
        <w:footnoteRef/>
      </w:r>
      <w:r w:rsidRPr="00FC4FA6">
        <w:rPr>
          <w:sz w:val="20"/>
          <w:szCs w:val="20"/>
        </w:rPr>
        <w:t xml:space="preserve"> [</w:t>
      </w:r>
      <w:proofErr w:type="spellStart"/>
      <w:r w:rsidRPr="00FC4FA6">
        <w:rPr>
          <w:sz w:val="20"/>
          <w:szCs w:val="20"/>
        </w:rPr>
        <w:t>Mussar</w:t>
      </w:r>
      <w:proofErr w:type="spellEnd"/>
      <w:r w:rsidRPr="00FC4FA6">
        <w:rPr>
          <w:sz w:val="20"/>
          <w:szCs w:val="20"/>
        </w:rPr>
        <w:t xml:space="preserve"> – you can still respect, explain and answer for the approach of others even if you disagree.]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B3AE7"/>
    <w:multiLevelType w:val="multilevel"/>
    <w:tmpl w:val="D7A210FA"/>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29D7790"/>
    <w:multiLevelType w:val="multilevel"/>
    <w:tmpl w:val="547A1DF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759651C3"/>
    <w:multiLevelType w:val="multilevel"/>
    <w:tmpl w:val="C402062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2"/>
  </w:num>
  <w:num w:numId="2">
    <w:abstractNumId w:val="0"/>
  </w:num>
  <w:num w:numId="3">
    <w:abstractNumId w:val="0"/>
    <w:lvlOverride w:ilvl="0">
      <w:startOverride w:val="1"/>
    </w:lvlOverride>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ey Lebrett">
    <w15:presenceInfo w15:providerId="None" w15:userId="Mikey Lebrett"/>
  </w15:person>
  <w15:person w15:author="Steinberg, Moshe - RPC Consulting">
    <w15:presenceInfo w15:providerId="AD" w15:userId="S-1-5-21-1229272821-362288127-1417001333-39407"/>
  </w15:person>
  <w15:person w15:author="Moshe Steinberg">
    <w15:presenceInfo w15:providerId="Windows Live" w15:userId="621cea1f805a57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145"/>
    <w:rsid w:val="00017D9D"/>
    <w:rsid w:val="00026EF9"/>
    <w:rsid w:val="000629CF"/>
    <w:rsid w:val="000753E8"/>
    <w:rsid w:val="000D242B"/>
    <w:rsid w:val="000E5607"/>
    <w:rsid w:val="00100550"/>
    <w:rsid w:val="001018E2"/>
    <w:rsid w:val="0010197C"/>
    <w:rsid w:val="00102FC0"/>
    <w:rsid w:val="00104D64"/>
    <w:rsid w:val="001153D5"/>
    <w:rsid w:val="00115B53"/>
    <w:rsid w:val="00125E73"/>
    <w:rsid w:val="00136946"/>
    <w:rsid w:val="00140C63"/>
    <w:rsid w:val="00145650"/>
    <w:rsid w:val="00161039"/>
    <w:rsid w:val="001816C4"/>
    <w:rsid w:val="00197DBF"/>
    <w:rsid w:val="001C346D"/>
    <w:rsid w:val="001C3D42"/>
    <w:rsid w:val="001C7181"/>
    <w:rsid w:val="002030CA"/>
    <w:rsid w:val="0020617F"/>
    <w:rsid w:val="002176CE"/>
    <w:rsid w:val="002245B3"/>
    <w:rsid w:val="00233B7A"/>
    <w:rsid w:val="00257BF0"/>
    <w:rsid w:val="00282E6B"/>
    <w:rsid w:val="00291E93"/>
    <w:rsid w:val="002A00B6"/>
    <w:rsid w:val="002A13EB"/>
    <w:rsid w:val="002A231E"/>
    <w:rsid w:val="002D044F"/>
    <w:rsid w:val="002D2361"/>
    <w:rsid w:val="002F0DAB"/>
    <w:rsid w:val="0030429F"/>
    <w:rsid w:val="00354387"/>
    <w:rsid w:val="00394313"/>
    <w:rsid w:val="003A3508"/>
    <w:rsid w:val="003C1A48"/>
    <w:rsid w:val="003D48D6"/>
    <w:rsid w:val="003D4D9A"/>
    <w:rsid w:val="003F1533"/>
    <w:rsid w:val="00431A68"/>
    <w:rsid w:val="00442297"/>
    <w:rsid w:val="00442AD0"/>
    <w:rsid w:val="00447681"/>
    <w:rsid w:val="00455033"/>
    <w:rsid w:val="00481B72"/>
    <w:rsid w:val="00483AE4"/>
    <w:rsid w:val="00487167"/>
    <w:rsid w:val="0049097C"/>
    <w:rsid w:val="00492000"/>
    <w:rsid w:val="00494FAE"/>
    <w:rsid w:val="00496229"/>
    <w:rsid w:val="004A6F3F"/>
    <w:rsid w:val="004B19AD"/>
    <w:rsid w:val="004B745D"/>
    <w:rsid w:val="004D59FE"/>
    <w:rsid w:val="004E2EF2"/>
    <w:rsid w:val="00505BD5"/>
    <w:rsid w:val="0050618F"/>
    <w:rsid w:val="0056502F"/>
    <w:rsid w:val="00581C54"/>
    <w:rsid w:val="005A1B0F"/>
    <w:rsid w:val="005A301E"/>
    <w:rsid w:val="005A3755"/>
    <w:rsid w:val="005C0E13"/>
    <w:rsid w:val="005C573A"/>
    <w:rsid w:val="005E4B2E"/>
    <w:rsid w:val="00605D63"/>
    <w:rsid w:val="006346D3"/>
    <w:rsid w:val="00677A6A"/>
    <w:rsid w:val="0069032D"/>
    <w:rsid w:val="00695DAF"/>
    <w:rsid w:val="006C106F"/>
    <w:rsid w:val="006C708E"/>
    <w:rsid w:val="007107A5"/>
    <w:rsid w:val="00727F7E"/>
    <w:rsid w:val="00732F87"/>
    <w:rsid w:val="007375B2"/>
    <w:rsid w:val="00752167"/>
    <w:rsid w:val="00763D01"/>
    <w:rsid w:val="007674BD"/>
    <w:rsid w:val="00793E9F"/>
    <w:rsid w:val="007973DE"/>
    <w:rsid w:val="007B6FE7"/>
    <w:rsid w:val="007D50FA"/>
    <w:rsid w:val="007E410A"/>
    <w:rsid w:val="007F317D"/>
    <w:rsid w:val="00813B49"/>
    <w:rsid w:val="00832709"/>
    <w:rsid w:val="008405BB"/>
    <w:rsid w:val="008714F1"/>
    <w:rsid w:val="0089031C"/>
    <w:rsid w:val="008A446B"/>
    <w:rsid w:val="008B16D8"/>
    <w:rsid w:val="008E3F58"/>
    <w:rsid w:val="008F0760"/>
    <w:rsid w:val="00904BD1"/>
    <w:rsid w:val="00935480"/>
    <w:rsid w:val="009408C5"/>
    <w:rsid w:val="00964513"/>
    <w:rsid w:val="009A32AF"/>
    <w:rsid w:val="009B405D"/>
    <w:rsid w:val="009D06C2"/>
    <w:rsid w:val="009D0EAC"/>
    <w:rsid w:val="009F7E6A"/>
    <w:rsid w:val="00A008E0"/>
    <w:rsid w:val="00A33270"/>
    <w:rsid w:val="00A7082E"/>
    <w:rsid w:val="00A90C52"/>
    <w:rsid w:val="00A91A71"/>
    <w:rsid w:val="00AA0F21"/>
    <w:rsid w:val="00AA196D"/>
    <w:rsid w:val="00AB4536"/>
    <w:rsid w:val="00AC53F3"/>
    <w:rsid w:val="00AC673A"/>
    <w:rsid w:val="00B005F6"/>
    <w:rsid w:val="00B05F59"/>
    <w:rsid w:val="00B50CC3"/>
    <w:rsid w:val="00B80C54"/>
    <w:rsid w:val="00B95011"/>
    <w:rsid w:val="00BA0139"/>
    <w:rsid w:val="00BB157D"/>
    <w:rsid w:val="00BD207D"/>
    <w:rsid w:val="00BD7F82"/>
    <w:rsid w:val="00C131C1"/>
    <w:rsid w:val="00C21087"/>
    <w:rsid w:val="00C22CA7"/>
    <w:rsid w:val="00C72D38"/>
    <w:rsid w:val="00C87BCB"/>
    <w:rsid w:val="00C96B41"/>
    <w:rsid w:val="00CA1BEB"/>
    <w:rsid w:val="00CC06C7"/>
    <w:rsid w:val="00CC4441"/>
    <w:rsid w:val="00CE106F"/>
    <w:rsid w:val="00D332C1"/>
    <w:rsid w:val="00D80B79"/>
    <w:rsid w:val="00D87588"/>
    <w:rsid w:val="00DC3561"/>
    <w:rsid w:val="00DD21A2"/>
    <w:rsid w:val="00DE35A3"/>
    <w:rsid w:val="00DF1BB2"/>
    <w:rsid w:val="00E003DB"/>
    <w:rsid w:val="00E04093"/>
    <w:rsid w:val="00E45346"/>
    <w:rsid w:val="00E46CB4"/>
    <w:rsid w:val="00E74332"/>
    <w:rsid w:val="00E97145"/>
    <w:rsid w:val="00ED04AE"/>
    <w:rsid w:val="00ED6ADE"/>
    <w:rsid w:val="00EE6FAD"/>
    <w:rsid w:val="00EE730E"/>
    <w:rsid w:val="00F422C6"/>
    <w:rsid w:val="00F43D22"/>
    <w:rsid w:val="00FA10E8"/>
    <w:rsid w:val="00FC4FA6"/>
    <w:rsid w:val="00FF5AA7"/>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34BFF"/>
  <w15:docId w15:val="{26EEF754-D622-4FC9-BDCE-622B56C4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kern w:val="3"/>
        <w:sz w:val="22"/>
        <w:szCs w:val="22"/>
        <w:lang w:val="en-GB" w:eastAsia="en-US" w:bidi="he-IL"/>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Heading"/>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Microsoft YaHei" w:hAnsi="Liberation Sans" w:cs="Lucida Sans Unicode"/>
      <w:sz w:val="28"/>
      <w:szCs w:val="28"/>
    </w:rPr>
  </w:style>
  <w:style w:type="paragraph" w:customStyle="1" w:styleId="Textbody">
    <w:name w:val="Text body"/>
    <w:basedOn w:val="Standard"/>
    <w:pPr>
      <w:spacing w:after="140" w:line="288" w:lineRule="auto"/>
    </w:pPr>
  </w:style>
  <w:style w:type="paragraph" w:styleId="List">
    <w:name w:val="List"/>
    <w:basedOn w:val="Textbody"/>
    <w:rPr>
      <w:rFonts w:cs="Lucida Sans Unicode"/>
      <w:sz w:val="24"/>
    </w:rPr>
  </w:style>
  <w:style w:type="paragraph" w:styleId="Caption">
    <w:name w:val="caption"/>
    <w:basedOn w:val="Standard"/>
    <w:pPr>
      <w:suppressLineNumbers/>
      <w:spacing w:before="120" w:after="120"/>
    </w:pPr>
    <w:rPr>
      <w:rFonts w:cs="Lucida Sans Unicode"/>
      <w:i/>
      <w:iCs/>
      <w:sz w:val="24"/>
      <w:szCs w:val="24"/>
    </w:rPr>
  </w:style>
  <w:style w:type="paragraph" w:customStyle="1" w:styleId="Index">
    <w:name w:val="Index"/>
    <w:basedOn w:val="Standard"/>
    <w:pPr>
      <w:suppressLineNumbers/>
    </w:pPr>
    <w:rPr>
      <w:rFonts w:cs="Lucida Sans Unicode"/>
      <w:sz w:val="24"/>
    </w:rPr>
  </w:style>
  <w:style w:type="paragraph" w:styleId="ListParagraph">
    <w:name w:val="List Paragraph"/>
    <w:basedOn w:val="Standard"/>
    <w:pPr>
      <w:ind w:left="720"/>
    </w:pPr>
  </w:style>
  <w:style w:type="paragraph" w:styleId="FootnoteText">
    <w:name w:val="footnote text"/>
    <w:basedOn w:val="Standard"/>
    <w:pPr>
      <w:spacing w:after="0" w:line="240" w:lineRule="auto"/>
    </w:pPr>
    <w:rPr>
      <w:sz w:val="20"/>
      <w:szCs w:val="20"/>
    </w:rPr>
  </w:style>
  <w:style w:type="paragraph" w:customStyle="1" w:styleId="Footnote">
    <w:name w:val="Footnote"/>
    <w:basedOn w:val="Standard"/>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NumberingSymbols">
    <w:name w:val="Numbering Symbols"/>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character" w:styleId="CommentReference">
    <w:name w:val="annotation reference"/>
    <w:basedOn w:val="DefaultParagraphFont"/>
    <w:uiPriority w:val="99"/>
    <w:semiHidden/>
    <w:unhideWhenUsed/>
    <w:rsid w:val="00FC4FA6"/>
    <w:rPr>
      <w:sz w:val="16"/>
      <w:szCs w:val="16"/>
    </w:rPr>
  </w:style>
  <w:style w:type="paragraph" w:styleId="CommentText">
    <w:name w:val="annotation text"/>
    <w:basedOn w:val="Normal"/>
    <w:link w:val="CommentTextChar"/>
    <w:uiPriority w:val="99"/>
    <w:semiHidden/>
    <w:unhideWhenUsed/>
    <w:rsid w:val="00FC4FA6"/>
    <w:rPr>
      <w:sz w:val="20"/>
      <w:szCs w:val="20"/>
    </w:rPr>
  </w:style>
  <w:style w:type="character" w:customStyle="1" w:styleId="CommentTextChar">
    <w:name w:val="Comment Text Char"/>
    <w:basedOn w:val="DefaultParagraphFont"/>
    <w:link w:val="CommentText"/>
    <w:uiPriority w:val="99"/>
    <w:semiHidden/>
    <w:rsid w:val="00FC4FA6"/>
    <w:rPr>
      <w:sz w:val="20"/>
      <w:szCs w:val="20"/>
    </w:rPr>
  </w:style>
  <w:style w:type="paragraph" w:styleId="CommentSubject">
    <w:name w:val="annotation subject"/>
    <w:basedOn w:val="CommentText"/>
    <w:next w:val="CommentText"/>
    <w:link w:val="CommentSubjectChar"/>
    <w:uiPriority w:val="99"/>
    <w:semiHidden/>
    <w:unhideWhenUsed/>
    <w:rsid w:val="00FC4FA6"/>
    <w:rPr>
      <w:b/>
      <w:bCs/>
    </w:rPr>
  </w:style>
  <w:style w:type="character" w:customStyle="1" w:styleId="CommentSubjectChar">
    <w:name w:val="Comment Subject Char"/>
    <w:basedOn w:val="CommentTextChar"/>
    <w:link w:val="CommentSubject"/>
    <w:uiPriority w:val="99"/>
    <w:semiHidden/>
    <w:rsid w:val="00FC4FA6"/>
    <w:rPr>
      <w:b/>
      <w:bCs/>
      <w:sz w:val="20"/>
      <w:szCs w:val="20"/>
    </w:rPr>
  </w:style>
  <w:style w:type="paragraph" w:styleId="BalloonText">
    <w:name w:val="Balloon Text"/>
    <w:basedOn w:val="Normal"/>
    <w:link w:val="BalloonTextChar"/>
    <w:uiPriority w:val="99"/>
    <w:semiHidden/>
    <w:unhideWhenUsed/>
    <w:rsid w:val="00FC4F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4FA6"/>
    <w:rPr>
      <w:rFonts w:ascii="Segoe UI" w:hAnsi="Segoe UI" w:cs="Segoe UI"/>
      <w:sz w:val="18"/>
      <w:szCs w:val="18"/>
    </w:rPr>
  </w:style>
  <w:style w:type="paragraph" w:styleId="Header">
    <w:name w:val="header"/>
    <w:basedOn w:val="Normal"/>
    <w:link w:val="HeaderChar"/>
    <w:uiPriority w:val="99"/>
    <w:semiHidden/>
    <w:unhideWhenUsed/>
    <w:rsid w:val="00494FAE"/>
    <w:pPr>
      <w:tabs>
        <w:tab w:val="center" w:pos="4513"/>
        <w:tab w:val="right" w:pos="9026"/>
      </w:tabs>
    </w:pPr>
  </w:style>
  <w:style w:type="character" w:customStyle="1" w:styleId="HeaderChar">
    <w:name w:val="Header Char"/>
    <w:basedOn w:val="DefaultParagraphFont"/>
    <w:link w:val="Header"/>
    <w:uiPriority w:val="99"/>
    <w:semiHidden/>
    <w:rsid w:val="00494FAE"/>
  </w:style>
  <w:style w:type="paragraph" w:styleId="Footer">
    <w:name w:val="footer"/>
    <w:basedOn w:val="Normal"/>
    <w:link w:val="FooterChar"/>
    <w:uiPriority w:val="99"/>
    <w:semiHidden/>
    <w:unhideWhenUsed/>
    <w:rsid w:val="00494FAE"/>
    <w:pPr>
      <w:tabs>
        <w:tab w:val="center" w:pos="4513"/>
        <w:tab w:val="right" w:pos="9026"/>
      </w:tabs>
    </w:pPr>
  </w:style>
  <w:style w:type="character" w:customStyle="1" w:styleId="FooterChar">
    <w:name w:val="Footer Char"/>
    <w:basedOn w:val="DefaultParagraphFont"/>
    <w:link w:val="Footer"/>
    <w:uiPriority w:val="99"/>
    <w:semiHidden/>
    <w:rsid w:val="00494FAE"/>
  </w:style>
  <w:style w:type="paragraph" w:styleId="Revision">
    <w:name w:val="Revision"/>
    <w:hidden/>
    <w:uiPriority w:val="99"/>
    <w:semiHidden/>
    <w:rsid w:val="00CC4441"/>
    <w:pPr>
      <w:widowControl/>
      <w:suppressAutoHyphens w:val="0"/>
      <w:autoSpaceDN/>
      <w:textAlignment w:va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154D2-C860-47D4-9B10-0869664E9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1427</TotalTime>
  <Pages>7</Pages>
  <Words>2466</Words>
  <Characters>14057</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Steinberg, Moshe</dc:creator>
  <cp:lastModifiedBy>Mikey Lebrett</cp:lastModifiedBy>
  <cp:revision>8</cp:revision>
  <dcterms:created xsi:type="dcterms:W3CDTF">2019-01-01T15:58:00Z</dcterms:created>
  <dcterms:modified xsi:type="dcterms:W3CDTF">2019-02-13T21:56:00Z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