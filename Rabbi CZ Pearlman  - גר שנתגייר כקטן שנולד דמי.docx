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37730A" w14:textId="77777777" w:rsidR="001113C4" w:rsidRDefault="001113C4" w:rsidP="001113C4">
      <w:pPr>
        <w:pStyle w:val="NormalPar"/>
        <w:bidi/>
        <w:jc w:val="both"/>
        <w:rPr>
          <w:rStyle w:val="HebrewChar"/>
          <w:rFonts w:cs="Times New Roman"/>
          <w:bCs/>
          <w:sz w:val="20"/>
          <w:szCs w:val="20"/>
          <w:u w:val="single"/>
          <w:rtl/>
        </w:rPr>
      </w:pPr>
      <w:r>
        <w:rPr>
          <w:rStyle w:val="HebrewChar"/>
          <w:rFonts w:cs="Times New Roman" w:hint="cs"/>
          <w:bCs/>
          <w:sz w:val="20"/>
          <w:szCs w:val="20"/>
          <w:u w:val="single"/>
          <w:rtl/>
        </w:rPr>
        <w:t>גר שנתגייר כקטן שנולד דמי</w:t>
      </w:r>
    </w:p>
    <w:p w14:paraId="2344F670" w14:textId="77777777" w:rsidR="001113C4" w:rsidRDefault="001113C4" w:rsidP="001113C4">
      <w:pPr>
        <w:pStyle w:val="NormalPar"/>
        <w:bidi/>
        <w:jc w:val="both"/>
        <w:rPr>
          <w:rStyle w:val="HebrewChar"/>
          <w:rFonts w:cs="Times New Roman"/>
          <w:bCs/>
          <w:sz w:val="20"/>
          <w:szCs w:val="20"/>
          <w:u w:val="single"/>
          <w:rtl/>
        </w:rPr>
      </w:pPr>
    </w:p>
    <w:p w14:paraId="27AEFC2F" w14:textId="77777777" w:rsidR="00740650" w:rsidRPr="0037553B" w:rsidRDefault="00740650" w:rsidP="001113C4">
      <w:pPr>
        <w:pStyle w:val="NormalPar"/>
        <w:bidi/>
        <w:jc w:val="both"/>
        <w:rPr>
          <w:rStyle w:val="HebrewChar"/>
          <w:rFonts w:cs="Times New Roman"/>
          <w:bCs/>
          <w:sz w:val="20"/>
          <w:szCs w:val="20"/>
          <w:u w:val="single"/>
          <w:rtl/>
        </w:rPr>
      </w:pPr>
      <w:r w:rsidRPr="0037553B">
        <w:rPr>
          <w:rStyle w:val="HebrewChar"/>
          <w:rFonts w:cs="Times New Roman" w:hint="cs"/>
          <w:bCs/>
          <w:sz w:val="20"/>
          <w:szCs w:val="20"/>
          <w:u w:val="single"/>
          <w:rtl/>
        </w:rPr>
        <w:t xml:space="preserve">1) </w:t>
      </w:r>
      <w:r w:rsidRPr="0037553B">
        <w:rPr>
          <w:rStyle w:val="HebrewChar"/>
          <w:rFonts w:cs="Times New Roman"/>
          <w:bCs/>
          <w:sz w:val="20"/>
          <w:szCs w:val="20"/>
          <w:u w:val="single"/>
          <w:rtl/>
        </w:rPr>
        <w:t>מקורו</w:t>
      </w:r>
      <w:r w:rsidRPr="0037553B">
        <w:rPr>
          <w:rStyle w:val="HebrewChar"/>
          <w:rFonts w:cs="Times New Roman" w:hint="cs"/>
          <w:bCs/>
          <w:sz w:val="20"/>
          <w:szCs w:val="20"/>
          <w:u w:val="single"/>
          <w:rtl/>
        </w:rPr>
        <w:t>ת ל</w:t>
      </w:r>
      <w:r w:rsidRPr="0037553B">
        <w:rPr>
          <w:rStyle w:val="HebrewChar"/>
          <w:rFonts w:cs="Times New Roman"/>
          <w:bCs/>
          <w:sz w:val="20"/>
          <w:szCs w:val="20"/>
          <w:u w:val="single"/>
          <w:rtl/>
        </w:rPr>
        <w:t>גר שנתגייר כקטן שנולד דמי</w:t>
      </w:r>
      <w:r w:rsidRPr="0037553B">
        <w:rPr>
          <w:rStyle w:val="HebrewChar"/>
          <w:rFonts w:cs="Times New Roman"/>
          <w:bCs/>
          <w:sz w:val="20"/>
          <w:szCs w:val="20"/>
          <w:rtl/>
        </w:rPr>
        <w:t xml:space="preserve"> (יבמות כב.)</w:t>
      </w:r>
    </w:p>
    <w:p w14:paraId="7F0D5436" w14:textId="77777777" w:rsidR="00943512" w:rsidRPr="0037553B" w:rsidRDefault="00943512" w:rsidP="00943512">
      <w:pPr>
        <w:pStyle w:val="NormalPar"/>
        <w:bidi/>
        <w:jc w:val="both"/>
        <w:rPr>
          <w:rStyle w:val="HebrewChar"/>
          <w:rFonts w:cs="Times New Roman"/>
          <w:sz w:val="20"/>
          <w:szCs w:val="20"/>
          <w:rtl/>
        </w:rPr>
      </w:pPr>
      <w:r w:rsidRPr="0037553B">
        <w:rPr>
          <w:rStyle w:val="HebrewChar"/>
          <w:rFonts w:cs="Times New Roman" w:hint="cs"/>
          <w:b/>
          <w:sz w:val="20"/>
          <w:szCs w:val="20"/>
          <w:rtl/>
        </w:rPr>
        <w:t xml:space="preserve">כתב </w:t>
      </w:r>
      <w:r w:rsidR="00381928" w:rsidRPr="0037553B">
        <w:rPr>
          <w:rStyle w:val="HebrewChar"/>
          <w:rFonts w:cs="Times New Roman"/>
          <w:bCs/>
          <w:sz w:val="20"/>
          <w:szCs w:val="20"/>
          <w:u w:val="single"/>
          <w:rtl/>
        </w:rPr>
        <w:t>החת</w:t>
      </w:r>
      <w:r w:rsidRPr="0037553B">
        <w:rPr>
          <w:rStyle w:val="HebrewChar"/>
          <w:rFonts w:cs="Times New Roman" w:hint="cs"/>
          <w:bCs/>
          <w:sz w:val="20"/>
          <w:szCs w:val="20"/>
          <w:u w:val="single"/>
          <w:rtl/>
        </w:rPr>
        <w:t>ם סופר</w:t>
      </w:r>
      <w:r w:rsidR="00381928" w:rsidRPr="0037553B">
        <w:rPr>
          <w:rStyle w:val="HebrewChar"/>
          <w:rFonts w:cs="Times New Roman"/>
          <w:b/>
          <w:sz w:val="20"/>
          <w:szCs w:val="20"/>
          <w:rtl/>
        </w:rPr>
        <w:t xml:space="preserve"> </w:t>
      </w:r>
      <w:r w:rsidR="00381928" w:rsidRPr="0037553B">
        <w:rPr>
          <w:rStyle w:val="HebrewChar"/>
          <w:rFonts w:cs="Times New Roman" w:hint="cs"/>
          <w:b/>
          <w:sz w:val="20"/>
          <w:szCs w:val="20"/>
          <w:rtl/>
        </w:rPr>
        <w:t>(</w:t>
      </w:r>
      <w:r w:rsidR="00381928" w:rsidRPr="0037553B">
        <w:rPr>
          <w:rStyle w:val="HebrewChar"/>
          <w:rFonts w:cs="Times New Roman"/>
          <w:b/>
          <w:sz w:val="20"/>
          <w:szCs w:val="20"/>
          <w:rtl/>
        </w:rPr>
        <w:t>בח</w:t>
      </w:r>
      <w:r w:rsidR="00381928" w:rsidRPr="0037553B">
        <w:rPr>
          <w:rStyle w:val="HebrewChar"/>
          <w:rFonts w:cs="Times New Roman" w:hint="cs"/>
          <w:b/>
          <w:sz w:val="20"/>
          <w:szCs w:val="20"/>
          <w:rtl/>
        </w:rPr>
        <w:t>י'</w:t>
      </w:r>
      <w:r w:rsidR="00381928" w:rsidRPr="0037553B">
        <w:rPr>
          <w:rStyle w:val="HebrewChar"/>
          <w:rFonts w:cs="Times New Roman"/>
          <w:b/>
          <w:sz w:val="20"/>
          <w:szCs w:val="20"/>
          <w:rtl/>
        </w:rPr>
        <w:t xml:space="preserve"> למס' ע"ז סד</w:t>
      </w:r>
      <w:r w:rsidR="00381928" w:rsidRPr="0037553B">
        <w:rPr>
          <w:rStyle w:val="HebrewChar"/>
          <w:rFonts w:cs="Times New Roman" w:hint="cs"/>
          <w:b/>
          <w:sz w:val="20"/>
          <w:szCs w:val="20"/>
          <w:rtl/>
        </w:rPr>
        <w:t>.</w:t>
      </w:r>
      <w:r w:rsidR="00381928" w:rsidRPr="0037553B">
        <w:rPr>
          <w:rStyle w:val="HebrewChar"/>
          <w:rFonts w:cs="Times New Roman"/>
          <w:b/>
          <w:sz w:val="20"/>
          <w:szCs w:val="20"/>
          <w:rtl/>
        </w:rPr>
        <w:t xml:space="preserve"> ד"ה אקילו בה רבנן</w:t>
      </w:r>
      <w:r w:rsidRPr="0037553B">
        <w:rPr>
          <w:rStyle w:val="HebrewChar"/>
          <w:rFonts w:cs="Times New Roman" w:hint="cs"/>
          <w:b/>
          <w:sz w:val="20"/>
          <w:szCs w:val="20"/>
          <w:rtl/>
        </w:rPr>
        <w:t>) וז"ל</w:t>
      </w:r>
      <w:r w:rsidR="00381928" w:rsidRPr="0037553B">
        <w:rPr>
          <w:rStyle w:val="HebrewChar"/>
          <w:rFonts w:cs="Times New Roman"/>
          <w:b/>
          <w:sz w:val="20"/>
          <w:szCs w:val="20"/>
          <w:rtl/>
        </w:rPr>
        <w:t xml:space="preserve"> ויגעתי הרבה ולא מצאתי מנ</w:t>
      </w:r>
      <w:r w:rsidRPr="0037553B">
        <w:rPr>
          <w:rStyle w:val="HebrewChar"/>
          <w:rFonts w:cs="Times New Roman" w:hint="cs"/>
          <w:b/>
          <w:sz w:val="20"/>
          <w:szCs w:val="20"/>
          <w:rtl/>
        </w:rPr>
        <w:t xml:space="preserve">א </w:t>
      </w:r>
      <w:r w:rsidR="00381928" w:rsidRPr="0037553B">
        <w:rPr>
          <w:rStyle w:val="HebrewChar"/>
          <w:rFonts w:cs="Times New Roman"/>
          <w:b/>
          <w:sz w:val="20"/>
          <w:szCs w:val="20"/>
          <w:rtl/>
        </w:rPr>
        <w:t>ל</w:t>
      </w:r>
      <w:r w:rsidRPr="0037553B">
        <w:rPr>
          <w:rStyle w:val="HebrewChar"/>
          <w:rFonts w:cs="Times New Roman" w:hint="cs"/>
          <w:b/>
          <w:sz w:val="20"/>
          <w:szCs w:val="20"/>
          <w:rtl/>
        </w:rPr>
        <w:t>יה</w:t>
      </w:r>
      <w:r w:rsidR="00381928" w:rsidRPr="0037553B">
        <w:rPr>
          <w:rStyle w:val="HebrewChar"/>
          <w:rFonts w:cs="Times New Roman"/>
          <w:b/>
          <w:sz w:val="20"/>
          <w:szCs w:val="20"/>
          <w:rtl/>
        </w:rPr>
        <w:t xml:space="preserve"> לרבנן הא דכקטן שנולד ומותר באחותו ובתו ואמו עכ"ל</w:t>
      </w:r>
      <w:r w:rsidR="00381928" w:rsidRPr="0037553B">
        <w:rPr>
          <w:rStyle w:val="HebrewChar"/>
          <w:rFonts w:cs="Times New Roman" w:hint="cs"/>
          <w:b/>
          <w:sz w:val="20"/>
          <w:szCs w:val="20"/>
          <w:rtl/>
        </w:rPr>
        <w:t>.</w:t>
      </w:r>
      <w:r w:rsidR="00381928" w:rsidRPr="0037553B">
        <w:rPr>
          <w:rStyle w:val="HebrewChar"/>
          <w:rFonts w:cs="Times New Roman"/>
          <w:sz w:val="20"/>
          <w:szCs w:val="20"/>
          <w:rtl/>
        </w:rPr>
        <w:t xml:space="preserve"> </w:t>
      </w:r>
    </w:p>
    <w:p w14:paraId="3D64A436" w14:textId="77777777" w:rsidR="00943512" w:rsidRPr="0037553B" w:rsidRDefault="00943512" w:rsidP="00943512">
      <w:pPr>
        <w:pStyle w:val="NormalPar"/>
        <w:bidi/>
        <w:jc w:val="both"/>
        <w:rPr>
          <w:rStyle w:val="HebrewChar"/>
          <w:rFonts w:cs="Times New Roman"/>
          <w:sz w:val="20"/>
          <w:szCs w:val="20"/>
          <w:rtl/>
        </w:rPr>
      </w:pPr>
    </w:p>
    <w:p w14:paraId="58FC8A8D" w14:textId="6EF30E37" w:rsidR="00381928" w:rsidRPr="0037553B" w:rsidRDefault="00272F3D" w:rsidP="00AF6999">
      <w:pPr>
        <w:pStyle w:val="NormalPar"/>
        <w:bidi/>
        <w:jc w:val="both"/>
        <w:rPr>
          <w:rStyle w:val="HebrewChar"/>
          <w:rFonts w:cs="Times New Roman"/>
          <w:sz w:val="20"/>
          <w:szCs w:val="20"/>
          <w:rtl/>
        </w:rPr>
      </w:pPr>
      <w:r w:rsidRPr="0037553B">
        <w:rPr>
          <w:rStyle w:val="HebrewChar"/>
          <w:rFonts w:cs="Times New Roman" w:hint="cs"/>
          <w:sz w:val="20"/>
          <w:szCs w:val="20"/>
          <w:rtl/>
        </w:rPr>
        <w:t>אמנם</w:t>
      </w:r>
      <w:r w:rsidR="00381928" w:rsidRPr="0037553B">
        <w:rPr>
          <w:rStyle w:val="HebrewChar"/>
          <w:rFonts w:cs="Times New Roman"/>
          <w:sz w:val="20"/>
          <w:szCs w:val="20"/>
          <w:rtl/>
        </w:rPr>
        <w:t xml:space="preserve"> מצ</w:t>
      </w:r>
      <w:r w:rsidR="00AF6999">
        <w:rPr>
          <w:rStyle w:val="HebrewChar"/>
          <w:rFonts w:cs="Times New Roman" w:hint="cs"/>
          <w:sz w:val="20"/>
          <w:szCs w:val="20"/>
          <w:rtl/>
        </w:rPr>
        <w:t>ינו כמה</w:t>
      </w:r>
      <w:r w:rsidR="00381928" w:rsidRPr="0037553B">
        <w:rPr>
          <w:rStyle w:val="HebrewChar"/>
          <w:rFonts w:cs="Times New Roman"/>
          <w:sz w:val="20"/>
          <w:szCs w:val="20"/>
          <w:rtl/>
        </w:rPr>
        <w:t xml:space="preserve"> </w:t>
      </w:r>
      <w:r w:rsidRPr="0037553B">
        <w:rPr>
          <w:rStyle w:val="HebrewChar"/>
          <w:rFonts w:cs="Times New Roman" w:hint="cs"/>
          <w:sz w:val="20"/>
          <w:szCs w:val="20"/>
          <w:rtl/>
        </w:rPr>
        <w:t>מקורות בראשונים.</w:t>
      </w:r>
      <w:r w:rsidR="00380787" w:rsidRPr="0037553B">
        <w:rPr>
          <w:rStyle w:val="HebrewChar"/>
          <w:rFonts w:cs="Times New Roman" w:hint="cs"/>
          <w:sz w:val="20"/>
          <w:szCs w:val="20"/>
          <w:rtl/>
        </w:rPr>
        <w:t xml:space="preserve"> </w:t>
      </w:r>
      <w:r w:rsidR="00381928" w:rsidRPr="0037553B">
        <w:rPr>
          <w:rStyle w:val="HebrewChar"/>
          <w:rFonts w:cs="Times New Roman"/>
          <w:sz w:val="20"/>
          <w:szCs w:val="20"/>
          <w:rtl/>
        </w:rPr>
        <w:t xml:space="preserve">בספר </w:t>
      </w:r>
      <w:r w:rsidR="00381928" w:rsidRPr="0037553B">
        <w:rPr>
          <w:rStyle w:val="HebrewChar"/>
          <w:rFonts w:cs="Times New Roman"/>
          <w:b/>
          <w:bCs/>
          <w:sz w:val="20"/>
          <w:szCs w:val="20"/>
          <w:u w:val="single"/>
          <w:rtl/>
        </w:rPr>
        <w:t>ראב"ן</w:t>
      </w:r>
      <w:r w:rsidR="00381928" w:rsidRPr="0037553B">
        <w:rPr>
          <w:rStyle w:val="HebrewChar"/>
          <w:rFonts w:cs="Times New Roman" w:hint="cs"/>
          <w:sz w:val="20"/>
          <w:szCs w:val="20"/>
          <w:rtl/>
        </w:rPr>
        <w:t xml:space="preserve"> (</w:t>
      </w:r>
      <w:r w:rsidR="00381928" w:rsidRPr="0037553B">
        <w:rPr>
          <w:rStyle w:val="HebrewChar"/>
          <w:rFonts w:cs="Times New Roman"/>
          <w:sz w:val="20"/>
          <w:szCs w:val="20"/>
          <w:rtl/>
        </w:rPr>
        <w:t>יבמות כב</w:t>
      </w:r>
      <w:r w:rsidR="00381928" w:rsidRPr="0037553B">
        <w:rPr>
          <w:rStyle w:val="HebrewChar"/>
          <w:rFonts w:cs="Times New Roman" w:hint="cs"/>
          <w:sz w:val="20"/>
          <w:szCs w:val="20"/>
          <w:rtl/>
        </w:rPr>
        <w:t>.)</w:t>
      </w:r>
      <w:r w:rsidR="00381928" w:rsidRPr="0037553B">
        <w:rPr>
          <w:rStyle w:val="HebrewChar"/>
          <w:rFonts w:cs="Times New Roman"/>
          <w:sz w:val="20"/>
          <w:szCs w:val="20"/>
          <w:rtl/>
        </w:rPr>
        <w:t xml:space="preserve"> </w:t>
      </w:r>
      <w:r w:rsidRPr="0037553B">
        <w:rPr>
          <w:rStyle w:val="HebrewChar"/>
          <w:rFonts w:cs="Times New Roman" w:hint="cs"/>
          <w:sz w:val="20"/>
          <w:szCs w:val="20"/>
          <w:rtl/>
        </w:rPr>
        <w:t>כתב וז"ל ו</w:t>
      </w:r>
      <w:r w:rsidR="00381928" w:rsidRPr="0037553B">
        <w:rPr>
          <w:rStyle w:val="HebrewChar"/>
          <w:rFonts w:cs="Times New Roman"/>
          <w:sz w:val="20"/>
          <w:szCs w:val="20"/>
          <w:rtl/>
        </w:rPr>
        <w:t xml:space="preserve">אסמכתא לגר שנתגייר כקטן שנולד דמי מואת הנפש אשר עשו בחרן </w:t>
      </w:r>
      <w:r w:rsidR="00381928" w:rsidRPr="0037553B">
        <w:rPr>
          <w:rStyle w:val="HebrewChar"/>
          <w:rFonts w:cs="Times New Roman" w:hint="cs"/>
          <w:sz w:val="20"/>
          <w:szCs w:val="20"/>
          <w:rtl/>
        </w:rPr>
        <w:t>(</w:t>
      </w:r>
      <w:r w:rsidRPr="0037553B">
        <w:rPr>
          <w:rStyle w:val="HebrewChar"/>
          <w:rFonts w:cs="Times New Roman" w:hint="cs"/>
          <w:sz w:val="20"/>
          <w:szCs w:val="20"/>
          <w:rtl/>
        </w:rPr>
        <w:t>לך לך</w:t>
      </w:r>
      <w:r w:rsidR="00381928" w:rsidRPr="0037553B">
        <w:rPr>
          <w:rStyle w:val="HebrewChar"/>
          <w:rFonts w:cs="Times New Roman"/>
          <w:sz w:val="20"/>
          <w:szCs w:val="20"/>
          <w:rtl/>
        </w:rPr>
        <w:t xml:space="preserve"> יב</w:t>
      </w:r>
      <w:r w:rsidR="00381928" w:rsidRPr="0037553B">
        <w:rPr>
          <w:rStyle w:val="HebrewChar"/>
          <w:rFonts w:cs="Times New Roman" w:hint="cs"/>
          <w:sz w:val="20"/>
          <w:szCs w:val="20"/>
          <w:rtl/>
        </w:rPr>
        <w:t>:</w:t>
      </w:r>
      <w:r w:rsidR="00381928" w:rsidRPr="0037553B">
        <w:rPr>
          <w:rStyle w:val="HebrewChar"/>
          <w:rFonts w:cs="Times New Roman"/>
          <w:sz w:val="20"/>
          <w:szCs w:val="20"/>
          <w:rtl/>
        </w:rPr>
        <w:t>ה</w:t>
      </w:r>
      <w:r w:rsidR="00381928" w:rsidRPr="0037553B">
        <w:rPr>
          <w:rStyle w:val="HebrewChar"/>
          <w:rFonts w:cs="Times New Roman" w:hint="cs"/>
          <w:sz w:val="20"/>
          <w:szCs w:val="20"/>
          <w:rtl/>
        </w:rPr>
        <w:t>)</w:t>
      </w:r>
      <w:r w:rsidR="00381928" w:rsidRPr="0037553B">
        <w:rPr>
          <w:rStyle w:val="HebrewChar"/>
          <w:rFonts w:cs="Times New Roman"/>
          <w:sz w:val="20"/>
          <w:szCs w:val="20"/>
          <w:rtl/>
        </w:rPr>
        <w:t xml:space="preserve"> ואמרינן בב</w:t>
      </w:r>
      <w:r w:rsidR="00381928" w:rsidRPr="0037553B">
        <w:rPr>
          <w:rStyle w:val="HebrewChar"/>
          <w:rFonts w:cs="Times New Roman" w:hint="cs"/>
          <w:sz w:val="20"/>
          <w:szCs w:val="20"/>
          <w:rtl/>
        </w:rPr>
        <w:t>"</w:t>
      </w:r>
      <w:r w:rsidR="00381928" w:rsidRPr="0037553B">
        <w:rPr>
          <w:rStyle w:val="HebrewChar"/>
          <w:rFonts w:cs="Times New Roman"/>
          <w:sz w:val="20"/>
          <w:szCs w:val="20"/>
          <w:rtl/>
        </w:rPr>
        <w:t xml:space="preserve">ר אברהם מגייר את האנשים ושרה את הנשים ופסוק מעיד שאברהם ושרה שגיירום עשו אותם ולא יולדיהם עכ"ל </w:t>
      </w:r>
      <w:r w:rsidR="005E50C6" w:rsidRPr="0037553B">
        <w:rPr>
          <w:rStyle w:val="HebrewChar"/>
          <w:rFonts w:cs="Times New Roman" w:hint="cs"/>
          <w:sz w:val="20"/>
          <w:szCs w:val="20"/>
          <w:rtl/>
        </w:rPr>
        <w:t>(</w:t>
      </w:r>
      <w:r w:rsidR="00381928" w:rsidRPr="0037553B">
        <w:rPr>
          <w:rStyle w:val="HebrewChar"/>
          <w:rFonts w:cs="Times New Roman"/>
          <w:sz w:val="20"/>
          <w:szCs w:val="20"/>
          <w:rtl/>
        </w:rPr>
        <w:t xml:space="preserve">וכוון לדבריו בס' רביד הזהב </w:t>
      </w:r>
      <w:proofErr w:type="spellStart"/>
      <w:r w:rsidR="00381928" w:rsidRPr="0037553B">
        <w:rPr>
          <w:rStyle w:val="HebrewChar"/>
          <w:rFonts w:cs="Times New Roman"/>
          <w:sz w:val="20"/>
          <w:szCs w:val="20"/>
          <w:rtl/>
        </w:rPr>
        <w:t>עה"</w:t>
      </w:r>
      <w:r w:rsidR="00A721EC">
        <w:rPr>
          <w:rStyle w:val="HebrewChar"/>
          <w:rFonts w:cs="Times New Roman" w:hint="cs"/>
          <w:sz w:val="20"/>
          <w:szCs w:val="20"/>
          <w:rtl/>
        </w:rPr>
        <w:t>ת</w:t>
      </w:r>
      <w:proofErr w:type="spellEnd"/>
      <w:r w:rsidR="00381928" w:rsidRPr="0037553B">
        <w:rPr>
          <w:rStyle w:val="HebrewChar"/>
          <w:rFonts w:cs="Times New Roman"/>
          <w:sz w:val="20"/>
          <w:szCs w:val="20"/>
          <w:rtl/>
        </w:rPr>
        <w:t xml:space="preserve"> </w:t>
      </w:r>
      <w:r w:rsidR="005E50C6" w:rsidRPr="0037553B">
        <w:rPr>
          <w:rStyle w:val="HebrewChar"/>
          <w:rFonts w:cs="Times New Roman" w:hint="cs"/>
          <w:sz w:val="20"/>
          <w:szCs w:val="20"/>
          <w:rtl/>
        </w:rPr>
        <w:t>[</w:t>
      </w:r>
      <w:proofErr w:type="spellStart"/>
      <w:r w:rsidR="005D08D9" w:rsidRPr="0037553B">
        <w:rPr>
          <w:rStyle w:val="HebrewChar"/>
          <w:rFonts w:cs="Times New Roman" w:hint="cs"/>
          <w:sz w:val="20"/>
          <w:szCs w:val="20"/>
          <w:rtl/>
        </w:rPr>
        <w:t>הג"ר</w:t>
      </w:r>
      <w:proofErr w:type="spellEnd"/>
      <w:r w:rsidR="005D08D9" w:rsidRPr="0037553B">
        <w:rPr>
          <w:rStyle w:val="HebrewChar"/>
          <w:rFonts w:cs="Times New Roman" w:hint="cs"/>
          <w:sz w:val="20"/>
          <w:szCs w:val="20"/>
          <w:rtl/>
        </w:rPr>
        <w:t xml:space="preserve"> דוב בער </w:t>
      </w:r>
      <w:proofErr w:type="spellStart"/>
      <w:r w:rsidR="005D08D9" w:rsidRPr="0037553B">
        <w:rPr>
          <w:rStyle w:val="HebrewChar"/>
          <w:rFonts w:cs="Times New Roman" w:hint="cs"/>
          <w:sz w:val="20"/>
          <w:szCs w:val="20"/>
          <w:rtl/>
        </w:rPr>
        <w:t>טרייוויש</w:t>
      </w:r>
      <w:proofErr w:type="spellEnd"/>
      <w:r w:rsidR="005D08D9" w:rsidRPr="0037553B">
        <w:rPr>
          <w:rStyle w:val="HebrewChar"/>
          <w:rFonts w:cs="Times New Roman" w:hint="cs"/>
          <w:sz w:val="20"/>
          <w:szCs w:val="20"/>
          <w:rtl/>
        </w:rPr>
        <w:t xml:space="preserve">, </w:t>
      </w:r>
      <w:proofErr w:type="spellStart"/>
      <w:r w:rsidR="005E50C6" w:rsidRPr="0037553B">
        <w:rPr>
          <w:rStyle w:val="HebrewChar"/>
          <w:rFonts w:cs="Times New Roman" w:hint="cs"/>
          <w:sz w:val="20"/>
          <w:szCs w:val="20"/>
          <w:rtl/>
        </w:rPr>
        <w:t>ראב"ד</w:t>
      </w:r>
      <w:proofErr w:type="spellEnd"/>
      <w:r w:rsidR="005E50C6" w:rsidRPr="0037553B">
        <w:rPr>
          <w:rStyle w:val="HebrewChar"/>
          <w:rFonts w:cs="Times New Roman" w:hint="cs"/>
          <w:sz w:val="20"/>
          <w:szCs w:val="20"/>
          <w:rtl/>
        </w:rPr>
        <w:t xml:space="preserve"> </w:t>
      </w:r>
      <w:proofErr w:type="spellStart"/>
      <w:r w:rsidR="005E50C6" w:rsidRPr="0037553B">
        <w:rPr>
          <w:rStyle w:val="HebrewChar"/>
          <w:rFonts w:cs="Times New Roman" w:hint="cs"/>
          <w:sz w:val="20"/>
          <w:szCs w:val="20"/>
          <w:rtl/>
        </w:rPr>
        <w:t>דווילנא</w:t>
      </w:r>
      <w:proofErr w:type="spellEnd"/>
      <w:r w:rsidR="005E50C6" w:rsidRPr="0037553B">
        <w:rPr>
          <w:rStyle w:val="HebrewChar"/>
          <w:rFonts w:cs="Times New Roman" w:hint="cs"/>
          <w:sz w:val="20"/>
          <w:szCs w:val="20"/>
          <w:rtl/>
        </w:rPr>
        <w:t xml:space="preserve"> בימי הגר"א] </w:t>
      </w:r>
      <w:r w:rsidR="00381928" w:rsidRPr="0037553B">
        <w:rPr>
          <w:rStyle w:val="HebrewChar"/>
          <w:rFonts w:cs="Times New Roman"/>
          <w:sz w:val="20"/>
          <w:szCs w:val="20"/>
          <w:rtl/>
        </w:rPr>
        <w:t>בפ' לך לך</w:t>
      </w:r>
      <w:r w:rsidR="005E50C6" w:rsidRPr="0037553B">
        <w:rPr>
          <w:rStyle w:val="HebrewChar"/>
          <w:rFonts w:cs="Times New Roman" w:hint="cs"/>
          <w:sz w:val="20"/>
          <w:szCs w:val="20"/>
          <w:rtl/>
        </w:rPr>
        <w:t>)</w:t>
      </w:r>
      <w:r w:rsidR="00381928" w:rsidRPr="0037553B">
        <w:rPr>
          <w:rStyle w:val="HebrewChar"/>
          <w:rFonts w:cs="Times New Roman" w:hint="cs"/>
          <w:sz w:val="20"/>
          <w:szCs w:val="20"/>
          <w:rtl/>
        </w:rPr>
        <w:t>.</w:t>
      </w:r>
    </w:p>
    <w:p w14:paraId="6B5C2261" w14:textId="77777777" w:rsidR="005E50C6" w:rsidRPr="0037553B" w:rsidRDefault="005E50C6" w:rsidP="005E50C6">
      <w:pPr>
        <w:pStyle w:val="NormalPar"/>
        <w:bidi/>
        <w:jc w:val="both"/>
        <w:rPr>
          <w:rStyle w:val="HebrewChar"/>
          <w:rFonts w:cs="Times New Roman"/>
          <w:sz w:val="20"/>
          <w:szCs w:val="20"/>
          <w:rtl/>
        </w:rPr>
      </w:pPr>
    </w:p>
    <w:p w14:paraId="489FD74D" w14:textId="77777777" w:rsidR="00740650" w:rsidRPr="0037553B" w:rsidRDefault="005E50C6" w:rsidP="005D08D9">
      <w:pPr>
        <w:pStyle w:val="NormalPar"/>
        <w:bidi/>
        <w:jc w:val="both"/>
        <w:rPr>
          <w:rStyle w:val="HebrewChar"/>
          <w:rFonts w:cs="Times New Roman"/>
          <w:sz w:val="20"/>
          <w:szCs w:val="20"/>
          <w:rtl/>
        </w:rPr>
      </w:pPr>
      <w:r w:rsidRPr="0037553B">
        <w:rPr>
          <w:rStyle w:val="HebrewChar"/>
          <w:rFonts w:cs="Times New Roman" w:hint="cs"/>
          <w:sz w:val="20"/>
          <w:szCs w:val="20"/>
          <w:rtl/>
        </w:rPr>
        <w:t>עוד מקור נמצא ב</w:t>
      </w:r>
      <w:r w:rsidR="00740650" w:rsidRPr="0037553B">
        <w:rPr>
          <w:rStyle w:val="HebrewChar"/>
          <w:rFonts w:cs="Times New Roman"/>
          <w:bCs/>
          <w:sz w:val="20"/>
          <w:szCs w:val="20"/>
          <w:u w:val="single"/>
          <w:rtl/>
        </w:rPr>
        <w:t>בע</w:t>
      </w:r>
      <w:r w:rsidRPr="0037553B">
        <w:rPr>
          <w:rStyle w:val="HebrewChar"/>
          <w:rFonts w:cs="Times New Roman" w:hint="cs"/>
          <w:bCs/>
          <w:sz w:val="20"/>
          <w:szCs w:val="20"/>
          <w:u w:val="single"/>
          <w:rtl/>
        </w:rPr>
        <w:t xml:space="preserve">ל </w:t>
      </w:r>
      <w:r w:rsidR="00740650" w:rsidRPr="0037553B">
        <w:rPr>
          <w:rStyle w:val="HebrewChar"/>
          <w:rFonts w:cs="Times New Roman"/>
          <w:bCs/>
          <w:sz w:val="20"/>
          <w:szCs w:val="20"/>
          <w:u w:val="single"/>
          <w:rtl/>
        </w:rPr>
        <w:t>ה</w:t>
      </w:r>
      <w:r w:rsidRPr="0037553B">
        <w:rPr>
          <w:rStyle w:val="HebrewChar"/>
          <w:rFonts w:cs="Times New Roman" w:hint="cs"/>
          <w:bCs/>
          <w:sz w:val="20"/>
          <w:szCs w:val="20"/>
          <w:u w:val="single"/>
          <w:rtl/>
        </w:rPr>
        <w:t>טורים</w:t>
      </w:r>
      <w:r w:rsidR="00740650" w:rsidRPr="0037553B">
        <w:rPr>
          <w:rStyle w:val="HebrewChar"/>
          <w:rFonts w:cs="Times New Roman"/>
          <w:b/>
          <w:sz w:val="20"/>
          <w:szCs w:val="20"/>
          <w:rtl/>
        </w:rPr>
        <w:t xml:space="preserve"> </w:t>
      </w:r>
      <w:r w:rsidRPr="0037553B">
        <w:rPr>
          <w:rStyle w:val="HebrewChar"/>
          <w:rFonts w:cs="Times New Roman" w:hint="cs"/>
          <w:b/>
          <w:sz w:val="20"/>
          <w:szCs w:val="20"/>
          <w:rtl/>
        </w:rPr>
        <w:t xml:space="preserve">עה"פ </w:t>
      </w:r>
      <w:r w:rsidR="00740650" w:rsidRPr="0037553B">
        <w:rPr>
          <w:rStyle w:val="HebrewChar"/>
          <w:rFonts w:cs="Times New Roman"/>
          <w:sz w:val="20"/>
          <w:szCs w:val="20"/>
          <w:rtl/>
        </w:rPr>
        <w:t>לא תטה משפט גר יתום</w:t>
      </w:r>
      <w:r w:rsidRPr="0037553B">
        <w:rPr>
          <w:rStyle w:val="HebrewChar"/>
          <w:rFonts w:cs="Times New Roman" w:hint="cs"/>
          <w:b/>
          <w:sz w:val="20"/>
          <w:szCs w:val="20"/>
          <w:rtl/>
        </w:rPr>
        <w:t xml:space="preserve"> (</w:t>
      </w:r>
      <w:r w:rsidRPr="0037553B">
        <w:rPr>
          <w:rStyle w:val="HebrewChar"/>
          <w:rFonts w:cs="Times New Roman"/>
          <w:b/>
          <w:sz w:val="20"/>
          <w:szCs w:val="20"/>
          <w:rtl/>
        </w:rPr>
        <w:t>כי תצא כד</w:t>
      </w:r>
      <w:r w:rsidRPr="0037553B">
        <w:rPr>
          <w:rStyle w:val="HebrewChar"/>
          <w:rFonts w:cs="Times New Roman" w:hint="cs"/>
          <w:b/>
          <w:sz w:val="20"/>
          <w:szCs w:val="20"/>
          <w:rtl/>
        </w:rPr>
        <w:t>:</w:t>
      </w:r>
      <w:r w:rsidRPr="0037553B">
        <w:rPr>
          <w:rStyle w:val="HebrewChar"/>
          <w:rFonts w:cs="Times New Roman"/>
          <w:b/>
          <w:sz w:val="20"/>
          <w:szCs w:val="20"/>
          <w:rtl/>
        </w:rPr>
        <w:t>יז</w:t>
      </w:r>
      <w:r w:rsidRPr="0037553B">
        <w:rPr>
          <w:rStyle w:val="HebrewChar"/>
          <w:rFonts w:cs="Times New Roman" w:hint="cs"/>
          <w:b/>
          <w:sz w:val="20"/>
          <w:szCs w:val="20"/>
          <w:rtl/>
        </w:rPr>
        <w:t>)</w:t>
      </w:r>
      <w:r w:rsidRPr="0037553B">
        <w:rPr>
          <w:rStyle w:val="HebrewChar"/>
          <w:rFonts w:cs="Times New Roman"/>
          <w:b/>
          <w:sz w:val="20"/>
          <w:szCs w:val="20"/>
          <w:rtl/>
        </w:rPr>
        <w:t xml:space="preserve"> </w:t>
      </w:r>
      <w:r w:rsidR="005D08D9" w:rsidRPr="0037553B">
        <w:rPr>
          <w:rStyle w:val="HebrewChar"/>
          <w:rFonts w:cs="Times New Roman" w:hint="cs"/>
          <w:b/>
          <w:sz w:val="20"/>
          <w:szCs w:val="20"/>
          <w:rtl/>
        </w:rPr>
        <w:t xml:space="preserve">וז"ל </w:t>
      </w:r>
      <w:r w:rsidR="00740650" w:rsidRPr="0037553B">
        <w:rPr>
          <w:rStyle w:val="HebrewChar"/>
          <w:rFonts w:cs="Times New Roman"/>
          <w:sz w:val="20"/>
          <w:szCs w:val="20"/>
          <w:rtl/>
        </w:rPr>
        <w:t>גר יתום</w:t>
      </w:r>
      <w:r w:rsidR="008F2D29" w:rsidRPr="0037553B">
        <w:rPr>
          <w:rStyle w:val="HebrewChar"/>
          <w:rFonts w:cs="Times New Roman" w:hint="cs"/>
          <w:sz w:val="20"/>
          <w:szCs w:val="20"/>
          <w:rtl/>
        </w:rPr>
        <w:t>,</w:t>
      </w:r>
      <w:r w:rsidR="00740650" w:rsidRPr="0037553B">
        <w:rPr>
          <w:rStyle w:val="HebrewChar"/>
          <w:rFonts w:cs="Times New Roman"/>
          <w:sz w:val="20"/>
          <w:szCs w:val="20"/>
          <w:rtl/>
        </w:rPr>
        <w:t xml:space="preserve"> ולא אמר גר ויתום, לומר לך גר שנתגייר כקטן שנולד דמי עכ"ל. כלומר </w:t>
      </w:r>
      <w:r w:rsidR="00740650" w:rsidRPr="0037553B">
        <w:rPr>
          <w:rStyle w:val="HebrewChar"/>
          <w:rFonts w:cs="Times New Roman" w:hint="cs"/>
          <w:sz w:val="20"/>
          <w:szCs w:val="20"/>
          <w:rtl/>
        </w:rPr>
        <w:t>ה</w:t>
      </w:r>
      <w:r w:rsidR="00740650" w:rsidRPr="0037553B">
        <w:rPr>
          <w:rStyle w:val="HebrewChar"/>
          <w:rFonts w:cs="Times New Roman"/>
          <w:sz w:val="20"/>
          <w:szCs w:val="20"/>
          <w:rtl/>
        </w:rPr>
        <w:t xml:space="preserve">גר </w:t>
      </w:r>
      <w:r w:rsidR="00740650" w:rsidRPr="0037553B">
        <w:rPr>
          <w:rStyle w:val="HebrewChar"/>
          <w:rFonts w:cs="Times New Roman" w:hint="cs"/>
          <w:sz w:val="20"/>
          <w:szCs w:val="20"/>
          <w:rtl/>
        </w:rPr>
        <w:t>כ</w:t>
      </w:r>
      <w:r w:rsidRPr="0037553B">
        <w:rPr>
          <w:rStyle w:val="HebrewChar"/>
          <w:rFonts w:cs="Times New Roman" w:hint="cs"/>
          <w:sz w:val="20"/>
          <w:szCs w:val="20"/>
          <w:rtl/>
        </w:rPr>
        <w:t xml:space="preserve">אילו </w:t>
      </w:r>
      <w:r w:rsidR="00740650" w:rsidRPr="0037553B">
        <w:rPr>
          <w:rStyle w:val="HebrewChar"/>
          <w:rFonts w:cs="Times New Roman" w:hint="cs"/>
          <w:sz w:val="20"/>
          <w:szCs w:val="20"/>
          <w:rtl/>
        </w:rPr>
        <w:t>נתי</w:t>
      </w:r>
      <w:r w:rsidR="00740650" w:rsidRPr="0037553B">
        <w:rPr>
          <w:rStyle w:val="HebrewChar"/>
          <w:rFonts w:cs="Times New Roman"/>
          <w:sz w:val="20"/>
          <w:szCs w:val="20"/>
          <w:rtl/>
        </w:rPr>
        <w:t xml:space="preserve">יתם </w:t>
      </w:r>
      <w:r w:rsidR="00740650" w:rsidRPr="0037553B">
        <w:rPr>
          <w:rStyle w:val="HebrewChar"/>
          <w:rFonts w:cs="Times New Roman" w:hint="cs"/>
          <w:sz w:val="20"/>
          <w:szCs w:val="20"/>
          <w:rtl/>
        </w:rPr>
        <w:t>מ</w:t>
      </w:r>
      <w:r w:rsidR="00740650" w:rsidRPr="0037553B">
        <w:rPr>
          <w:rStyle w:val="HebrewChar"/>
          <w:rFonts w:cs="Times New Roman"/>
          <w:sz w:val="20"/>
          <w:szCs w:val="20"/>
          <w:rtl/>
        </w:rPr>
        <w:t>אביו</w:t>
      </w:r>
      <w:r w:rsidRPr="0037553B">
        <w:rPr>
          <w:rStyle w:val="HebrewChar"/>
          <w:rFonts w:cs="Times New Roman" w:hint="cs"/>
          <w:sz w:val="20"/>
          <w:szCs w:val="20"/>
          <w:rtl/>
        </w:rPr>
        <w:t xml:space="preserve">, וכאן כתב רק גר יתום אבל במקום אחר דכ' גר יתום ואלמנה </w:t>
      </w:r>
      <w:r w:rsidR="005D08D9" w:rsidRPr="0037553B">
        <w:rPr>
          <w:rStyle w:val="HebrewChar"/>
          <w:rFonts w:cs="Times New Roman" w:hint="cs"/>
          <w:sz w:val="20"/>
          <w:szCs w:val="20"/>
          <w:rtl/>
        </w:rPr>
        <w:t xml:space="preserve">(כי תבא כז:יט) </w:t>
      </w:r>
      <w:r w:rsidRPr="0037553B">
        <w:rPr>
          <w:rStyle w:val="HebrewChar"/>
          <w:rFonts w:cs="Times New Roman" w:hint="cs"/>
          <w:sz w:val="20"/>
          <w:szCs w:val="20"/>
          <w:rtl/>
        </w:rPr>
        <w:t xml:space="preserve">אי אפשר לדייק כן. </w:t>
      </w:r>
      <w:r w:rsidR="00740650" w:rsidRPr="0037553B">
        <w:rPr>
          <w:rStyle w:val="HebrewChar"/>
          <w:rFonts w:cs="Times New Roman"/>
          <w:sz w:val="20"/>
          <w:szCs w:val="20"/>
          <w:rtl/>
        </w:rPr>
        <w:t xml:space="preserve">[ובשו"ת ציץ אליעזר </w:t>
      </w:r>
      <w:r w:rsidRPr="0037553B">
        <w:rPr>
          <w:rStyle w:val="HebrewChar"/>
          <w:rFonts w:cs="Times New Roman" w:hint="cs"/>
          <w:sz w:val="20"/>
          <w:szCs w:val="20"/>
          <w:rtl/>
        </w:rPr>
        <w:t>(</w:t>
      </w:r>
      <w:r w:rsidR="00740650" w:rsidRPr="0037553B">
        <w:rPr>
          <w:rStyle w:val="HebrewChar"/>
          <w:rFonts w:cs="Times New Roman"/>
          <w:sz w:val="20"/>
          <w:szCs w:val="20"/>
          <w:rtl/>
        </w:rPr>
        <w:t xml:space="preserve">יח </w:t>
      </w:r>
      <w:r w:rsidR="0094390C" w:rsidRPr="0037553B">
        <w:rPr>
          <w:rStyle w:val="HebrewChar"/>
          <w:rFonts w:cs="Times New Roman" w:hint="cs"/>
          <w:sz w:val="20"/>
          <w:szCs w:val="20"/>
          <w:rtl/>
        </w:rPr>
        <w:t>עג</w:t>
      </w:r>
      <w:r w:rsidRPr="0037553B">
        <w:rPr>
          <w:rStyle w:val="HebrewChar"/>
          <w:rFonts w:cs="Times New Roman" w:hint="cs"/>
          <w:sz w:val="20"/>
          <w:szCs w:val="20"/>
          <w:rtl/>
        </w:rPr>
        <w:t>)</w:t>
      </w:r>
      <w:r w:rsidR="00740650" w:rsidRPr="0037553B">
        <w:rPr>
          <w:rStyle w:val="HebrewChar"/>
          <w:rFonts w:cs="Times New Roman"/>
          <w:sz w:val="20"/>
          <w:szCs w:val="20"/>
          <w:rtl/>
        </w:rPr>
        <w:t xml:space="preserve"> </w:t>
      </w:r>
      <w:r w:rsidR="0094390C" w:rsidRPr="0037553B">
        <w:rPr>
          <w:rStyle w:val="HebrewChar"/>
          <w:rFonts w:cs="Times New Roman" w:hint="cs"/>
          <w:sz w:val="20"/>
          <w:szCs w:val="20"/>
          <w:rtl/>
        </w:rPr>
        <w:t>עפ"י הבעל הטורים מסתפ</w:t>
      </w:r>
      <w:r w:rsidR="00740650" w:rsidRPr="0037553B">
        <w:rPr>
          <w:rStyle w:val="HebrewChar"/>
          <w:rFonts w:cs="Times New Roman"/>
          <w:sz w:val="20"/>
          <w:szCs w:val="20"/>
          <w:rtl/>
        </w:rPr>
        <w:t>ק דיתכן שחל עליו דין יתום ממש לענין מצוה להשיאו ולצדקה</w:t>
      </w:r>
      <w:r w:rsidR="005D08D9" w:rsidRPr="0037553B">
        <w:rPr>
          <w:rStyle w:val="HebrewChar"/>
          <w:rFonts w:cs="Times New Roman" w:hint="cs"/>
          <w:sz w:val="20"/>
          <w:szCs w:val="20"/>
          <w:rtl/>
        </w:rPr>
        <w:t xml:space="preserve"> עי"ש</w:t>
      </w:r>
      <w:r w:rsidR="00740650" w:rsidRPr="0037553B">
        <w:rPr>
          <w:rStyle w:val="HebrewChar"/>
          <w:rFonts w:cs="Times New Roman"/>
          <w:sz w:val="20"/>
          <w:szCs w:val="20"/>
          <w:rtl/>
        </w:rPr>
        <w:t>]</w:t>
      </w:r>
      <w:r w:rsidR="00740650" w:rsidRPr="0037553B">
        <w:rPr>
          <w:rStyle w:val="HebrewChar"/>
          <w:rFonts w:cs="Times New Roman" w:hint="cs"/>
          <w:sz w:val="20"/>
          <w:szCs w:val="20"/>
          <w:rtl/>
        </w:rPr>
        <w:t>.</w:t>
      </w:r>
      <w:r w:rsidR="00740650" w:rsidRPr="0037553B">
        <w:rPr>
          <w:rStyle w:val="HebrewChar"/>
          <w:rFonts w:cs="Times New Roman"/>
          <w:sz w:val="20"/>
          <w:szCs w:val="20"/>
          <w:rtl/>
        </w:rPr>
        <w:t xml:space="preserve"> </w:t>
      </w:r>
    </w:p>
    <w:p w14:paraId="37138CC0" w14:textId="77777777" w:rsidR="00466632" w:rsidRPr="0037553B" w:rsidRDefault="00466632" w:rsidP="00466632">
      <w:pPr>
        <w:pStyle w:val="NormalPar"/>
        <w:bidi/>
        <w:jc w:val="both"/>
        <w:rPr>
          <w:rStyle w:val="HebrewChar"/>
          <w:rFonts w:cs="Times New Roman"/>
          <w:sz w:val="20"/>
          <w:szCs w:val="20"/>
          <w:rtl/>
        </w:rPr>
      </w:pPr>
    </w:p>
    <w:p w14:paraId="040B6B2F" w14:textId="77777777" w:rsidR="00466632" w:rsidRPr="0037553B" w:rsidRDefault="00466632" w:rsidP="009F6F71">
      <w:pPr>
        <w:pStyle w:val="NormalPar"/>
        <w:bidi/>
        <w:jc w:val="both"/>
        <w:rPr>
          <w:rStyle w:val="HebrewChar"/>
          <w:rFonts w:cs="Times New Roman"/>
          <w:sz w:val="20"/>
          <w:szCs w:val="20"/>
        </w:rPr>
      </w:pPr>
      <w:r w:rsidRPr="0037553B">
        <w:rPr>
          <w:rStyle w:val="HebrewChar"/>
          <w:rFonts w:cs="Times New Roman" w:hint="cs"/>
          <w:sz w:val="20"/>
          <w:szCs w:val="20"/>
          <w:rtl/>
        </w:rPr>
        <w:t>איתא בגמ'</w:t>
      </w:r>
      <w:r w:rsidRPr="0037553B">
        <w:rPr>
          <w:rStyle w:val="HebrewChar"/>
          <w:rFonts w:cs="Times New Roman"/>
          <w:sz w:val="20"/>
          <w:szCs w:val="20"/>
          <w:rtl/>
        </w:rPr>
        <w:t xml:space="preserve"> יבמות מח</w:t>
      </w:r>
      <w:r w:rsidRPr="0037553B">
        <w:rPr>
          <w:rStyle w:val="HebrewChar"/>
          <w:rFonts w:cs="Times New Roman" w:hint="cs"/>
          <w:sz w:val="20"/>
          <w:szCs w:val="20"/>
          <w:rtl/>
        </w:rPr>
        <w:t xml:space="preserve">: </w:t>
      </w:r>
      <w:r w:rsidRPr="0037553B">
        <w:rPr>
          <w:rStyle w:val="HebrewChar"/>
          <w:rFonts w:cs="Times New Roman"/>
          <w:sz w:val="20"/>
          <w:szCs w:val="20"/>
          <w:rtl/>
        </w:rPr>
        <w:t>גר שנתגייר כקטן שנולד דמי, אלא מפני מה מעונין? לפי שאין בקיאין בדקדוקי מצות כישראל</w:t>
      </w:r>
      <w:r w:rsidRPr="0037553B">
        <w:rPr>
          <w:rStyle w:val="HebrewChar"/>
          <w:rFonts w:cs="Times New Roman" w:hint="cs"/>
          <w:sz w:val="20"/>
          <w:szCs w:val="20"/>
          <w:rtl/>
        </w:rPr>
        <w:t xml:space="preserve"> וכו' </w:t>
      </w:r>
      <w:r w:rsidRPr="0037553B">
        <w:rPr>
          <w:rStyle w:val="HebrewChar"/>
          <w:rFonts w:cs="Times New Roman"/>
          <w:sz w:val="20"/>
          <w:szCs w:val="20"/>
          <w:rtl/>
        </w:rPr>
        <w:t xml:space="preserve">אחרים אומרים מפני ששהו עצמם להכנס תחת כנפי השכינה. </w:t>
      </w:r>
      <w:r w:rsidRPr="0037553B">
        <w:rPr>
          <w:rStyle w:val="HebrewChar"/>
          <w:rFonts w:cs="Times New Roman" w:hint="cs"/>
          <w:sz w:val="20"/>
          <w:szCs w:val="20"/>
          <w:rtl/>
        </w:rPr>
        <w:t xml:space="preserve">א"ר אבהו </w:t>
      </w:r>
      <w:r w:rsidRPr="0037553B">
        <w:rPr>
          <w:rStyle w:val="HebrewChar"/>
          <w:rFonts w:cs="Times New Roman"/>
          <w:sz w:val="20"/>
          <w:szCs w:val="20"/>
          <w:rtl/>
        </w:rPr>
        <w:t>מאי קראה? ישלם ה' פעלך ותהי משכורתך שלמה מעם ה' אלהי ישראל אשר באת לחסות וגו</w:t>
      </w:r>
      <w:r w:rsidRPr="0037553B">
        <w:rPr>
          <w:rStyle w:val="HebrewChar"/>
          <w:rFonts w:cs="Times New Roman" w:hint="cs"/>
          <w:sz w:val="20"/>
          <w:szCs w:val="20"/>
          <w:rtl/>
        </w:rPr>
        <w:t>' ב</w:t>
      </w:r>
      <w:r w:rsidRPr="0037553B">
        <w:rPr>
          <w:rStyle w:val="HebrewChar"/>
          <w:rFonts w:cs="Times New Roman"/>
          <w:b/>
          <w:bCs/>
          <w:sz w:val="20"/>
          <w:szCs w:val="20"/>
          <w:u w:val="single"/>
          <w:rtl/>
        </w:rPr>
        <w:t>חידושי הריטב"א</w:t>
      </w:r>
      <w:r w:rsidRPr="0037553B">
        <w:rPr>
          <w:rStyle w:val="HebrewChar"/>
          <w:rFonts w:cs="Times New Roman"/>
          <w:sz w:val="20"/>
          <w:szCs w:val="20"/>
          <w:rtl/>
        </w:rPr>
        <w:t xml:space="preserve"> מאי קראה. פרש"י ז"ל דקאי על מילתא דאחרים ודריש אשר באת שמיהרת ולא איחרת, ומורי הרב פי' דלסיועיה לר' יוסי אתא אשר באת היום לעולם דגר שנתגייר כקטן שנולד דמי ו</w:t>
      </w:r>
      <w:r w:rsidRPr="0037553B">
        <w:rPr>
          <w:rStyle w:val="HebrewChar"/>
          <w:rFonts w:cs="Times New Roman" w:hint="cs"/>
          <w:sz w:val="20"/>
          <w:szCs w:val="20"/>
          <w:rtl/>
        </w:rPr>
        <w:t>כו'. עכ"ל. כלומר כוונת ר</w:t>
      </w:r>
      <w:r w:rsidR="009F6F71" w:rsidRPr="0037553B">
        <w:rPr>
          <w:rStyle w:val="HebrewChar"/>
          <w:rFonts w:cs="Times New Roman" w:hint="cs"/>
          <w:sz w:val="20"/>
          <w:szCs w:val="20"/>
          <w:rtl/>
        </w:rPr>
        <w:t xml:space="preserve">' </w:t>
      </w:r>
      <w:r w:rsidRPr="0037553B">
        <w:rPr>
          <w:rStyle w:val="HebrewChar"/>
          <w:rFonts w:cs="Times New Roman" w:hint="cs"/>
          <w:sz w:val="20"/>
          <w:szCs w:val="20"/>
          <w:rtl/>
        </w:rPr>
        <w:t xml:space="preserve">אבהו שמשמעות הפסוק </w:t>
      </w:r>
      <w:r w:rsidR="009F6F71" w:rsidRPr="0037553B">
        <w:rPr>
          <w:rStyle w:val="HebrewChar"/>
          <w:rFonts w:cs="Times New Roman" w:hint="cs"/>
          <w:sz w:val="20"/>
          <w:szCs w:val="20"/>
          <w:rtl/>
        </w:rPr>
        <w:t>לומר שהיום באת לעולם ע"י התגיירות.</w:t>
      </w:r>
    </w:p>
    <w:p w14:paraId="451B9DDA" w14:textId="77777777" w:rsidR="00381928" w:rsidRPr="0037553B" w:rsidRDefault="00381928" w:rsidP="00381928">
      <w:pPr>
        <w:pStyle w:val="NormalPar"/>
        <w:bidi/>
        <w:jc w:val="both"/>
        <w:rPr>
          <w:rStyle w:val="HebrewChar"/>
          <w:rFonts w:cs="Times New Roman"/>
          <w:sz w:val="20"/>
          <w:szCs w:val="20"/>
          <w:rtl/>
        </w:rPr>
      </w:pPr>
    </w:p>
    <w:p w14:paraId="4F837B60" w14:textId="77777777" w:rsidR="009F6F71" w:rsidRPr="0037553B" w:rsidRDefault="009F6F71" w:rsidP="00AF6999">
      <w:pPr>
        <w:pStyle w:val="NormalPar"/>
        <w:bidi/>
        <w:jc w:val="both"/>
        <w:rPr>
          <w:rStyle w:val="HebrewChar"/>
          <w:rFonts w:cs="Times New Roman"/>
          <w:sz w:val="20"/>
          <w:szCs w:val="20"/>
          <w:rtl/>
        </w:rPr>
      </w:pPr>
      <w:r w:rsidRPr="0037553B">
        <w:rPr>
          <w:rStyle w:val="HebrewChar"/>
          <w:rFonts w:cs="Times New Roman" w:hint="cs"/>
          <w:sz w:val="20"/>
          <w:szCs w:val="20"/>
          <w:rtl/>
        </w:rPr>
        <w:t xml:space="preserve">ואילו </w:t>
      </w:r>
      <w:r w:rsidRPr="00AF6999">
        <w:rPr>
          <w:rStyle w:val="HebrewChar"/>
          <w:rFonts w:cs="Times New Roman" w:hint="cs"/>
          <w:sz w:val="20"/>
          <w:szCs w:val="20"/>
          <w:rtl/>
        </w:rPr>
        <w:t>ב</w:t>
      </w:r>
      <w:r w:rsidRPr="00AF6999">
        <w:rPr>
          <w:rStyle w:val="HebrewChar"/>
          <w:rFonts w:cs="Times New Roman" w:hint="cs"/>
          <w:b/>
          <w:bCs/>
          <w:sz w:val="20"/>
          <w:szCs w:val="20"/>
          <w:u w:val="single"/>
          <w:rtl/>
        </w:rPr>
        <w:t>קרית ספר</w:t>
      </w:r>
      <w:r w:rsidRPr="0037553B">
        <w:rPr>
          <w:rStyle w:val="HebrewChar"/>
          <w:rFonts w:cs="Times New Roman" w:hint="cs"/>
          <w:sz w:val="20"/>
          <w:szCs w:val="20"/>
          <w:rtl/>
        </w:rPr>
        <w:t xml:space="preserve"> </w:t>
      </w:r>
      <w:r w:rsidR="00AF6999">
        <w:rPr>
          <w:rStyle w:val="HebrewChar"/>
          <w:rFonts w:cs="Times New Roman" w:hint="cs"/>
          <w:sz w:val="20"/>
          <w:szCs w:val="20"/>
          <w:rtl/>
        </w:rPr>
        <w:t xml:space="preserve">(למבי"ט בן דורו של הבית יוסף) </w:t>
      </w:r>
      <w:r w:rsidRPr="0037553B">
        <w:rPr>
          <w:rStyle w:val="HebrewChar"/>
          <w:rFonts w:cs="Times New Roman" w:hint="cs"/>
          <w:sz w:val="20"/>
          <w:szCs w:val="20"/>
          <w:rtl/>
        </w:rPr>
        <w:t>לומד דין גר שנתגייר כקטן שנולד דמי ממה שכתוב בתורה בג</w:t>
      </w:r>
      <w:r w:rsidR="00AF6999">
        <w:rPr>
          <w:rStyle w:val="HebrewChar"/>
          <w:rFonts w:cs="Times New Roman" w:hint="cs"/>
          <w:sz w:val="20"/>
          <w:szCs w:val="20"/>
          <w:rtl/>
        </w:rPr>
        <w:t>זל</w:t>
      </w:r>
      <w:r w:rsidRPr="0037553B">
        <w:rPr>
          <w:rStyle w:val="HebrewChar"/>
          <w:rFonts w:cs="Times New Roman" w:hint="cs"/>
          <w:sz w:val="20"/>
          <w:szCs w:val="20"/>
          <w:rtl/>
        </w:rPr>
        <w:t xml:space="preserve"> הגר</w:t>
      </w:r>
      <w:r w:rsidR="001E222F" w:rsidRPr="0037553B">
        <w:rPr>
          <w:rStyle w:val="HebrewChar"/>
          <w:rFonts w:cs="Times New Roman" w:hint="cs"/>
          <w:sz w:val="20"/>
          <w:szCs w:val="20"/>
          <w:rtl/>
        </w:rPr>
        <w:t xml:space="preserve"> בפ' נשא. וז"ל </w:t>
      </w:r>
      <w:r w:rsidRPr="0037553B">
        <w:rPr>
          <w:rStyle w:val="HebrewChar"/>
          <w:rFonts w:cs="Times New Roman" w:hint="cs"/>
          <w:sz w:val="20"/>
          <w:szCs w:val="20"/>
          <w:rtl/>
        </w:rPr>
        <w:t>(</w:t>
      </w:r>
      <w:r w:rsidRPr="0037553B">
        <w:rPr>
          <w:rStyle w:val="HebrewChar"/>
          <w:rFonts w:cs="Times New Roman"/>
          <w:sz w:val="20"/>
          <w:szCs w:val="20"/>
          <w:rtl/>
        </w:rPr>
        <w:t>איסורי ביאה פרק יד</w:t>
      </w:r>
      <w:r w:rsidRPr="0037553B">
        <w:rPr>
          <w:rStyle w:val="HebrewChar"/>
          <w:rFonts w:cs="Times New Roman" w:hint="cs"/>
          <w:sz w:val="20"/>
          <w:szCs w:val="20"/>
          <w:rtl/>
        </w:rPr>
        <w:t xml:space="preserve">) </w:t>
      </w:r>
      <w:r w:rsidRPr="0037553B">
        <w:rPr>
          <w:rStyle w:val="HebrewChar"/>
          <w:rFonts w:cs="Times New Roman"/>
          <w:sz w:val="20"/>
          <w:szCs w:val="20"/>
          <w:rtl/>
        </w:rPr>
        <w:t>כל גר שנתגייר כקטן שנולד עכשיו בלא אב ואם וקרובים דמי ואין עליו קורבה מקודם לכן ולענין ירושה גר נמי מצינו דכקטן שנולד דמי ואינו בנו ליורשו מן התורה ואפילו אביו גר נמי מדכתיב ואם אין לאיש גואל להשיב האשם וכו' וכי יש לך אדם מישראל שאין לו גואלים ואח או בן או שאר בשר הקרוב ממשפחת אביו למעלה עד יעקב אלא זה הגר שמת ואין לו יורשים ל"ש אית ליה קרובים או לא דליכא קורבה כלל לגר דכקטן שנולד דמי</w:t>
      </w:r>
      <w:r w:rsidRPr="0037553B">
        <w:rPr>
          <w:rStyle w:val="HebrewChar"/>
          <w:rFonts w:cs="Times New Roman" w:hint="cs"/>
          <w:sz w:val="20"/>
          <w:szCs w:val="20"/>
          <w:rtl/>
        </w:rPr>
        <w:t xml:space="preserve"> עכ"ל.</w:t>
      </w:r>
      <w:r w:rsidR="001E222F" w:rsidRPr="0037553B">
        <w:rPr>
          <w:rStyle w:val="HebrewChar"/>
          <w:rFonts w:cs="Times New Roman" w:hint="cs"/>
          <w:sz w:val="20"/>
          <w:szCs w:val="20"/>
          <w:rtl/>
        </w:rPr>
        <w:t xml:space="preserve"> </w:t>
      </w:r>
      <w:r w:rsidRPr="0037553B">
        <w:rPr>
          <w:rStyle w:val="HebrewChar"/>
          <w:rFonts w:cs="Times New Roman" w:hint="cs"/>
          <w:sz w:val="20"/>
          <w:szCs w:val="20"/>
          <w:rtl/>
        </w:rPr>
        <w:t>וכתב עוד ב</w:t>
      </w:r>
      <w:r w:rsidRPr="0037553B">
        <w:rPr>
          <w:rStyle w:val="HebrewChar"/>
          <w:rFonts w:cs="Times New Roman"/>
          <w:sz w:val="20"/>
          <w:szCs w:val="20"/>
          <w:rtl/>
        </w:rPr>
        <w:t xml:space="preserve">קרית ספר </w:t>
      </w:r>
      <w:r w:rsidRPr="0037553B">
        <w:rPr>
          <w:rStyle w:val="HebrewChar"/>
          <w:rFonts w:cs="Times New Roman" w:hint="cs"/>
          <w:sz w:val="20"/>
          <w:szCs w:val="20"/>
          <w:rtl/>
        </w:rPr>
        <w:t>(</w:t>
      </w:r>
      <w:r w:rsidRPr="0037553B">
        <w:rPr>
          <w:rStyle w:val="HebrewChar"/>
          <w:rFonts w:cs="Times New Roman"/>
          <w:sz w:val="20"/>
          <w:szCs w:val="20"/>
          <w:rtl/>
        </w:rPr>
        <w:t>זכיה ומתנה פרק א</w:t>
      </w:r>
      <w:r w:rsidRPr="0037553B">
        <w:rPr>
          <w:rStyle w:val="HebrewChar"/>
          <w:rFonts w:cs="Times New Roman" w:hint="cs"/>
          <w:sz w:val="20"/>
          <w:szCs w:val="20"/>
          <w:rtl/>
        </w:rPr>
        <w:t xml:space="preserve">) </w:t>
      </w:r>
      <w:r w:rsidRPr="0037553B">
        <w:rPr>
          <w:rStyle w:val="HebrewChar"/>
          <w:rFonts w:cs="Times New Roman"/>
          <w:sz w:val="20"/>
          <w:szCs w:val="20"/>
          <w:rtl/>
        </w:rPr>
        <w:t>גר שמת ולא הוליד ישראל אחר שנתגייר אין לו יורשים וכל הקודם והחזיק בנכסיו זכה דגר שנתגייר כקטן שנולד דמי ואין לו קרובים וכדילפינן מדכתיב ואם אין לאיש גואל וגו' וכי יש אדם מישראל שאין לו גואל אלא זה גר שמת ואין לו יורשים לא שנא אית ליה קרובים או לא</w:t>
      </w:r>
      <w:r w:rsidRPr="0037553B">
        <w:rPr>
          <w:rStyle w:val="HebrewChar"/>
          <w:rFonts w:cs="Times New Roman" w:hint="cs"/>
          <w:sz w:val="20"/>
          <w:szCs w:val="20"/>
          <w:rtl/>
        </w:rPr>
        <w:t>.</w:t>
      </w:r>
    </w:p>
    <w:p w14:paraId="02210126" w14:textId="77777777" w:rsidR="00952D8C" w:rsidRPr="0037553B" w:rsidRDefault="00952D8C" w:rsidP="00952D8C">
      <w:pPr>
        <w:pStyle w:val="NormalPar"/>
        <w:bidi/>
        <w:jc w:val="both"/>
        <w:rPr>
          <w:rStyle w:val="HebrewChar"/>
          <w:rFonts w:cs="Times New Roman"/>
          <w:sz w:val="20"/>
          <w:szCs w:val="20"/>
          <w:rtl/>
        </w:rPr>
      </w:pPr>
    </w:p>
    <w:p w14:paraId="4735B82A" w14:textId="77777777" w:rsidR="00AF6999" w:rsidRDefault="001E222F" w:rsidP="00AF6999">
      <w:pPr>
        <w:pStyle w:val="NormalPar"/>
        <w:bidi/>
        <w:jc w:val="both"/>
        <w:rPr>
          <w:rStyle w:val="HebrewChar"/>
          <w:rFonts w:cs="Times New Roman"/>
          <w:sz w:val="20"/>
          <w:szCs w:val="20"/>
          <w:rtl/>
        </w:rPr>
      </w:pPr>
      <w:r w:rsidRPr="0037553B">
        <w:rPr>
          <w:rStyle w:val="HebrewChar"/>
          <w:rFonts w:cs="Times New Roman" w:hint="cs"/>
          <w:sz w:val="20"/>
          <w:szCs w:val="20"/>
          <w:rtl/>
        </w:rPr>
        <w:t>כתב</w:t>
      </w:r>
      <w:r w:rsidR="0037553B" w:rsidRPr="0037553B">
        <w:rPr>
          <w:rStyle w:val="HebrewChar"/>
          <w:rFonts w:cs="Times New Roman" w:hint="cs"/>
          <w:sz w:val="20"/>
          <w:szCs w:val="20"/>
          <w:rtl/>
        </w:rPr>
        <w:t xml:space="preserve"> </w:t>
      </w:r>
      <w:r w:rsidR="00AF6999">
        <w:rPr>
          <w:rStyle w:val="HebrewChar"/>
          <w:rFonts w:cs="Times New Roman" w:hint="cs"/>
          <w:sz w:val="20"/>
          <w:szCs w:val="20"/>
          <w:rtl/>
        </w:rPr>
        <w:t>הג"ר חיים סופר</w:t>
      </w:r>
      <w:r w:rsidR="0037553B" w:rsidRPr="0037553B">
        <w:rPr>
          <w:rStyle w:val="HebrewChar"/>
          <w:rFonts w:cs="Times New Roman" w:hint="cs"/>
          <w:sz w:val="20"/>
          <w:szCs w:val="20"/>
          <w:rtl/>
        </w:rPr>
        <w:t xml:space="preserve"> </w:t>
      </w:r>
      <w:r w:rsidR="00AF6999">
        <w:rPr>
          <w:rStyle w:val="HebrewChar"/>
          <w:rFonts w:cs="Times New Roman" w:hint="cs"/>
          <w:sz w:val="20"/>
          <w:szCs w:val="20"/>
          <w:rtl/>
        </w:rPr>
        <w:t>(</w:t>
      </w:r>
      <w:r w:rsidR="0037553B" w:rsidRPr="0037553B">
        <w:rPr>
          <w:rStyle w:val="HebrewChar"/>
          <w:rFonts w:cs="Times New Roman" w:hint="cs"/>
          <w:sz w:val="20"/>
          <w:szCs w:val="20"/>
          <w:rtl/>
        </w:rPr>
        <w:t>מצאצאי חתם סופר</w:t>
      </w:r>
      <w:r w:rsidR="00AF6999">
        <w:rPr>
          <w:rStyle w:val="HebrewChar"/>
          <w:rFonts w:cs="Times New Roman" w:hint="cs"/>
          <w:sz w:val="20"/>
          <w:szCs w:val="20"/>
          <w:rtl/>
        </w:rPr>
        <w:t>)</w:t>
      </w:r>
      <w:r w:rsidR="0037553B" w:rsidRPr="0037553B">
        <w:rPr>
          <w:rStyle w:val="HebrewChar"/>
          <w:rFonts w:cs="Times New Roman" w:hint="cs"/>
          <w:sz w:val="20"/>
          <w:szCs w:val="20"/>
          <w:rtl/>
        </w:rPr>
        <w:t xml:space="preserve"> </w:t>
      </w:r>
      <w:r w:rsidRPr="0037553B">
        <w:rPr>
          <w:rStyle w:val="HebrewChar"/>
          <w:rFonts w:cs="Times New Roman" w:hint="cs"/>
          <w:sz w:val="20"/>
          <w:szCs w:val="20"/>
          <w:rtl/>
        </w:rPr>
        <w:t>בספר</w:t>
      </w:r>
      <w:r w:rsidR="00AF6999">
        <w:rPr>
          <w:rStyle w:val="HebrewChar"/>
          <w:rFonts w:cs="Times New Roman" w:hint="cs"/>
          <w:sz w:val="20"/>
          <w:szCs w:val="20"/>
          <w:rtl/>
        </w:rPr>
        <w:t>ו</w:t>
      </w:r>
      <w:r w:rsidRPr="0037553B">
        <w:rPr>
          <w:rStyle w:val="HebrewChar"/>
          <w:rFonts w:cs="Times New Roman" w:hint="cs"/>
          <w:sz w:val="20"/>
          <w:szCs w:val="20"/>
          <w:rtl/>
        </w:rPr>
        <w:t xml:space="preserve"> </w:t>
      </w:r>
      <w:r w:rsidRPr="0037553B">
        <w:rPr>
          <w:rStyle w:val="HebrewChar"/>
          <w:rFonts w:cs="Times New Roman" w:hint="cs"/>
          <w:b/>
          <w:bCs/>
          <w:sz w:val="20"/>
          <w:szCs w:val="20"/>
          <w:u w:val="single"/>
          <w:rtl/>
        </w:rPr>
        <w:t>קול סופר</w:t>
      </w:r>
      <w:r w:rsidRPr="0037553B">
        <w:rPr>
          <w:rStyle w:val="HebrewChar"/>
          <w:rFonts w:cs="Times New Roman" w:hint="cs"/>
          <w:sz w:val="20"/>
          <w:szCs w:val="20"/>
          <w:rtl/>
        </w:rPr>
        <w:t xml:space="preserve"> (דמאי אות קמ) וז"ל </w:t>
      </w:r>
      <w:r w:rsidRPr="0037553B">
        <w:rPr>
          <w:rStyle w:val="HebrewChar"/>
          <w:rFonts w:cs="Times New Roman"/>
          <w:sz w:val="20"/>
          <w:szCs w:val="20"/>
          <w:rtl/>
        </w:rPr>
        <w:t xml:space="preserve">שמעתי שאדמ"ו חתם סופר ז"ל </w:t>
      </w:r>
      <w:r w:rsidRPr="0037553B">
        <w:rPr>
          <w:rStyle w:val="HebrewChar"/>
          <w:rFonts w:cs="Times New Roman" w:hint="cs"/>
          <w:sz w:val="20"/>
          <w:szCs w:val="20"/>
          <w:rtl/>
        </w:rPr>
        <w:t xml:space="preserve">נתקשה </w:t>
      </w:r>
      <w:r w:rsidRPr="0037553B">
        <w:rPr>
          <w:rStyle w:val="HebrewChar"/>
          <w:rFonts w:cs="Times New Roman"/>
          <w:sz w:val="20"/>
          <w:szCs w:val="20"/>
          <w:rtl/>
        </w:rPr>
        <w:t>מאין מקור לזה שגר שנתגייר כקט</w:t>
      </w:r>
      <w:r w:rsidRPr="0037553B">
        <w:rPr>
          <w:rStyle w:val="HebrewChar"/>
          <w:rFonts w:cs="Times New Roman" w:hint="cs"/>
          <w:sz w:val="20"/>
          <w:szCs w:val="20"/>
          <w:rtl/>
        </w:rPr>
        <w:t>ן</w:t>
      </w:r>
      <w:r w:rsidRPr="0037553B">
        <w:rPr>
          <w:rStyle w:val="HebrewChar"/>
          <w:rFonts w:cs="Times New Roman"/>
          <w:sz w:val="20"/>
          <w:szCs w:val="20"/>
          <w:rtl/>
        </w:rPr>
        <w:t xml:space="preserve"> שנולד </w:t>
      </w:r>
      <w:r w:rsidRPr="0037553B">
        <w:rPr>
          <w:rStyle w:val="HebrewChar"/>
          <w:rFonts w:cs="Times New Roman" w:hint="cs"/>
          <w:sz w:val="20"/>
          <w:szCs w:val="20"/>
          <w:rtl/>
        </w:rPr>
        <w:t xml:space="preserve">שנפקע </w:t>
      </w:r>
      <w:r w:rsidRPr="0037553B">
        <w:rPr>
          <w:rStyle w:val="HebrewChar"/>
          <w:rFonts w:cs="Times New Roman"/>
          <w:sz w:val="20"/>
          <w:szCs w:val="20"/>
          <w:rtl/>
        </w:rPr>
        <w:t>הקורבה וגילה צערו לפנינו התלמידי</w:t>
      </w:r>
      <w:r w:rsidRPr="0037553B">
        <w:rPr>
          <w:rStyle w:val="HebrewChar"/>
          <w:rFonts w:cs="Times New Roman" w:hint="cs"/>
          <w:sz w:val="20"/>
          <w:szCs w:val="20"/>
          <w:rtl/>
        </w:rPr>
        <w:t>ם</w:t>
      </w:r>
      <w:r w:rsidRPr="0037553B">
        <w:rPr>
          <w:rStyle w:val="HebrewChar"/>
          <w:rFonts w:cs="Times New Roman"/>
          <w:sz w:val="20"/>
          <w:szCs w:val="20"/>
          <w:rtl/>
        </w:rPr>
        <w:t xml:space="preserve"> שלא </w:t>
      </w:r>
      <w:r w:rsidRPr="0037553B">
        <w:rPr>
          <w:rStyle w:val="HebrewChar"/>
          <w:rFonts w:cs="Times New Roman" w:hint="cs"/>
          <w:sz w:val="20"/>
          <w:szCs w:val="20"/>
          <w:rtl/>
        </w:rPr>
        <w:t xml:space="preserve">יודע </w:t>
      </w:r>
      <w:r w:rsidRPr="0037553B">
        <w:rPr>
          <w:rStyle w:val="HebrewChar"/>
          <w:rFonts w:cs="Times New Roman"/>
          <w:sz w:val="20"/>
          <w:szCs w:val="20"/>
          <w:rtl/>
        </w:rPr>
        <w:t>מקור לדין זה</w:t>
      </w:r>
      <w:r w:rsidRPr="0037553B">
        <w:rPr>
          <w:rStyle w:val="HebrewChar"/>
          <w:rFonts w:cs="Times New Roman" w:hint="cs"/>
          <w:sz w:val="20"/>
          <w:szCs w:val="20"/>
          <w:rtl/>
        </w:rPr>
        <w:t>.</w:t>
      </w:r>
      <w:r w:rsidRPr="0037553B">
        <w:rPr>
          <w:rStyle w:val="HebrewChar"/>
          <w:rFonts w:cs="Times New Roman"/>
          <w:sz w:val="20"/>
          <w:szCs w:val="20"/>
          <w:rtl/>
        </w:rPr>
        <w:t xml:space="preserve"> ונ"ל שלמדו יען שהקב"ה פטרו </w:t>
      </w:r>
      <w:r w:rsidRPr="0037553B">
        <w:rPr>
          <w:rStyle w:val="HebrewChar"/>
          <w:rFonts w:cs="Times New Roman" w:hint="cs"/>
          <w:sz w:val="20"/>
          <w:szCs w:val="20"/>
          <w:rtl/>
        </w:rPr>
        <w:t xml:space="preserve">לאברהם </w:t>
      </w:r>
      <w:r w:rsidRPr="0037553B">
        <w:rPr>
          <w:rStyle w:val="HebrewChar"/>
          <w:rFonts w:cs="Times New Roman"/>
          <w:sz w:val="20"/>
          <w:szCs w:val="20"/>
          <w:rtl/>
        </w:rPr>
        <w:t>אבינו ע"ה מכיבוד אב וא</w:t>
      </w:r>
      <w:r w:rsidRPr="0037553B">
        <w:rPr>
          <w:rStyle w:val="HebrewChar"/>
          <w:rFonts w:cs="Times New Roman" w:hint="cs"/>
          <w:sz w:val="20"/>
          <w:szCs w:val="20"/>
          <w:rtl/>
        </w:rPr>
        <w:t>ם</w:t>
      </w:r>
      <w:r w:rsidRPr="0037553B">
        <w:rPr>
          <w:rStyle w:val="HebrewChar"/>
          <w:rFonts w:cs="Times New Roman"/>
          <w:sz w:val="20"/>
          <w:szCs w:val="20"/>
          <w:rtl/>
        </w:rPr>
        <w:t xml:space="preserve"> </w:t>
      </w:r>
      <w:r w:rsidRPr="0037553B">
        <w:rPr>
          <w:rStyle w:val="HebrewChar"/>
          <w:rFonts w:cs="Times New Roman" w:hint="cs"/>
          <w:sz w:val="20"/>
          <w:szCs w:val="20"/>
          <w:rtl/>
        </w:rPr>
        <w:t>(</w:t>
      </w:r>
      <w:r w:rsidRPr="0037553B">
        <w:rPr>
          <w:rStyle w:val="HebrewChar"/>
          <w:rFonts w:cs="Times New Roman"/>
          <w:sz w:val="20"/>
          <w:szCs w:val="20"/>
          <w:rtl/>
        </w:rPr>
        <w:t xml:space="preserve">עי' </w:t>
      </w:r>
      <w:r w:rsidRPr="0037553B">
        <w:rPr>
          <w:rStyle w:val="HebrewChar"/>
          <w:rFonts w:cs="Times New Roman" w:hint="cs"/>
          <w:sz w:val="20"/>
          <w:szCs w:val="20"/>
          <w:rtl/>
        </w:rPr>
        <w:t>ב"ר</w:t>
      </w:r>
      <w:r w:rsidRPr="0037553B">
        <w:rPr>
          <w:rStyle w:val="HebrewChar"/>
          <w:rFonts w:cs="Times New Roman"/>
          <w:sz w:val="20"/>
          <w:szCs w:val="20"/>
          <w:rtl/>
        </w:rPr>
        <w:t xml:space="preserve"> פ' לך לך יעו"ש</w:t>
      </w:r>
      <w:r w:rsidRPr="0037553B">
        <w:rPr>
          <w:rStyle w:val="HebrewChar"/>
          <w:rFonts w:cs="Times New Roman" w:hint="cs"/>
          <w:sz w:val="20"/>
          <w:szCs w:val="20"/>
          <w:rtl/>
        </w:rPr>
        <w:t>).</w:t>
      </w:r>
      <w:r w:rsidRPr="0037553B">
        <w:rPr>
          <w:rStyle w:val="HebrewChar"/>
          <w:rFonts w:cs="Times New Roman"/>
          <w:sz w:val="20"/>
          <w:szCs w:val="20"/>
          <w:rtl/>
        </w:rPr>
        <w:t xml:space="preserve"> והטע</w:t>
      </w:r>
      <w:r w:rsidRPr="0037553B">
        <w:rPr>
          <w:rStyle w:val="HebrewChar"/>
          <w:rFonts w:cs="Times New Roman" w:hint="cs"/>
          <w:sz w:val="20"/>
          <w:szCs w:val="20"/>
          <w:rtl/>
        </w:rPr>
        <w:t>ם</w:t>
      </w:r>
      <w:r w:rsidRPr="0037553B">
        <w:rPr>
          <w:rStyle w:val="HebrewChar"/>
          <w:rFonts w:cs="Times New Roman"/>
          <w:sz w:val="20"/>
          <w:szCs w:val="20"/>
          <w:rtl/>
        </w:rPr>
        <w:t xml:space="preserve"> שפטרו יען גר כקטן שנולד דמי ודו</w:t>
      </w:r>
      <w:r w:rsidRPr="0037553B">
        <w:rPr>
          <w:rStyle w:val="HebrewChar"/>
          <w:rFonts w:cs="Times New Roman" w:hint="cs"/>
          <w:sz w:val="20"/>
          <w:szCs w:val="20"/>
          <w:rtl/>
        </w:rPr>
        <w:t>"</w:t>
      </w:r>
      <w:r w:rsidRPr="0037553B">
        <w:rPr>
          <w:rStyle w:val="HebrewChar"/>
          <w:rFonts w:cs="Times New Roman"/>
          <w:sz w:val="20"/>
          <w:szCs w:val="20"/>
          <w:rtl/>
        </w:rPr>
        <w:t>ק</w:t>
      </w:r>
      <w:r w:rsidRPr="0037553B">
        <w:rPr>
          <w:rStyle w:val="HebrewChar"/>
          <w:rFonts w:cs="Times New Roman" w:hint="cs"/>
          <w:sz w:val="20"/>
          <w:szCs w:val="20"/>
          <w:rtl/>
        </w:rPr>
        <w:t>.</w:t>
      </w:r>
      <w:r w:rsidRPr="0037553B">
        <w:rPr>
          <w:rStyle w:val="HebrewChar"/>
          <w:rFonts w:cs="Times New Roman"/>
          <w:sz w:val="20"/>
          <w:szCs w:val="20"/>
          <w:rtl/>
        </w:rPr>
        <w:t xml:space="preserve"> ועי' מ"ר פ' לך וז"ל אמר ר' ברכי' אתנך ואשימך אין כתיב כאן ואעשך</w:t>
      </w:r>
      <w:r w:rsidRPr="0037553B">
        <w:rPr>
          <w:rStyle w:val="HebrewChar"/>
          <w:rFonts w:cs="Times New Roman" w:hint="cs"/>
          <w:sz w:val="20"/>
          <w:szCs w:val="20"/>
          <w:rtl/>
        </w:rPr>
        <w:t>,</w:t>
      </w:r>
      <w:r w:rsidRPr="0037553B">
        <w:rPr>
          <w:rStyle w:val="HebrewChar"/>
          <w:rFonts w:cs="Times New Roman"/>
          <w:sz w:val="20"/>
          <w:szCs w:val="20"/>
          <w:rtl/>
        </w:rPr>
        <w:t xml:space="preserve"> משאני עושה אותך ברי</w:t>
      </w:r>
      <w:r w:rsidRPr="0037553B">
        <w:rPr>
          <w:rStyle w:val="HebrewChar"/>
          <w:rFonts w:cs="Times New Roman" w:hint="cs"/>
          <w:sz w:val="20"/>
          <w:szCs w:val="20"/>
          <w:rtl/>
        </w:rPr>
        <w:t>ה</w:t>
      </w:r>
      <w:r w:rsidRPr="0037553B">
        <w:rPr>
          <w:rStyle w:val="HebrewChar"/>
          <w:rFonts w:cs="Times New Roman"/>
          <w:sz w:val="20"/>
          <w:szCs w:val="20"/>
          <w:rtl/>
        </w:rPr>
        <w:t xml:space="preserve"> חדשה את פרה</w:t>
      </w:r>
      <w:r w:rsidRPr="0037553B">
        <w:rPr>
          <w:rStyle w:val="HebrewChar"/>
          <w:rFonts w:cs="Times New Roman" w:hint="cs"/>
          <w:sz w:val="20"/>
          <w:szCs w:val="20"/>
          <w:rtl/>
        </w:rPr>
        <w:t xml:space="preserve"> ורבה</w:t>
      </w:r>
      <w:r w:rsidRPr="0037553B">
        <w:rPr>
          <w:rStyle w:val="HebrewChar"/>
          <w:rFonts w:cs="Times New Roman"/>
          <w:sz w:val="20"/>
          <w:szCs w:val="20"/>
          <w:rtl/>
        </w:rPr>
        <w:t xml:space="preserve"> עכ"ל הכוונה מהגירות מקבלת חותם אות </w:t>
      </w:r>
      <w:r w:rsidRPr="0037553B">
        <w:rPr>
          <w:rStyle w:val="HebrewChar"/>
          <w:rFonts w:cs="Times New Roman" w:hint="cs"/>
          <w:sz w:val="20"/>
          <w:szCs w:val="20"/>
          <w:rtl/>
        </w:rPr>
        <w:t xml:space="preserve">ברית </w:t>
      </w:r>
      <w:r w:rsidRPr="0037553B">
        <w:rPr>
          <w:rStyle w:val="HebrewChar"/>
          <w:rFonts w:cs="Times New Roman"/>
          <w:sz w:val="20"/>
          <w:szCs w:val="20"/>
          <w:rtl/>
        </w:rPr>
        <w:t>קודש גר שנתגייר כקטן שנולד דמי נעשה</w:t>
      </w:r>
      <w:r w:rsidRPr="0037553B">
        <w:rPr>
          <w:rStyle w:val="HebrewChar"/>
          <w:rFonts w:cs="Times New Roman" w:hint="cs"/>
          <w:sz w:val="20"/>
          <w:szCs w:val="20"/>
          <w:rtl/>
        </w:rPr>
        <w:t xml:space="preserve"> </w:t>
      </w:r>
      <w:r w:rsidRPr="0037553B">
        <w:rPr>
          <w:rStyle w:val="HebrewChar"/>
          <w:rFonts w:cs="Times New Roman"/>
          <w:sz w:val="20"/>
          <w:szCs w:val="20"/>
          <w:rtl/>
        </w:rPr>
        <w:t>בר</w:t>
      </w:r>
      <w:r w:rsidRPr="0037553B">
        <w:rPr>
          <w:rStyle w:val="HebrewChar"/>
          <w:rFonts w:cs="Times New Roman" w:hint="cs"/>
          <w:sz w:val="20"/>
          <w:szCs w:val="20"/>
          <w:rtl/>
        </w:rPr>
        <w:t>יה חדשה</w:t>
      </w:r>
      <w:r w:rsidRPr="0037553B">
        <w:rPr>
          <w:rStyle w:val="HebrewChar"/>
          <w:rFonts w:cs="Times New Roman"/>
          <w:sz w:val="20"/>
          <w:szCs w:val="20"/>
          <w:rtl/>
        </w:rPr>
        <w:t xml:space="preserve"> כי נתבטל קרבת הטבע והאומר לאביו ולאמו לא ראיתיו אז יזכה לפרה ורבה </w:t>
      </w:r>
      <w:r w:rsidRPr="0037553B">
        <w:rPr>
          <w:rStyle w:val="HebrewChar"/>
          <w:rFonts w:cs="Times New Roman" w:hint="cs"/>
          <w:sz w:val="20"/>
          <w:szCs w:val="20"/>
          <w:rtl/>
        </w:rPr>
        <w:t>והבן עכ"ל.</w:t>
      </w:r>
      <w:r w:rsidR="0037553B" w:rsidRPr="0037553B">
        <w:rPr>
          <w:rStyle w:val="HebrewChar"/>
          <w:rFonts w:cs="Times New Roman" w:hint="cs"/>
          <w:sz w:val="20"/>
          <w:szCs w:val="20"/>
          <w:rtl/>
        </w:rPr>
        <w:t xml:space="preserve"> </w:t>
      </w:r>
    </w:p>
    <w:p w14:paraId="72E70749" w14:textId="77777777" w:rsidR="0037553B" w:rsidRPr="0037553B" w:rsidRDefault="0037553B" w:rsidP="00AF6999">
      <w:pPr>
        <w:pStyle w:val="NormalPar"/>
        <w:bidi/>
        <w:jc w:val="both"/>
        <w:rPr>
          <w:rStyle w:val="HebrewChar"/>
          <w:rFonts w:cs="Times New Roman"/>
          <w:sz w:val="20"/>
          <w:szCs w:val="20"/>
          <w:rtl/>
        </w:rPr>
      </w:pPr>
      <w:r w:rsidRPr="0037553B">
        <w:rPr>
          <w:rStyle w:val="HebrewChar"/>
          <w:rFonts w:cs="Times New Roman" w:hint="cs"/>
          <w:sz w:val="20"/>
          <w:szCs w:val="20"/>
          <w:rtl/>
        </w:rPr>
        <w:t>ובאמת חידושו כמעט מפורש ב</w:t>
      </w:r>
      <w:r w:rsidRPr="0037553B">
        <w:rPr>
          <w:rStyle w:val="HebrewChar"/>
          <w:rFonts w:cs="Times New Roman"/>
          <w:b/>
          <w:bCs/>
          <w:sz w:val="20"/>
          <w:szCs w:val="20"/>
          <w:u w:val="single"/>
          <w:rtl/>
        </w:rPr>
        <w:t>גור אריה</w:t>
      </w:r>
      <w:r w:rsidRPr="0037553B">
        <w:rPr>
          <w:rStyle w:val="HebrewChar"/>
          <w:rFonts w:cs="Times New Roman"/>
          <w:sz w:val="20"/>
          <w:szCs w:val="20"/>
          <w:rtl/>
        </w:rPr>
        <w:t xml:space="preserve"> </w:t>
      </w:r>
      <w:r w:rsidRPr="0037553B">
        <w:rPr>
          <w:rStyle w:val="HebrewChar"/>
          <w:rFonts w:cs="Times New Roman" w:hint="cs"/>
          <w:sz w:val="20"/>
          <w:szCs w:val="20"/>
          <w:rtl/>
        </w:rPr>
        <w:t>(נח</w:t>
      </w:r>
      <w:r w:rsidRPr="0037553B">
        <w:rPr>
          <w:rStyle w:val="HebrewChar"/>
          <w:rFonts w:cs="Times New Roman"/>
          <w:sz w:val="20"/>
          <w:szCs w:val="20"/>
          <w:rtl/>
        </w:rPr>
        <w:t xml:space="preserve"> יא</w:t>
      </w:r>
      <w:r w:rsidRPr="0037553B">
        <w:rPr>
          <w:rStyle w:val="HebrewChar"/>
          <w:rFonts w:cs="Times New Roman" w:hint="cs"/>
          <w:sz w:val="20"/>
          <w:szCs w:val="20"/>
          <w:rtl/>
        </w:rPr>
        <w:t>:</w:t>
      </w:r>
      <w:r w:rsidRPr="0037553B">
        <w:rPr>
          <w:rStyle w:val="HebrewChar"/>
          <w:rFonts w:cs="Times New Roman"/>
          <w:sz w:val="20"/>
          <w:szCs w:val="20"/>
          <w:rtl/>
        </w:rPr>
        <w:t>לב</w:t>
      </w:r>
      <w:r w:rsidRPr="0037553B">
        <w:rPr>
          <w:rStyle w:val="HebrewChar"/>
          <w:rFonts w:cs="Times New Roman" w:hint="cs"/>
          <w:sz w:val="20"/>
          <w:szCs w:val="20"/>
          <w:rtl/>
        </w:rPr>
        <w:t xml:space="preserve">) וז"ל </w:t>
      </w:r>
      <w:r w:rsidRPr="0037553B">
        <w:rPr>
          <w:rStyle w:val="HebrewChar"/>
          <w:rFonts w:cs="Times New Roman"/>
          <w:sz w:val="20"/>
          <w:szCs w:val="20"/>
          <w:rtl/>
        </w:rPr>
        <w:t>יש בזה ענין נפלא מאוד רמזו רז"ל במה שאמרו כי הכתוב מקדים מיתתו של תרח לומר שלא הניח אביו ויצא, והוא דבר נפלא מאד לומר כי אין כאן כבוד אביו, דכבוד אביו שייך כאשר הבן שייך ומתייחס אל אביו</w:t>
      </w:r>
      <w:r w:rsidRPr="0037553B">
        <w:rPr>
          <w:rStyle w:val="HebrewChar"/>
          <w:rFonts w:cs="Times New Roman" w:hint="cs"/>
          <w:sz w:val="20"/>
          <w:szCs w:val="20"/>
          <w:rtl/>
        </w:rPr>
        <w:t xml:space="preserve"> וכו' </w:t>
      </w:r>
      <w:r w:rsidRPr="0037553B">
        <w:rPr>
          <w:rStyle w:val="HebrewChar"/>
          <w:rFonts w:cs="Times New Roman"/>
          <w:sz w:val="20"/>
          <w:szCs w:val="20"/>
          <w:rtl/>
        </w:rPr>
        <w:t xml:space="preserve">פירוש קודם לכן נזכר מיתת תרח להודיע כי לא די </w:t>
      </w:r>
      <w:r w:rsidRPr="0037553B">
        <w:rPr>
          <w:rStyle w:val="HebrewChar"/>
          <w:rFonts w:cs="Times New Roman"/>
          <w:sz w:val="20"/>
          <w:szCs w:val="20"/>
          <w:u w:val="single"/>
          <w:rtl/>
        </w:rPr>
        <w:t>שאין התייחסות אברהם אל אביו להיות חייב בכבוד אביו</w:t>
      </w:r>
      <w:r w:rsidRPr="0037553B">
        <w:rPr>
          <w:rStyle w:val="HebrewChar"/>
          <w:rFonts w:cs="Times New Roman" w:hint="cs"/>
          <w:sz w:val="20"/>
          <w:szCs w:val="20"/>
          <w:u w:val="single"/>
          <w:rtl/>
        </w:rPr>
        <w:t xml:space="preserve"> וכו' </w:t>
      </w:r>
      <w:r w:rsidRPr="0037553B">
        <w:rPr>
          <w:rStyle w:val="HebrewChar"/>
          <w:rFonts w:cs="Times New Roman"/>
          <w:sz w:val="20"/>
          <w:szCs w:val="20"/>
          <w:rtl/>
        </w:rPr>
        <w:t>ולכן פטר הקב</w:t>
      </w:r>
      <w:r w:rsidRPr="0037553B">
        <w:rPr>
          <w:rStyle w:val="HebrewChar"/>
          <w:rFonts w:cs="Times New Roman" w:hint="cs"/>
          <w:sz w:val="20"/>
          <w:szCs w:val="20"/>
          <w:rtl/>
        </w:rPr>
        <w:t>"</w:t>
      </w:r>
      <w:r w:rsidRPr="0037553B">
        <w:rPr>
          <w:rStyle w:val="HebrewChar"/>
          <w:rFonts w:cs="Times New Roman"/>
          <w:sz w:val="20"/>
          <w:szCs w:val="20"/>
          <w:rtl/>
        </w:rPr>
        <w:t>ה את אברהם מכבוד אב ואם, שאין לו התייחסות אל האב כלל, בעבור שהוא בריאה אחרת, ולא שאין לו ייחוס אל אביו</w:t>
      </w:r>
      <w:r w:rsidRPr="0037553B">
        <w:rPr>
          <w:rStyle w:val="HebrewChar"/>
          <w:rFonts w:cs="Times New Roman" w:hint="cs"/>
          <w:sz w:val="20"/>
          <w:szCs w:val="20"/>
          <w:rtl/>
        </w:rPr>
        <w:t xml:space="preserve"> וכו'.</w:t>
      </w:r>
    </w:p>
    <w:p w14:paraId="240F7F2C" w14:textId="77777777" w:rsidR="0037553B" w:rsidRPr="0037553B" w:rsidRDefault="0037553B" w:rsidP="0037553B">
      <w:pPr>
        <w:pStyle w:val="NormalPar"/>
        <w:bidi/>
        <w:jc w:val="both"/>
        <w:rPr>
          <w:rStyle w:val="HebrewChar"/>
          <w:rFonts w:cs="Times New Roman"/>
          <w:sz w:val="20"/>
          <w:szCs w:val="20"/>
          <w:rtl/>
        </w:rPr>
      </w:pPr>
    </w:p>
    <w:p w14:paraId="018E7402" w14:textId="7D75554E" w:rsidR="00740650" w:rsidRPr="0037553B" w:rsidRDefault="005E50C6" w:rsidP="005E50C6">
      <w:pPr>
        <w:pStyle w:val="NormalPar"/>
        <w:bidi/>
        <w:jc w:val="both"/>
        <w:rPr>
          <w:rStyle w:val="HebrewChar"/>
          <w:rFonts w:cs="Times New Roman"/>
          <w:sz w:val="20"/>
          <w:szCs w:val="20"/>
          <w:rtl/>
        </w:rPr>
      </w:pPr>
      <w:r w:rsidRPr="0037553B">
        <w:rPr>
          <w:rStyle w:val="HebrewChar"/>
          <w:rFonts w:cs="Times New Roman" w:hint="cs"/>
          <w:b/>
          <w:sz w:val="20"/>
          <w:szCs w:val="20"/>
          <w:rtl/>
        </w:rPr>
        <w:t xml:space="preserve">כתב </w:t>
      </w:r>
      <w:r w:rsidRPr="0037553B">
        <w:rPr>
          <w:rStyle w:val="HebrewChar"/>
          <w:rFonts w:cs="Times New Roman" w:hint="cs"/>
          <w:bCs/>
          <w:sz w:val="20"/>
          <w:szCs w:val="20"/>
          <w:u w:val="single"/>
          <w:rtl/>
        </w:rPr>
        <w:t>ה</w:t>
      </w:r>
      <w:r w:rsidR="00740650" w:rsidRPr="0037553B">
        <w:rPr>
          <w:rStyle w:val="HebrewChar"/>
          <w:rFonts w:cs="Times New Roman"/>
          <w:bCs/>
          <w:sz w:val="20"/>
          <w:szCs w:val="20"/>
          <w:u w:val="single"/>
          <w:rtl/>
        </w:rPr>
        <w:t>משך חכמה</w:t>
      </w:r>
      <w:r w:rsidR="00740650" w:rsidRPr="0037553B">
        <w:rPr>
          <w:rStyle w:val="HebrewChar"/>
          <w:rFonts w:cs="Times New Roman"/>
          <w:b/>
          <w:sz w:val="20"/>
          <w:szCs w:val="20"/>
          <w:rtl/>
        </w:rPr>
        <w:t xml:space="preserve"> </w:t>
      </w:r>
      <w:r w:rsidRPr="0037553B">
        <w:rPr>
          <w:rStyle w:val="HebrewChar"/>
          <w:rFonts w:cs="Times New Roman" w:hint="cs"/>
          <w:b/>
          <w:sz w:val="20"/>
          <w:szCs w:val="20"/>
          <w:rtl/>
        </w:rPr>
        <w:t xml:space="preserve">עה"פ </w:t>
      </w:r>
      <w:r w:rsidR="00740650" w:rsidRPr="0037553B">
        <w:rPr>
          <w:rStyle w:val="HebrewChar"/>
          <w:rFonts w:cs="Times New Roman"/>
          <w:sz w:val="20"/>
          <w:szCs w:val="20"/>
          <w:rtl/>
        </w:rPr>
        <w:t>שובו לכם לאהליכם</w:t>
      </w:r>
      <w:r w:rsidRPr="0037553B">
        <w:rPr>
          <w:rStyle w:val="HebrewChar"/>
          <w:rFonts w:cs="Times New Roman"/>
          <w:b/>
          <w:sz w:val="20"/>
          <w:szCs w:val="20"/>
          <w:rtl/>
        </w:rPr>
        <w:t xml:space="preserve"> </w:t>
      </w:r>
      <w:r w:rsidRPr="0037553B">
        <w:rPr>
          <w:rStyle w:val="HebrewChar"/>
          <w:rFonts w:cs="Times New Roman" w:hint="cs"/>
          <w:b/>
          <w:sz w:val="20"/>
          <w:szCs w:val="20"/>
          <w:rtl/>
        </w:rPr>
        <w:t>(</w:t>
      </w:r>
      <w:r w:rsidRPr="0037553B">
        <w:rPr>
          <w:rStyle w:val="HebrewChar"/>
          <w:rFonts w:cs="Times New Roman"/>
          <w:b/>
          <w:sz w:val="20"/>
          <w:szCs w:val="20"/>
          <w:rtl/>
        </w:rPr>
        <w:t>ואתחנן ה</w:t>
      </w:r>
      <w:r w:rsidRPr="0037553B">
        <w:rPr>
          <w:rStyle w:val="HebrewChar"/>
          <w:rFonts w:cs="Times New Roman" w:hint="cs"/>
          <w:b/>
          <w:sz w:val="20"/>
          <w:szCs w:val="20"/>
          <w:rtl/>
        </w:rPr>
        <w:t>:</w:t>
      </w:r>
      <w:r w:rsidRPr="0037553B">
        <w:rPr>
          <w:rStyle w:val="HebrewChar"/>
          <w:rFonts w:cs="Times New Roman"/>
          <w:b/>
          <w:sz w:val="20"/>
          <w:szCs w:val="20"/>
          <w:rtl/>
        </w:rPr>
        <w:t>כז</w:t>
      </w:r>
      <w:r w:rsidRPr="0037553B">
        <w:rPr>
          <w:rStyle w:val="HebrewChar"/>
          <w:rFonts w:cs="Times New Roman" w:hint="cs"/>
          <w:b/>
          <w:sz w:val="20"/>
          <w:szCs w:val="20"/>
          <w:rtl/>
        </w:rPr>
        <w:t>) וז"ל</w:t>
      </w:r>
      <w:r w:rsidR="00740650" w:rsidRPr="0037553B">
        <w:rPr>
          <w:rStyle w:val="HebrewChar"/>
          <w:rFonts w:cs="Times New Roman"/>
          <w:sz w:val="20"/>
          <w:szCs w:val="20"/>
          <w:rtl/>
        </w:rPr>
        <w:t xml:space="preserve"> הח</w:t>
      </w:r>
      <w:r w:rsidRPr="0037553B">
        <w:rPr>
          <w:rStyle w:val="HebrewChar"/>
          <w:rFonts w:cs="Times New Roman" w:hint="cs"/>
          <w:sz w:val="20"/>
          <w:szCs w:val="20"/>
          <w:rtl/>
        </w:rPr>
        <w:t>ת</w:t>
      </w:r>
      <w:r w:rsidR="00740650" w:rsidRPr="0037553B">
        <w:rPr>
          <w:rStyle w:val="HebrewChar"/>
          <w:rFonts w:cs="Times New Roman"/>
          <w:sz w:val="20"/>
          <w:szCs w:val="20"/>
          <w:rtl/>
        </w:rPr>
        <w:t>"ס כ</w:t>
      </w:r>
      <w:r w:rsidR="00740650" w:rsidRPr="0037553B">
        <w:rPr>
          <w:rStyle w:val="HebrewChar"/>
          <w:rFonts w:cs="Times New Roman" w:hint="cs"/>
          <w:sz w:val="20"/>
          <w:szCs w:val="20"/>
          <w:rtl/>
        </w:rPr>
        <w:t>'</w:t>
      </w:r>
      <w:r w:rsidR="00740650" w:rsidRPr="0037553B">
        <w:rPr>
          <w:rStyle w:val="HebrewChar"/>
          <w:rFonts w:cs="Times New Roman"/>
          <w:sz w:val="20"/>
          <w:szCs w:val="20"/>
          <w:rtl/>
        </w:rPr>
        <w:t xml:space="preserve"> כי נתקשה כל ימיו מהיכן </w:t>
      </w:r>
      <w:r w:rsidR="00536BFA">
        <w:rPr>
          <w:rStyle w:val="HebrewChar"/>
          <w:rFonts w:cs="Times New Roman" w:hint="cs"/>
          <w:sz w:val="20"/>
          <w:szCs w:val="20"/>
          <w:rtl/>
        </w:rPr>
        <w:t>ה</w:t>
      </w:r>
      <w:r w:rsidR="00740650" w:rsidRPr="0037553B">
        <w:rPr>
          <w:rStyle w:val="HebrewChar"/>
          <w:rFonts w:cs="Times New Roman"/>
          <w:sz w:val="20"/>
          <w:szCs w:val="20"/>
          <w:rtl/>
        </w:rPr>
        <w:t>וציאו חז"ל הא דגר שנתגייר כקטן שנולד דמי</w:t>
      </w:r>
      <w:r w:rsidRPr="0037553B">
        <w:rPr>
          <w:rStyle w:val="HebrewChar"/>
          <w:rFonts w:cs="Times New Roman" w:hint="cs"/>
          <w:sz w:val="20"/>
          <w:szCs w:val="20"/>
          <w:rtl/>
        </w:rPr>
        <w:t>,</w:t>
      </w:r>
      <w:r w:rsidR="00740650" w:rsidRPr="0037553B">
        <w:rPr>
          <w:rStyle w:val="HebrewChar"/>
          <w:rFonts w:cs="Times New Roman"/>
          <w:sz w:val="20"/>
          <w:szCs w:val="20"/>
          <w:rtl/>
        </w:rPr>
        <w:t xml:space="preserve"> ולדעתי פשוט דיצא להם דמסתמא היה ליוצאי מצרים נשים הרבה שהיו מאותן שאין בני נח מוזהרין עליהן</w:t>
      </w:r>
      <w:r w:rsidRPr="0037553B">
        <w:rPr>
          <w:rStyle w:val="HebrewChar"/>
          <w:rFonts w:cs="Times New Roman" w:hint="cs"/>
          <w:sz w:val="20"/>
          <w:szCs w:val="20"/>
          <w:rtl/>
        </w:rPr>
        <w:t>,</w:t>
      </w:r>
      <w:r w:rsidR="00740650" w:rsidRPr="0037553B">
        <w:rPr>
          <w:rStyle w:val="HebrewChar"/>
          <w:rFonts w:cs="Times New Roman"/>
          <w:sz w:val="20"/>
          <w:szCs w:val="20"/>
          <w:rtl/>
        </w:rPr>
        <w:t xml:space="preserve"> ועמרם יוכיח שגדול הדור היה ונשא דודתו .. ואיך אמר תורה שובו לכם לאהליכם</w:t>
      </w:r>
      <w:r w:rsidRPr="0037553B">
        <w:rPr>
          <w:rStyle w:val="HebrewChar"/>
          <w:rFonts w:cs="Times New Roman" w:hint="cs"/>
          <w:sz w:val="20"/>
          <w:szCs w:val="20"/>
          <w:rtl/>
        </w:rPr>
        <w:t>,</w:t>
      </w:r>
      <w:r w:rsidR="00740650" w:rsidRPr="0037553B">
        <w:rPr>
          <w:rStyle w:val="HebrewChar"/>
          <w:rFonts w:cs="Times New Roman"/>
          <w:sz w:val="20"/>
          <w:szCs w:val="20"/>
          <w:rtl/>
        </w:rPr>
        <w:t xml:space="preserve"> ואין אהלו אלא אשתו</w:t>
      </w:r>
      <w:r w:rsidRPr="0037553B">
        <w:rPr>
          <w:rStyle w:val="HebrewChar"/>
          <w:rFonts w:cs="Times New Roman" w:hint="cs"/>
          <w:sz w:val="20"/>
          <w:szCs w:val="20"/>
          <w:rtl/>
        </w:rPr>
        <w:t>,</w:t>
      </w:r>
      <w:r w:rsidR="00740650" w:rsidRPr="0037553B">
        <w:rPr>
          <w:rStyle w:val="HebrewChar"/>
          <w:rFonts w:cs="Times New Roman"/>
          <w:sz w:val="20"/>
          <w:szCs w:val="20"/>
          <w:rtl/>
        </w:rPr>
        <w:t xml:space="preserve"> הלא אלו שנשאו קרובותיהם צ</w:t>
      </w:r>
      <w:r w:rsidR="00740650" w:rsidRPr="0037553B">
        <w:rPr>
          <w:rStyle w:val="HebrewChar"/>
          <w:rFonts w:cs="Times New Roman" w:hint="cs"/>
          <w:sz w:val="20"/>
          <w:szCs w:val="20"/>
          <w:rtl/>
        </w:rPr>
        <w:t>'</w:t>
      </w:r>
      <w:r w:rsidR="00740650" w:rsidRPr="0037553B">
        <w:rPr>
          <w:rStyle w:val="HebrewChar"/>
          <w:rFonts w:cs="Times New Roman"/>
          <w:sz w:val="20"/>
          <w:szCs w:val="20"/>
          <w:rtl/>
        </w:rPr>
        <w:t xml:space="preserve"> לפרוש מהם! וע"כ דגר שנתגי</w:t>
      </w:r>
      <w:r w:rsidR="00740650" w:rsidRPr="0037553B">
        <w:rPr>
          <w:rStyle w:val="HebrewChar"/>
          <w:rFonts w:cs="Times New Roman" w:hint="cs"/>
          <w:sz w:val="20"/>
          <w:szCs w:val="20"/>
          <w:rtl/>
        </w:rPr>
        <w:t>'</w:t>
      </w:r>
      <w:r w:rsidR="00740650" w:rsidRPr="0037553B">
        <w:rPr>
          <w:rStyle w:val="HebrewChar"/>
          <w:rFonts w:cs="Times New Roman"/>
          <w:sz w:val="20"/>
          <w:szCs w:val="20"/>
          <w:rtl/>
        </w:rPr>
        <w:t xml:space="preserve"> כק</w:t>
      </w:r>
      <w:r w:rsidR="00740650" w:rsidRPr="0037553B">
        <w:rPr>
          <w:rStyle w:val="HebrewChar"/>
          <w:rFonts w:cs="Times New Roman" w:hint="cs"/>
          <w:sz w:val="20"/>
          <w:szCs w:val="20"/>
          <w:rtl/>
        </w:rPr>
        <w:t xml:space="preserve">טן </w:t>
      </w:r>
      <w:r w:rsidR="00740650" w:rsidRPr="0037553B">
        <w:rPr>
          <w:rStyle w:val="HebrewChar"/>
          <w:rFonts w:cs="Times New Roman"/>
          <w:sz w:val="20"/>
          <w:szCs w:val="20"/>
          <w:rtl/>
        </w:rPr>
        <w:t>שנולד דמי</w:t>
      </w:r>
      <w:r w:rsidR="00740650" w:rsidRPr="0037553B">
        <w:rPr>
          <w:rStyle w:val="HebrewChar"/>
          <w:rFonts w:cs="Times New Roman" w:hint="cs"/>
          <w:sz w:val="20"/>
          <w:szCs w:val="20"/>
          <w:rtl/>
        </w:rPr>
        <w:t>.</w:t>
      </w:r>
      <w:r w:rsidR="00564F04" w:rsidRPr="0037553B">
        <w:rPr>
          <w:rStyle w:val="HebrewChar"/>
          <w:rFonts w:cs="Times New Roman" w:hint="cs"/>
          <w:sz w:val="20"/>
          <w:szCs w:val="20"/>
          <w:rtl/>
        </w:rPr>
        <w:t xml:space="preserve"> עכ"ל.</w:t>
      </w:r>
    </w:p>
    <w:p w14:paraId="51052CF8" w14:textId="77777777" w:rsidR="007A4B39" w:rsidRPr="0037553B" w:rsidRDefault="007A4B39" w:rsidP="007A4B39">
      <w:pPr>
        <w:pStyle w:val="NormalPar"/>
        <w:bidi/>
        <w:jc w:val="both"/>
        <w:rPr>
          <w:rStyle w:val="HebrewChar"/>
          <w:rFonts w:cs="Times New Roman"/>
          <w:sz w:val="20"/>
          <w:szCs w:val="20"/>
          <w:rtl/>
        </w:rPr>
      </w:pPr>
    </w:p>
    <w:p w14:paraId="4E9B016F" w14:textId="77777777" w:rsidR="00564F04" w:rsidRPr="0037553B" w:rsidRDefault="00740650" w:rsidP="00564F04">
      <w:pPr>
        <w:pStyle w:val="NormalPar"/>
        <w:bidi/>
        <w:jc w:val="both"/>
        <w:rPr>
          <w:rStyle w:val="HebrewChar"/>
          <w:rFonts w:cs="Times New Roman"/>
          <w:sz w:val="20"/>
          <w:szCs w:val="20"/>
          <w:rtl/>
        </w:rPr>
      </w:pPr>
      <w:r w:rsidRPr="0037553B">
        <w:rPr>
          <w:rStyle w:val="HebrewChar"/>
          <w:rFonts w:cs="Times New Roman"/>
          <w:sz w:val="20"/>
          <w:szCs w:val="20"/>
          <w:rtl/>
        </w:rPr>
        <w:t>וצ"ל הא דהיו בוכה למשפחותיו על עסקי עריות דאסרו מק</w:t>
      </w:r>
      <w:r w:rsidRPr="0037553B">
        <w:rPr>
          <w:rStyle w:val="HebrewChar"/>
          <w:rFonts w:cs="Times New Roman" w:hint="cs"/>
          <w:sz w:val="20"/>
          <w:szCs w:val="20"/>
          <w:rtl/>
        </w:rPr>
        <w:t xml:space="preserve">בלת </w:t>
      </w:r>
      <w:r w:rsidRPr="0037553B">
        <w:rPr>
          <w:rStyle w:val="HebrewChar"/>
          <w:rFonts w:cs="Times New Roman"/>
          <w:sz w:val="20"/>
          <w:szCs w:val="20"/>
          <w:rtl/>
        </w:rPr>
        <w:t>הת</w:t>
      </w:r>
      <w:r w:rsidRPr="0037553B">
        <w:rPr>
          <w:rStyle w:val="HebrewChar"/>
          <w:rFonts w:cs="Times New Roman" w:hint="cs"/>
          <w:sz w:val="20"/>
          <w:szCs w:val="20"/>
          <w:rtl/>
        </w:rPr>
        <w:t>ורה</w:t>
      </w:r>
      <w:r w:rsidRPr="0037553B">
        <w:rPr>
          <w:rStyle w:val="HebrewChar"/>
          <w:rFonts w:cs="Times New Roman"/>
          <w:sz w:val="20"/>
          <w:szCs w:val="20"/>
          <w:rtl/>
        </w:rPr>
        <w:t xml:space="preserve"> היינו מכאן ולהבא</w:t>
      </w:r>
      <w:r w:rsidR="00564F04" w:rsidRPr="0037553B">
        <w:rPr>
          <w:rStyle w:val="HebrewChar"/>
          <w:rFonts w:cs="Times New Roman" w:hint="cs"/>
          <w:sz w:val="20"/>
          <w:szCs w:val="20"/>
          <w:rtl/>
        </w:rPr>
        <w:t>,</w:t>
      </w:r>
      <w:r w:rsidRPr="0037553B">
        <w:rPr>
          <w:rStyle w:val="HebrewChar"/>
          <w:rFonts w:cs="Times New Roman"/>
          <w:sz w:val="20"/>
          <w:szCs w:val="20"/>
          <w:rtl/>
        </w:rPr>
        <w:t xml:space="preserve"> </w:t>
      </w:r>
      <w:r w:rsidR="00564F04" w:rsidRPr="0037553B">
        <w:rPr>
          <w:rStyle w:val="HebrewChar"/>
          <w:rFonts w:cs="Times New Roman" w:hint="cs"/>
          <w:sz w:val="20"/>
          <w:szCs w:val="20"/>
          <w:rtl/>
        </w:rPr>
        <w:t>כלפי אלה שטרם נישאו בשעת היתר,</w:t>
      </w:r>
      <w:r w:rsidR="00564F04" w:rsidRPr="0037553B">
        <w:rPr>
          <w:rStyle w:val="HebrewChar"/>
          <w:rFonts w:cs="Times New Roman"/>
          <w:sz w:val="20"/>
          <w:szCs w:val="20"/>
          <w:rtl/>
        </w:rPr>
        <w:t xml:space="preserve"> </w:t>
      </w:r>
      <w:r w:rsidRPr="0037553B">
        <w:rPr>
          <w:rStyle w:val="HebrewChar"/>
          <w:rFonts w:cs="Times New Roman"/>
          <w:sz w:val="20"/>
          <w:szCs w:val="20"/>
          <w:rtl/>
        </w:rPr>
        <w:t xml:space="preserve">דאי לעריות שכבר נשאו הותרו להם לדעתו. </w:t>
      </w:r>
    </w:p>
    <w:p w14:paraId="2B92CE60" w14:textId="77777777" w:rsidR="00273ACC" w:rsidRPr="0037553B" w:rsidRDefault="00273ACC" w:rsidP="00273ACC">
      <w:pPr>
        <w:pStyle w:val="NormalPar"/>
        <w:bidi/>
        <w:jc w:val="both"/>
        <w:rPr>
          <w:rStyle w:val="HebrewChar"/>
          <w:rFonts w:cs="Times New Roman"/>
          <w:sz w:val="20"/>
          <w:szCs w:val="20"/>
          <w:rtl/>
        </w:rPr>
      </w:pPr>
    </w:p>
    <w:p w14:paraId="3A04048E" w14:textId="77777777" w:rsidR="001F67AD" w:rsidRPr="0037553B" w:rsidRDefault="00380787" w:rsidP="00E7134E">
      <w:pPr>
        <w:bidi/>
        <w:jc w:val="both"/>
        <w:rPr>
          <w:noProof/>
          <w:sz w:val="20"/>
          <w:szCs w:val="20"/>
          <w:rtl/>
        </w:rPr>
      </w:pPr>
      <w:r w:rsidRPr="0037553B">
        <w:rPr>
          <w:noProof/>
          <w:sz w:val="20"/>
          <w:szCs w:val="20"/>
          <w:rtl/>
        </w:rPr>
        <w:t xml:space="preserve">ובגוף דברי המשך חכמה </w:t>
      </w:r>
      <w:r w:rsidRPr="0037553B">
        <w:rPr>
          <w:rFonts w:hint="cs"/>
          <w:noProof/>
          <w:sz w:val="20"/>
          <w:szCs w:val="20"/>
          <w:rtl/>
        </w:rPr>
        <w:t xml:space="preserve">שפי' </w:t>
      </w:r>
      <w:r w:rsidR="001F67AD" w:rsidRPr="0037553B">
        <w:rPr>
          <w:noProof/>
          <w:sz w:val="20"/>
          <w:szCs w:val="20"/>
          <w:rtl/>
        </w:rPr>
        <w:t>שהותרו הנשואים לעריות בנשותיהם אחר מתן תורה משום גר שנתג</w:t>
      </w:r>
      <w:r w:rsidR="001F67AD" w:rsidRPr="0037553B">
        <w:rPr>
          <w:rFonts w:hint="cs"/>
          <w:noProof/>
          <w:sz w:val="20"/>
          <w:szCs w:val="20"/>
          <w:rtl/>
        </w:rPr>
        <w:t>יי</w:t>
      </w:r>
      <w:r w:rsidR="001F67AD" w:rsidRPr="0037553B">
        <w:rPr>
          <w:noProof/>
          <w:sz w:val="20"/>
          <w:szCs w:val="20"/>
          <w:rtl/>
        </w:rPr>
        <w:t>ר כקטן שנולד</w:t>
      </w:r>
      <w:r w:rsidR="001F67AD" w:rsidRPr="0037553B">
        <w:rPr>
          <w:rFonts w:hint="cs"/>
          <w:noProof/>
          <w:sz w:val="20"/>
          <w:szCs w:val="20"/>
          <w:rtl/>
        </w:rPr>
        <w:t xml:space="preserve"> דמי הוי </w:t>
      </w:r>
      <w:r w:rsidRPr="0037553B">
        <w:rPr>
          <w:rFonts w:hint="cs"/>
          <w:noProof/>
          <w:sz w:val="20"/>
          <w:szCs w:val="20"/>
          <w:rtl/>
        </w:rPr>
        <w:t>שלא כדברי המהר"ל</w:t>
      </w:r>
      <w:r w:rsidR="00536BFA">
        <w:rPr>
          <w:rFonts w:hint="cs"/>
          <w:noProof/>
          <w:sz w:val="20"/>
          <w:szCs w:val="20"/>
          <w:rtl/>
        </w:rPr>
        <w:t xml:space="preserve"> המובאים להלן</w:t>
      </w:r>
      <w:r w:rsidR="001F67AD" w:rsidRPr="0037553B">
        <w:rPr>
          <w:rFonts w:hint="cs"/>
          <w:noProof/>
          <w:sz w:val="20"/>
          <w:szCs w:val="20"/>
          <w:rtl/>
        </w:rPr>
        <w:t xml:space="preserve">. </w:t>
      </w:r>
    </w:p>
    <w:p w14:paraId="472F8098" w14:textId="77777777" w:rsidR="001F67AD" w:rsidRPr="0037553B" w:rsidRDefault="001F67AD" w:rsidP="00E7134E">
      <w:pPr>
        <w:bidi/>
        <w:jc w:val="both"/>
        <w:rPr>
          <w:noProof/>
          <w:sz w:val="20"/>
          <w:szCs w:val="20"/>
          <w:rtl/>
        </w:rPr>
      </w:pPr>
      <w:commentRangeStart w:id="0"/>
      <w:r w:rsidRPr="0037553B">
        <w:rPr>
          <w:rStyle w:val="HebrewChar"/>
          <w:rFonts w:cs="Times New Roman"/>
          <w:sz w:val="20"/>
          <w:szCs w:val="20"/>
          <w:rtl/>
        </w:rPr>
        <w:t>ו</w:t>
      </w:r>
      <w:r w:rsidR="00E7134E" w:rsidRPr="0037553B">
        <w:rPr>
          <w:rStyle w:val="HebrewChar"/>
          <w:rFonts w:cs="Times New Roman" w:hint="cs"/>
          <w:sz w:val="20"/>
          <w:szCs w:val="20"/>
          <w:rtl/>
        </w:rPr>
        <w:t>דבריו</w:t>
      </w:r>
      <w:r w:rsidRPr="0037553B">
        <w:rPr>
          <w:rStyle w:val="HebrewChar"/>
          <w:rFonts w:cs="Times New Roman"/>
          <w:sz w:val="20"/>
          <w:szCs w:val="20"/>
          <w:rtl/>
        </w:rPr>
        <w:t xml:space="preserve"> לא כפי</w:t>
      </w:r>
      <w:r w:rsidRPr="0037553B">
        <w:rPr>
          <w:rStyle w:val="HebrewChar"/>
          <w:rFonts w:cs="Times New Roman" w:hint="cs"/>
          <w:sz w:val="20"/>
          <w:szCs w:val="20"/>
          <w:rtl/>
        </w:rPr>
        <w:t>'</w:t>
      </w:r>
      <w:r w:rsidRPr="0037553B">
        <w:rPr>
          <w:rStyle w:val="HebrewChar"/>
          <w:rFonts w:cs="Times New Roman"/>
          <w:bCs/>
          <w:sz w:val="20"/>
          <w:szCs w:val="20"/>
          <w:rtl/>
        </w:rPr>
        <w:t xml:space="preserve"> </w:t>
      </w:r>
      <w:proofErr w:type="spellStart"/>
      <w:r w:rsidRPr="00203ACF">
        <w:rPr>
          <w:rStyle w:val="HebrewChar"/>
          <w:rFonts w:cs="Times New Roman"/>
          <w:bCs/>
          <w:sz w:val="20"/>
          <w:szCs w:val="20"/>
          <w:u w:val="single"/>
          <w:rtl/>
        </w:rPr>
        <w:t>רא"ם</w:t>
      </w:r>
      <w:proofErr w:type="spellEnd"/>
      <w:r w:rsidRPr="0037553B">
        <w:rPr>
          <w:rStyle w:val="HebrewChar"/>
          <w:rFonts w:cs="Times New Roman"/>
          <w:sz w:val="20"/>
          <w:szCs w:val="20"/>
          <w:rtl/>
        </w:rPr>
        <w:t xml:space="preserve"> </w:t>
      </w:r>
      <w:commentRangeEnd w:id="0"/>
      <w:r w:rsidR="00536BFA">
        <w:rPr>
          <w:rStyle w:val="CommentReference"/>
          <w:rtl/>
        </w:rPr>
        <w:commentReference w:id="0"/>
      </w:r>
      <w:r w:rsidRPr="0037553B">
        <w:rPr>
          <w:rStyle w:val="HebrewChar"/>
          <w:rFonts w:cs="Times New Roman" w:hint="cs"/>
          <w:sz w:val="20"/>
          <w:szCs w:val="20"/>
          <w:rtl/>
        </w:rPr>
        <w:t>(</w:t>
      </w:r>
      <w:r w:rsidRPr="0037553B">
        <w:rPr>
          <w:rStyle w:val="HebrewChar"/>
          <w:rFonts w:cs="Times New Roman"/>
          <w:sz w:val="20"/>
          <w:szCs w:val="20"/>
          <w:rtl/>
        </w:rPr>
        <w:t>ב</w:t>
      </w:r>
      <w:r w:rsidRPr="0037553B">
        <w:rPr>
          <w:rStyle w:val="HebrewChar"/>
          <w:rFonts w:cs="Times New Roman" w:hint="cs"/>
          <w:sz w:val="20"/>
          <w:szCs w:val="20"/>
          <w:rtl/>
        </w:rPr>
        <w:t>העלותך</w:t>
      </w:r>
      <w:r w:rsidRPr="0037553B">
        <w:rPr>
          <w:rStyle w:val="HebrewChar"/>
          <w:rFonts w:cs="Times New Roman"/>
          <w:sz w:val="20"/>
          <w:szCs w:val="20"/>
          <w:rtl/>
        </w:rPr>
        <w:t xml:space="preserve"> </w:t>
      </w:r>
      <w:proofErr w:type="spellStart"/>
      <w:r w:rsidRPr="0037553B">
        <w:rPr>
          <w:rStyle w:val="HebrewChar"/>
          <w:rFonts w:cs="Times New Roman"/>
          <w:sz w:val="20"/>
          <w:szCs w:val="20"/>
          <w:rtl/>
        </w:rPr>
        <w:t>יא</w:t>
      </w:r>
      <w:r w:rsidRPr="0037553B">
        <w:rPr>
          <w:rStyle w:val="HebrewChar"/>
          <w:rFonts w:cs="Times New Roman" w:hint="cs"/>
          <w:sz w:val="20"/>
          <w:szCs w:val="20"/>
          <w:rtl/>
        </w:rPr>
        <w:t>:</w:t>
      </w:r>
      <w:r w:rsidRPr="0037553B">
        <w:rPr>
          <w:rStyle w:val="HebrewChar"/>
          <w:rFonts w:cs="Times New Roman"/>
          <w:sz w:val="20"/>
          <w:szCs w:val="20"/>
          <w:rtl/>
        </w:rPr>
        <w:t>י</w:t>
      </w:r>
      <w:proofErr w:type="spellEnd"/>
      <w:r w:rsidRPr="0037553B">
        <w:rPr>
          <w:rStyle w:val="HebrewChar"/>
          <w:rFonts w:cs="Times New Roman" w:hint="cs"/>
          <w:sz w:val="20"/>
          <w:szCs w:val="20"/>
          <w:rtl/>
        </w:rPr>
        <w:t>)</w:t>
      </w:r>
      <w:r w:rsidRPr="0037553B">
        <w:rPr>
          <w:rStyle w:val="HebrewChar"/>
          <w:rFonts w:cs="Times New Roman"/>
          <w:sz w:val="20"/>
          <w:szCs w:val="20"/>
          <w:rtl/>
        </w:rPr>
        <w:t xml:space="preserve"> </w:t>
      </w:r>
      <w:proofErr w:type="spellStart"/>
      <w:r w:rsidRPr="0037553B">
        <w:rPr>
          <w:rStyle w:val="HebrewChar"/>
          <w:rFonts w:cs="Times New Roman"/>
          <w:sz w:val="20"/>
          <w:szCs w:val="20"/>
          <w:rtl/>
        </w:rPr>
        <w:t>דשם</w:t>
      </w:r>
      <w:proofErr w:type="spellEnd"/>
      <w:r w:rsidRPr="0037553B">
        <w:rPr>
          <w:rStyle w:val="HebrewChar"/>
          <w:rFonts w:cs="Times New Roman"/>
          <w:sz w:val="20"/>
          <w:szCs w:val="20"/>
          <w:rtl/>
        </w:rPr>
        <w:t xml:space="preserve"> תמה ולא ידעתי למה נתעוררו עכשיו אחר נסיעתן מה</w:t>
      </w:r>
      <w:r w:rsidRPr="0037553B">
        <w:rPr>
          <w:rStyle w:val="HebrewChar"/>
          <w:rFonts w:cs="Times New Roman" w:hint="cs"/>
          <w:sz w:val="20"/>
          <w:szCs w:val="20"/>
          <w:rtl/>
        </w:rPr>
        <w:t xml:space="preserve">ר </w:t>
      </w:r>
      <w:r w:rsidRPr="0037553B">
        <w:rPr>
          <w:rStyle w:val="HebrewChar"/>
          <w:rFonts w:cs="Times New Roman"/>
          <w:sz w:val="20"/>
          <w:szCs w:val="20"/>
          <w:rtl/>
        </w:rPr>
        <w:t>ס</w:t>
      </w:r>
      <w:r w:rsidRPr="0037553B">
        <w:rPr>
          <w:rStyle w:val="HebrewChar"/>
          <w:rFonts w:cs="Times New Roman" w:hint="cs"/>
          <w:sz w:val="20"/>
          <w:szCs w:val="20"/>
          <w:rtl/>
        </w:rPr>
        <w:t>יני</w:t>
      </w:r>
      <w:r w:rsidRPr="0037553B">
        <w:rPr>
          <w:rStyle w:val="HebrewChar"/>
          <w:rFonts w:cs="Times New Roman"/>
          <w:sz w:val="20"/>
          <w:szCs w:val="20"/>
          <w:rtl/>
        </w:rPr>
        <w:t xml:space="preserve"> לבכות על שהפרישן משה מן העריות והלא כבר עברו כמה חדשים עד שנסעו מה</w:t>
      </w:r>
      <w:r w:rsidRPr="0037553B">
        <w:rPr>
          <w:rStyle w:val="HebrewChar"/>
          <w:rFonts w:cs="Times New Roman" w:hint="cs"/>
          <w:sz w:val="20"/>
          <w:szCs w:val="20"/>
          <w:rtl/>
        </w:rPr>
        <w:t xml:space="preserve">ר </w:t>
      </w:r>
      <w:r w:rsidRPr="0037553B">
        <w:rPr>
          <w:rStyle w:val="HebrewChar"/>
          <w:rFonts w:cs="Times New Roman"/>
          <w:sz w:val="20"/>
          <w:szCs w:val="20"/>
          <w:rtl/>
        </w:rPr>
        <w:t>ס</w:t>
      </w:r>
      <w:r w:rsidRPr="0037553B">
        <w:rPr>
          <w:rStyle w:val="HebrewChar"/>
          <w:rFonts w:cs="Times New Roman" w:hint="cs"/>
          <w:sz w:val="20"/>
          <w:szCs w:val="20"/>
          <w:rtl/>
        </w:rPr>
        <w:t>יני</w:t>
      </w:r>
      <w:r w:rsidRPr="0037553B">
        <w:rPr>
          <w:rStyle w:val="HebrewChar"/>
          <w:rFonts w:cs="Times New Roman"/>
          <w:sz w:val="20"/>
          <w:szCs w:val="20"/>
          <w:rtl/>
        </w:rPr>
        <w:t>, ותירץ די"ל שאעפ"י שהיתה כ</w:t>
      </w:r>
      <w:r w:rsidRPr="0037553B">
        <w:rPr>
          <w:rStyle w:val="HebrewChar"/>
          <w:rFonts w:cs="Times New Roman" w:hint="cs"/>
          <w:sz w:val="20"/>
          <w:szCs w:val="20"/>
          <w:rtl/>
        </w:rPr>
        <w:t xml:space="preserve">ל </w:t>
      </w:r>
      <w:r w:rsidRPr="0037553B">
        <w:rPr>
          <w:rStyle w:val="HebrewChar"/>
          <w:rFonts w:cs="Times New Roman"/>
          <w:sz w:val="20"/>
          <w:szCs w:val="20"/>
          <w:rtl/>
        </w:rPr>
        <w:t>הת</w:t>
      </w:r>
      <w:r w:rsidRPr="0037553B">
        <w:rPr>
          <w:rStyle w:val="HebrewChar"/>
          <w:rFonts w:cs="Times New Roman" w:hint="cs"/>
          <w:sz w:val="20"/>
          <w:szCs w:val="20"/>
          <w:rtl/>
        </w:rPr>
        <w:t>ורה</w:t>
      </w:r>
      <w:r w:rsidRPr="0037553B">
        <w:rPr>
          <w:rStyle w:val="HebrewChar"/>
          <w:rFonts w:cs="Times New Roman"/>
          <w:sz w:val="20"/>
          <w:szCs w:val="20"/>
          <w:rtl/>
        </w:rPr>
        <w:t xml:space="preserve"> כ</w:t>
      </w:r>
      <w:r w:rsidRPr="0037553B">
        <w:rPr>
          <w:rStyle w:val="HebrewChar"/>
          <w:rFonts w:cs="Times New Roman" w:hint="cs"/>
          <w:sz w:val="20"/>
          <w:szCs w:val="20"/>
          <w:rtl/>
        </w:rPr>
        <w:t>ו</w:t>
      </w:r>
      <w:r w:rsidRPr="0037553B">
        <w:rPr>
          <w:rStyle w:val="HebrewChar"/>
          <w:rFonts w:cs="Times New Roman"/>
          <w:sz w:val="20"/>
          <w:szCs w:val="20"/>
          <w:rtl/>
        </w:rPr>
        <w:t>לה מסורה בידו מ"מ לא נא</w:t>
      </w:r>
      <w:r w:rsidRPr="0037553B">
        <w:rPr>
          <w:rStyle w:val="HebrewChar"/>
          <w:rFonts w:cs="Times New Roman" w:hint="cs"/>
          <w:sz w:val="20"/>
          <w:szCs w:val="20"/>
          <w:rtl/>
        </w:rPr>
        <w:t>מר</w:t>
      </w:r>
      <w:r w:rsidR="00E7134E" w:rsidRPr="0037553B">
        <w:rPr>
          <w:rStyle w:val="HebrewChar"/>
          <w:rFonts w:cs="Times New Roman"/>
          <w:sz w:val="20"/>
          <w:szCs w:val="20"/>
          <w:rtl/>
        </w:rPr>
        <w:t xml:space="preserve"> לישראל אלא כל אחת בזמנה דפ</w:t>
      </w:r>
      <w:r w:rsidR="00E7134E" w:rsidRPr="0037553B">
        <w:rPr>
          <w:rStyle w:val="HebrewChar"/>
          <w:rFonts w:cs="Times New Roman" w:hint="cs"/>
          <w:sz w:val="20"/>
          <w:szCs w:val="20"/>
          <w:rtl/>
        </w:rPr>
        <w:t>'</w:t>
      </w:r>
      <w:r w:rsidR="00E7134E" w:rsidRPr="0037553B">
        <w:rPr>
          <w:rStyle w:val="HebrewChar"/>
          <w:rFonts w:cs="Times New Roman"/>
          <w:sz w:val="20"/>
          <w:szCs w:val="20"/>
          <w:rtl/>
        </w:rPr>
        <w:t xml:space="preserve"> עריות לא נתנו לכלל ישראל בה</w:t>
      </w:r>
      <w:r w:rsidR="00E7134E" w:rsidRPr="0037553B">
        <w:rPr>
          <w:rStyle w:val="HebrewChar"/>
          <w:rFonts w:cs="Times New Roman" w:hint="cs"/>
          <w:sz w:val="20"/>
          <w:szCs w:val="20"/>
          <w:rtl/>
        </w:rPr>
        <w:t>ר סיני</w:t>
      </w:r>
      <w:r w:rsidR="00E7134E" w:rsidRPr="0037553B">
        <w:rPr>
          <w:rStyle w:val="HebrewChar"/>
          <w:rFonts w:cs="Times New Roman"/>
          <w:sz w:val="20"/>
          <w:szCs w:val="20"/>
          <w:rtl/>
        </w:rPr>
        <w:t xml:space="preserve"> אלא במדבר סיני</w:t>
      </w:r>
      <w:r w:rsidR="00E7134E" w:rsidRPr="0037553B">
        <w:rPr>
          <w:rStyle w:val="HebrewChar"/>
          <w:rFonts w:cs="Times New Roman" w:hint="cs"/>
          <w:sz w:val="20"/>
          <w:szCs w:val="20"/>
          <w:rtl/>
        </w:rPr>
        <w:t>.</w:t>
      </w:r>
      <w:r w:rsidR="00E7134E" w:rsidRPr="0037553B">
        <w:rPr>
          <w:rStyle w:val="HebrewChar"/>
          <w:rFonts w:cs="Times New Roman"/>
          <w:sz w:val="20"/>
          <w:szCs w:val="20"/>
          <w:rtl/>
        </w:rPr>
        <w:t xml:space="preserve">  </w:t>
      </w:r>
    </w:p>
    <w:p w14:paraId="04652C3A" w14:textId="77777777" w:rsidR="001F67AD" w:rsidRPr="0037553B" w:rsidRDefault="00380787" w:rsidP="001F67AD">
      <w:pPr>
        <w:bidi/>
        <w:jc w:val="both"/>
        <w:rPr>
          <w:rStyle w:val="HebrewChar"/>
          <w:rFonts w:cs="Times New Roman"/>
          <w:sz w:val="20"/>
          <w:szCs w:val="20"/>
          <w:rtl/>
        </w:rPr>
      </w:pPr>
      <w:r w:rsidRPr="0037553B">
        <w:rPr>
          <w:noProof/>
          <w:sz w:val="20"/>
          <w:szCs w:val="20"/>
          <w:rtl/>
        </w:rPr>
        <w:t>ו</w:t>
      </w:r>
      <w:r w:rsidR="001F67AD" w:rsidRPr="0037553B">
        <w:rPr>
          <w:rFonts w:hint="cs"/>
          <w:noProof/>
          <w:sz w:val="20"/>
          <w:szCs w:val="20"/>
          <w:rtl/>
        </w:rPr>
        <w:t xml:space="preserve">גם לא </w:t>
      </w:r>
      <w:r w:rsidR="001F67AD" w:rsidRPr="00203ACF">
        <w:rPr>
          <w:rFonts w:hint="cs"/>
          <w:b/>
          <w:bCs/>
          <w:noProof/>
          <w:sz w:val="20"/>
          <w:szCs w:val="20"/>
          <w:u w:val="single"/>
          <w:rtl/>
        </w:rPr>
        <w:t>כ</w:t>
      </w:r>
      <w:r w:rsidRPr="00203ACF">
        <w:rPr>
          <w:b/>
          <w:bCs/>
          <w:noProof/>
          <w:sz w:val="20"/>
          <w:szCs w:val="20"/>
          <w:u w:val="single"/>
          <w:rtl/>
        </w:rPr>
        <w:t xml:space="preserve">דעת זקנים </w:t>
      </w:r>
      <w:r w:rsidR="001F67AD" w:rsidRPr="00203ACF">
        <w:rPr>
          <w:rFonts w:hint="cs"/>
          <w:b/>
          <w:bCs/>
          <w:noProof/>
          <w:sz w:val="20"/>
          <w:szCs w:val="20"/>
          <w:u w:val="single"/>
          <w:rtl/>
        </w:rPr>
        <w:t>מבעלי התוס</w:t>
      </w:r>
      <w:r w:rsidR="001F67AD" w:rsidRPr="0037553B">
        <w:rPr>
          <w:rFonts w:hint="cs"/>
          <w:noProof/>
          <w:sz w:val="20"/>
          <w:szCs w:val="20"/>
          <w:rtl/>
        </w:rPr>
        <w:t xml:space="preserve">' </w:t>
      </w:r>
      <w:r w:rsidRPr="0037553B">
        <w:rPr>
          <w:rFonts w:hint="cs"/>
          <w:noProof/>
          <w:sz w:val="20"/>
          <w:szCs w:val="20"/>
          <w:rtl/>
        </w:rPr>
        <w:t>(</w:t>
      </w:r>
      <w:r w:rsidRPr="0037553B">
        <w:rPr>
          <w:noProof/>
          <w:sz w:val="20"/>
          <w:szCs w:val="20"/>
          <w:rtl/>
        </w:rPr>
        <w:t>ב</w:t>
      </w:r>
      <w:r w:rsidR="00117155" w:rsidRPr="0037553B">
        <w:rPr>
          <w:rFonts w:hint="cs"/>
          <w:noProof/>
          <w:sz w:val="20"/>
          <w:szCs w:val="20"/>
          <w:rtl/>
        </w:rPr>
        <w:t>העלותך</w:t>
      </w:r>
      <w:r w:rsidRPr="0037553B">
        <w:rPr>
          <w:noProof/>
          <w:sz w:val="20"/>
          <w:szCs w:val="20"/>
          <w:rtl/>
        </w:rPr>
        <w:t xml:space="preserve"> יא</w:t>
      </w:r>
      <w:r w:rsidR="001F67AD" w:rsidRPr="0037553B">
        <w:rPr>
          <w:rFonts w:hint="cs"/>
          <w:noProof/>
          <w:sz w:val="20"/>
          <w:szCs w:val="20"/>
          <w:rtl/>
        </w:rPr>
        <w:t>:</w:t>
      </w:r>
      <w:r w:rsidR="00117155" w:rsidRPr="0037553B">
        <w:rPr>
          <w:rFonts w:hint="cs"/>
          <w:noProof/>
          <w:sz w:val="20"/>
          <w:szCs w:val="20"/>
          <w:rtl/>
        </w:rPr>
        <w:t>כ</w:t>
      </w:r>
      <w:r w:rsidRPr="0037553B">
        <w:rPr>
          <w:noProof/>
          <w:sz w:val="20"/>
          <w:szCs w:val="20"/>
          <w:rtl/>
        </w:rPr>
        <w:t>ז</w:t>
      </w:r>
      <w:r w:rsidRPr="0037553B">
        <w:rPr>
          <w:rFonts w:hint="cs"/>
          <w:noProof/>
          <w:sz w:val="20"/>
          <w:szCs w:val="20"/>
          <w:rtl/>
        </w:rPr>
        <w:t>)</w:t>
      </w:r>
      <w:r w:rsidRPr="0037553B">
        <w:rPr>
          <w:noProof/>
          <w:sz w:val="20"/>
          <w:szCs w:val="20"/>
          <w:rtl/>
        </w:rPr>
        <w:t xml:space="preserve"> </w:t>
      </w:r>
      <w:r w:rsidR="001F67AD" w:rsidRPr="0037553B">
        <w:rPr>
          <w:rStyle w:val="HebrewChar"/>
          <w:rFonts w:cs="Times New Roman" w:hint="cs"/>
          <w:sz w:val="20"/>
          <w:szCs w:val="20"/>
          <w:rtl/>
        </w:rPr>
        <w:t xml:space="preserve">וז"ל </w:t>
      </w:r>
      <w:r w:rsidR="00117155" w:rsidRPr="0037553B">
        <w:rPr>
          <w:rStyle w:val="HebrewChar"/>
          <w:rFonts w:cs="Times New Roman"/>
          <w:sz w:val="20"/>
          <w:szCs w:val="20"/>
          <w:rtl/>
        </w:rPr>
        <w:t>כשנתנה תורה ונאסרו על העריות פרשו כלם שנא' וישמע משה את העם בכה למשפחותיו ודרשינן על עסקי משפחותיו וגם עמרם אבי משה פירש מיוכבד שהית</w:t>
      </w:r>
      <w:r w:rsidR="00273ACC" w:rsidRPr="0037553B">
        <w:rPr>
          <w:rStyle w:val="HebrewChar"/>
          <w:rFonts w:cs="Times New Roman" w:hint="cs"/>
          <w:sz w:val="20"/>
          <w:szCs w:val="20"/>
          <w:rtl/>
        </w:rPr>
        <w:t>ה</w:t>
      </w:r>
      <w:r w:rsidR="00117155" w:rsidRPr="0037553B">
        <w:rPr>
          <w:rStyle w:val="HebrewChar"/>
          <w:rFonts w:cs="Times New Roman"/>
          <w:sz w:val="20"/>
          <w:szCs w:val="20"/>
          <w:rtl/>
        </w:rPr>
        <w:t xml:space="preserve"> אשתו ונשא אשה אחרת והוליד ממנה אלדד ומידד אלדד אל דוד מידד מי דוד כלו' חלוף דוד. ומצאתי קונטריס מר' עמרם מר' הלל שהיה מארץ ישראל אני הלל ראיתי קבר אלדד ומידד והיה כתוב עליהם אלדד ומידד אחי אהרן מן האב ולא מן האם</w:t>
      </w:r>
      <w:r w:rsidR="00273ACC" w:rsidRPr="0037553B">
        <w:rPr>
          <w:rStyle w:val="HebrewChar"/>
          <w:rFonts w:cs="Times New Roman" w:hint="cs"/>
          <w:sz w:val="20"/>
          <w:szCs w:val="20"/>
          <w:rtl/>
        </w:rPr>
        <w:t>, עכ"ל</w:t>
      </w:r>
      <w:r w:rsidR="00117155" w:rsidRPr="0037553B">
        <w:rPr>
          <w:rStyle w:val="HebrewChar"/>
          <w:rFonts w:cs="Times New Roman"/>
          <w:sz w:val="20"/>
          <w:szCs w:val="20"/>
          <w:rtl/>
        </w:rPr>
        <w:t>.</w:t>
      </w:r>
      <w:r w:rsidR="001F67AD" w:rsidRPr="0037553B">
        <w:rPr>
          <w:rStyle w:val="HebrewChar"/>
          <w:rFonts w:cs="Times New Roman" w:hint="cs"/>
          <w:sz w:val="20"/>
          <w:szCs w:val="20"/>
          <w:rtl/>
        </w:rPr>
        <w:t xml:space="preserve"> מבואר </w:t>
      </w:r>
      <w:r w:rsidR="001F67AD" w:rsidRPr="0037553B">
        <w:rPr>
          <w:noProof/>
          <w:sz w:val="20"/>
          <w:szCs w:val="20"/>
          <w:rtl/>
        </w:rPr>
        <w:t>להדיא שעמרם פירש מאשתו וכן שאר עריות נ</w:t>
      </w:r>
      <w:r w:rsidR="001F67AD" w:rsidRPr="0037553B">
        <w:rPr>
          <w:rFonts w:hint="cs"/>
          <w:noProof/>
          <w:sz w:val="20"/>
          <w:szCs w:val="20"/>
          <w:rtl/>
        </w:rPr>
        <w:t>ת</w:t>
      </w:r>
      <w:r w:rsidR="001F67AD" w:rsidRPr="0037553B">
        <w:rPr>
          <w:noProof/>
          <w:sz w:val="20"/>
          <w:szCs w:val="20"/>
          <w:rtl/>
        </w:rPr>
        <w:t>גרשו</w:t>
      </w:r>
      <w:r w:rsidR="001F67AD" w:rsidRPr="0037553B">
        <w:rPr>
          <w:rFonts w:hint="cs"/>
          <w:noProof/>
          <w:sz w:val="20"/>
          <w:szCs w:val="20"/>
          <w:rtl/>
        </w:rPr>
        <w:t xml:space="preserve"> אחר מתן תורה. </w:t>
      </w:r>
      <w:r w:rsidR="001F67AD" w:rsidRPr="0037553B">
        <w:rPr>
          <w:rStyle w:val="HebrewChar"/>
          <w:rFonts w:cs="Times New Roman" w:hint="cs"/>
          <w:sz w:val="20"/>
          <w:szCs w:val="20"/>
          <w:rtl/>
        </w:rPr>
        <w:t xml:space="preserve">(ע' </w:t>
      </w:r>
      <w:r w:rsidR="001F67AD" w:rsidRPr="0037553B">
        <w:rPr>
          <w:rStyle w:val="HebrewChar"/>
          <w:rFonts w:cs="Times New Roman"/>
          <w:sz w:val="20"/>
          <w:szCs w:val="20"/>
          <w:rtl/>
        </w:rPr>
        <w:t>מוריה שנה כ' א-ב הערות והארות</w:t>
      </w:r>
      <w:r w:rsidR="001F67AD" w:rsidRPr="0037553B">
        <w:rPr>
          <w:rStyle w:val="HebrewChar"/>
          <w:rFonts w:cs="Times New Roman" w:hint="cs"/>
          <w:sz w:val="20"/>
          <w:szCs w:val="20"/>
          <w:rtl/>
        </w:rPr>
        <w:t>).</w:t>
      </w:r>
    </w:p>
    <w:p w14:paraId="385E5ADA" w14:textId="77777777" w:rsidR="00E7134E" w:rsidRPr="0037553B" w:rsidRDefault="00E7134E" w:rsidP="00E7134E">
      <w:pPr>
        <w:bidi/>
        <w:jc w:val="both"/>
        <w:rPr>
          <w:noProof/>
          <w:sz w:val="20"/>
          <w:szCs w:val="20"/>
          <w:rtl/>
        </w:rPr>
      </w:pPr>
      <w:r w:rsidRPr="0037553B">
        <w:rPr>
          <w:rFonts w:hint="cs"/>
          <w:noProof/>
          <w:sz w:val="20"/>
          <w:szCs w:val="20"/>
          <w:rtl/>
        </w:rPr>
        <w:t>ו</w:t>
      </w:r>
      <w:r w:rsidRPr="0037553B">
        <w:rPr>
          <w:noProof/>
          <w:sz w:val="20"/>
          <w:szCs w:val="20"/>
          <w:rtl/>
        </w:rPr>
        <w:t>העירו שיקשה על דבריו מאהרן שלא ראה נגעי מרים</w:t>
      </w:r>
      <w:r w:rsidRPr="0037553B">
        <w:rPr>
          <w:rFonts w:hint="cs"/>
          <w:noProof/>
          <w:sz w:val="20"/>
          <w:szCs w:val="20"/>
          <w:rtl/>
        </w:rPr>
        <w:t xml:space="preserve"> משום דקרוב היה (זבחים קא:)</w:t>
      </w:r>
      <w:r w:rsidR="002C6FAD" w:rsidRPr="0037553B">
        <w:rPr>
          <w:rFonts w:hint="cs"/>
          <w:noProof/>
          <w:sz w:val="20"/>
          <w:szCs w:val="20"/>
          <w:rtl/>
        </w:rPr>
        <w:t xml:space="preserve">, ע' לקמן מה שכתב </w:t>
      </w:r>
      <w:r w:rsidR="002C6FAD" w:rsidRPr="0037553B">
        <w:rPr>
          <w:rFonts w:hint="cs"/>
          <w:sz w:val="20"/>
          <w:szCs w:val="20"/>
          <w:rtl/>
        </w:rPr>
        <w:t xml:space="preserve">הגה"ק ר' מאיר יחיאל הלוי הלשטוק </w:t>
      </w:r>
      <w:r w:rsidR="002C6FAD" w:rsidRPr="0037553B">
        <w:rPr>
          <w:sz w:val="20"/>
          <w:szCs w:val="20"/>
          <w:rtl/>
        </w:rPr>
        <w:t>מאוס</w:t>
      </w:r>
      <w:r w:rsidR="002C6FAD" w:rsidRPr="0037553B">
        <w:rPr>
          <w:rFonts w:hint="cs"/>
          <w:sz w:val="20"/>
          <w:szCs w:val="20"/>
          <w:rtl/>
        </w:rPr>
        <w:t>ט</w:t>
      </w:r>
      <w:r w:rsidR="002C6FAD" w:rsidRPr="0037553B">
        <w:rPr>
          <w:sz w:val="20"/>
          <w:szCs w:val="20"/>
          <w:rtl/>
        </w:rPr>
        <w:t>ר</w:t>
      </w:r>
      <w:r w:rsidR="002C6FAD" w:rsidRPr="0037553B">
        <w:rPr>
          <w:rFonts w:hint="cs"/>
          <w:sz w:val="20"/>
          <w:szCs w:val="20"/>
          <w:rtl/>
        </w:rPr>
        <w:t>או</w:t>
      </w:r>
      <w:r w:rsidR="002C6FAD" w:rsidRPr="0037553B">
        <w:rPr>
          <w:sz w:val="20"/>
          <w:szCs w:val="20"/>
          <w:rtl/>
        </w:rPr>
        <w:t>וצ</w:t>
      </w:r>
      <w:r w:rsidR="002C6FAD" w:rsidRPr="0037553B">
        <w:rPr>
          <w:rFonts w:hint="cs"/>
          <w:sz w:val="20"/>
          <w:szCs w:val="20"/>
          <w:rtl/>
        </w:rPr>
        <w:t>א.</w:t>
      </w:r>
    </w:p>
    <w:p w14:paraId="16D0365D" w14:textId="77777777" w:rsidR="00656E10" w:rsidRPr="0037553B" w:rsidRDefault="00656E10" w:rsidP="00656E10">
      <w:pPr>
        <w:pStyle w:val="NormalPar"/>
        <w:bidi/>
        <w:jc w:val="both"/>
        <w:rPr>
          <w:rStyle w:val="HebrewChar"/>
          <w:rFonts w:cs="Times New Roman"/>
          <w:bCs/>
          <w:sz w:val="20"/>
          <w:szCs w:val="20"/>
          <w:rtl/>
        </w:rPr>
      </w:pPr>
    </w:p>
    <w:p w14:paraId="4CC2471B" w14:textId="77777777" w:rsidR="00042666" w:rsidRPr="0037553B" w:rsidRDefault="000E4D82" w:rsidP="00380787">
      <w:pPr>
        <w:pStyle w:val="NormalPar"/>
        <w:bidi/>
        <w:jc w:val="both"/>
        <w:rPr>
          <w:rStyle w:val="HebrewChar"/>
          <w:rFonts w:cs="Times New Roman"/>
          <w:sz w:val="20"/>
          <w:szCs w:val="20"/>
          <w:rtl/>
        </w:rPr>
      </w:pPr>
      <w:r w:rsidRPr="0037553B">
        <w:rPr>
          <w:rStyle w:val="HebrewChar"/>
          <w:rFonts w:cs="Times New Roman" w:hint="cs"/>
          <w:b/>
          <w:sz w:val="20"/>
          <w:szCs w:val="20"/>
          <w:rtl/>
        </w:rPr>
        <w:t>ממה שכתב ה</w:t>
      </w:r>
      <w:r w:rsidRPr="0037553B">
        <w:rPr>
          <w:rStyle w:val="HebrewChar"/>
          <w:rFonts w:cs="Times New Roman"/>
          <w:b/>
          <w:sz w:val="20"/>
          <w:szCs w:val="20"/>
          <w:rtl/>
        </w:rPr>
        <w:t>חת</w:t>
      </w:r>
      <w:r w:rsidRPr="0037553B">
        <w:rPr>
          <w:rStyle w:val="HebrewChar"/>
          <w:rFonts w:cs="Times New Roman" w:hint="cs"/>
          <w:b/>
          <w:sz w:val="20"/>
          <w:szCs w:val="20"/>
          <w:rtl/>
        </w:rPr>
        <w:t>"</w:t>
      </w:r>
      <w:r w:rsidRPr="0037553B">
        <w:rPr>
          <w:rStyle w:val="HebrewChar"/>
          <w:rFonts w:cs="Times New Roman"/>
          <w:b/>
          <w:sz w:val="20"/>
          <w:szCs w:val="20"/>
          <w:rtl/>
        </w:rPr>
        <w:t>ס</w:t>
      </w:r>
      <w:r w:rsidRPr="0037553B">
        <w:rPr>
          <w:rStyle w:val="HebrewChar"/>
          <w:rFonts w:cs="Times New Roman" w:hint="cs"/>
          <w:b/>
          <w:sz w:val="20"/>
          <w:szCs w:val="20"/>
          <w:rtl/>
        </w:rPr>
        <w:t xml:space="preserve"> עה"פ</w:t>
      </w:r>
      <w:r w:rsidRPr="0037553B">
        <w:rPr>
          <w:rStyle w:val="HebrewChar"/>
          <w:rFonts w:cs="Times New Roman" w:hint="cs"/>
          <w:bCs/>
          <w:sz w:val="20"/>
          <w:szCs w:val="20"/>
          <w:rtl/>
        </w:rPr>
        <w:t xml:space="preserve"> </w:t>
      </w:r>
      <w:r w:rsidR="00042666" w:rsidRPr="0037553B">
        <w:rPr>
          <w:rStyle w:val="HebrewChar"/>
          <w:rFonts w:cs="Times New Roman"/>
          <w:sz w:val="20"/>
          <w:szCs w:val="20"/>
          <w:rtl/>
        </w:rPr>
        <w:t xml:space="preserve">והאספסף אשר בקרבו התאוו תאוה וישבו ויבכו גם בני ישראל ויאמרו מי יאכלנו בשר: זכרנו את הדגה אשר נאכל במצרים חנם </w:t>
      </w:r>
      <w:r w:rsidR="00042666" w:rsidRPr="0037553B">
        <w:rPr>
          <w:rStyle w:val="HebrewChar"/>
          <w:rFonts w:cs="Times New Roman" w:hint="cs"/>
          <w:sz w:val="20"/>
          <w:szCs w:val="20"/>
          <w:rtl/>
        </w:rPr>
        <w:t>..</w:t>
      </w:r>
      <w:r w:rsidR="00042666" w:rsidRPr="0037553B">
        <w:rPr>
          <w:rStyle w:val="HebrewChar"/>
          <w:rFonts w:cs="Times New Roman"/>
          <w:sz w:val="20"/>
          <w:szCs w:val="20"/>
          <w:rtl/>
        </w:rPr>
        <w:t xml:space="preserve"> וישמע משה את העם בכה למשפחתיו איש לפתח אהלו. </w:t>
      </w:r>
      <w:r w:rsidRPr="0037553B">
        <w:rPr>
          <w:rStyle w:val="HebrewChar"/>
          <w:rFonts w:cs="Times New Roman" w:hint="cs"/>
          <w:sz w:val="20"/>
          <w:szCs w:val="20"/>
          <w:rtl/>
        </w:rPr>
        <w:t>(</w:t>
      </w:r>
      <w:r w:rsidRPr="0037553B">
        <w:rPr>
          <w:rStyle w:val="HebrewChar"/>
          <w:rFonts w:cs="Times New Roman" w:hint="cs"/>
          <w:b/>
          <w:sz w:val="20"/>
          <w:szCs w:val="20"/>
          <w:rtl/>
        </w:rPr>
        <w:t>ב</w:t>
      </w:r>
      <w:r w:rsidRPr="0037553B">
        <w:rPr>
          <w:rStyle w:val="HebrewChar"/>
          <w:rFonts w:cs="Times New Roman"/>
          <w:b/>
          <w:sz w:val="20"/>
          <w:szCs w:val="20"/>
          <w:rtl/>
        </w:rPr>
        <w:t>העלותך</w:t>
      </w:r>
      <w:r w:rsidRPr="0037553B">
        <w:rPr>
          <w:rStyle w:val="HebrewChar"/>
          <w:rFonts w:cs="Times New Roman"/>
          <w:bCs/>
          <w:sz w:val="20"/>
          <w:szCs w:val="20"/>
          <w:rtl/>
        </w:rPr>
        <w:t xml:space="preserve"> </w:t>
      </w:r>
      <w:r w:rsidRPr="0037553B">
        <w:rPr>
          <w:rStyle w:val="HebrewChar"/>
          <w:rFonts w:cs="Times New Roman" w:hint="cs"/>
          <w:sz w:val="20"/>
          <w:szCs w:val="20"/>
          <w:rtl/>
        </w:rPr>
        <w:t xml:space="preserve">יא:ד) </w:t>
      </w:r>
      <w:r w:rsidR="00042666" w:rsidRPr="0037553B">
        <w:rPr>
          <w:rStyle w:val="HebrewChar"/>
          <w:rFonts w:cs="Times New Roman" w:hint="cs"/>
          <w:sz w:val="20"/>
          <w:szCs w:val="20"/>
          <w:rtl/>
        </w:rPr>
        <w:t>ופי</w:t>
      </w:r>
      <w:r w:rsidR="00042666" w:rsidRPr="0037553B">
        <w:rPr>
          <w:rStyle w:val="HebrewChar"/>
          <w:rFonts w:cs="Times New Roman"/>
          <w:sz w:val="20"/>
          <w:szCs w:val="20"/>
          <w:rtl/>
        </w:rPr>
        <w:t xml:space="preserve">רש"י והאספסף אלו ערב רב. בכה למשפחותיו - ורבותינו אמרו על עסקי משפחות, על עריות הנאסרות להם </w:t>
      </w:r>
      <w:r w:rsidR="00042666" w:rsidRPr="0037553B">
        <w:rPr>
          <w:rStyle w:val="HebrewChar"/>
          <w:rFonts w:cs="Times New Roman" w:hint="cs"/>
          <w:sz w:val="20"/>
          <w:szCs w:val="20"/>
          <w:rtl/>
        </w:rPr>
        <w:t>(</w:t>
      </w:r>
      <w:r w:rsidR="00042666" w:rsidRPr="0037553B">
        <w:rPr>
          <w:rStyle w:val="HebrewChar"/>
          <w:rFonts w:cs="Times New Roman"/>
          <w:sz w:val="20"/>
          <w:szCs w:val="20"/>
          <w:rtl/>
        </w:rPr>
        <w:t>יומא עה.</w:t>
      </w:r>
      <w:r w:rsidR="00042666" w:rsidRPr="0037553B">
        <w:rPr>
          <w:rStyle w:val="HebrewChar"/>
          <w:rFonts w:cs="Times New Roman" w:hint="cs"/>
          <w:sz w:val="20"/>
          <w:szCs w:val="20"/>
          <w:rtl/>
        </w:rPr>
        <w:t>).</w:t>
      </w:r>
      <w:r w:rsidR="00042666" w:rsidRPr="0037553B">
        <w:rPr>
          <w:rStyle w:val="HebrewChar"/>
          <w:rFonts w:cs="Times New Roman"/>
          <w:sz w:val="20"/>
          <w:szCs w:val="20"/>
          <w:rtl/>
        </w:rPr>
        <w:t xml:space="preserve"> </w:t>
      </w:r>
      <w:r w:rsidRPr="0037553B">
        <w:rPr>
          <w:rStyle w:val="HebrewChar"/>
          <w:rFonts w:cs="Times New Roman" w:hint="cs"/>
          <w:sz w:val="20"/>
          <w:szCs w:val="20"/>
          <w:rtl/>
        </w:rPr>
        <w:t>וז"ל</w:t>
      </w:r>
      <w:r w:rsidRPr="0037553B">
        <w:rPr>
          <w:rStyle w:val="HebrewChar"/>
          <w:rFonts w:cs="Times New Roman"/>
          <w:sz w:val="20"/>
          <w:szCs w:val="20"/>
          <w:rtl/>
        </w:rPr>
        <w:t xml:space="preserve"> </w:t>
      </w:r>
      <w:r w:rsidR="00042666" w:rsidRPr="0037553B">
        <w:rPr>
          <w:rStyle w:val="HebrewChar"/>
          <w:rFonts w:cs="Times New Roman" w:hint="cs"/>
          <w:sz w:val="20"/>
          <w:szCs w:val="20"/>
          <w:rtl/>
        </w:rPr>
        <w:t xml:space="preserve">החת"ס </w:t>
      </w:r>
      <w:r w:rsidRPr="0037553B">
        <w:rPr>
          <w:rStyle w:val="HebrewChar"/>
          <w:rFonts w:cs="Times New Roman"/>
          <w:sz w:val="20"/>
          <w:szCs w:val="20"/>
          <w:rtl/>
        </w:rPr>
        <w:t>פי</w:t>
      </w:r>
      <w:r w:rsidRPr="0037553B">
        <w:rPr>
          <w:rStyle w:val="HebrewChar"/>
          <w:rFonts w:cs="Times New Roman" w:hint="cs"/>
          <w:sz w:val="20"/>
          <w:szCs w:val="20"/>
          <w:rtl/>
        </w:rPr>
        <w:t xml:space="preserve">' </w:t>
      </w:r>
      <w:r w:rsidRPr="0037553B">
        <w:rPr>
          <w:rStyle w:val="HebrewChar"/>
          <w:rFonts w:cs="Times New Roman"/>
          <w:sz w:val="20"/>
          <w:szCs w:val="20"/>
          <w:rtl/>
        </w:rPr>
        <w:t>חז"ל היינו עריות בוכה למשפחותיו על עסקי משפחותיו דהנה מרע"ה אסר עריות לישראל ואע"פ שהיה קשה עליהם קיבלו עליהם בשמחה לסבול עומ</w:t>
      </w:r>
      <w:r w:rsidRPr="0037553B">
        <w:rPr>
          <w:rStyle w:val="HebrewChar"/>
          <w:rFonts w:cs="Times New Roman" w:hint="cs"/>
          <w:sz w:val="20"/>
          <w:szCs w:val="20"/>
          <w:rtl/>
        </w:rPr>
        <w:t>"</w:t>
      </w:r>
      <w:r w:rsidRPr="0037553B">
        <w:rPr>
          <w:rStyle w:val="HebrewChar"/>
          <w:rFonts w:cs="Times New Roman"/>
          <w:sz w:val="20"/>
          <w:szCs w:val="20"/>
          <w:rtl/>
        </w:rPr>
        <w:t xml:space="preserve">ש </w:t>
      </w:r>
      <w:r w:rsidR="00344046" w:rsidRPr="0037553B">
        <w:rPr>
          <w:rStyle w:val="HebrewChar"/>
          <w:rFonts w:cs="Times New Roman" w:hint="cs"/>
          <w:sz w:val="20"/>
          <w:szCs w:val="20"/>
          <w:rtl/>
        </w:rPr>
        <w:t xml:space="preserve">אך לערב רב התיר עריות </w:t>
      </w:r>
      <w:r w:rsidR="00344046" w:rsidRPr="0037553B">
        <w:rPr>
          <w:rStyle w:val="HebrewChar"/>
          <w:rFonts w:cs="Times New Roman"/>
          <w:sz w:val="20"/>
          <w:szCs w:val="20"/>
          <w:rtl/>
        </w:rPr>
        <w:t>דגר שנתגי</w:t>
      </w:r>
      <w:r w:rsidR="00344046" w:rsidRPr="0037553B">
        <w:rPr>
          <w:rStyle w:val="HebrewChar"/>
          <w:rFonts w:cs="Times New Roman" w:hint="cs"/>
          <w:sz w:val="20"/>
          <w:szCs w:val="20"/>
          <w:rtl/>
        </w:rPr>
        <w:t>'</w:t>
      </w:r>
      <w:r w:rsidR="00344046" w:rsidRPr="0037553B">
        <w:rPr>
          <w:rStyle w:val="HebrewChar"/>
          <w:rFonts w:cs="Times New Roman"/>
          <w:sz w:val="20"/>
          <w:szCs w:val="20"/>
          <w:rtl/>
        </w:rPr>
        <w:t xml:space="preserve"> כקטן שנולד</w:t>
      </w:r>
      <w:r w:rsidR="00344046" w:rsidRPr="0037553B">
        <w:rPr>
          <w:rStyle w:val="HebrewChar"/>
          <w:rFonts w:cs="Times New Roman" w:hint="cs"/>
          <w:sz w:val="20"/>
          <w:szCs w:val="20"/>
          <w:rtl/>
        </w:rPr>
        <w:t xml:space="preserve">, והטעם בזה כי מעיקרא בהמה והשתא  אדם .. </w:t>
      </w:r>
      <w:r w:rsidR="00042666" w:rsidRPr="0037553B">
        <w:rPr>
          <w:rStyle w:val="HebrewChar"/>
          <w:rFonts w:cs="Times New Roman"/>
          <w:sz w:val="20"/>
          <w:szCs w:val="20"/>
          <w:rtl/>
        </w:rPr>
        <w:t>וכנולד מחדש ובטל הקורבה והאחוה</w:t>
      </w:r>
      <w:r w:rsidR="00042666" w:rsidRPr="0037553B">
        <w:rPr>
          <w:rStyle w:val="HebrewChar"/>
          <w:rFonts w:cs="Times New Roman" w:hint="cs"/>
          <w:sz w:val="20"/>
          <w:szCs w:val="20"/>
          <w:rtl/>
        </w:rPr>
        <w:t xml:space="preserve"> וכו'</w:t>
      </w:r>
    </w:p>
    <w:p w14:paraId="542EAEEC" w14:textId="77777777" w:rsidR="00380787" w:rsidRPr="0037553B" w:rsidRDefault="00380787" w:rsidP="000E4D82">
      <w:pPr>
        <w:pStyle w:val="NormalPar"/>
        <w:bidi/>
        <w:jc w:val="both"/>
        <w:rPr>
          <w:rStyle w:val="HebrewChar"/>
          <w:rFonts w:cs="Times New Roman"/>
          <w:sz w:val="20"/>
          <w:szCs w:val="20"/>
          <w:rtl/>
        </w:rPr>
      </w:pPr>
    </w:p>
    <w:p w14:paraId="1DF984F4" w14:textId="77777777" w:rsidR="00740650" w:rsidRPr="0037553B" w:rsidRDefault="000E4D82" w:rsidP="00380787">
      <w:pPr>
        <w:pStyle w:val="NormalPar"/>
        <w:bidi/>
        <w:jc w:val="both"/>
        <w:rPr>
          <w:rStyle w:val="HebrewChar"/>
          <w:rFonts w:cs="Times New Roman"/>
          <w:sz w:val="20"/>
          <w:szCs w:val="20"/>
          <w:rtl/>
        </w:rPr>
      </w:pPr>
      <w:r w:rsidRPr="0037553B">
        <w:rPr>
          <w:rStyle w:val="HebrewChar"/>
          <w:rFonts w:cs="Times New Roman" w:hint="cs"/>
          <w:sz w:val="20"/>
          <w:szCs w:val="20"/>
          <w:rtl/>
        </w:rPr>
        <w:t>מדבריו ברור דרק לערב רב היה דין של גר שנתגייר אבל לשאר העם אינו כן וזהו לא כמשך חכמה</w:t>
      </w:r>
      <w:r w:rsidR="00740650" w:rsidRPr="0037553B">
        <w:rPr>
          <w:rStyle w:val="HebrewChar"/>
          <w:rFonts w:cs="Times New Roman"/>
          <w:sz w:val="20"/>
          <w:szCs w:val="20"/>
          <w:rtl/>
        </w:rPr>
        <w:t xml:space="preserve">. </w:t>
      </w:r>
      <w:r w:rsidR="00740650" w:rsidRPr="0037553B">
        <w:rPr>
          <w:rStyle w:val="HebrewChar"/>
          <w:rFonts w:cs="Times New Roman"/>
          <w:sz w:val="20"/>
          <w:szCs w:val="20"/>
          <w:u w:val="single"/>
          <w:rtl/>
        </w:rPr>
        <w:t xml:space="preserve">ומובן </w:t>
      </w:r>
      <w:r w:rsidR="00740650" w:rsidRPr="0037553B">
        <w:rPr>
          <w:rStyle w:val="HebrewChar"/>
          <w:rFonts w:cs="Times New Roman"/>
          <w:sz w:val="20"/>
          <w:szCs w:val="20"/>
          <w:u w:val="single"/>
          <w:rtl/>
        </w:rPr>
        <w:t>למה לא מביא בחידושים את הפסוק שובו לכם לאהליכם כמקור לזו</w:t>
      </w:r>
      <w:r w:rsidR="00740650" w:rsidRPr="0037553B">
        <w:rPr>
          <w:rStyle w:val="HebrewChar"/>
          <w:rFonts w:cs="Times New Roman"/>
          <w:sz w:val="20"/>
          <w:szCs w:val="20"/>
          <w:rtl/>
        </w:rPr>
        <w:t>.</w:t>
      </w:r>
    </w:p>
    <w:p w14:paraId="086E49BA" w14:textId="77777777" w:rsidR="00740650" w:rsidRPr="0037553B" w:rsidRDefault="00740650" w:rsidP="00740650">
      <w:pPr>
        <w:pStyle w:val="NormalPar"/>
        <w:bidi/>
        <w:jc w:val="both"/>
        <w:rPr>
          <w:rStyle w:val="HebrewChar"/>
          <w:rFonts w:cs="Times New Roman"/>
          <w:sz w:val="20"/>
          <w:szCs w:val="20"/>
          <w:rtl/>
        </w:rPr>
      </w:pPr>
    </w:p>
    <w:p w14:paraId="0A0F2A2F" w14:textId="77777777" w:rsidR="00380787" w:rsidRDefault="00740650" w:rsidP="00091A8F">
      <w:pPr>
        <w:pStyle w:val="NormalPar"/>
        <w:bidi/>
        <w:jc w:val="both"/>
        <w:rPr>
          <w:rStyle w:val="HebrewChar"/>
          <w:rFonts w:cs="Times New Roman"/>
          <w:sz w:val="20"/>
          <w:szCs w:val="20"/>
          <w:rtl/>
        </w:rPr>
      </w:pPr>
      <w:r w:rsidRPr="0037553B">
        <w:rPr>
          <w:rStyle w:val="HebrewChar"/>
          <w:rFonts w:cs="Times New Roman"/>
          <w:b/>
          <w:sz w:val="20"/>
          <w:szCs w:val="20"/>
          <w:rtl/>
        </w:rPr>
        <w:t>וכן</w:t>
      </w:r>
      <w:r w:rsidR="0037553B" w:rsidRPr="0037553B">
        <w:rPr>
          <w:rStyle w:val="HebrewChar"/>
          <w:rFonts w:cs="Times New Roman" w:hint="cs"/>
          <w:b/>
          <w:sz w:val="20"/>
          <w:szCs w:val="20"/>
          <w:rtl/>
        </w:rPr>
        <w:t xml:space="preserve"> בספר </w:t>
      </w:r>
      <w:r w:rsidRPr="0037553B">
        <w:rPr>
          <w:rStyle w:val="HebrewChar"/>
          <w:rFonts w:cs="Times New Roman"/>
          <w:bCs/>
          <w:sz w:val="20"/>
          <w:szCs w:val="20"/>
          <w:u w:val="single"/>
          <w:rtl/>
        </w:rPr>
        <w:t>פנים יפות</w:t>
      </w:r>
      <w:r w:rsidRPr="0037553B">
        <w:rPr>
          <w:rStyle w:val="HebrewChar"/>
          <w:rFonts w:cs="Times New Roman"/>
          <w:bCs/>
          <w:sz w:val="20"/>
          <w:szCs w:val="20"/>
          <w:rtl/>
        </w:rPr>
        <w:t xml:space="preserve"> </w:t>
      </w:r>
      <w:r w:rsidR="00091A8F" w:rsidRPr="00091A8F">
        <w:rPr>
          <w:rStyle w:val="HebrewChar"/>
          <w:rFonts w:cs="Times New Roman" w:hint="cs"/>
          <w:b/>
          <w:sz w:val="20"/>
          <w:szCs w:val="20"/>
          <w:rtl/>
        </w:rPr>
        <w:t>וז"ל</w:t>
      </w:r>
      <w:r w:rsidR="00091A8F">
        <w:rPr>
          <w:rStyle w:val="HebrewChar"/>
          <w:rFonts w:cs="Times New Roman" w:hint="cs"/>
          <w:bCs/>
          <w:sz w:val="20"/>
          <w:szCs w:val="20"/>
          <w:rtl/>
        </w:rPr>
        <w:t xml:space="preserve"> </w:t>
      </w:r>
      <w:r w:rsidR="00091A8F" w:rsidRPr="00091A8F">
        <w:rPr>
          <w:rStyle w:val="HebrewChar"/>
          <w:rFonts w:cs="Times New Roman"/>
          <w:sz w:val="20"/>
          <w:szCs w:val="20"/>
          <w:rtl/>
        </w:rPr>
        <w:t>יש לפרש הא דאמר והאספסף אשר בקרבו התאוו תאוה, היינו הערב רב שהיו גרים לא נאסר להם עריות מאותם שכבר הולידו דגר שנתגייר כקטן שנולד דמי, א"כ לא היה להם לבכות על העריות אלא מפני שנאסר להם הזנות</w:t>
      </w:r>
      <w:r w:rsidR="00091A8F">
        <w:rPr>
          <w:rStyle w:val="HebrewChar"/>
          <w:rFonts w:cs="Times New Roman" w:hint="cs"/>
          <w:sz w:val="20"/>
          <w:szCs w:val="20"/>
          <w:rtl/>
        </w:rPr>
        <w:t xml:space="preserve"> וכו' עכ"ל.</w:t>
      </w:r>
    </w:p>
    <w:p w14:paraId="02D1F6BD" w14:textId="77777777" w:rsidR="00091A8F" w:rsidRPr="00091A8F" w:rsidRDefault="00091A8F" w:rsidP="00091A8F">
      <w:pPr>
        <w:pStyle w:val="NormalPar"/>
        <w:bidi/>
        <w:jc w:val="both"/>
        <w:rPr>
          <w:rStyle w:val="HebrewChar"/>
          <w:rFonts w:cs="Times New Roman"/>
          <w:sz w:val="20"/>
          <w:szCs w:val="20"/>
          <w:rtl/>
        </w:rPr>
      </w:pPr>
    </w:p>
    <w:p w14:paraId="4BF363D6" w14:textId="77777777" w:rsidR="00A84D56" w:rsidRPr="0037553B" w:rsidRDefault="00740650" w:rsidP="00380787">
      <w:pPr>
        <w:pStyle w:val="NormalPar"/>
        <w:bidi/>
        <w:jc w:val="both"/>
        <w:rPr>
          <w:rStyle w:val="HebrewChar"/>
          <w:rFonts w:cs="Times New Roman"/>
          <w:b/>
          <w:bCs/>
          <w:sz w:val="20"/>
          <w:szCs w:val="20"/>
          <w:u w:val="single"/>
          <w:rtl/>
        </w:rPr>
      </w:pPr>
      <w:r w:rsidRPr="0037553B">
        <w:rPr>
          <w:rStyle w:val="HebrewChar"/>
          <w:rFonts w:cs="Times New Roman" w:hint="cs"/>
          <w:b/>
          <w:bCs/>
          <w:sz w:val="20"/>
          <w:szCs w:val="20"/>
          <w:u w:val="single"/>
          <w:rtl/>
        </w:rPr>
        <w:t xml:space="preserve">2) </w:t>
      </w:r>
      <w:r w:rsidR="0024797C" w:rsidRPr="0037553B">
        <w:rPr>
          <w:rStyle w:val="HebrewChar"/>
          <w:rFonts w:cs="Times New Roman" w:hint="cs"/>
          <w:b/>
          <w:bCs/>
          <w:sz w:val="20"/>
          <w:szCs w:val="20"/>
          <w:u w:val="single"/>
          <w:rtl/>
        </w:rPr>
        <w:t xml:space="preserve">כמה </w:t>
      </w:r>
      <w:r w:rsidR="00A84D56" w:rsidRPr="0037553B">
        <w:rPr>
          <w:rStyle w:val="HebrewChar"/>
          <w:rFonts w:cs="Times New Roman" w:hint="cs"/>
          <w:b/>
          <w:bCs/>
          <w:sz w:val="20"/>
          <w:szCs w:val="20"/>
          <w:u w:val="single"/>
          <w:rtl/>
        </w:rPr>
        <w:t>ביאורים ביסוד המהר"ל דבמתן תורה לא שייך גר שנתגייר כקטן שנולד דמי</w:t>
      </w:r>
    </w:p>
    <w:p w14:paraId="5349E4E8" w14:textId="77777777" w:rsidR="00FB3E70" w:rsidRPr="0037553B" w:rsidRDefault="00E7134E" w:rsidP="00E7134E">
      <w:pPr>
        <w:pStyle w:val="NormalPar"/>
        <w:bidi/>
        <w:jc w:val="both"/>
        <w:rPr>
          <w:rStyle w:val="HebrewChar"/>
          <w:rFonts w:cs="Times New Roman"/>
          <w:sz w:val="20"/>
          <w:szCs w:val="20"/>
          <w:rtl/>
        </w:rPr>
      </w:pPr>
      <w:r w:rsidRPr="0037553B">
        <w:rPr>
          <w:rStyle w:val="HebrewChar"/>
          <w:rFonts w:cs="Times New Roman" w:hint="cs"/>
          <w:sz w:val="20"/>
          <w:szCs w:val="20"/>
          <w:rtl/>
        </w:rPr>
        <w:t>ב</w:t>
      </w:r>
      <w:r w:rsidRPr="0037553B">
        <w:rPr>
          <w:rStyle w:val="HebrewChar"/>
          <w:rFonts w:cs="Times New Roman"/>
          <w:sz w:val="20"/>
          <w:szCs w:val="20"/>
          <w:u w:val="single"/>
          <w:rtl/>
        </w:rPr>
        <w:t xml:space="preserve">גור אריה </w:t>
      </w:r>
      <w:r w:rsidRPr="0037553B">
        <w:rPr>
          <w:rStyle w:val="HebrewChar"/>
          <w:rFonts w:cs="Times New Roman" w:hint="cs"/>
          <w:sz w:val="20"/>
          <w:szCs w:val="20"/>
          <w:u w:val="single"/>
          <w:rtl/>
        </w:rPr>
        <w:t xml:space="preserve">פרשת </w:t>
      </w:r>
      <w:r w:rsidRPr="0037553B">
        <w:rPr>
          <w:rStyle w:val="HebrewChar"/>
          <w:rFonts w:cs="Times New Roman"/>
          <w:sz w:val="20"/>
          <w:szCs w:val="20"/>
          <w:u w:val="single"/>
          <w:rtl/>
        </w:rPr>
        <w:t xml:space="preserve">ויגש </w:t>
      </w:r>
      <w:r w:rsidRPr="0037553B">
        <w:rPr>
          <w:rStyle w:val="HebrewChar"/>
          <w:rFonts w:cs="Times New Roman" w:hint="cs"/>
          <w:sz w:val="20"/>
          <w:szCs w:val="20"/>
          <w:u w:val="single"/>
          <w:rtl/>
        </w:rPr>
        <w:t>(</w:t>
      </w:r>
      <w:r w:rsidRPr="0037553B">
        <w:rPr>
          <w:rStyle w:val="HebrewChar"/>
          <w:rFonts w:cs="Times New Roman"/>
          <w:sz w:val="20"/>
          <w:szCs w:val="20"/>
          <w:u w:val="single"/>
          <w:rtl/>
        </w:rPr>
        <w:t>מו</w:t>
      </w:r>
      <w:r w:rsidRPr="0037553B">
        <w:rPr>
          <w:rStyle w:val="HebrewChar"/>
          <w:rFonts w:cs="Times New Roman" w:hint="cs"/>
          <w:sz w:val="20"/>
          <w:szCs w:val="20"/>
          <w:u w:val="single"/>
          <w:rtl/>
        </w:rPr>
        <w:t xml:space="preserve"> </w:t>
      </w:r>
      <w:r w:rsidRPr="0037553B">
        <w:rPr>
          <w:rStyle w:val="HebrewChar"/>
          <w:rFonts w:cs="Times New Roman"/>
          <w:sz w:val="20"/>
          <w:szCs w:val="20"/>
          <w:u w:val="single"/>
          <w:rtl/>
        </w:rPr>
        <w:t>י</w:t>
      </w:r>
      <w:r w:rsidRPr="0037553B">
        <w:rPr>
          <w:rStyle w:val="HebrewChar"/>
          <w:rFonts w:cs="Times New Roman" w:hint="cs"/>
          <w:sz w:val="20"/>
          <w:szCs w:val="20"/>
          <w:u w:val="single"/>
          <w:rtl/>
        </w:rPr>
        <w:t>)</w:t>
      </w:r>
      <w:r w:rsidR="00203ACF">
        <w:rPr>
          <w:rStyle w:val="HebrewChar"/>
          <w:rFonts w:cs="Times New Roman"/>
          <w:sz w:val="20"/>
          <w:szCs w:val="20"/>
          <w:rtl/>
        </w:rPr>
        <w:t xml:space="preserve"> </w:t>
      </w:r>
      <w:r w:rsidRPr="0037553B">
        <w:rPr>
          <w:rStyle w:val="HebrewChar"/>
          <w:rFonts w:cs="Times New Roman" w:hint="cs"/>
          <w:sz w:val="20"/>
          <w:szCs w:val="20"/>
          <w:rtl/>
        </w:rPr>
        <w:t>כתב</w:t>
      </w:r>
      <w:r w:rsidR="00803EC8" w:rsidRPr="0037553B">
        <w:rPr>
          <w:rStyle w:val="HebrewChar"/>
          <w:rFonts w:cs="Times New Roman" w:hint="cs"/>
          <w:sz w:val="20"/>
          <w:szCs w:val="20"/>
          <w:rtl/>
        </w:rPr>
        <w:t xml:space="preserve"> וז"ל </w:t>
      </w:r>
      <w:r w:rsidR="00FB3E70" w:rsidRPr="0037553B">
        <w:rPr>
          <w:rStyle w:val="HebrewChar"/>
          <w:rFonts w:cs="Times New Roman"/>
          <w:sz w:val="20"/>
          <w:szCs w:val="20"/>
          <w:rtl/>
        </w:rPr>
        <w:t>ואין להקשות דא"כ יהיו יוצאי מצרים מותרים בקרוביהם</w:t>
      </w:r>
      <w:r w:rsidR="000E762F" w:rsidRPr="0037553B">
        <w:rPr>
          <w:rStyle w:val="HebrewChar"/>
          <w:rFonts w:cs="Times New Roman" w:hint="cs"/>
          <w:sz w:val="20"/>
          <w:szCs w:val="20"/>
          <w:rtl/>
        </w:rPr>
        <w:t>,</w:t>
      </w:r>
      <w:r w:rsidR="00FB3E70" w:rsidRPr="0037553B">
        <w:rPr>
          <w:rStyle w:val="HebrewChar"/>
          <w:rFonts w:cs="Times New Roman"/>
          <w:sz w:val="20"/>
          <w:szCs w:val="20"/>
          <w:rtl/>
        </w:rPr>
        <w:t xml:space="preserve"> דהא קבלו עליהם את התורה </w:t>
      </w:r>
      <w:r w:rsidR="000E762F" w:rsidRPr="0037553B">
        <w:rPr>
          <w:rStyle w:val="HebrewChar"/>
          <w:rFonts w:cs="Times New Roman" w:hint="cs"/>
          <w:sz w:val="20"/>
          <w:szCs w:val="20"/>
          <w:rtl/>
        </w:rPr>
        <w:t>ו</w:t>
      </w:r>
      <w:r w:rsidR="00FB3E70" w:rsidRPr="0037553B">
        <w:rPr>
          <w:rStyle w:val="HebrewChar"/>
          <w:rFonts w:cs="Times New Roman"/>
          <w:sz w:val="20"/>
          <w:szCs w:val="20"/>
          <w:rtl/>
        </w:rPr>
        <w:t>לא נולדו בחיוב</w:t>
      </w:r>
      <w:r w:rsidR="000E762F" w:rsidRPr="0037553B">
        <w:rPr>
          <w:rStyle w:val="HebrewChar"/>
          <w:rFonts w:cs="Times New Roman" w:hint="cs"/>
          <w:sz w:val="20"/>
          <w:szCs w:val="20"/>
          <w:rtl/>
        </w:rPr>
        <w:t>,</w:t>
      </w:r>
      <w:r w:rsidR="00FB3E70" w:rsidRPr="0037553B">
        <w:rPr>
          <w:rStyle w:val="HebrewChar"/>
          <w:rFonts w:cs="Times New Roman"/>
          <w:sz w:val="20"/>
          <w:szCs w:val="20"/>
          <w:rtl/>
        </w:rPr>
        <w:t xml:space="preserve"> ויהיו מותרים בקרוביהם</w:t>
      </w:r>
      <w:r w:rsidR="00803EC8" w:rsidRPr="0037553B">
        <w:rPr>
          <w:rStyle w:val="HebrewChar"/>
          <w:rFonts w:cs="Times New Roman" w:hint="cs"/>
          <w:sz w:val="20"/>
          <w:szCs w:val="20"/>
          <w:rtl/>
        </w:rPr>
        <w:t>,</w:t>
      </w:r>
      <w:r w:rsidR="00FB3E70" w:rsidRPr="0037553B">
        <w:rPr>
          <w:rStyle w:val="HebrewChar"/>
          <w:rFonts w:cs="Times New Roman"/>
          <w:sz w:val="20"/>
          <w:szCs w:val="20"/>
          <w:rtl/>
        </w:rPr>
        <w:t xml:space="preserve"> אין זה קשיא</w:t>
      </w:r>
      <w:r w:rsidR="00803EC8" w:rsidRPr="0037553B">
        <w:rPr>
          <w:rStyle w:val="HebrewChar"/>
          <w:rFonts w:cs="Times New Roman" w:hint="cs"/>
          <w:sz w:val="20"/>
          <w:szCs w:val="20"/>
          <w:rtl/>
        </w:rPr>
        <w:t>,</w:t>
      </w:r>
      <w:r w:rsidR="00FB3E70" w:rsidRPr="0037553B">
        <w:rPr>
          <w:rStyle w:val="HebrewChar"/>
          <w:rFonts w:cs="Times New Roman"/>
          <w:sz w:val="20"/>
          <w:szCs w:val="20"/>
          <w:rtl/>
        </w:rPr>
        <w:t xml:space="preserve"> דהם הוכרחו לקבל</w:t>
      </w:r>
      <w:r w:rsidR="00803EC8" w:rsidRPr="0037553B">
        <w:rPr>
          <w:rStyle w:val="HebrewChar"/>
          <w:rFonts w:cs="Times New Roman" w:hint="cs"/>
          <w:sz w:val="20"/>
          <w:szCs w:val="20"/>
          <w:rtl/>
        </w:rPr>
        <w:t>,</w:t>
      </w:r>
      <w:r w:rsidR="00FB3E70" w:rsidRPr="0037553B">
        <w:rPr>
          <w:rStyle w:val="HebrewChar"/>
          <w:rFonts w:cs="Times New Roman"/>
          <w:sz w:val="20"/>
          <w:szCs w:val="20"/>
          <w:rtl/>
        </w:rPr>
        <w:t xml:space="preserve"> דהא כפה עליהם הר כגיגית</w:t>
      </w:r>
      <w:r w:rsidR="00803EC8" w:rsidRPr="0037553B">
        <w:rPr>
          <w:rStyle w:val="HebrewChar"/>
          <w:rFonts w:cs="Times New Roman" w:hint="cs"/>
          <w:sz w:val="20"/>
          <w:szCs w:val="20"/>
          <w:rtl/>
        </w:rPr>
        <w:t>,</w:t>
      </w:r>
      <w:r w:rsidR="00FB3E70" w:rsidRPr="0037553B">
        <w:rPr>
          <w:rStyle w:val="HebrewChar"/>
          <w:rFonts w:cs="Times New Roman"/>
          <w:sz w:val="20"/>
          <w:szCs w:val="20"/>
          <w:rtl/>
        </w:rPr>
        <w:t xml:space="preserve"> ולא אמרי</w:t>
      </w:r>
      <w:r w:rsidR="00FB3E70" w:rsidRPr="0037553B">
        <w:rPr>
          <w:rStyle w:val="HebrewChar"/>
          <w:rFonts w:cs="Times New Roman" w:hint="cs"/>
          <w:sz w:val="20"/>
          <w:szCs w:val="20"/>
          <w:rtl/>
        </w:rPr>
        <w:t>'</w:t>
      </w:r>
      <w:r w:rsidR="00FB3E70" w:rsidRPr="0037553B">
        <w:rPr>
          <w:rStyle w:val="HebrewChar"/>
          <w:rFonts w:cs="Times New Roman"/>
          <w:sz w:val="20"/>
          <w:szCs w:val="20"/>
          <w:rtl/>
        </w:rPr>
        <w:t xml:space="preserve"> בזה דהוי כקטן שנולד דודאי מי שנתגי</w:t>
      </w:r>
      <w:r w:rsidR="00FB3E70" w:rsidRPr="0037553B">
        <w:rPr>
          <w:rStyle w:val="HebrewChar"/>
          <w:rFonts w:cs="Times New Roman" w:hint="cs"/>
          <w:sz w:val="20"/>
          <w:szCs w:val="20"/>
          <w:rtl/>
        </w:rPr>
        <w:t>'</w:t>
      </w:r>
      <w:r w:rsidR="00FB3E70" w:rsidRPr="0037553B">
        <w:rPr>
          <w:rStyle w:val="HebrewChar"/>
          <w:rFonts w:cs="Times New Roman"/>
          <w:sz w:val="20"/>
          <w:szCs w:val="20"/>
          <w:rtl/>
        </w:rPr>
        <w:t xml:space="preserve"> מעצמו</w:t>
      </w:r>
      <w:r w:rsidR="00803EC8" w:rsidRPr="0037553B">
        <w:rPr>
          <w:rStyle w:val="HebrewChar"/>
          <w:rFonts w:cs="Times New Roman" w:hint="cs"/>
          <w:sz w:val="20"/>
          <w:szCs w:val="20"/>
          <w:rtl/>
        </w:rPr>
        <w:t>,</w:t>
      </w:r>
      <w:r w:rsidR="00FB3E70" w:rsidRPr="0037553B">
        <w:rPr>
          <w:rStyle w:val="HebrewChar"/>
          <w:rFonts w:cs="Times New Roman"/>
          <w:sz w:val="20"/>
          <w:szCs w:val="20"/>
          <w:rtl/>
        </w:rPr>
        <w:t xml:space="preserve"> כגון גוי כיון דלא היה צריך לגייר והוא מגייר עצמו הוי בריה אחרת לגמרי</w:t>
      </w:r>
      <w:r w:rsidR="00803EC8" w:rsidRPr="0037553B">
        <w:rPr>
          <w:rStyle w:val="HebrewChar"/>
          <w:rFonts w:cs="Times New Roman" w:hint="cs"/>
          <w:sz w:val="20"/>
          <w:szCs w:val="20"/>
          <w:rtl/>
        </w:rPr>
        <w:t>,</w:t>
      </w:r>
      <w:r w:rsidR="00FB3E70" w:rsidRPr="0037553B">
        <w:rPr>
          <w:rStyle w:val="HebrewChar"/>
          <w:rFonts w:cs="Times New Roman"/>
          <w:sz w:val="20"/>
          <w:szCs w:val="20"/>
          <w:rtl/>
        </w:rPr>
        <w:t xml:space="preserve"> אבל ישראל שיצאו ממצרים כיון שהיו מחויבים לקבל את התורה היו </w:t>
      </w:r>
      <w:r w:rsidR="00FB3E70" w:rsidRPr="0037553B">
        <w:rPr>
          <w:rStyle w:val="HebrewChar"/>
          <w:rFonts w:cs="Times New Roman"/>
          <w:bCs/>
          <w:sz w:val="20"/>
          <w:szCs w:val="20"/>
          <w:rtl/>
        </w:rPr>
        <w:t>מוכרחים לזה אין זה כקטן שנולד.</w:t>
      </w:r>
      <w:r w:rsidR="00FB3E70" w:rsidRPr="0037553B">
        <w:rPr>
          <w:rStyle w:val="HebrewChar"/>
          <w:rFonts w:cs="Times New Roman"/>
          <w:sz w:val="20"/>
          <w:szCs w:val="20"/>
          <w:rtl/>
        </w:rPr>
        <w:t xml:space="preserve"> ותדע לך דאל"כ יקשה לך דהא בודאי נתגייר כדמוכח בפ</w:t>
      </w:r>
      <w:r w:rsidR="00FB3E70" w:rsidRPr="0037553B">
        <w:rPr>
          <w:rStyle w:val="HebrewChar"/>
          <w:rFonts w:cs="Times New Roman" w:hint="cs"/>
          <w:sz w:val="20"/>
          <w:szCs w:val="20"/>
          <w:rtl/>
        </w:rPr>
        <w:t>'</w:t>
      </w:r>
      <w:r w:rsidR="00FB3E70" w:rsidRPr="0037553B">
        <w:rPr>
          <w:rStyle w:val="HebrewChar"/>
          <w:rFonts w:cs="Times New Roman"/>
          <w:sz w:val="20"/>
          <w:szCs w:val="20"/>
          <w:rtl/>
        </w:rPr>
        <w:t xml:space="preserve"> משפטים שהרי היו צ</w:t>
      </w:r>
      <w:r w:rsidR="00803EC8" w:rsidRPr="0037553B">
        <w:rPr>
          <w:rStyle w:val="HebrewChar"/>
          <w:rFonts w:cs="Times New Roman" w:hint="cs"/>
          <w:sz w:val="20"/>
          <w:szCs w:val="20"/>
          <w:rtl/>
        </w:rPr>
        <w:t>ריכים</w:t>
      </w:r>
      <w:r w:rsidR="00FB3E70" w:rsidRPr="0037553B">
        <w:rPr>
          <w:rStyle w:val="HebrewChar"/>
          <w:rFonts w:cs="Times New Roman"/>
          <w:sz w:val="20"/>
          <w:szCs w:val="20"/>
          <w:rtl/>
        </w:rPr>
        <w:t xml:space="preserve"> מילה וטבילה וקרבן ואפי</w:t>
      </w:r>
      <w:r w:rsidR="00FB3E70" w:rsidRPr="0037553B">
        <w:rPr>
          <w:rStyle w:val="HebrewChar"/>
          <w:rFonts w:cs="Times New Roman" w:hint="cs"/>
          <w:sz w:val="20"/>
          <w:szCs w:val="20"/>
          <w:rtl/>
        </w:rPr>
        <w:t>"</w:t>
      </w:r>
      <w:r w:rsidR="00FB3E70" w:rsidRPr="0037553B">
        <w:rPr>
          <w:rStyle w:val="HebrewChar"/>
          <w:rFonts w:cs="Times New Roman"/>
          <w:sz w:val="20"/>
          <w:szCs w:val="20"/>
          <w:rtl/>
        </w:rPr>
        <w:t>ה אין להם דין כגר להיות מותר בעריות.</w:t>
      </w:r>
      <w:r w:rsidR="00803EC8" w:rsidRPr="0037553B">
        <w:rPr>
          <w:rStyle w:val="HebrewChar"/>
          <w:rFonts w:cs="Times New Roman" w:hint="cs"/>
          <w:sz w:val="20"/>
          <w:szCs w:val="20"/>
          <w:rtl/>
        </w:rPr>
        <w:t xml:space="preserve"> עכ"ל.</w:t>
      </w:r>
      <w:r w:rsidR="00FB3E70" w:rsidRPr="0037553B">
        <w:rPr>
          <w:rStyle w:val="HebrewChar"/>
          <w:rFonts w:cs="Times New Roman"/>
          <w:sz w:val="20"/>
          <w:szCs w:val="20"/>
          <w:rtl/>
        </w:rPr>
        <w:t xml:space="preserve"> </w:t>
      </w:r>
    </w:p>
    <w:p w14:paraId="54DF72CB" w14:textId="77777777" w:rsidR="00803EC8" w:rsidRPr="0037553B" w:rsidRDefault="00803EC8" w:rsidP="00803EC8">
      <w:pPr>
        <w:pStyle w:val="NormalPar"/>
        <w:bidi/>
        <w:jc w:val="both"/>
        <w:rPr>
          <w:rStyle w:val="HebrewChar"/>
          <w:rFonts w:cs="Times New Roman"/>
          <w:sz w:val="20"/>
          <w:szCs w:val="20"/>
        </w:rPr>
      </w:pPr>
    </w:p>
    <w:p w14:paraId="1B43BFC6" w14:textId="77777777" w:rsidR="00FB3E70" w:rsidRPr="0037553B" w:rsidRDefault="00FB3E70" w:rsidP="00FB3E70">
      <w:pPr>
        <w:pStyle w:val="NormalPar"/>
        <w:bidi/>
        <w:jc w:val="both"/>
        <w:rPr>
          <w:rStyle w:val="HebrewChar"/>
          <w:rFonts w:cs="Times New Roman"/>
          <w:bCs/>
          <w:sz w:val="20"/>
          <w:szCs w:val="20"/>
          <w:u w:val="single"/>
          <w:rtl/>
        </w:rPr>
      </w:pPr>
      <w:r w:rsidRPr="0037553B">
        <w:rPr>
          <w:rStyle w:val="HebrewChar"/>
          <w:rFonts w:cs="Times New Roman"/>
          <w:bCs/>
          <w:sz w:val="20"/>
          <w:szCs w:val="20"/>
          <w:u w:val="single"/>
          <w:rtl/>
        </w:rPr>
        <w:t>ג' ביאורים בחידוש מהר"ל לחלק בין גירות האבות וגירות יוצאי מצרים</w:t>
      </w:r>
      <w:r w:rsidR="001113C4">
        <w:rPr>
          <w:rStyle w:val="HebrewChar"/>
          <w:rFonts w:cs="Times New Roman" w:hint="cs"/>
          <w:bCs/>
          <w:sz w:val="20"/>
          <w:szCs w:val="20"/>
          <w:u w:val="single"/>
          <w:rtl/>
        </w:rPr>
        <w:t xml:space="preserve"> במתן תורה</w:t>
      </w:r>
    </w:p>
    <w:p w14:paraId="1120C33C" w14:textId="77777777" w:rsidR="00FB3E70" w:rsidRPr="0037553B" w:rsidRDefault="00FB3E70" w:rsidP="00FB3E70">
      <w:pPr>
        <w:pStyle w:val="NormalPar"/>
        <w:bidi/>
        <w:jc w:val="both"/>
        <w:rPr>
          <w:rStyle w:val="HebrewChar"/>
          <w:rFonts w:cs="Times New Roman"/>
          <w:bCs/>
          <w:sz w:val="20"/>
          <w:szCs w:val="20"/>
          <w:u w:val="single"/>
          <w:rtl/>
        </w:rPr>
      </w:pPr>
    </w:p>
    <w:p w14:paraId="30EE8008" w14:textId="77777777" w:rsidR="00FB3E70" w:rsidRDefault="00FB3E70" w:rsidP="00C012E8">
      <w:pPr>
        <w:pStyle w:val="NormalPar"/>
        <w:bidi/>
        <w:jc w:val="both"/>
        <w:rPr>
          <w:rStyle w:val="HebrewChar"/>
          <w:rFonts w:cs="Times New Roman"/>
          <w:sz w:val="20"/>
          <w:szCs w:val="20"/>
          <w:rtl/>
        </w:rPr>
      </w:pPr>
      <w:r w:rsidRPr="0037553B">
        <w:rPr>
          <w:rStyle w:val="HebrewChar"/>
          <w:rFonts w:cs="Times New Roman"/>
          <w:bCs/>
          <w:sz w:val="20"/>
          <w:szCs w:val="20"/>
          <w:rtl/>
        </w:rPr>
        <w:t xml:space="preserve">[א] </w:t>
      </w:r>
      <w:r w:rsidRPr="0037553B">
        <w:rPr>
          <w:rStyle w:val="HebrewChar"/>
          <w:rFonts w:cs="Times New Roman"/>
          <w:bCs/>
          <w:sz w:val="20"/>
          <w:szCs w:val="20"/>
          <w:u w:val="single"/>
          <w:rtl/>
        </w:rPr>
        <w:t xml:space="preserve">כלי חמדה </w:t>
      </w:r>
      <w:r w:rsidRPr="0037553B">
        <w:rPr>
          <w:rStyle w:val="HebrewChar"/>
          <w:rFonts w:cs="Times New Roman" w:hint="cs"/>
          <w:bCs/>
          <w:sz w:val="20"/>
          <w:szCs w:val="20"/>
          <w:u w:val="single"/>
          <w:rtl/>
        </w:rPr>
        <w:t>ו</w:t>
      </w:r>
      <w:r w:rsidRPr="0037553B">
        <w:rPr>
          <w:rStyle w:val="HebrewChar"/>
          <w:rFonts w:cs="Times New Roman"/>
          <w:bCs/>
          <w:sz w:val="20"/>
          <w:szCs w:val="20"/>
          <w:u w:val="single"/>
          <w:rtl/>
        </w:rPr>
        <w:t>יגש</w:t>
      </w:r>
      <w:r w:rsidRPr="0037553B">
        <w:rPr>
          <w:rStyle w:val="HebrewChar"/>
          <w:rFonts w:cs="Times New Roman"/>
          <w:sz w:val="20"/>
          <w:szCs w:val="20"/>
          <w:rtl/>
        </w:rPr>
        <w:t xml:space="preserve"> </w:t>
      </w:r>
      <w:r w:rsidR="00091A8F">
        <w:rPr>
          <w:rStyle w:val="HebrewChar"/>
          <w:rFonts w:cs="Times New Roman" w:hint="cs"/>
          <w:sz w:val="20"/>
          <w:szCs w:val="20"/>
          <w:rtl/>
        </w:rPr>
        <w:t xml:space="preserve">וז"ל </w:t>
      </w:r>
      <w:r w:rsidRPr="0037553B">
        <w:rPr>
          <w:rStyle w:val="HebrewChar"/>
          <w:rFonts w:cs="Times New Roman"/>
          <w:sz w:val="20"/>
          <w:szCs w:val="20"/>
          <w:rtl/>
        </w:rPr>
        <w:t>יש בדברי מהר"ל בגור אריה כמה עיקרים ויסודות בדברים הנוגעים לכללות התורה"ק</w:t>
      </w:r>
      <w:r w:rsidR="00091A8F">
        <w:rPr>
          <w:rStyle w:val="HebrewChar"/>
          <w:rFonts w:cs="Times New Roman" w:hint="cs"/>
          <w:sz w:val="20"/>
          <w:szCs w:val="20"/>
          <w:rtl/>
        </w:rPr>
        <w:t xml:space="preserve"> וכו'</w:t>
      </w:r>
      <w:r w:rsidRPr="0037553B">
        <w:rPr>
          <w:rStyle w:val="HebrewChar"/>
          <w:rFonts w:cs="Times New Roman"/>
          <w:sz w:val="20"/>
          <w:szCs w:val="20"/>
          <w:rtl/>
        </w:rPr>
        <w:t xml:space="preserve"> ונלע"ד בכוונתו דלא שייך בישראל בקב</w:t>
      </w:r>
      <w:r w:rsidR="00EB7205" w:rsidRPr="0037553B">
        <w:rPr>
          <w:rStyle w:val="HebrewChar"/>
          <w:rFonts w:cs="Times New Roman" w:hint="cs"/>
          <w:sz w:val="20"/>
          <w:szCs w:val="20"/>
          <w:rtl/>
        </w:rPr>
        <w:t>לת התורה</w:t>
      </w:r>
      <w:r w:rsidRPr="0037553B">
        <w:rPr>
          <w:rStyle w:val="HebrewChar"/>
          <w:rFonts w:cs="Times New Roman"/>
          <w:sz w:val="20"/>
          <w:szCs w:val="20"/>
          <w:rtl/>
        </w:rPr>
        <w:t xml:space="preserve"> גר שנתגי</w:t>
      </w:r>
      <w:r w:rsidR="003D1B30" w:rsidRPr="0037553B">
        <w:rPr>
          <w:rStyle w:val="HebrewChar"/>
          <w:rFonts w:cs="Times New Roman" w:hint="cs"/>
          <w:sz w:val="20"/>
          <w:szCs w:val="20"/>
          <w:rtl/>
        </w:rPr>
        <w:t>יר</w:t>
      </w:r>
      <w:r w:rsidRPr="0037553B">
        <w:rPr>
          <w:rStyle w:val="HebrewChar"/>
          <w:rFonts w:cs="Times New Roman"/>
          <w:sz w:val="20"/>
          <w:szCs w:val="20"/>
          <w:rtl/>
        </w:rPr>
        <w:t xml:space="preserve"> כקטן שנולד דמי כיון דרואים אנו דכפה עליהם הר כגיגית</w:t>
      </w:r>
      <w:r w:rsidR="00C012E8">
        <w:rPr>
          <w:rStyle w:val="HebrewChar"/>
          <w:rFonts w:cs="Times New Roman" w:hint="cs"/>
          <w:sz w:val="20"/>
          <w:szCs w:val="20"/>
          <w:rtl/>
        </w:rPr>
        <w:t xml:space="preserve"> וכו'</w:t>
      </w:r>
      <w:r w:rsidRPr="0037553B">
        <w:rPr>
          <w:rStyle w:val="HebrewChar"/>
          <w:rFonts w:cs="Times New Roman"/>
          <w:sz w:val="20"/>
          <w:szCs w:val="20"/>
          <w:rtl/>
        </w:rPr>
        <w:t xml:space="preserve"> א"כ הראה הקב"ה דישראל אין חיותן כ</w:t>
      </w:r>
      <w:r w:rsidR="003D1B30" w:rsidRPr="0037553B">
        <w:rPr>
          <w:rStyle w:val="HebrewChar"/>
          <w:rFonts w:cs="Times New Roman" w:hint="cs"/>
          <w:sz w:val="20"/>
          <w:szCs w:val="20"/>
          <w:rtl/>
        </w:rPr>
        <w:t xml:space="preserve">י </w:t>
      </w:r>
      <w:r w:rsidRPr="0037553B">
        <w:rPr>
          <w:rStyle w:val="HebrewChar"/>
          <w:rFonts w:cs="Times New Roman"/>
          <w:sz w:val="20"/>
          <w:szCs w:val="20"/>
          <w:rtl/>
        </w:rPr>
        <w:t>א</w:t>
      </w:r>
      <w:r w:rsidR="003D1B30" w:rsidRPr="0037553B">
        <w:rPr>
          <w:rStyle w:val="HebrewChar"/>
          <w:rFonts w:cs="Times New Roman" w:hint="cs"/>
          <w:sz w:val="20"/>
          <w:szCs w:val="20"/>
          <w:rtl/>
        </w:rPr>
        <w:t>ם</w:t>
      </w:r>
      <w:r w:rsidRPr="0037553B">
        <w:rPr>
          <w:rStyle w:val="HebrewChar"/>
          <w:rFonts w:cs="Times New Roman"/>
          <w:sz w:val="20"/>
          <w:szCs w:val="20"/>
          <w:rtl/>
        </w:rPr>
        <w:t xml:space="preserve"> עפ"י תוה</w:t>
      </w:r>
      <w:r w:rsidRPr="0037553B">
        <w:rPr>
          <w:rStyle w:val="HebrewChar"/>
          <w:rFonts w:cs="Times New Roman" w:hint="cs"/>
          <w:sz w:val="20"/>
          <w:szCs w:val="20"/>
          <w:rtl/>
        </w:rPr>
        <w:t>"</w:t>
      </w:r>
      <w:r w:rsidRPr="0037553B">
        <w:rPr>
          <w:rStyle w:val="HebrewChar"/>
          <w:rFonts w:cs="Times New Roman"/>
          <w:sz w:val="20"/>
          <w:szCs w:val="20"/>
          <w:rtl/>
        </w:rPr>
        <w:t>ק והם שורשם וחיותם בתורה וא"כ ל"ש בזה גר שנתגי</w:t>
      </w:r>
      <w:r w:rsidRPr="0037553B">
        <w:rPr>
          <w:rStyle w:val="HebrewChar"/>
          <w:rFonts w:cs="Times New Roman" w:hint="cs"/>
          <w:sz w:val="20"/>
          <w:szCs w:val="20"/>
          <w:rtl/>
        </w:rPr>
        <w:t>'</w:t>
      </w:r>
      <w:r w:rsidRPr="0037553B">
        <w:rPr>
          <w:rStyle w:val="HebrewChar"/>
          <w:rFonts w:cs="Times New Roman"/>
          <w:sz w:val="20"/>
          <w:szCs w:val="20"/>
          <w:rtl/>
        </w:rPr>
        <w:t xml:space="preserve"> כקטן שנולד דמי דאדרבה הרי עיקר נתינת התורה לישראל מפני שהם שייכים לה והיא שלהם מפאת שהם בני אברהם יצחק ויעקב. </w:t>
      </w:r>
      <w:r w:rsidRPr="0037553B">
        <w:rPr>
          <w:rStyle w:val="HebrewChar"/>
          <w:rFonts w:cs="Times New Roman"/>
          <w:sz w:val="20"/>
          <w:szCs w:val="20"/>
          <w:u w:val="single"/>
          <w:rtl/>
        </w:rPr>
        <w:t>ודוקא בגר הבא להתגי</w:t>
      </w:r>
      <w:r w:rsidR="00C012E8">
        <w:rPr>
          <w:rStyle w:val="HebrewChar"/>
          <w:rFonts w:cs="Times New Roman" w:hint="cs"/>
          <w:sz w:val="20"/>
          <w:szCs w:val="20"/>
          <w:u w:val="single"/>
          <w:rtl/>
        </w:rPr>
        <w:t>יר</w:t>
      </w:r>
      <w:r w:rsidRPr="0037553B">
        <w:rPr>
          <w:rStyle w:val="HebrewChar"/>
          <w:rFonts w:cs="Times New Roman"/>
          <w:sz w:val="20"/>
          <w:szCs w:val="20"/>
          <w:u w:val="single"/>
          <w:rtl/>
        </w:rPr>
        <w:t xml:space="preserve"> מאומה אחרת הרי היא מפריד עצמו מאוה</w:t>
      </w:r>
      <w:r w:rsidRPr="0037553B">
        <w:rPr>
          <w:rStyle w:val="HebrewChar"/>
          <w:rFonts w:cs="Times New Roman" w:hint="cs"/>
          <w:sz w:val="20"/>
          <w:szCs w:val="20"/>
          <w:u w:val="single"/>
          <w:rtl/>
        </w:rPr>
        <w:t>"</w:t>
      </w:r>
      <w:r w:rsidRPr="0037553B">
        <w:rPr>
          <w:rStyle w:val="HebrewChar"/>
          <w:rFonts w:cs="Times New Roman"/>
          <w:sz w:val="20"/>
          <w:szCs w:val="20"/>
          <w:u w:val="single"/>
          <w:rtl/>
        </w:rPr>
        <w:t>ע</w:t>
      </w:r>
      <w:r w:rsidRPr="0037553B">
        <w:rPr>
          <w:rStyle w:val="HebrewChar"/>
          <w:rFonts w:cs="Times New Roman"/>
          <w:sz w:val="20"/>
          <w:szCs w:val="20"/>
          <w:rtl/>
        </w:rPr>
        <w:t xml:space="preserve"> שכל חיותם ושורשם עפ"י טבעי השמים ומדבק עצמו בהשי"ת ה"ה כקטן שנולד אמנם ישראל הוא להיפך דבאמת הם נתייעדו מראש לקב</w:t>
      </w:r>
      <w:r w:rsidR="005D6722" w:rsidRPr="0037553B">
        <w:rPr>
          <w:rStyle w:val="HebrewChar"/>
          <w:rFonts w:cs="Times New Roman" w:hint="cs"/>
          <w:sz w:val="20"/>
          <w:szCs w:val="20"/>
          <w:rtl/>
        </w:rPr>
        <w:t>לת התורה</w:t>
      </w:r>
      <w:r w:rsidRPr="0037553B">
        <w:rPr>
          <w:rStyle w:val="HebrewChar"/>
          <w:rFonts w:cs="Times New Roman"/>
          <w:sz w:val="20"/>
          <w:szCs w:val="20"/>
          <w:rtl/>
        </w:rPr>
        <w:t xml:space="preserve"> רק שהיו צ</w:t>
      </w:r>
      <w:r w:rsidRPr="0037553B">
        <w:rPr>
          <w:rStyle w:val="HebrewChar"/>
          <w:rFonts w:cs="Times New Roman" w:hint="cs"/>
          <w:sz w:val="20"/>
          <w:szCs w:val="20"/>
          <w:rtl/>
        </w:rPr>
        <w:t>'</w:t>
      </w:r>
      <w:r w:rsidRPr="0037553B">
        <w:rPr>
          <w:rStyle w:val="HebrewChar"/>
          <w:rFonts w:cs="Times New Roman"/>
          <w:sz w:val="20"/>
          <w:szCs w:val="20"/>
          <w:rtl/>
        </w:rPr>
        <w:t xml:space="preserve"> לצאת דרך כור הברזל במצרים וע</w:t>
      </w:r>
      <w:r w:rsidRPr="0037553B">
        <w:rPr>
          <w:rStyle w:val="HebrewChar"/>
          <w:rFonts w:cs="Times New Roman" w:hint="cs"/>
          <w:sz w:val="20"/>
          <w:szCs w:val="20"/>
          <w:rtl/>
        </w:rPr>
        <w:t>"</w:t>
      </w:r>
      <w:r w:rsidRPr="0037553B">
        <w:rPr>
          <w:rStyle w:val="HebrewChar"/>
          <w:rFonts w:cs="Times New Roman"/>
          <w:sz w:val="20"/>
          <w:szCs w:val="20"/>
          <w:rtl/>
        </w:rPr>
        <w:t>מ כן יצאו ממצרים לקבל התורה ובזה נשלמה תכלית הבריאה שלהם שהוכנו מאז מפאת היותם בני אברהם יצחק ויעקב אשר נשבע ה</w:t>
      </w:r>
      <w:r w:rsidRPr="0037553B">
        <w:rPr>
          <w:rStyle w:val="HebrewChar"/>
          <w:rFonts w:cs="Times New Roman" w:hint="cs"/>
          <w:sz w:val="20"/>
          <w:szCs w:val="20"/>
          <w:rtl/>
        </w:rPr>
        <w:t>'</w:t>
      </w:r>
      <w:r w:rsidRPr="0037553B">
        <w:rPr>
          <w:rStyle w:val="HebrewChar"/>
          <w:rFonts w:cs="Times New Roman"/>
          <w:sz w:val="20"/>
          <w:szCs w:val="20"/>
          <w:rtl/>
        </w:rPr>
        <w:t xml:space="preserve"> להם ליתן להם תוה"ק ולהנחיל להם א"י וא"כ איך שייך לומר דהוי כמו קטן שנולד. וז</w:t>
      </w:r>
      <w:r w:rsidRPr="0037553B">
        <w:rPr>
          <w:rStyle w:val="HebrewChar"/>
          <w:rFonts w:cs="Times New Roman" w:hint="cs"/>
          <w:sz w:val="20"/>
          <w:szCs w:val="20"/>
          <w:rtl/>
        </w:rPr>
        <w:t>"</w:t>
      </w:r>
      <w:r w:rsidRPr="0037553B">
        <w:rPr>
          <w:rStyle w:val="HebrewChar"/>
          <w:rFonts w:cs="Times New Roman"/>
          <w:sz w:val="20"/>
          <w:szCs w:val="20"/>
          <w:rtl/>
        </w:rPr>
        <w:t>ב בכוונת רבינו.</w:t>
      </w:r>
      <w:r w:rsidR="00C012E8">
        <w:rPr>
          <w:rStyle w:val="HebrewChar"/>
          <w:rFonts w:cs="Times New Roman" w:hint="cs"/>
          <w:sz w:val="20"/>
          <w:szCs w:val="20"/>
          <w:rtl/>
        </w:rPr>
        <w:t xml:space="preserve"> עכ"ל.</w:t>
      </w:r>
    </w:p>
    <w:p w14:paraId="48B28554" w14:textId="77777777" w:rsidR="00091A8F" w:rsidRPr="0037553B" w:rsidRDefault="00091A8F" w:rsidP="00091A8F">
      <w:pPr>
        <w:pStyle w:val="NormalPar"/>
        <w:bidi/>
        <w:jc w:val="both"/>
        <w:rPr>
          <w:rStyle w:val="HebrewChar"/>
          <w:rFonts w:cs="Times New Roman"/>
          <w:sz w:val="20"/>
          <w:szCs w:val="20"/>
          <w:rtl/>
        </w:rPr>
      </w:pPr>
    </w:p>
    <w:p w14:paraId="03B1B9DE" w14:textId="77777777" w:rsidR="00FB3E70" w:rsidRPr="0037553B" w:rsidRDefault="00FB3E70" w:rsidP="005D6722">
      <w:pPr>
        <w:pStyle w:val="NormalPar"/>
        <w:bidi/>
        <w:jc w:val="both"/>
        <w:rPr>
          <w:rStyle w:val="HebrewChar"/>
          <w:rFonts w:cs="Times New Roman"/>
          <w:sz w:val="20"/>
          <w:szCs w:val="20"/>
          <w:rtl/>
        </w:rPr>
      </w:pPr>
      <w:r w:rsidRPr="0037553B">
        <w:rPr>
          <w:rStyle w:val="HebrewChar"/>
          <w:rFonts w:cs="Times New Roman" w:hint="cs"/>
          <w:sz w:val="20"/>
          <w:szCs w:val="20"/>
          <w:rtl/>
        </w:rPr>
        <w:t>וכ"נ</w:t>
      </w:r>
      <w:r w:rsidRPr="0037553B">
        <w:rPr>
          <w:rStyle w:val="HebrewChar"/>
          <w:rFonts w:cs="Times New Roman"/>
          <w:sz w:val="20"/>
          <w:szCs w:val="20"/>
          <w:rtl/>
        </w:rPr>
        <w:t xml:space="preserve"> </w:t>
      </w:r>
      <w:r w:rsidRPr="0037553B">
        <w:rPr>
          <w:rStyle w:val="HebrewChar"/>
          <w:rFonts w:cs="Times New Roman"/>
          <w:sz w:val="20"/>
          <w:szCs w:val="20"/>
          <w:u w:val="single"/>
          <w:rtl/>
        </w:rPr>
        <w:t>מ</w:t>
      </w:r>
      <w:r w:rsidRPr="0037553B">
        <w:rPr>
          <w:rStyle w:val="HebrewChar"/>
          <w:rFonts w:cs="Times New Roman"/>
          <w:bCs/>
          <w:sz w:val="20"/>
          <w:szCs w:val="20"/>
          <w:u w:val="single"/>
          <w:rtl/>
        </w:rPr>
        <w:t>פחד יצחק שבועות מאמר כ</w:t>
      </w:r>
      <w:r w:rsidRPr="0037553B">
        <w:rPr>
          <w:rStyle w:val="HebrewChar"/>
          <w:rFonts w:cs="Times New Roman"/>
          <w:bCs/>
          <w:sz w:val="20"/>
          <w:szCs w:val="20"/>
          <w:rtl/>
        </w:rPr>
        <w:t xml:space="preserve"> </w:t>
      </w:r>
      <w:r w:rsidR="00C012E8" w:rsidRPr="00C012E8">
        <w:rPr>
          <w:rStyle w:val="HebrewChar"/>
          <w:rFonts w:cs="Times New Roman" w:hint="cs"/>
          <w:b/>
          <w:sz w:val="20"/>
          <w:szCs w:val="20"/>
          <w:rtl/>
        </w:rPr>
        <w:t>וז"ל</w:t>
      </w:r>
      <w:r w:rsidR="00C012E8">
        <w:rPr>
          <w:rStyle w:val="HebrewChar"/>
          <w:rFonts w:cs="Times New Roman" w:hint="cs"/>
          <w:bCs/>
          <w:sz w:val="20"/>
          <w:szCs w:val="20"/>
          <w:rtl/>
        </w:rPr>
        <w:t xml:space="preserve"> </w:t>
      </w:r>
      <w:r w:rsidRPr="0037553B">
        <w:rPr>
          <w:rStyle w:val="HebrewChar"/>
          <w:rFonts w:cs="Times New Roman"/>
          <w:sz w:val="20"/>
          <w:szCs w:val="20"/>
          <w:rtl/>
        </w:rPr>
        <w:t>מצינו בהר סיני שכפייה הוי גילוי רצון פנימי. וגילוי זה הוא שעמד להם לקבל על עצמם כל פ</w:t>
      </w:r>
      <w:r w:rsidRPr="0037553B">
        <w:rPr>
          <w:rStyle w:val="HebrewChar"/>
          <w:rFonts w:cs="Times New Roman" w:hint="cs"/>
          <w:sz w:val="20"/>
          <w:szCs w:val="20"/>
          <w:rtl/>
        </w:rPr>
        <w:t>'</w:t>
      </w:r>
      <w:r w:rsidRPr="0037553B">
        <w:rPr>
          <w:rStyle w:val="HebrewChar"/>
          <w:rFonts w:cs="Times New Roman"/>
          <w:sz w:val="20"/>
          <w:szCs w:val="20"/>
          <w:rtl/>
        </w:rPr>
        <w:t xml:space="preserve"> הגירות. ודעתו של מהר"ל דהך כללא דגר שנתגי</w:t>
      </w:r>
      <w:r w:rsidRPr="0037553B">
        <w:rPr>
          <w:rStyle w:val="HebrewChar"/>
          <w:rFonts w:cs="Times New Roman" w:hint="cs"/>
          <w:sz w:val="20"/>
          <w:szCs w:val="20"/>
          <w:rtl/>
        </w:rPr>
        <w:t>'</w:t>
      </w:r>
      <w:r w:rsidRPr="0037553B">
        <w:rPr>
          <w:rStyle w:val="HebrewChar"/>
          <w:rFonts w:cs="Times New Roman"/>
          <w:sz w:val="20"/>
          <w:szCs w:val="20"/>
          <w:rtl/>
        </w:rPr>
        <w:t xml:space="preserve"> כקטן שנולד דמי לא נא</w:t>
      </w:r>
      <w:r w:rsidR="005D6722" w:rsidRPr="0037553B">
        <w:rPr>
          <w:rStyle w:val="HebrewChar"/>
          <w:rFonts w:cs="Times New Roman" w:hint="cs"/>
          <w:sz w:val="20"/>
          <w:szCs w:val="20"/>
          <w:rtl/>
        </w:rPr>
        <w:t>מר</w:t>
      </w:r>
      <w:r w:rsidRPr="0037553B">
        <w:rPr>
          <w:rStyle w:val="HebrewChar"/>
          <w:rFonts w:cs="Times New Roman"/>
          <w:sz w:val="20"/>
          <w:szCs w:val="20"/>
          <w:rtl/>
        </w:rPr>
        <w:t xml:space="preserve"> אלא באופן שאין קבלת הגירות מתפרנסת מאיזה מאורע שאירע בעבר. ועצם החלות של גירות באה בתוקף הרגע שבו היא חלה. בזה שפיר אמרי</w:t>
      </w:r>
      <w:r w:rsidRPr="0037553B">
        <w:rPr>
          <w:rStyle w:val="HebrewChar"/>
          <w:rFonts w:cs="Times New Roman" w:hint="cs"/>
          <w:sz w:val="20"/>
          <w:szCs w:val="20"/>
          <w:rtl/>
        </w:rPr>
        <w:t>'</w:t>
      </w:r>
      <w:r w:rsidRPr="0037553B">
        <w:rPr>
          <w:rStyle w:val="HebrewChar"/>
          <w:rFonts w:cs="Times New Roman"/>
          <w:sz w:val="20"/>
          <w:szCs w:val="20"/>
          <w:rtl/>
        </w:rPr>
        <w:t xml:space="preserve"> דחידושה הוי כלידה</w:t>
      </w:r>
      <w:r w:rsidR="00C012E8">
        <w:rPr>
          <w:rStyle w:val="HebrewChar"/>
          <w:rFonts w:cs="Times New Roman" w:hint="cs"/>
          <w:sz w:val="20"/>
          <w:szCs w:val="20"/>
          <w:rtl/>
        </w:rPr>
        <w:t>,</w:t>
      </w:r>
      <w:r w:rsidRPr="0037553B">
        <w:rPr>
          <w:rStyle w:val="HebrewChar"/>
          <w:rFonts w:cs="Times New Roman"/>
          <w:sz w:val="20"/>
          <w:szCs w:val="20"/>
          <w:rtl/>
        </w:rPr>
        <w:t xml:space="preserve"> </w:t>
      </w:r>
      <w:r w:rsidR="00C012E8">
        <w:rPr>
          <w:rStyle w:val="HebrewChar"/>
          <w:rFonts w:cs="Times New Roman" w:hint="cs"/>
          <w:sz w:val="20"/>
          <w:szCs w:val="20"/>
          <w:rtl/>
        </w:rPr>
        <w:t>עכ"ל.</w:t>
      </w:r>
      <w:r w:rsidRPr="0037553B">
        <w:rPr>
          <w:rStyle w:val="HebrewChar"/>
          <w:rFonts w:cs="Times New Roman"/>
          <w:sz w:val="20"/>
          <w:szCs w:val="20"/>
          <w:rtl/>
        </w:rPr>
        <w:t>[וכן פח</w:t>
      </w:r>
      <w:r w:rsidRPr="0037553B">
        <w:rPr>
          <w:rStyle w:val="HebrewChar"/>
          <w:rFonts w:cs="Times New Roman" w:hint="cs"/>
          <w:sz w:val="20"/>
          <w:szCs w:val="20"/>
          <w:rtl/>
        </w:rPr>
        <w:t>"</w:t>
      </w:r>
      <w:r w:rsidRPr="0037553B">
        <w:rPr>
          <w:rStyle w:val="HebrewChar"/>
          <w:rFonts w:cs="Times New Roman"/>
          <w:sz w:val="20"/>
          <w:szCs w:val="20"/>
          <w:rtl/>
        </w:rPr>
        <w:t>י אג</w:t>
      </w:r>
      <w:r w:rsidR="00803EC8" w:rsidRPr="0037553B">
        <w:rPr>
          <w:rStyle w:val="HebrewChar"/>
          <w:rFonts w:cs="Times New Roman" w:hint="cs"/>
          <w:sz w:val="20"/>
          <w:szCs w:val="20"/>
          <w:rtl/>
        </w:rPr>
        <w:t>רת</w:t>
      </w:r>
      <w:r w:rsidRPr="0037553B">
        <w:rPr>
          <w:rStyle w:val="HebrewChar"/>
          <w:rFonts w:cs="Times New Roman"/>
          <w:sz w:val="20"/>
          <w:szCs w:val="20"/>
          <w:rtl/>
        </w:rPr>
        <w:t xml:space="preserve"> יב].</w:t>
      </w:r>
    </w:p>
    <w:p w14:paraId="54341EAA" w14:textId="77777777" w:rsidR="00FB3E70" w:rsidRPr="0037553B" w:rsidRDefault="00FB3E70" w:rsidP="00FB3E70">
      <w:pPr>
        <w:pStyle w:val="NormalPar"/>
        <w:bidi/>
        <w:jc w:val="both"/>
        <w:rPr>
          <w:rStyle w:val="HebrewChar"/>
          <w:rFonts w:cs="Times New Roman"/>
          <w:sz w:val="20"/>
          <w:szCs w:val="20"/>
          <w:rtl/>
        </w:rPr>
      </w:pPr>
    </w:p>
    <w:p w14:paraId="6E892F41" w14:textId="77777777" w:rsidR="005D6722" w:rsidRPr="0037553B" w:rsidRDefault="00FB3E70" w:rsidP="005E62D8">
      <w:pPr>
        <w:bidi/>
        <w:jc w:val="both"/>
        <w:rPr>
          <w:sz w:val="20"/>
          <w:szCs w:val="20"/>
          <w:rtl/>
        </w:rPr>
      </w:pPr>
      <w:r w:rsidRPr="0037553B">
        <w:rPr>
          <w:rStyle w:val="HebrewChar"/>
          <w:rFonts w:cs="Times New Roman"/>
          <w:bCs/>
          <w:sz w:val="20"/>
          <w:szCs w:val="20"/>
          <w:rtl/>
        </w:rPr>
        <w:t>[ב]</w:t>
      </w:r>
      <w:r w:rsidRPr="0037553B">
        <w:rPr>
          <w:rStyle w:val="HebrewChar"/>
          <w:rFonts w:cs="Times New Roman"/>
          <w:sz w:val="20"/>
          <w:szCs w:val="20"/>
          <w:rtl/>
        </w:rPr>
        <w:t xml:space="preserve"> מה שברור לכלי חמדה ואף דסברה נכונה הוא דחוק בלשונו של גור אריה דנראה מלשונו דהחילוק הוא בין היכא דמוכרח והיכא דיש קבלה ברצון. וכן מוכח </w:t>
      </w:r>
      <w:r w:rsidR="005D6722" w:rsidRPr="0037553B">
        <w:rPr>
          <w:rStyle w:val="HebrewChar"/>
          <w:rFonts w:cs="Times New Roman" w:hint="cs"/>
          <w:sz w:val="20"/>
          <w:szCs w:val="20"/>
          <w:rtl/>
        </w:rPr>
        <w:t xml:space="preserve">מדברי </w:t>
      </w:r>
      <w:r w:rsidR="005D6722" w:rsidRPr="0037553B">
        <w:rPr>
          <w:rFonts w:hint="cs"/>
          <w:b/>
          <w:bCs/>
          <w:sz w:val="20"/>
          <w:szCs w:val="20"/>
          <w:u w:val="single"/>
          <w:rtl/>
        </w:rPr>
        <w:t xml:space="preserve">הגה"ק ר' מאיר יחיאל הלוי הלשטוק </w:t>
      </w:r>
      <w:r w:rsidR="005E62D8" w:rsidRPr="0037553B">
        <w:rPr>
          <w:b/>
          <w:bCs/>
          <w:sz w:val="20"/>
          <w:szCs w:val="20"/>
          <w:u w:val="single"/>
          <w:rtl/>
        </w:rPr>
        <w:t>מאוס</w:t>
      </w:r>
      <w:r w:rsidR="005E62D8" w:rsidRPr="0037553B">
        <w:rPr>
          <w:rFonts w:hint="cs"/>
          <w:b/>
          <w:bCs/>
          <w:sz w:val="20"/>
          <w:szCs w:val="20"/>
          <w:u w:val="single"/>
          <w:rtl/>
        </w:rPr>
        <w:t>ט</w:t>
      </w:r>
      <w:r w:rsidR="005E62D8" w:rsidRPr="0037553B">
        <w:rPr>
          <w:b/>
          <w:bCs/>
          <w:sz w:val="20"/>
          <w:szCs w:val="20"/>
          <w:u w:val="single"/>
          <w:rtl/>
        </w:rPr>
        <w:t>ר</w:t>
      </w:r>
      <w:r w:rsidR="005E62D8" w:rsidRPr="0037553B">
        <w:rPr>
          <w:rFonts w:hint="cs"/>
          <w:b/>
          <w:bCs/>
          <w:sz w:val="20"/>
          <w:szCs w:val="20"/>
          <w:u w:val="single"/>
          <w:rtl/>
        </w:rPr>
        <w:t>או</w:t>
      </w:r>
      <w:r w:rsidR="005E62D8" w:rsidRPr="0037553B">
        <w:rPr>
          <w:b/>
          <w:bCs/>
          <w:sz w:val="20"/>
          <w:szCs w:val="20"/>
          <w:u w:val="single"/>
          <w:rtl/>
        </w:rPr>
        <w:t>וצ</w:t>
      </w:r>
      <w:r w:rsidR="005E62D8" w:rsidRPr="0037553B">
        <w:rPr>
          <w:rFonts w:hint="cs"/>
          <w:b/>
          <w:bCs/>
          <w:sz w:val="20"/>
          <w:szCs w:val="20"/>
          <w:u w:val="single"/>
          <w:rtl/>
        </w:rPr>
        <w:t>א</w:t>
      </w:r>
      <w:r w:rsidR="005D6722" w:rsidRPr="0037553B">
        <w:rPr>
          <w:sz w:val="20"/>
          <w:szCs w:val="20"/>
          <w:rtl/>
        </w:rPr>
        <w:t xml:space="preserve"> </w:t>
      </w:r>
      <w:r w:rsidR="005D6722" w:rsidRPr="0037553B">
        <w:rPr>
          <w:rFonts w:hint="cs"/>
          <w:sz w:val="20"/>
          <w:szCs w:val="20"/>
          <w:rtl/>
        </w:rPr>
        <w:t xml:space="preserve">(בס' </w:t>
      </w:r>
      <w:r w:rsidR="005D6722" w:rsidRPr="0037553B">
        <w:rPr>
          <w:sz w:val="20"/>
          <w:szCs w:val="20"/>
          <w:rtl/>
        </w:rPr>
        <w:t>מאיר עיני חכמים מהדו</w:t>
      </w:r>
      <w:r w:rsidR="005D6722" w:rsidRPr="0037553B">
        <w:rPr>
          <w:rFonts w:hint="cs"/>
          <w:sz w:val="20"/>
          <w:szCs w:val="20"/>
          <w:rtl/>
        </w:rPr>
        <w:t>"</w:t>
      </w:r>
      <w:r w:rsidR="005D6722" w:rsidRPr="0037553B">
        <w:rPr>
          <w:sz w:val="20"/>
          <w:szCs w:val="20"/>
          <w:rtl/>
        </w:rPr>
        <w:t>ק סי</w:t>
      </w:r>
      <w:r w:rsidR="005D6722" w:rsidRPr="0037553B">
        <w:rPr>
          <w:rFonts w:hint="cs"/>
          <w:sz w:val="20"/>
          <w:szCs w:val="20"/>
          <w:rtl/>
        </w:rPr>
        <w:t>'</w:t>
      </w:r>
      <w:r w:rsidR="005D6722" w:rsidRPr="0037553B">
        <w:rPr>
          <w:sz w:val="20"/>
          <w:szCs w:val="20"/>
          <w:rtl/>
        </w:rPr>
        <w:t xml:space="preserve"> י"ח).</w:t>
      </w:r>
      <w:r w:rsidR="005D6722" w:rsidRPr="0037553B">
        <w:rPr>
          <w:rFonts w:hint="cs"/>
          <w:sz w:val="20"/>
          <w:szCs w:val="20"/>
          <w:rtl/>
        </w:rPr>
        <w:t xml:space="preserve"> וז"ל </w:t>
      </w:r>
      <w:r w:rsidR="005D6722" w:rsidRPr="0037553B">
        <w:rPr>
          <w:sz w:val="20"/>
          <w:szCs w:val="20"/>
          <w:rtl/>
        </w:rPr>
        <w:t>בגמ</w:t>
      </w:r>
      <w:r w:rsidR="005D6722" w:rsidRPr="0037553B">
        <w:rPr>
          <w:rFonts w:hint="cs"/>
          <w:sz w:val="20"/>
          <w:szCs w:val="20"/>
          <w:rtl/>
        </w:rPr>
        <w:t>'</w:t>
      </w:r>
      <w:r w:rsidR="005D6722" w:rsidRPr="0037553B">
        <w:rPr>
          <w:sz w:val="20"/>
          <w:szCs w:val="20"/>
          <w:rtl/>
        </w:rPr>
        <w:t xml:space="preserve"> זבחים קא</w:t>
      </w:r>
      <w:r w:rsidR="005D6722" w:rsidRPr="0037553B">
        <w:rPr>
          <w:rFonts w:hint="cs"/>
          <w:sz w:val="20"/>
          <w:szCs w:val="20"/>
          <w:rtl/>
        </w:rPr>
        <w:t>:</w:t>
      </w:r>
      <w:r w:rsidR="005D6722" w:rsidRPr="0037553B">
        <w:rPr>
          <w:sz w:val="20"/>
          <w:szCs w:val="20"/>
          <w:rtl/>
        </w:rPr>
        <w:t xml:space="preserve"> מיתיבי מרים מי הסגירה? א"ת משה זר הוא, ואין זר רואה את הנגעים, וא"ת אהרן הסגירה, </w:t>
      </w:r>
      <w:r w:rsidR="005D6722" w:rsidRPr="0037553B">
        <w:rPr>
          <w:rFonts w:hint="cs"/>
          <w:sz w:val="20"/>
          <w:szCs w:val="20"/>
          <w:rtl/>
        </w:rPr>
        <w:t xml:space="preserve">אהרן </w:t>
      </w:r>
      <w:r w:rsidR="005D6722" w:rsidRPr="0037553B">
        <w:rPr>
          <w:sz w:val="20"/>
          <w:szCs w:val="20"/>
          <w:rtl/>
        </w:rPr>
        <w:t>קרוב הוא ואין קרוב רואה את הנגעים וכו' יעו"ש.</w:t>
      </w:r>
      <w:r w:rsidR="005D6722" w:rsidRPr="0037553B">
        <w:rPr>
          <w:rFonts w:hint="cs"/>
          <w:sz w:val="20"/>
          <w:szCs w:val="20"/>
          <w:rtl/>
        </w:rPr>
        <w:t xml:space="preserve"> </w:t>
      </w:r>
      <w:r w:rsidR="005D6722" w:rsidRPr="0037553B">
        <w:rPr>
          <w:sz w:val="20"/>
          <w:szCs w:val="20"/>
          <w:rtl/>
        </w:rPr>
        <w:t xml:space="preserve">ותמוה הלא גם משה היה קרוב כמו אהרן ולמה הוצרך לומר גבי משה </w:t>
      </w:r>
      <w:r w:rsidR="005D6722" w:rsidRPr="0037553B">
        <w:rPr>
          <w:rFonts w:hint="cs"/>
          <w:sz w:val="20"/>
          <w:szCs w:val="20"/>
          <w:rtl/>
        </w:rPr>
        <w:t>ט</w:t>
      </w:r>
      <w:r w:rsidR="005D6722" w:rsidRPr="0037553B">
        <w:rPr>
          <w:sz w:val="20"/>
          <w:szCs w:val="20"/>
          <w:rtl/>
        </w:rPr>
        <w:t>עם זר הול"ל בקיצור משה ואהרן קרובים הן</w:t>
      </w:r>
      <w:r w:rsidR="005D6722" w:rsidRPr="0037553B">
        <w:rPr>
          <w:rFonts w:hint="cs"/>
          <w:sz w:val="20"/>
          <w:szCs w:val="20"/>
          <w:rtl/>
        </w:rPr>
        <w:t>,</w:t>
      </w:r>
      <w:r w:rsidR="005D6722" w:rsidRPr="0037553B">
        <w:rPr>
          <w:sz w:val="20"/>
          <w:szCs w:val="20"/>
          <w:rtl/>
        </w:rPr>
        <w:t xml:space="preserve"> ואין קרוב רואה את הנגעים. </w:t>
      </w:r>
    </w:p>
    <w:p w14:paraId="1FE6C61A" w14:textId="77777777" w:rsidR="00C012E8" w:rsidRDefault="005D6722" w:rsidP="00B22125">
      <w:pPr>
        <w:bidi/>
        <w:jc w:val="both"/>
        <w:rPr>
          <w:sz w:val="20"/>
          <w:szCs w:val="20"/>
          <w:rtl/>
        </w:rPr>
      </w:pPr>
      <w:r w:rsidRPr="0037553B">
        <w:rPr>
          <w:sz w:val="20"/>
          <w:szCs w:val="20"/>
          <w:rtl/>
        </w:rPr>
        <w:lastRenderedPageBreak/>
        <w:t>ונראה ליישב דהנה לכאורה קשה אהא דקאמר אהרן קרוב הוא</w:t>
      </w:r>
      <w:r w:rsidRPr="0037553B">
        <w:rPr>
          <w:rFonts w:hint="cs"/>
          <w:sz w:val="20"/>
          <w:szCs w:val="20"/>
          <w:rtl/>
        </w:rPr>
        <w:t>,</w:t>
      </w:r>
      <w:r w:rsidRPr="0037553B">
        <w:rPr>
          <w:sz w:val="20"/>
          <w:szCs w:val="20"/>
          <w:rtl/>
        </w:rPr>
        <w:t xml:space="preserve"> ומה"ט לא היה יכול להסגיר את מרים</w:t>
      </w:r>
      <w:r w:rsidRPr="0037553B">
        <w:rPr>
          <w:rFonts w:hint="cs"/>
          <w:sz w:val="20"/>
          <w:szCs w:val="20"/>
          <w:rtl/>
        </w:rPr>
        <w:t>,</w:t>
      </w:r>
      <w:r w:rsidRPr="0037553B">
        <w:rPr>
          <w:sz w:val="20"/>
          <w:szCs w:val="20"/>
          <w:rtl/>
        </w:rPr>
        <w:t xml:space="preserve"> הלא קיימא לן דגר שנתגייר כקמן שנולד דמי ובטל הקרבות</w:t>
      </w:r>
      <w:r w:rsidRPr="0037553B">
        <w:rPr>
          <w:rFonts w:hint="cs"/>
          <w:sz w:val="20"/>
          <w:szCs w:val="20"/>
          <w:rtl/>
        </w:rPr>
        <w:t>,</w:t>
      </w:r>
      <w:r w:rsidRPr="0037553B">
        <w:rPr>
          <w:sz w:val="20"/>
          <w:szCs w:val="20"/>
          <w:rtl/>
        </w:rPr>
        <w:t xml:space="preserve"> ואם כן גם כאן אהרן ומרים הלא נתגיירו בעת קבלת התורה</w:t>
      </w:r>
      <w:r w:rsidRPr="0037553B">
        <w:rPr>
          <w:rFonts w:hint="cs"/>
          <w:sz w:val="20"/>
          <w:szCs w:val="20"/>
          <w:rtl/>
        </w:rPr>
        <w:t>,</w:t>
      </w:r>
      <w:r w:rsidRPr="0037553B">
        <w:rPr>
          <w:sz w:val="20"/>
          <w:szCs w:val="20"/>
          <w:rtl/>
        </w:rPr>
        <w:t xml:space="preserve"> ושוב לא הוי קרובים ושפיר היה יכול אהרן להסגירה ולראות הנגעים</w:t>
      </w:r>
      <w:r w:rsidRPr="0037553B">
        <w:rPr>
          <w:rFonts w:hint="cs"/>
          <w:sz w:val="20"/>
          <w:szCs w:val="20"/>
          <w:rtl/>
        </w:rPr>
        <w:t>.</w:t>
      </w:r>
      <w:r w:rsidRPr="0037553B">
        <w:rPr>
          <w:sz w:val="20"/>
          <w:szCs w:val="20"/>
          <w:rtl/>
        </w:rPr>
        <w:t xml:space="preserve"> אך י"ל לפי מש"כ בגור אריה פ</w:t>
      </w:r>
      <w:r w:rsidRPr="0037553B">
        <w:rPr>
          <w:rFonts w:hint="cs"/>
          <w:sz w:val="20"/>
          <w:szCs w:val="20"/>
          <w:rtl/>
        </w:rPr>
        <w:t>'</w:t>
      </w:r>
      <w:r w:rsidRPr="0037553B">
        <w:rPr>
          <w:sz w:val="20"/>
          <w:szCs w:val="20"/>
          <w:rtl/>
        </w:rPr>
        <w:t xml:space="preserve"> ויגש דבשעת מתן תורה ל"ה שייך דין דגר שנתגייר כקמן שנולד דמי</w:t>
      </w:r>
      <w:r w:rsidRPr="0037553B">
        <w:rPr>
          <w:rFonts w:hint="cs"/>
          <w:sz w:val="20"/>
          <w:szCs w:val="20"/>
          <w:rtl/>
        </w:rPr>
        <w:t>,</w:t>
      </w:r>
      <w:r w:rsidRPr="0037553B">
        <w:rPr>
          <w:sz w:val="20"/>
          <w:szCs w:val="20"/>
          <w:rtl/>
        </w:rPr>
        <w:t xml:space="preserve"> דהא דאמרינן דכק</w:t>
      </w:r>
      <w:r w:rsidRPr="0037553B">
        <w:rPr>
          <w:rFonts w:hint="cs"/>
          <w:sz w:val="20"/>
          <w:szCs w:val="20"/>
          <w:rtl/>
        </w:rPr>
        <w:t>ט</w:t>
      </w:r>
      <w:r w:rsidRPr="0037553B">
        <w:rPr>
          <w:sz w:val="20"/>
          <w:szCs w:val="20"/>
          <w:rtl/>
        </w:rPr>
        <w:t>ן שנולד דמי היינו דוקא היכא שהתגייר ברצונו הטוב</w:t>
      </w:r>
      <w:r w:rsidRPr="0037553B">
        <w:rPr>
          <w:rFonts w:hint="cs"/>
          <w:sz w:val="20"/>
          <w:szCs w:val="20"/>
          <w:rtl/>
        </w:rPr>
        <w:t>,</w:t>
      </w:r>
      <w:r w:rsidRPr="0037553B">
        <w:rPr>
          <w:sz w:val="20"/>
          <w:szCs w:val="20"/>
          <w:rtl/>
        </w:rPr>
        <w:t xml:space="preserve"> אבל אם כפאוהו לא אמרינן כקטן שנולד דמי</w:t>
      </w:r>
      <w:r w:rsidRPr="0037553B">
        <w:rPr>
          <w:rFonts w:hint="cs"/>
          <w:sz w:val="20"/>
          <w:szCs w:val="20"/>
          <w:rtl/>
        </w:rPr>
        <w:t>,</w:t>
      </w:r>
      <w:r w:rsidRPr="0037553B">
        <w:rPr>
          <w:sz w:val="20"/>
          <w:szCs w:val="20"/>
          <w:rtl/>
        </w:rPr>
        <w:t xml:space="preserve"> ולפי זה שפיר ניחא דהא אמרינן בשבת </w:t>
      </w:r>
      <w:r w:rsidRPr="0037553B">
        <w:rPr>
          <w:rFonts w:hint="cs"/>
          <w:sz w:val="20"/>
          <w:szCs w:val="20"/>
          <w:rtl/>
        </w:rPr>
        <w:t>(</w:t>
      </w:r>
      <w:r w:rsidRPr="0037553B">
        <w:rPr>
          <w:sz w:val="20"/>
          <w:szCs w:val="20"/>
          <w:rtl/>
        </w:rPr>
        <w:t>פ</w:t>
      </w:r>
      <w:r w:rsidRPr="0037553B">
        <w:rPr>
          <w:rFonts w:hint="cs"/>
          <w:sz w:val="20"/>
          <w:szCs w:val="20"/>
          <w:rtl/>
        </w:rPr>
        <w:t>ח.)</w:t>
      </w:r>
      <w:r w:rsidRPr="0037553B">
        <w:rPr>
          <w:sz w:val="20"/>
          <w:szCs w:val="20"/>
          <w:rtl/>
        </w:rPr>
        <w:t xml:space="preserve"> ויתיצבו תחתית ההר דכפה עליהם הר כגיגית</w:t>
      </w:r>
      <w:r w:rsidRPr="0037553B">
        <w:rPr>
          <w:rFonts w:hint="cs"/>
          <w:sz w:val="20"/>
          <w:szCs w:val="20"/>
          <w:rtl/>
        </w:rPr>
        <w:t>,</w:t>
      </w:r>
      <w:r w:rsidRPr="0037553B">
        <w:rPr>
          <w:sz w:val="20"/>
          <w:szCs w:val="20"/>
          <w:rtl/>
        </w:rPr>
        <w:t xml:space="preserve"> ואם כן הוי הגירות בע"כ אז לא אמרינן כקמן שנולד דמי וממילא לא בטל הקירבות ושפיר קאמר הגמ</w:t>
      </w:r>
      <w:r w:rsidRPr="0037553B">
        <w:rPr>
          <w:rFonts w:hint="cs"/>
          <w:sz w:val="20"/>
          <w:szCs w:val="20"/>
          <w:rtl/>
        </w:rPr>
        <w:t>'</w:t>
      </w:r>
      <w:r w:rsidRPr="0037553B">
        <w:rPr>
          <w:sz w:val="20"/>
          <w:szCs w:val="20"/>
          <w:rtl/>
        </w:rPr>
        <w:t xml:space="preserve"> אהרן קרוב הוא ואינו רואה את הנגעים</w:t>
      </w:r>
      <w:r w:rsidRPr="0037553B">
        <w:rPr>
          <w:rFonts w:hint="cs"/>
          <w:sz w:val="20"/>
          <w:szCs w:val="20"/>
          <w:rtl/>
        </w:rPr>
        <w:t>.</w:t>
      </w:r>
      <w:r w:rsidRPr="0037553B">
        <w:rPr>
          <w:sz w:val="20"/>
          <w:szCs w:val="20"/>
          <w:rtl/>
        </w:rPr>
        <w:t xml:space="preserve"> אך כ"ז תינח רק ל</w:t>
      </w:r>
      <w:r w:rsidRPr="0037553B">
        <w:rPr>
          <w:rFonts w:hint="cs"/>
          <w:sz w:val="20"/>
          <w:szCs w:val="20"/>
          <w:rtl/>
        </w:rPr>
        <w:t>ג</w:t>
      </w:r>
      <w:r w:rsidRPr="0037553B">
        <w:rPr>
          <w:sz w:val="20"/>
          <w:szCs w:val="20"/>
          <w:rtl/>
        </w:rPr>
        <w:t xml:space="preserve">בי אהרן שהיה תחת ההר </w:t>
      </w:r>
      <w:r w:rsidRPr="0037553B">
        <w:rPr>
          <w:rFonts w:hint="cs"/>
          <w:sz w:val="20"/>
          <w:szCs w:val="20"/>
          <w:rtl/>
        </w:rPr>
        <w:t xml:space="preserve">משא"כ משה רבינו ע"ה שהיה על ההר </w:t>
      </w:r>
      <w:r w:rsidRPr="0037553B">
        <w:rPr>
          <w:sz w:val="20"/>
          <w:szCs w:val="20"/>
          <w:rtl/>
        </w:rPr>
        <w:t>וקיבל התורה מסינ</w:t>
      </w:r>
      <w:r w:rsidRPr="0037553B">
        <w:rPr>
          <w:rFonts w:hint="cs"/>
          <w:sz w:val="20"/>
          <w:szCs w:val="20"/>
          <w:rtl/>
        </w:rPr>
        <w:t xml:space="preserve">י שלא ע"י כפייה שוב לגבי דידיה </w:t>
      </w:r>
      <w:r w:rsidRPr="0037553B">
        <w:rPr>
          <w:sz w:val="20"/>
          <w:szCs w:val="20"/>
          <w:rtl/>
        </w:rPr>
        <w:t xml:space="preserve"> שפיר </w:t>
      </w:r>
      <w:r w:rsidRPr="0037553B">
        <w:rPr>
          <w:rFonts w:hint="cs"/>
          <w:sz w:val="20"/>
          <w:szCs w:val="20"/>
          <w:rtl/>
        </w:rPr>
        <w:t xml:space="preserve">שייך הדין  </w:t>
      </w:r>
      <w:r w:rsidRPr="0037553B">
        <w:rPr>
          <w:sz w:val="20"/>
          <w:szCs w:val="20"/>
          <w:rtl/>
        </w:rPr>
        <w:t xml:space="preserve">דגר שנתגייר כקמן שנולד דמי </w:t>
      </w:r>
      <w:r w:rsidRPr="0037553B">
        <w:rPr>
          <w:rFonts w:hint="cs"/>
          <w:sz w:val="20"/>
          <w:szCs w:val="20"/>
          <w:rtl/>
        </w:rPr>
        <w:t>ובטל הקירבות עם מרים אחותו ושפיר היה</w:t>
      </w:r>
      <w:r w:rsidRPr="0037553B">
        <w:rPr>
          <w:sz w:val="20"/>
          <w:szCs w:val="20"/>
          <w:rtl/>
        </w:rPr>
        <w:t xml:space="preserve"> יכול לראות הנגעים</w:t>
      </w:r>
      <w:r w:rsidRPr="0037553B">
        <w:rPr>
          <w:rFonts w:hint="cs"/>
          <w:sz w:val="20"/>
          <w:szCs w:val="20"/>
          <w:rtl/>
        </w:rPr>
        <w:t xml:space="preserve"> מצד הפסול קרוב </w:t>
      </w:r>
      <w:r w:rsidRPr="0037553B">
        <w:rPr>
          <w:sz w:val="20"/>
          <w:szCs w:val="20"/>
          <w:rtl/>
        </w:rPr>
        <w:t>ולכן קאמר לגבי משה טעם אחר דלא הוי יכול לראות הנגע של מרים משום דהוה זר ואין זר רואה את הנגעים ודו"ק</w:t>
      </w:r>
      <w:r w:rsidR="00232B21" w:rsidRPr="0037553B">
        <w:rPr>
          <w:rFonts w:hint="cs"/>
          <w:sz w:val="20"/>
          <w:szCs w:val="20"/>
          <w:rtl/>
        </w:rPr>
        <w:t>. עכ"ל.</w:t>
      </w:r>
      <w:r w:rsidRPr="0037553B">
        <w:rPr>
          <w:sz w:val="20"/>
          <w:szCs w:val="20"/>
          <w:rtl/>
        </w:rPr>
        <w:t xml:space="preserve"> </w:t>
      </w:r>
    </w:p>
    <w:p w14:paraId="734AA617" w14:textId="77777777" w:rsidR="00C012E8" w:rsidRDefault="00C012E8" w:rsidP="00C012E8">
      <w:pPr>
        <w:bidi/>
        <w:jc w:val="both"/>
        <w:rPr>
          <w:sz w:val="20"/>
          <w:szCs w:val="20"/>
          <w:rtl/>
        </w:rPr>
      </w:pPr>
    </w:p>
    <w:p w14:paraId="11D2A79C" w14:textId="77777777" w:rsidR="005D6722" w:rsidRDefault="00B22125" w:rsidP="00C012E8">
      <w:pPr>
        <w:bidi/>
        <w:jc w:val="both"/>
        <w:rPr>
          <w:sz w:val="20"/>
          <w:szCs w:val="20"/>
          <w:rtl/>
        </w:rPr>
      </w:pPr>
      <w:r w:rsidRPr="0037553B">
        <w:rPr>
          <w:rFonts w:hint="cs"/>
          <w:sz w:val="20"/>
          <w:szCs w:val="20"/>
          <w:rtl/>
        </w:rPr>
        <w:t xml:space="preserve">אף דדבר חריף הוא אבל באמת קשה לומר דמשה היה כגר שנתגייר במתן תורה וכל שאר ישראל לא אמרינן כן. </w:t>
      </w:r>
      <w:r w:rsidR="00C012E8">
        <w:rPr>
          <w:rFonts w:hint="cs"/>
          <w:sz w:val="20"/>
          <w:szCs w:val="20"/>
          <w:rtl/>
        </w:rPr>
        <w:t xml:space="preserve">ועוד </w:t>
      </w:r>
      <w:r w:rsidR="00F65AE8" w:rsidRPr="0037553B">
        <w:rPr>
          <w:rFonts w:hint="cs"/>
          <w:sz w:val="20"/>
          <w:szCs w:val="20"/>
          <w:rtl/>
        </w:rPr>
        <w:t>זהו הפוך דעת השב שמעתתא בהקדמה דמסביר דעת ב"ש דקיום מצות פרו ורבו הוי בשני זכרים (יבמות סא:) ונלמד ממשה רבינו שהיו לו שני בנים אף דנולדו קודם מתן תורה</w:t>
      </w:r>
      <w:r w:rsidR="005E62D8" w:rsidRPr="0037553B">
        <w:rPr>
          <w:rFonts w:hint="cs"/>
          <w:sz w:val="20"/>
          <w:szCs w:val="20"/>
          <w:rtl/>
        </w:rPr>
        <w:t>,</w:t>
      </w:r>
      <w:r w:rsidR="00F65AE8" w:rsidRPr="0037553B">
        <w:rPr>
          <w:rFonts w:hint="cs"/>
          <w:sz w:val="20"/>
          <w:szCs w:val="20"/>
          <w:rtl/>
        </w:rPr>
        <w:t xml:space="preserve"> </w:t>
      </w:r>
      <w:r w:rsidR="005E62D8" w:rsidRPr="0037553B">
        <w:rPr>
          <w:rFonts w:hint="cs"/>
          <w:sz w:val="20"/>
          <w:szCs w:val="20"/>
          <w:rtl/>
        </w:rPr>
        <w:t xml:space="preserve">ולריש לקיש גר שנתגייר והיו לו בנים לפני גירותו לא קיים מצותו. ותירץ שם על פי הגור אריה, דבמתן תורה אין דין של </w:t>
      </w:r>
      <w:r w:rsidR="00F65AE8" w:rsidRPr="0037553B">
        <w:rPr>
          <w:rFonts w:hint="cs"/>
          <w:sz w:val="20"/>
          <w:szCs w:val="20"/>
          <w:rtl/>
        </w:rPr>
        <w:t>של גר שנתגייר כקטן שנולד דמי עי"ש</w:t>
      </w:r>
      <w:r w:rsidR="005E62D8" w:rsidRPr="0037553B">
        <w:rPr>
          <w:rFonts w:hint="cs"/>
          <w:sz w:val="20"/>
          <w:szCs w:val="20"/>
          <w:rtl/>
        </w:rPr>
        <w:t>.</w:t>
      </w:r>
      <w:r w:rsidR="00F65AE8" w:rsidRPr="0037553B">
        <w:rPr>
          <w:rFonts w:hint="cs"/>
          <w:sz w:val="20"/>
          <w:szCs w:val="20"/>
          <w:rtl/>
        </w:rPr>
        <w:t xml:space="preserve"> ולפי ה</w:t>
      </w:r>
      <w:r w:rsidR="005E62D8" w:rsidRPr="0037553B">
        <w:rPr>
          <w:sz w:val="20"/>
          <w:szCs w:val="20"/>
          <w:rtl/>
        </w:rPr>
        <w:t>אוס</w:t>
      </w:r>
      <w:r w:rsidR="005E62D8" w:rsidRPr="0037553B">
        <w:rPr>
          <w:rFonts w:hint="cs"/>
          <w:sz w:val="20"/>
          <w:szCs w:val="20"/>
          <w:rtl/>
        </w:rPr>
        <w:t>ט</w:t>
      </w:r>
      <w:r w:rsidR="005E62D8" w:rsidRPr="0037553B">
        <w:rPr>
          <w:sz w:val="20"/>
          <w:szCs w:val="20"/>
          <w:rtl/>
        </w:rPr>
        <w:t>ר</w:t>
      </w:r>
      <w:r w:rsidR="005E62D8" w:rsidRPr="0037553B">
        <w:rPr>
          <w:rFonts w:hint="cs"/>
          <w:sz w:val="20"/>
          <w:szCs w:val="20"/>
          <w:rtl/>
        </w:rPr>
        <w:t>או</w:t>
      </w:r>
      <w:r w:rsidR="005E62D8" w:rsidRPr="0037553B">
        <w:rPr>
          <w:sz w:val="20"/>
          <w:szCs w:val="20"/>
          <w:rtl/>
        </w:rPr>
        <w:t>וצ</w:t>
      </w:r>
      <w:r w:rsidR="005E62D8" w:rsidRPr="0037553B">
        <w:rPr>
          <w:rFonts w:hint="cs"/>
          <w:sz w:val="20"/>
          <w:szCs w:val="20"/>
          <w:rtl/>
        </w:rPr>
        <w:t xml:space="preserve">א </w:t>
      </w:r>
      <w:r w:rsidR="00F65AE8" w:rsidRPr="0037553B">
        <w:rPr>
          <w:rFonts w:hint="cs"/>
          <w:sz w:val="20"/>
          <w:szCs w:val="20"/>
          <w:rtl/>
        </w:rPr>
        <w:t xml:space="preserve">לגבי משה רבינו כן אמרינן כקטן שנולד דמי ולכן </w:t>
      </w:r>
      <w:r w:rsidR="005E62D8" w:rsidRPr="0037553B">
        <w:rPr>
          <w:rFonts w:hint="cs"/>
          <w:sz w:val="20"/>
          <w:szCs w:val="20"/>
          <w:rtl/>
        </w:rPr>
        <w:t xml:space="preserve">משה </w:t>
      </w:r>
      <w:r w:rsidR="00F65AE8" w:rsidRPr="0037553B">
        <w:rPr>
          <w:rFonts w:hint="cs"/>
          <w:sz w:val="20"/>
          <w:szCs w:val="20"/>
          <w:rtl/>
        </w:rPr>
        <w:t>לא היה נ</w:t>
      </w:r>
      <w:r w:rsidR="005E62D8" w:rsidRPr="0037553B">
        <w:rPr>
          <w:rFonts w:hint="cs"/>
          <w:sz w:val="20"/>
          <w:szCs w:val="20"/>
          <w:rtl/>
        </w:rPr>
        <w:t>ח</w:t>
      </w:r>
      <w:r w:rsidR="00F65AE8" w:rsidRPr="0037553B">
        <w:rPr>
          <w:rFonts w:hint="cs"/>
          <w:sz w:val="20"/>
          <w:szCs w:val="20"/>
          <w:rtl/>
        </w:rPr>
        <w:t>שב כקרוב למרים.</w:t>
      </w:r>
      <w:r w:rsidR="002C6FAD" w:rsidRPr="0037553B">
        <w:rPr>
          <w:rFonts w:hint="cs"/>
          <w:sz w:val="20"/>
          <w:szCs w:val="20"/>
          <w:rtl/>
        </w:rPr>
        <w:t xml:space="preserve"> </w:t>
      </w:r>
    </w:p>
    <w:p w14:paraId="5974CAD6" w14:textId="77777777" w:rsidR="00C012E8" w:rsidRPr="0037553B" w:rsidRDefault="00C012E8" w:rsidP="00C012E8">
      <w:pPr>
        <w:bidi/>
        <w:jc w:val="both"/>
        <w:rPr>
          <w:sz w:val="20"/>
          <w:szCs w:val="20"/>
          <w:rtl/>
        </w:rPr>
      </w:pPr>
    </w:p>
    <w:p w14:paraId="7096524D" w14:textId="26514CF4" w:rsidR="00973B68" w:rsidRPr="0037553B" w:rsidRDefault="00B22125" w:rsidP="00B22125">
      <w:pPr>
        <w:pStyle w:val="NormalPar"/>
        <w:bidi/>
        <w:jc w:val="both"/>
        <w:rPr>
          <w:rStyle w:val="HebrewChar"/>
          <w:rFonts w:cs="Times New Roman"/>
          <w:sz w:val="20"/>
          <w:szCs w:val="20"/>
          <w:rtl/>
        </w:rPr>
      </w:pPr>
      <w:r w:rsidRPr="0037553B">
        <w:rPr>
          <w:rStyle w:val="HebrewChar"/>
          <w:rFonts w:cs="Times New Roman" w:hint="cs"/>
          <w:sz w:val="20"/>
          <w:szCs w:val="20"/>
          <w:rtl/>
        </w:rPr>
        <w:t xml:space="preserve">בכל זאת בהבנת הגור אריה משמע מהשב שמעתתא כפי' </w:t>
      </w:r>
      <w:r w:rsidRPr="0037553B">
        <w:rPr>
          <w:rStyle w:val="HebrewChar"/>
          <w:rFonts w:cs="Times New Roman"/>
          <w:sz w:val="20"/>
          <w:szCs w:val="20"/>
          <w:rtl/>
        </w:rPr>
        <w:t>דעיקר דין כקטן שנולד דמי תלוי במציאות של רצון ובחירה</w:t>
      </w:r>
      <w:r w:rsidRPr="0037553B">
        <w:rPr>
          <w:rStyle w:val="HebrewChar"/>
          <w:rFonts w:cs="Times New Roman" w:hint="cs"/>
          <w:sz w:val="20"/>
          <w:szCs w:val="20"/>
          <w:rtl/>
        </w:rPr>
        <w:t xml:space="preserve"> כהבנת ה</w:t>
      </w:r>
      <w:r w:rsidRPr="0037553B">
        <w:rPr>
          <w:sz w:val="20"/>
          <w:szCs w:val="20"/>
          <w:rtl/>
        </w:rPr>
        <w:t>אוס</w:t>
      </w:r>
      <w:r w:rsidRPr="0037553B">
        <w:rPr>
          <w:rFonts w:hint="cs"/>
          <w:sz w:val="20"/>
          <w:szCs w:val="20"/>
          <w:rtl/>
        </w:rPr>
        <w:t>ט</w:t>
      </w:r>
      <w:r w:rsidRPr="0037553B">
        <w:rPr>
          <w:sz w:val="20"/>
          <w:szCs w:val="20"/>
          <w:rtl/>
        </w:rPr>
        <w:t>ר</w:t>
      </w:r>
      <w:r w:rsidRPr="0037553B">
        <w:rPr>
          <w:rFonts w:hint="cs"/>
          <w:sz w:val="20"/>
          <w:szCs w:val="20"/>
          <w:rtl/>
        </w:rPr>
        <w:t>או</w:t>
      </w:r>
      <w:r w:rsidRPr="0037553B">
        <w:rPr>
          <w:sz w:val="20"/>
          <w:szCs w:val="20"/>
          <w:rtl/>
        </w:rPr>
        <w:t>וצ</w:t>
      </w:r>
      <w:r w:rsidRPr="0037553B">
        <w:rPr>
          <w:rFonts w:hint="cs"/>
          <w:sz w:val="20"/>
          <w:szCs w:val="20"/>
          <w:rtl/>
        </w:rPr>
        <w:t xml:space="preserve">א דכתב שם בהקדמתו לפרש </w:t>
      </w:r>
      <w:r w:rsidRPr="0037553B">
        <w:rPr>
          <w:rStyle w:val="HebrewChar"/>
          <w:rFonts w:cs="Times New Roman"/>
          <w:sz w:val="20"/>
          <w:szCs w:val="20"/>
          <w:rtl/>
        </w:rPr>
        <w:t xml:space="preserve">מה ענין </w:t>
      </w:r>
      <w:proofErr w:type="spellStart"/>
      <w:r w:rsidRPr="0037553B">
        <w:rPr>
          <w:rStyle w:val="HebrewChar"/>
          <w:rFonts w:cs="Times New Roman"/>
          <w:sz w:val="20"/>
          <w:szCs w:val="20"/>
          <w:rtl/>
        </w:rPr>
        <w:t>תערומות</w:t>
      </w:r>
      <w:proofErr w:type="spellEnd"/>
      <w:r w:rsidRPr="0037553B">
        <w:rPr>
          <w:rStyle w:val="HebrewChar"/>
          <w:rFonts w:cs="Times New Roman"/>
          <w:sz w:val="20"/>
          <w:szCs w:val="20"/>
          <w:rtl/>
        </w:rPr>
        <w:t xml:space="preserve"> המן ע</w:t>
      </w:r>
      <w:r w:rsidR="00536BFA">
        <w:rPr>
          <w:rStyle w:val="HebrewChar"/>
          <w:rFonts w:cs="Times New Roman" w:hint="cs"/>
          <w:sz w:val="20"/>
          <w:szCs w:val="20"/>
          <w:rtl/>
        </w:rPr>
        <w:t>ם</w:t>
      </w:r>
      <w:r w:rsidRPr="0037553B">
        <w:rPr>
          <w:rStyle w:val="HebrewChar"/>
          <w:rFonts w:cs="Times New Roman"/>
          <w:sz w:val="20"/>
          <w:szCs w:val="20"/>
          <w:rtl/>
        </w:rPr>
        <w:t xml:space="preserve"> עסקי עריות</w:t>
      </w:r>
      <w:r w:rsidRPr="0037553B">
        <w:rPr>
          <w:rStyle w:val="HebrewChar"/>
          <w:rFonts w:cs="Times New Roman" w:hint="cs"/>
          <w:sz w:val="20"/>
          <w:szCs w:val="20"/>
          <w:rtl/>
        </w:rPr>
        <w:t xml:space="preserve">. וז"ל </w:t>
      </w:r>
      <w:r w:rsidRPr="0037553B">
        <w:rPr>
          <w:rStyle w:val="HebrewChar"/>
          <w:rFonts w:cs="Times New Roman"/>
          <w:sz w:val="20"/>
          <w:szCs w:val="20"/>
          <w:rtl/>
        </w:rPr>
        <w:t>והנה מצינו שהתאוו תאוה והיינו שלא היה להם שום תאוה חומריית [כמ"ש האלשיך שהתאוו שיהיה להם תאוה]</w:t>
      </w:r>
      <w:r w:rsidRPr="0037553B">
        <w:rPr>
          <w:rStyle w:val="HebrewChar"/>
          <w:rFonts w:cs="Times New Roman" w:hint="cs"/>
          <w:sz w:val="20"/>
          <w:szCs w:val="20"/>
          <w:rtl/>
        </w:rPr>
        <w:t xml:space="preserve">, וכו' </w:t>
      </w:r>
      <w:r w:rsidRPr="0037553B">
        <w:rPr>
          <w:rStyle w:val="HebrewChar"/>
          <w:rFonts w:cs="Times New Roman"/>
          <w:sz w:val="20"/>
          <w:szCs w:val="20"/>
          <w:rtl/>
        </w:rPr>
        <w:t>שהמן שאכלו ישראל היה הכרחי לקבל התורה בלי שום בחירה דע"י המן היה כל חפצם וחשקם רק לתורה ריק מכל תאות החומריות והם התאוו תאוה שיהיה להם קבה</w:t>
      </w:r>
      <w:r w:rsidRPr="0037553B">
        <w:rPr>
          <w:rStyle w:val="HebrewChar"/>
          <w:rFonts w:cs="Times New Roman" w:hint="cs"/>
          <w:sz w:val="20"/>
          <w:szCs w:val="20"/>
          <w:rtl/>
        </w:rPr>
        <w:t>"</w:t>
      </w:r>
      <w:r w:rsidRPr="0037553B">
        <w:rPr>
          <w:rStyle w:val="HebrewChar"/>
          <w:rFonts w:cs="Times New Roman"/>
          <w:sz w:val="20"/>
          <w:szCs w:val="20"/>
          <w:rtl/>
        </w:rPr>
        <w:t>ת בחפצם ורצונם כש</w:t>
      </w:r>
      <w:r w:rsidRPr="0037553B">
        <w:rPr>
          <w:rStyle w:val="HebrewChar"/>
          <w:rFonts w:cs="Times New Roman" w:hint="cs"/>
          <w:sz w:val="20"/>
          <w:szCs w:val="20"/>
          <w:rtl/>
        </w:rPr>
        <w:t>"</w:t>
      </w:r>
      <w:r w:rsidRPr="0037553B">
        <w:rPr>
          <w:rStyle w:val="HebrewChar"/>
          <w:rFonts w:cs="Times New Roman"/>
          <w:sz w:val="20"/>
          <w:szCs w:val="20"/>
          <w:rtl/>
        </w:rPr>
        <w:t>א נעשה ונשמע כי אין אדם חפץ באהבה הכרחית. לזאת התרעמו על המן ואמרו זכרנו את הדגה אשר נאכל במצרים חנם פי' בלי הכרח ואנחנו רוצים הבחירה בידינו כש</w:t>
      </w:r>
      <w:r w:rsidRPr="0037553B">
        <w:rPr>
          <w:rStyle w:val="HebrewChar"/>
          <w:rFonts w:cs="Times New Roman" w:hint="cs"/>
          <w:sz w:val="20"/>
          <w:szCs w:val="20"/>
          <w:rtl/>
        </w:rPr>
        <w:t>"</w:t>
      </w:r>
      <w:r w:rsidRPr="0037553B">
        <w:rPr>
          <w:rStyle w:val="HebrewChar"/>
          <w:rFonts w:cs="Times New Roman"/>
          <w:sz w:val="20"/>
          <w:szCs w:val="20"/>
          <w:rtl/>
        </w:rPr>
        <w:t>א נעשה ונשמע. לזה בכו למשפחותיהם על עסקי עריות כיון שהמן הכריחם לקבה</w:t>
      </w:r>
      <w:r w:rsidRPr="0037553B">
        <w:rPr>
          <w:rStyle w:val="HebrewChar"/>
          <w:rFonts w:cs="Times New Roman" w:hint="cs"/>
          <w:sz w:val="20"/>
          <w:szCs w:val="20"/>
          <w:rtl/>
        </w:rPr>
        <w:t>"</w:t>
      </w:r>
      <w:r w:rsidRPr="0037553B">
        <w:rPr>
          <w:rStyle w:val="HebrewChar"/>
          <w:rFonts w:cs="Times New Roman"/>
          <w:sz w:val="20"/>
          <w:szCs w:val="20"/>
          <w:rtl/>
        </w:rPr>
        <w:t>ת כגור אריה דלא אמרינן גר שנתגי</w:t>
      </w:r>
      <w:r w:rsidRPr="0037553B">
        <w:rPr>
          <w:rStyle w:val="HebrewChar"/>
          <w:rFonts w:cs="Times New Roman" w:hint="cs"/>
          <w:sz w:val="20"/>
          <w:szCs w:val="20"/>
          <w:rtl/>
        </w:rPr>
        <w:t>'</w:t>
      </w:r>
      <w:r w:rsidRPr="0037553B">
        <w:rPr>
          <w:rStyle w:val="HebrewChar"/>
          <w:rFonts w:cs="Times New Roman"/>
          <w:sz w:val="20"/>
          <w:szCs w:val="20"/>
          <w:rtl/>
        </w:rPr>
        <w:t xml:space="preserve"> כקטן שנולד דמי אלא בגר שנתגי</w:t>
      </w:r>
      <w:r w:rsidRPr="0037553B">
        <w:rPr>
          <w:rStyle w:val="HebrewChar"/>
          <w:rFonts w:cs="Times New Roman" w:hint="cs"/>
          <w:sz w:val="20"/>
          <w:szCs w:val="20"/>
          <w:rtl/>
        </w:rPr>
        <w:t>יר</w:t>
      </w:r>
      <w:r w:rsidRPr="0037553B">
        <w:rPr>
          <w:rStyle w:val="HebrewChar"/>
          <w:rFonts w:cs="Times New Roman"/>
          <w:sz w:val="20"/>
          <w:szCs w:val="20"/>
          <w:rtl/>
        </w:rPr>
        <w:t xml:space="preserve"> מדעתו וחפצו אבל כשהוכרחו לא וע"כ נאסרו בקרובותיהם אבל אם לא היה בהכרח רק ברצון ובבחירה היו מותרים בקרובותיהם</w:t>
      </w:r>
      <w:r w:rsidRPr="0037553B">
        <w:rPr>
          <w:rStyle w:val="HebrewChar"/>
          <w:rFonts w:cs="Times New Roman" w:hint="cs"/>
          <w:sz w:val="20"/>
          <w:szCs w:val="20"/>
          <w:rtl/>
        </w:rPr>
        <w:t>, עכ"ל</w:t>
      </w:r>
      <w:r w:rsidRPr="0037553B">
        <w:rPr>
          <w:rStyle w:val="HebrewChar"/>
          <w:rFonts w:cs="Times New Roman"/>
          <w:sz w:val="20"/>
          <w:szCs w:val="20"/>
          <w:rtl/>
        </w:rPr>
        <w:t>.</w:t>
      </w:r>
      <w:r w:rsidRPr="0037553B">
        <w:rPr>
          <w:rStyle w:val="HebrewChar"/>
          <w:rFonts w:cs="Times New Roman" w:hint="cs"/>
          <w:sz w:val="20"/>
          <w:szCs w:val="20"/>
          <w:rtl/>
        </w:rPr>
        <w:t xml:space="preserve"> </w:t>
      </w:r>
    </w:p>
    <w:p w14:paraId="51E036A7" w14:textId="77777777" w:rsidR="00973B68" w:rsidRPr="0037553B" w:rsidRDefault="00973B68" w:rsidP="00973B68">
      <w:pPr>
        <w:pStyle w:val="NormalPar"/>
        <w:bidi/>
        <w:jc w:val="both"/>
        <w:rPr>
          <w:rStyle w:val="HebrewChar"/>
          <w:rFonts w:cs="Times New Roman"/>
          <w:sz w:val="20"/>
          <w:szCs w:val="20"/>
          <w:rtl/>
        </w:rPr>
      </w:pPr>
    </w:p>
    <w:p w14:paraId="219D870D" w14:textId="77777777" w:rsidR="00973B68" w:rsidRPr="0037553B" w:rsidRDefault="00973B68" w:rsidP="00973B68">
      <w:pPr>
        <w:pStyle w:val="NormalPar"/>
        <w:bidi/>
        <w:jc w:val="both"/>
        <w:rPr>
          <w:rStyle w:val="HebrewChar"/>
          <w:rFonts w:cs="Times New Roman"/>
          <w:sz w:val="20"/>
          <w:szCs w:val="20"/>
          <w:rtl/>
        </w:rPr>
      </w:pPr>
      <w:r w:rsidRPr="0037553B">
        <w:rPr>
          <w:rStyle w:val="HebrewChar"/>
          <w:rFonts w:cs="Times New Roman" w:hint="cs"/>
          <w:sz w:val="20"/>
          <w:szCs w:val="20"/>
          <w:rtl/>
        </w:rPr>
        <w:t xml:space="preserve">ברור מדבריו דמבין היסוד של הגור אריה דגר שנתגייר כקטן שנולד תלוי בקבלתם בבחירה ולא בכפייה ולא תלוי באם בא מאומה אחרת או מפאת היותם בני אברהם יצחק ויעקב. </w:t>
      </w:r>
      <w:r w:rsidRPr="0037553B">
        <w:rPr>
          <w:rStyle w:val="HebrewChar"/>
          <w:rFonts w:cs="Times New Roman"/>
          <w:sz w:val="20"/>
          <w:szCs w:val="20"/>
          <w:rtl/>
        </w:rPr>
        <w:t>משמע דעיקר דין כקטן שנולד דמי תלוי במציאות של רצון ובחירה</w:t>
      </w:r>
      <w:r w:rsidRPr="0037553B">
        <w:rPr>
          <w:rStyle w:val="HebrewChar"/>
          <w:rFonts w:cs="Times New Roman" w:hint="cs"/>
          <w:sz w:val="20"/>
          <w:szCs w:val="20"/>
          <w:rtl/>
        </w:rPr>
        <w:t xml:space="preserve">, כמו הרה"ק </w:t>
      </w:r>
      <w:r w:rsidRPr="0037553B">
        <w:rPr>
          <w:sz w:val="20"/>
          <w:szCs w:val="20"/>
          <w:rtl/>
        </w:rPr>
        <w:t>מאוס</w:t>
      </w:r>
      <w:r w:rsidRPr="0037553B">
        <w:rPr>
          <w:rFonts w:hint="cs"/>
          <w:sz w:val="20"/>
          <w:szCs w:val="20"/>
          <w:rtl/>
        </w:rPr>
        <w:t>ט</w:t>
      </w:r>
      <w:r w:rsidRPr="0037553B">
        <w:rPr>
          <w:sz w:val="20"/>
          <w:szCs w:val="20"/>
          <w:rtl/>
        </w:rPr>
        <w:t>ר</w:t>
      </w:r>
      <w:r w:rsidRPr="0037553B">
        <w:rPr>
          <w:rFonts w:hint="cs"/>
          <w:sz w:val="20"/>
          <w:szCs w:val="20"/>
          <w:rtl/>
        </w:rPr>
        <w:t>או</w:t>
      </w:r>
      <w:r w:rsidRPr="0037553B">
        <w:rPr>
          <w:sz w:val="20"/>
          <w:szCs w:val="20"/>
          <w:rtl/>
        </w:rPr>
        <w:t>וצ</w:t>
      </w:r>
      <w:r w:rsidRPr="0037553B">
        <w:rPr>
          <w:rFonts w:hint="cs"/>
          <w:sz w:val="20"/>
          <w:szCs w:val="20"/>
          <w:rtl/>
        </w:rPr>
        <w:t>א</w:t>
      </w:r>
      <w:r w:rsidRPr="0037553B">
        <w:rPr>
          <w:rStyle w:val="HebrewChar"/>
          <w:rFonts w:cs="Times New Roman"/>
          <w:sz w:val="20"/>
          <w:szCs w:val="20"/>
          <w:rtl/>
        </w:rPr>
        <w:t xml:space="preserve">. </w:t>
      </w:r>
    </w:p>
    <w:p w14:paraId="3352C428" w14:textId="77777777" w:rsidR="00973B68" w:rsidRPr="0037553B" w:rsidRDefault="00973B68" w:rsidP="00973B68">
      <w:pPr>
        <w:pStyle w:val="NormalPar"/>
        <w:bidi/>
        <w:jc w:val="both"/>
        <w:rPr>
          <w:rStyle w:val="HebrewChar"/>
          <w:rFonts w:cs="Times New Roman"/>
          <w:sz w:val="20"/>
          <w:szCs w:val="20"/>
          <w:rtl/>
        </w:rPr>
      </w:pPr>
    </w:p>
    <w:p w14:paraId="093C027C" w14:textId="0D37BA6F" w:rsidR="00B22125" w:rsidRPr="0037553B" w:rsidRDefault="00973B68" w:rsidP="00A721EC">
      <w:pPr>
        <w:pStyle w:val="NormalPar"/>
        <w:bidi/>
        <w:jc w:val="both"/>
        <w:rPr>
          <w:rStyle w:val="HebrewChar"/>
          <w:rFonts w:cs="Times New Roman"/>
          <w:sz w:val="20"/>
          <w:szCs w:val="20"/>
          <w:rtl/>
        </w:rPr>
      </w:pPr>
      <w:r w:rsidRPr="0037553B">
        <w:rPr>
          <w:rStyle w:val="HebrewChar"/>
          <w:rFonts w:cs="Times New Roman" w:hint="cs"/>
          <w:sz w:val="20"/>
          <w:szCs w:val="20"/>
          <w:rtl/>
        </w:rPr>
        <w:t xml:space="preserve">אבל </w:t>
      </w:r>
      <w:r w:rsidRPr="0037553B">
        <w:rPr>
          <w:rStyle w:val="HebrewChar"/>
          <w:rFonts w:cs="Times New Roman"/>
          <w:sz w:val="20"/>
          <w:szCs w:val="20"/>
          <w:rtl/>
        </w:rPr>
        <w:t xml:space="preserve">לפי </w:t>
      </w:r>
      <w:r w:rsidRPr="0037553B">
        <w:rPr>
          <w:rStyle w:val="HebrewChar"/>
          <w:rFonts w:cs="Times New Roman" w:hint="cs"/>
          <w:sz w:val="20"/>
          <w:szCs w:val="20"/>
          <w:rtl/>
        </w:rPr>
        <w:t>ה</w:t>
      </w:r>
      <w:r w:rsidRPr="0037553B">
        <w:rPr>
          <w:rStyle w:val="HebrewChar"/>
          <w:rFonts w:cs="Times New Roman"/>
          <w:sz w:val="20"/>
          <w:szCs w:val="20"/>
          <w:rtl/>
        </w:rPr>
        <w:t>כלי חמדה ופחד יצחק גם מ</w:t>
      </w:r>
      <w:r w:rsidRPr="0037553B">
        <w:rPr>
          <w:rStyle w:val="HebrewChar"/>
          <w:rFonts w:cs="Times New Roman" w:hint="cs"/>
          <w:sz w:val="20"/>
          <w:szCs w:val="20"/>
          <w:rtl/>
        </w:rPr>
        <w:t>שה רבינו</w:t>
      </w:r>
      <w:r w:rsidRPr="0037553B">
        <w:rPr>
          <w:rStyle w:val="HebrewChar"/>
          <w:rFonts w:cs="Times New Roman"/>
          <w:sz w:val="20"/>
          <w:szCs w:val="20"/>
          <w:rtl/>
        </w:rPr>
        <w:t xml:space="preserve"> מבני אברהם אבינו </w:t>
      </w:r>
      <w:r w:rsidRPr="0037553B">
        <w:rPr>
          <w:rStyle w:val="HebrewChar"/>
          <w:rFonts w:cs="Times New Roman" w:hint="cs"/>
          <w:sz w:val="20"/>
          <w:szCs w:val="20"/>
          <w:rtl/>
        </w:rPr>
        <w:t xml:space="preserve">ולא שייך גביו גר שנתגייר כקטן שנולד. </w:t>
      </w:r>
    </w:p>
    <w:p w14:paraId="5E37FB41" w14:textId="77777777" w:rsidR="005E62D8" w:rsidRPr="0037553B" w:rsidRDefault="005E62D8" w:rsidP="005E62D8">
      <w:pPr>
        <w:bidi/>
        <w:jc w:val="both"/>
        <w:rPr>
          <w:sz w:val="20"/>
          <w:szCs w:val="20"/>
          <w:rtl/>
        </w:rPr>
      </w:pPr>
    </w:p>
    <w:p w14:paraId="24AECCE6" w14:textId="2FC0EA1C" w:rsidR="00597D64" w:rsidRPr="0037553B" w:rsidRDefault="005D6722" w:rsidP="00597D64">
      <w:pPr>
        <w:bidi/>
        <w:jc w:val="both"/>
        <w:rPr>
          <w:sz w:val="20"/>
          <w:szCs w:val="20"/>
          <w:rtl/>
        </w:rPr>
      </w:pPr>
      <w:r w:rsidRPr="0037553B">
        <w:rPr>
          <w:sz w:val="20"/>
          <w:szCs w:val="20"/>
          <w:rtl/>
        </w:rPr>
        <w:t>אך בכתב סופר עה"</w:t>
      </w:r>
      <w:r w:rsidRPr="0037553B">
        <w:rPr>
          <w:rFonts w:hint="cs"/>
          <w:sz w:val="20"/>
          <w:szCs w:val="20"/>
          <w:rtl/>
        </w:rPr>
        <w:t>ת</w:t>
      </w:r>
      <w:r w:rsidRPr="0037553B">
        <w:rPr>
          <w:sz w:val="20"/>
          <w:szCs w:val="20"/>
          <w:rtl/>
        </w:rPr>
        <w:t xml:space="preserve"> </w:t>
      </w:r>
      <w:r w:rsidR="002C6FAD" w:rsidRPr="0037553B">
        <w:rPr>
          <w:rFonts w:hint="cs"/>
          <w:sz w:val="20"/>
          <w:szCs w:val="20"/>
          <w:rtl/>
        </w:rPr>
        <w:t>(משפטים</w:t>
      </w:r>
      <w:r w:rsidR="002C6FAD" w:rsidRPr="0037553B">
        <w:rPr>
          <w:sz w:val="20"/>
          <w:szCs w:val="20"/>
          <w:rtl/>
        </w:rPr>
        <w:t xml:space="preserve"> כד</w:t>
      </w:r>
      <w:r w:rsidR="002C6FAD" w:rsidRPr="0037553B">
        <w:rPr>
          <w:rFonts w:hint="cs"/>
          <w:sz w:val="20"/>
          <w:szCs w:val="20"/>
          <w:rtl/>
        </w:rPr>
        <w:t>:</w:t>
      </w:r>
      <w:r w:rsidR="002C6FAD" w:rsidRPr="0037553B">
        <w:rPr>
          <w:sz w:val="20"/>
          <w:szCs w:val="20"/>
          <w:rtl/>
        </w:rPr>
        <w:t>יא</w:t>
      </w:r>
      <w:r w:rsidR="00C0504D" w:rsidRPr="0037553B">
        <w:rPr>
          <w:rFonts w:hint="cs"/>
          <w:sz w:val="20"/>
          <w:szCs w:val="20"/>
          <w:rtl/>
        </w:rPr>
        <w:t xml:space="preserve">) </w:t>
      </w:r>
      <w:r w:rsidR="002C6FAD" w:rsidRPr="0037553B">
        <w:rPr>
          <w:sz w:val="20"/>
          <w:szCs w:val="20"/>
          <w:rtl/>
        </w:rPr>
        <w:t>ואל</w:t>
      </w:r>
      <w:r w:rsidR="002C6FAD" w:rsidRPr="0037553B">
        <w:rPr>
          <w:rFonts w:hint="cs"/>
          <w:sz w:val="20"/>
          <w:szCs w:val="20"/>
          <w:rtl/>
        </w:rPr>
        <w:t xml:space="preserve"> </w:t>
      </w:r>
      <w:r w:rsidR="00973B68" w:rsidRPr="0037553B">
        <w:rPr>
          <w:sz w:val="20"/>
          <w:szCs w:val="20"/>
          <w:rtl/>
        </w:rPr>
        <w:t>אציל</w:t>
      </w:r>
      <w:r w:rsidR="002C6FAD" w:rsidRPr="0037553B">
        <w:rPr>
          <w:sz w:val="20"/>
          <w:szCs w:val="20"/>
          <w:rtl/>
        </w:rPr>
        <w:t>י בני ישראל לא שלח ידו ויחזו את</w:t>
      </w:r>
      <w:r w:rsidR="002C6FAD" w:rsidRPr="0037553B">
        <w:rPr>
          <w:rFonts w:hint="cs"/>
          <w:sz w:val="20"/>
          <w:szCs w:val="20"/>
          <w:rtl/>
        </w:rPr>
        <w:t xml:space="preserve"> </w:t>
      </w:r>
      <w:r w:rsidR="002C6FAD" w:rsidRPr="0037553B">
        <w:rPr>
          <w:sz w:val="20"/>
          <w:szCs w:val="20"/>
          <w:rtl/>
        </w:rPr>
        <w:t>האלהים ויאכלו וישתו</w:t>
      </w:r>
      <w:r w:rsidR="00597D64" w:rsidRPr="0037553B">
        <w:rPr>
          <w:rFonts w:hint="cs"/>
          <w:sz w:val="20"/>
          <w:szCs w:val="20"/>
          <w:rtl/>
        </w:rPr>
        <w:t>.</w:t>
      </w:r>
      <w:r w:rsidRPr="0037553B">
        <w:rPr>
          <w:sz w:val="20"/>
          <w:szCs w:val="20"/>
          <w:rtl/>
        </w:rPr>
        <w:t xml:space="preserve"> </w:t>
      </w:r>
      <w:r w:rsidR="00597D64" w:rsidRPr="0037553B">
        <w:rPr>
          <w:rFonts w:hint="cs"/>
          <w:sz w:val="20"/>
          <w:szCs w:val="20"/>
          <w:rtl/>
        </w:rPr>
        <w:t xml:space="preserve">וז"ל </w:t>
      </w:r>
      <w:r w:rsidR="00597D64" w:rsidRPr="0037553B">
        <w:rPr>
          <w:sz w:val="20"/>
          <w:szCs w:val="20"/>
          <w:rtl/>
        </w:rPr>
        <w:t>ונ</w:t>
      </w:r>
      <w:r w:rsidR="00597D64" w:rsidRPr="0037553B">
        <w:rPr>
          <w:rFonts w:hint="cs"/>
          <w:sz w:val="20"/>
          <w:szCs w:val="20"/>
          <w:rtl/>
        </w:rPr>
        <w:t>"ל</w:t>
      </w:r>
      <w:r w:rsidR="00597D64" w:rsidRPr="0037553B">
        <w:rPr>
          <w:sz w:val="20"/>
          <w:szCs w:val="20"/>
          <w:rtl/>
        </w:rPr>
        <w:t xml:space="preserve"> ע"פ שאמרו ז"ל שכ</w:t>
      </w:r>
      <w:r w:rsidR="00597D64" w:rsidRPr="0037553B">
        <w:rPr>
          <w:rFonts w:hint="cs"/>
          <w:sz w:val="20"/>
          <w:szCs w:val="20"/>
          <w:rtl/>
        </w:rPr>
        <w:t>פו</w:t>
      </w:r>
      <w:r w:rsidR="00597D64" w:rsidRPr="0037553B">
        <w:rPr>
          <w:sz w:val="20"/>
          <w:szCs w:val="20"/>
          <w:rtl/>
        </w:rPr>
        <w:t xml:space="preserve"> עליהם ההר כ</w:t>
      </w:r>
      <w:r w:rsidR="00597D64" w:rsidRPr="0037553B">
        <w:rPr>
          <w:rFonts w:hint="cs"/>
          <w:sz w:val="20"/>
          <w:szCs w:val="20"/>
          <w:rtl/>
        </w:rPr>
        <w:t>גיגית</w:t>
      </w:r>
      <w:r w:rsidR="00597D64" w:rsidRPr="0037553B">
        <w:rPr>
          <w:sz w:val="20"/>
          <w:szCs w:val="20"/>
          <w:rtl/>
        </w:rPr>
        <w:t xml:space="preserve"> שלא רצו לקבל התורה וה</w:t>
      </w:r>
      <w:r w:rsidR="00597D64" w:rsidRPr="0037553B">
        <w:rPr>
          <w:rFonts w:hint="cs"/>
          <w:sz w:val="20"/>
          <w:szCs w:val="20"/>
          <w:rtl/>
        </w:rPr>
        <w:t>נ</w:t>
      </w:r>
      <w:r w:rsidR="00597D64" w:rsidRPr="0037553B">
        <w:rPr>
          <w:sz w:val="20"/>
          <w:szCs w:val="20"/>
          <w:rtl/>
        </w:rPr>
        <w:t xml:space="preserve">ה מי שאנוס בדבר וע"כ עושה יכאב לבו ולא יערב לו לאכול ולשתות וכן הי' </w:t>
      </w:r>
      <w:r w:rsidR="00597D64" w:rsidRPr="0037553B">
        <w:rPr>
          <w:sz w:val="20"/>
          <w:szCs w:val="20"/>
          <w:rtl/>
        </w:rPr>
        <w:t>ב</w:t>
      </w:r>
      <w:r w:rsidR="00597D64" w:rsidRPr="0037553B">
        <w:rPr>
          <w:rFonts w:hint="cs"/>
          <w:sz w:val="20"/>
          <w:szCs w:val="20"/>
          <w:rtl/>
        </w:rPr>
        <w:t>נ</w:t>
      </w:r>
      <w:r w:rsidR="00597D64" w:rsidRPr="0037553B">
        <w:rPr>
          <w:sz w:val="20"/>
          <w:szCs w:val="20"/>
          <w:rtl/>
        </w:rPr>
        <w:t xml:space="preserve">"י אז בקבלת התורה אבל אצילי </w:t>
      </w:r>
      <w:r w:rsidR="00597D64" w:rsidRPr="0037553B">
        <w:rPr>
          <w:rFonts w:hint="cs"/>
          <w:sz w:val="20"/>
          <w:szCs w:val="20"/>
          <w:rtl/>
        </w:rPr>
        <w:t>ב"י</w:t>
      </w:r>
      <w:r w:rsidR="00597D64" w:rsidRPr="0037553B">
        <w:rPr>
          <w:sz w:val="20"/>
          <w:szCs w:val="20"/>
          <w:rtl/>
        </w:rPr>
        <w:t xml:space="preserve"> קבלו התורה בשמחה וב</w:t>
      </w:r>
      <w:r w:rsidR="00597D64" w:rsidRPr="0037553B">
        <w:rPr>
          <w:rFonts w:hint="cs"/>
          <w:sz w:val="20"/>
          <w:szCs w:val="20"/>
          <w:rtl/>
        </w:rPr>
        <w:t>ט</w:t>
      </w:r>
      <w:r w:rsidR="00597D64" w:rsidRPr="0037553B">
        <w:rPr>
          <w:sz w:val="20"/>
          <w:szCs w:val="20"/>
          <w:rtl/>
        </w:rPr>
        <w:t xml:space="preserve">וב לבם </w:t>
      </w:r>
      <w:r w:rsidR="00597D64" w:rsidRPr="0037553B">
        <w:rPr>
          <w:rFonts w:hint="cs"/>
          <w:sz w:val="20"/>
          <w:szCs w:val="20"/>
          <w:rtl/>
        </w:rPr>
        <w:t>ה</w:t>
      </w:r>
      <w:r w:rsidR="00597D64" w:rsidRPr="0037553B">
        <w:rPr>
          <w:sz w:val="20"/>
          <w:szCs w:val="20"/>
          <w:rtl/>
        </w:rPr>
        <w:t xml:space="preserve">ראו שמחתם בקבלת התורה </w:t>
      </w:r>
      <w:r w:rsidR="00597D64" w:rsidRPr="0037553B">
        <w:rPr>
          <w:rFonts w:hint="cs"/>
          <w:sz w:val="20"/>
          <w:szCs w:val="20"/>
          <w:rtl/>
        </w:rPr>
        <w:t>ע"י</w:t>
      </w:r>
      <w:r w:rsidR="00597D64" w:rsidRPr="0037553B">
        <w:rPr>
          <w:sz w:val="20"/>
          <w:szCs w:val="20"/>
          <w:rtl/>
        </w:rPr>
        <w:t xml:space="preserve"> אכילה ושתי</w:t>
      </w:r>
      <w:r w:rsidR="00597D64" w:rsidRPr="0037553B">
        <w:rPr>
          <w:rFonts w:hint="cs"/>
          <w:sz w:val="20"/>
          <w:szCs w:val="20"/>
          <w:rtl/>
        </w:rPr>
        <w:t>ה,</w:t>
      </w:r>
      <w:r w:rsidR="00597D64" w:rsidRPr="0037553B">
        <w:rPr>
          <w:sz w:val="20"/>
          <w:szCs w:val="20"/>
          <w:rtl/>
        </w:rPr>
        <w:t xml:space="preserve"> ו</w:t>
      </w:r>
      <w:r w:rsidR="00597D64" w:rsidRPr="0037553B">
        <w:rPr>
          <w:rFonts w:hint="cs"/>
          <w:sz w:val="20"/>
          <w:szCs w:val="20"/>
          <w:rtl/>
        </w:rPr>
        <w:t>כו'</w:t>
      </w:r>
      <w:r w:rsidR="00597D64" w:rsidRPr="0037553B">
        <w:rPr>
          <w:sz w:val="20"/>
          <w:szCs w:val="20"/>
          <w:rtl/>
        </w:rPr>
        <w:t xml:space="preserve"> והי</w:t>
      </w:r>
      <w:r w:rsidR="00597D64" w:rsidRPr="0037553B">
        <w:rPr>
          <w:rFonts w:hint="cs"/>
          <w:sz w:val="20"/>
          <w:szCs w:val="20"/>
          <w:rtl/>
        </w:rPr>
        <w:t>י</w:t>
      </w:r>
      <w:r w:rsidR="00597D64" w:rsidRPr="0037553B">
        <w:rPr>
          <w:sz w:val="20"/>
          <w:szCs w:val="20"/>
          <w:rtl/>
        </w:rPr>
        <w:t>נו ואל אצילי ב</w:t>
      </w:r>
      <w:r w:rsidR="00597D64" w:rsidRPr="0037553B">
        <w:rPr>
          <w:rFonts w:hint="cs"/>
          <w:sz w:val="20"/>
          <w:szCs w:val="20"/>
          <w:rtl/>
        </w:rPr>
        <w:t>נ</w:t>
      </w:r>
      <w:r w:rsidR="00597D64" w:rsidRPr="0037553B">
        <w:rPr>
          <w:sz w:val="20"/>
          <w:szCs w:val="20"/>
          <w:rtl/>
        </w:rPr>
        <w:t xml:space="preserve">י ישראל לא שלח ידו לא </w:t>
      </w:r>
      <w:r w:rsidR="00597D64" w:rsidRPr="0037553B">
        <w:rPr>
          <w:rFonts w:hint="cs"/>
          <w:sz w:val="20"/>
          <w:szCs w:val="20"/>
          <w:rtl/>
        </w:rPr>
        <w:t>היה</w:t>
      </w:r>
      <w:r w:rsidR="00597D64" w:rsidRPr="0037553B">
        <w:rPr>
          <w:sz w:val="20"/>
          <w:szCs w:val="20"/>
          <w:rtl/>
        </w:rPr>
        <w:t xml:space="preserve"> צרי</w:t>
      </w:r>
      <w:r w:rsidR="00597D64" w:rsidRPr="0037553B">
        <w:rPr>
          <w:rFonts w:hint="cs"/>
          <w:sz w:val="20"/>
          <w:szCs w:val="20"/>
          <w:rtl/>
        </w:rPr>
        <w:t>ך</w:t>
      </w:r>
      <w:r w:rsidR="00597D64" w:rsidRPr="0037553B">
        <w:rPr>
          <w:sz w:val="20"/>
          <w:szCs w:val="20"/>
          <w:rtl/>
        </w:rPr>
        <w:t xml:space="preserve"> </w:t>
      </w:r>
      <w:r w:rsidR="00597D64" w:rsidRPr="0037553B">
        <w:rPr>
          <w:rFonts w:hint="cs"/>
          <w:sz w:val="20"/>
          <w:szCs w:val="20"/>
          <w:rtl/>
        </w:rPr>
        <w:t>ה</w:t>
      </w:r>
      <w:r w:rsidR="00597D64" w:rsidRPr="0037553B">
        <w:rPr>
          <w:sz w:val="20"/>
          <w:szCs w:val="20"/>
          <w:rtl/>
        </w:rPr>
        <w:t>' לשלוח ידו לכפות עליהם ההר להתרותם שאם לא יקבלוה שם תהי</w:t>
      </w:r>
      <w:r w:rsidR="00597D64" w:rsidRPr="0037553B">
        <w:rPr>
          <w:rFonts w:hint="cs"/>
          <w:sz w:val="20"/>
          <w:szCs w:val="20"/>
          <w:rtl/>
        </w:rPr>
        <w:t>ה</w:t>
      </w:r>
      <w:r w:rsidR="00597D64" w:rsidRPr="0037553B">
        <w:rPr>
          <w:sz w:val="20"/>
          <w:szCs w:val="20"/>
          <w:rtl/>
        </w:rPr>
        <w:t xml:space="preserve"> קבורתכם</w:t>
      </w:r>
      <w:r w:rsidR="00597D64" w:rsidRPr="0037553B">
        <w:rPr>
          <w:rFonts w:hint="cs"/>
          <w:sz w:val="20"/>
          <w:szCs w:val="20"/>
          <w:rtl/>
        </w:rPr>
        <w:t>,</w:t>
      </w:r>
      <w:r w:rsidR="00597D64" w:rsidRPr="0037553B">
        <w:rPr>
          <w:sz w:val="20"/>
          <w:szCs w:val="20"/>
          <w:rtl/>
        </w:rPr>
        <w:t xml:space="preserve"> ויחזו אלקים ויאכלו וישתו כי בשמחה קבלו </w:t>
      </w:r>
      <w:r w:rsidR="00597D64" w:rsidRPr="0037553B">
        <w:rPr>
          <w:rFonts w:hint="cs"/>
          <w:sz w:val="20"/>
          <w:szCs w:val="20"/>
          <w:rtl/>
        </w:rPr>
        <w:t>ה</w:t>
      </w:r>
      <w:r w:rsidR="00597D64" w:rsidRPr="0037553B">
        <w:rPr>
          <w:sz w:val="20"/>
          <w:szCs w:val="20"/>
          <w:rtl/>
        </w:rPr>
        <w:t>תורה</w:t>
      </w:r>
      <w:r w:rsidR="00597D64" w:rsidRPr="0037553B">
        <w:rPr>
          <w:rFonts w:hint="cs"/>
          <w:sz w:val="20"/>
          <w:szCs w:val="20"/>
          <w:rtl/>
        </w:rPr>
        <w:t>,</w:t>
      </w:r>
      <w:r w:rsidR="00597D64" w:rsidRPr="0037553B">
        <w:rPr>
          <w:sz w:val="20"/>
          <w:szCs w:val="20"/>
          <w:rtl/>
        </w:rPr>
        <w:t xml:space="preserve"> </w:t>
      </w:r>
      <w:r w:rsidR="00597D64" w:rsidRPr="0037553B">
        <w:rPr>
          <w:rFonts w:hint="cs"/>
          <w:sz w:val="20"/>
          <w:szCs w:val="20"/>
          <w:rtl/>
        </w:rPr>
        <w:t>וי"ל</w:t>
      </w:r>
      <w:r w:rsidR="00597D64" w:rsidRPr="0037553B">
        <w:rPr>
          <w:sz w:val="20"/>
          <w:szCs w:val="20"/>
          <w:rtl/>
        </w:rPr>
        <w:t xml:space="preserve"> דלכן תיקן מרדכי שמח</w:t>
      </w:r>
      <w:r w:rsidR="00597D64" w:rsidRPr="0037553B">
        <w:rPr>
          <w:rFonts w:hint="cs"/>
          <w:sz w:val="20"/>
          <w:szCs w:val="20"/>
          <w:rtl/>
        </w:rPr>
        <w:t>ה</w:t>
      </w:r>
      <w:r w:rsidR="00597D64" w:rsidRPr="0037553B">
        <w:rPr>
          <w:sz w:val="20"/>
          <w:szCs w:val="20"/>
          <w:rtl/>
        </w:rPr>
        <w:t xml:space="preserve"> </w:t>
      </w:r>
      <w:ins w:id="2" w:author="Moshe Steinberg" w:date="2017-12-04T00:07:00Z">
        <w:r w:rsidR="00084CC2">
          <w:rPr>
            <w:rFonts w:hint="cs"/>
            <w:sz w:val="20"/>
            <w:szCs w:val="20"/>
            <w:rtl/>
          </w:rPr>
          <w:t>ו</w:t>
        </w:r>
      </w:ins>
      <w:r w:rsidR="00597D64" w:rsidRPr="0037553B">
        <w:rPr>
          <w:sz w:val="20"/>
          <w:szCs w:val="20"/>
          <w:rtl/>
        </w:rPr>
        <w:t>משת</w:t>
      </w:r>
      <w:ins w:id="3" w:author="Moshe Steinberg" w:date="2017-12-04T00:07:00Z">
        <w:r w:rsidR="00084CC2">
          <w:rPr>
            <w:rFonts w:hint="cs"/>
            <w:sz w:val="20"/>
            <w:szCs w:val="20"/>
            <w:rtl/>
          </w:rPr>
          <w:t>ה</w:t>
        </w:r>
      </w:ins>
      <w:r w:rsidR="00597D64" w:rsidRPr="0037553B">
        <w:rPr>
          <w:sz w:val="20"/>
          <w:szCs w:val="20"/>
          <w:rtl/>
        </w:rPr>
        <w:t xml:space="preserve"> בפו</w:t>
      </w:r>
      <w:r w:rsidR="00597D64" w:rsidRPr="0037553B">
        <w:rPr>
          <w:rFonts w:hint="cs"/>
          <w:sz w:val="20"/>
          <w:szCs w:val="20"/>
          <w:rtl/>
        </w:rPr>
        <w:t>ר</w:t>
      </w:r>
      <w:r w:rsidR="00597D64" w:rsidRPr="0037553B">
        <w:rPr>
          <w:sz w:val="20"/>
          <w:szCs w:val="20"/>
          <w:rtl/>
        </w:rPr>
        <w:t xml:space="preserve">ים </w:t>
      </w:r>
      <w:r w:rsidR="00597D64" w:rsidRPr="0037553B">
        <w:rPr>
          <w:rFonts w:hint="cs"/>
          <w:sz w:val="20"/>
          <w:szCs w:val="20"/>
          <w:rtl/>
        </w:rPr>
        <w:t>וכו' עכ"ל.</w:t>
      </w:r>
      <w:r w:rsidR="00597D64" w:rsidRPr="0037553B">
        <w:rPr>
          <w:sz w:val="20"/>
          <w:szCs w:val="20"/>
          <w:rtl/>
        </w:rPr>
        <w:t xml:space="preserve"> </w:t>
      </w:r>
    </w:p>
    <w:p w14:paraId="60F756B0" w14:textId="77777777" w:rsidR="00973B68" w:rsidRPr="0037553B" w:rsidRDefault="00973B68" w:rsidP="00973B68">
      <w:pPr>
        <w:bidi/>
        <w:jc w:val="both"/>
        <w:rPr>
          <w:sz w:val="20"/>
          <w:szCs w:val="20"/>
          <w:rtl/>
        </w:rPr>
      </w:pPr>
    </w:p>
    <w:p w14:paraId="0BC5948D" w14:textId="77777777" w:rsidR="00597D64" w:rsidRPr="0037553B" w:rsidRDefault="00597D64" w:rsidP="00597D64">
      <w:pPr>
        <w:bidi/>
        <w:jc w:val="both"/>
        <w:rPr>
          <w:sz w:val="20"/>
          <w:szCs w:val="20"/>
          <w:rtl/>
        </w:rPr>
      </w:pPr>
      <w:r w:rsidRPr="0037553B">
        <w:rPr>
          <w:rFonts w:hint="cs"/>
          <w:sz w:val="20"/>
          <w:szCs w:val="20"/>
          <w:rtl/>
        </w:rPr>
        <w:t xml:space="preserve">ולדבריו </w:t>
      </w:r>
      <w:r w:rsidRPr="0037553B">
        <w:rPr>
          <w:sz w:val="20"/>
          <w:szCs w:val="20"/>
          <w:rtl/>
        </w:rPr>
        <w:t>גדולי ישראל קבלו אז התורה ברצון בלי כפי</w:t>
      </w:r>
      <w:r w:rsidRPr="0037553B">
        <w:rPr>
          <w:rFonts w:hint="cs"/>
          <w:sz w:val="20"/>
          <w:szCs w:val="20"/>
          <w:rtl/>
        </w:rPr>
        <w:t>ה</w:t>
      </w:r>
      <w:r w:rsidRPr="0037553B">
        <w:rPr>
          <w:sz w:val="20"/>
          <w:szCs w:val="20"/>
          <w:rtl/>
        </w:rPr>
        <w:t xml:space="preserve"> א"כ גם אהרן ל</w:t>
      </w:r>
      <w:r w:rsidRPr="0037553B">
        <w:rPr>
          <w:rFonts w:hint="cs"/>
          <w:sz w:val="20"/>
          <w:szCs w:val="20"/>
          <w:rtl/>
        </w:rPr>
        <w:t xml:space="preserve">א </w:t>
      </w:r>
      <w:r w:rsidRPr="0037553B">
        <w:rPr>
          <w:sz w:val="20"/>
          <w:szCs w:val="20"/>
          <w:rtl/>
        </w:rPr>
        <w:t>ה</w:t>
      </w:r>
      <w:r w:rsidRPr="0037553B">
        <w:rPr>
          <w:rFonts w:hint="cs"/>
          <w:sz w:val="20"/>
          <w:szCs w:val="20"/>
          <w:rtl/>
        </w:rPr>
        <w:t>וי</w:t>
      </w:r>
      <w:r w:rsidRPr="0037553B">
        <w:rPr>
          <w:sz w:val="20"/>
          <w:szCs w:val="20"/>
          <w:rtl/>
        </w:rPr>
        <w:t xml:space="preserve"> בכפי</w:t>
      </w:r>
      <w:r w:rsidRPr="0037553B">
        <w:rPr>
          <w:rFonts w:hint="cs"/>
          <w:sz w:val="20"/>
          <w:szCs w:val="20"/>
          <w:rtl/>
        </w:rPr>
        <w:t>ה.</w:t>
      </w:r>
    </w:p>
    <w:p w14:paraId="35E0AD4E" w14:textId="77777777" w:rsidR="00C0504D" w:rsidRPr="0037553B" w:rsidRDefault="00C0504D" w:rsidP="00302B63">
      <w:pPr>
        <w:pStyle w:val="NormalPar"/>
        <w:bidi/>
        <w:jc w:val="both"/>
        <w:rPr>
          <w:rStyle w:val="HebrewChar"/>
          <w:rFonts w:cs="Times New Roman"/>
          <w:sz w:val="20"/>
          <w:szCs w:val="20"/>
          <w:rtl/>
        </w:rPr>
      </w:pPr>
    </w:p>
    <w:p w14:paraId="07655923" w14:textId="77777777" w:rsidR="00963511" w:rsidRPr="0037553B" w:rsidRDefault="00FB3E70" w:rsidP="00963511">
      <w:pPr>
        <w:bidi/>
        <w:jc w:val="both"/>
        <w:rPr>
          <w:rStyle w:val="HebrewChar"/>
          <w:rFonts w:cs="Times New Roman"/>
          <w:sz w:val="20"/>
          <w:szCs w:val="20"/>
          <w:rtl/>
        </w:rPr>
      </w:pPr>
      <w:r w:rsidRPr="0037553B">
        <w:rPr>
          <w:rStyle w:val="HebrewChar"/>
          <w:rFonts w:cs="Times New Roman"/>
          <w:bCs/>
          <w:sz w:val="20"/>
          <w:szCs w:val="20"/>
          <w:rtl/>
        </w:rPr>
        <w:t xml:space="preserve">[ג] </w:t>
      </w:r>
      <w:r w:rsidRPr="0037553B">
        <w:rPr>
          <w:rStyle w:val="HebrewChar"/>
          <w:rFonts w:cs="Times New Roman"/>
          <w:bCs/>
          <w:sz w:val="20"/>
          <w:szCs w:val="20"/>
          <w:u w:val="single"/>
          <w:rtl/>
        </w:rPr>
        <w:t>בחלקת יואב מהדו"ת ח</w:t>
      </w:r>
      <w:r w:rsidRPr="0037553B">
        <w:rPr>
          <w:rStyle w:val="HebrewChar"/>
          <w:rFonts w:cs="Times New Roman"/>
          <w:sz w:val="20"/>
          <w:szCs w:val="20"/>
          <w:rtl/>
        </w:rPr>
        <w:t xml:space="preserve"> מסביר מהר"ל באופן אחר </w:t>
      </w:r>
      <w:r w:rsidR="00963511" w:rsidRPr="0037553B">
        <w:rPr>
          <w:rFonts w:hint="cs"/>
          <w:noProof/>
          <w:sz w:val="20"/>
          <w:szCs w:val="20"/>
          <w:rtl/>
        </w:rPr>
        <w:t xml:space="preserve">וז"ל כוונתו  דהיכא דהגירות בא מרצונו אז כל אחד יש לו רצון בפני עצמו ואין לו חיבור עם חבירו </w:t>
      </w:r>
      <w:r w:rsidRPr="0037553B">
        <w:rPr>
          <w:rStyle w:val="HebrewChar"/>
          <w:rFonts w:cs="Times New Roman"/>
          <w:sz w:val="20"/>
          <w:szCs w:val="20"/>
          <w:rtl/>
        </w:rPr>
        <w:t>אבל במ</w:t>
      </w:r>
      <w:r w:rsidRPr="0037553B">
        <w:rPr>
          <w:rStyle w:val="HebrewChar"/>
          <w:rFonts w:cs="Times New Roman" w:hint="cs"/>
          <w:sz w:val="20"/>
          <w:szCs w:val="20"/>
          <w:rtl/>
        </w:rPr>
        <w:t>"</w:t>
      </w:r>
      <w:r w:rsidRPr="0037553B">
        <w:rPr>
          <w:rStyle w:val="HebrewChar"/>
          <w:rFonts w:cs="Times New Roman"/>
          <w:sz w:val="20"/>
          <w:szCs w:val="20"/>
          <w:rtl/>
        </w:rPr>
        <w:t>ת שהכפיה היתה על כולם כ</w:t>
      </w:r>
      <w:r w:rsidR="00963511" w:rsidRPr="0037553B">
        <w:rPr>
          <w:rStyle w:val="HebrewChar"/>
          <w:rFonts w:cs="Times New Roman"/>
          <w:sz w:val="20"/>
          <w:szCs w:val="20"/>
          <w:rtl/>
        </w:rPr>
        <w:t>אחד לכך לא שייך לומר כקטן שנולד</w:t>
      </w:r>
      <w:r w:rsidR="00963511" w:rsidRPr="0037553B">
        <w:rPr>
          <w:rStyle w:val="HebrewChar"/>
          <w:rFonts w:cs="Times New Roman" w:hint="cs"/>
          <w:sz w:val="20"/>
          <w:szCs w:val="20"/>
          <w:rtl/>
        </w:rPr>
        <w:t xml:space="preserve"> עכ"ל.</w:t>
      </w:r>
    </w:p>
    <w:p w14:paraId="56195859" w14:textId="77777777" w:rsidR="00122998" w:rsidRPr="0037553B" w:rsidRDefault="00122998" w:rsidP="00122998">
      <w:pPr>
        <w:bidi/>
        <w:jc w:val="both"/>
        <w:rPr>
          <w:noProof/>
          <w:sz w:val="20"/>
          <w:szCs w:val="20"/>
          <w:rtl/>
        </w:rPr>
      </w:pPr>
      <w:r w:rsidRPr="0037553B">
        <w:rPr>
          <w:rFonts w:hint="cs"/>
          <w:noProof/>
          <w:sz w:val="20"/>
          <w:szCs w:val="20"/>
          <w:rtl/>
        </w:rPr>
        <w:t xml:space="preserve">וע' בס' </w:t>
      </w:r>
      <w:r w:rsidRPr="00C012E8">
        <w:rPr>
          <w:rFonts w:hint="cs"/>
          <w:b/>
          <w:bCs/>
          <w:noProof/>
          <w:sz w:val="20"/>
          <w:szCs w:val="20"/>
          <w:u w:val="single"/>
          <w:rtl/>
        </w:rPr>
        <w:t>כתר דוד</w:t>
      </w:r>
      <w:r w:rsidRPr="0037553B">
        <w:rPr>
          <w:rFonts w:hint="cs"/>
          <w:noProof/>
          <w:sz w:val="20"/>
          <w:szCs w:val="20"/>
          <w:rtl/>
        </w:rPr>
        <w:t xml:space="preserve"> (תנינא סי' כח לג"ר כתריאל דוד קאפלין) דכיוון מעצמו לדברי החלקת יואב בהבנת הגור אריה הנ"ל, דיש לחלק בין גירות פרטי לגירות הכלל. וז"ל </w:t>
      </w:r>
      <w:r w:rsidRPr="0037553B">
        <w:rPr>
          <w:noProof/>
          <w:sz w:val="20"/>
          <w:szCs w:val="20"/>
          <w:rtl/>
        </w:rPr>
        <w:t>כיון שהיה גירות של כל כלל ישראל ביחד ובבת אחת</w:t>
      </w:r>
      <w:r w:rsidRPr="0037553B">
        <w:rPr>
          <w:rFonts w:hint="cs"/>
          <w:noProof/>
          <w:sz w:val="20"/>
          <w:szCs w:val="20"/>
          <w:rtl/>
        </w:rPr>
        <w:t>,</w:t>
      </w:r>
      <w:r w:rsidRPr="0037553B">
        <w:rPr>
          <w:noProof/>
          <w:sz w:val="20"/>
          <w:szCs w:val="20"/>
          <w:rtl/>
        </w:rPr>
        <w:t xml:space="preserve"> והיה גירות של אומה שלמה ולא גירות של יחידים העוזבים שרשיהם ומשפחתם להסתפח אל האומה הישראלית</w:t>
      </w:r>
      <w:r w:rsidRPr="0037553B">
        <w:rPr>
          <w:rFonts w:hint="cs"/>
          <w:noProof/>
          <w:sz w:val="20"/>
          <w:szCs w:val="20"/>
          <w:rtl/>
        </w:rPr>
        <w:t>,</w:t>
      </w:r>
      <w:r w:rsidRPr="0037553B">
        <w:rPr>
          <w:noProof/>
          <w:sz w:val="20"/>
          <w:szCs w:val="20"/>
          <w:rtl/>
        </w:rPr>
        <w:t xml:space="preserve"> אלא כל הכלל ישראל </w:t>
      </w:r>
      <w:r w:rsidRPr="0037553B">
        <w:rPr>
          <w:rFonts w:hint="cs"/>
          <w:noProof/>
          <w:sz w:val="20"/>
          <w:szCs w:val="20"/>
          <w:rtl/>
        </w:rPr>
        <w:t>בי</w:t>
      </w:r>
      <w:r w:rsidRPr="0037553B">
        <w:rPr>
          <w:noProof/>
          <w:sz w:val="20"/>
          <w:szCs w:val="20"/>
          <w:rtl/>
        </w:rPr>
        <w:t>חד קבלו ביחד</w:t>
      </w:r>
      <w:r w:rsidRPr="0037553B">
        <w:rPr>
          <w:rFonts w:hint="cs"/>
          <w:noProof/>
          <w:sz w:val="20"/>
          <w:szCs w:val="20"/>
          <w:rtl/>
        </w:rPr>
        <w:t xml:space="preserve"> </w:t>
      </w:r>
      <w:r w:rsidRPr="0037553B">
        <w:rPr>
          <w:noProof/>
          <w:sz w:val="20"/>
          <w:szCs w:val="20"/>
          <w:rtl/>
        </w:rPr>
        <w:t>בנעשה ונשמע את התורה דת יהודית ואם כן באו אל הגירות כולם ביחד עם כל משפחתם וכל קרוביהם ולא נפקע מהם שם קורבה אל כל קרוביהם</w:t>
      </w:r>
      <w:r w:rsidRPr="0037553B">
        <w:rPr>
          <w:rFonts w:hint="cs"/>
          <w:noProof/>
          <w:sz w:val="20"/>
          <w:szCs w:val="20"/>
          <w:rtl/>
        </w:rPr>
        <w:t xml:space="preserve"> וכו'. </w:t>
      </w:r>
      <w:r w:rsidRPr="0037553B">
        <w:rPr>
          <w:noProof/>
          <w:sz w:val="20"/>
          <w:szCs w:val="20"/>
          <w:rtl/>
        </w:rPr>
        <w:t>וכן יש להוכיח דהלוא עדיין נקראים בני אברהם יצחק ויעקב ובני השבטים</w:t>
      </w:r>
      <w:r w:rsidRPr="0037553B">
        <w:rPr>
          <w:rFonts w:hint="cs"/>
          <w:noProof/>
          <w:sz w:val="20"/>
          <w:szCs w:val="20"/>
          <w:rtl/>
        </w:rPr>
        <w:t>,</w:t>
      </w:r>
      <w:r w:rsidRPr="0037553B">
        <w:rPr>
          <w:noProof/>
          <w:sz w:val="20"/>
          <w:szCs w:val="20"/>
          <w:rtl/>
        </w:rPr>
        <w:t xml:space="preserve"> וכן יוצאי מצרים הנחילו את הארץ לבניהם ואף שהרבה מהם כבר נולדו בשעת קבלת התורה ולא אמרינן שכיון שנולדו קודם גירות אביהם שלא ירשו את אביהם</w:t>
      </w:r>
      <w:r w:rsidRPr="0037553B">
        <w:rPr>
          <w:rFonts w:hint="cs"/>
          <w:noProof/>
          <w:sz w:val="20"/>
          <w:szCs w:val="20"/>
          <w:rtl/>
        </w:rPr>
        <w:t xml:space="preserve"> עכ"ל.</w:t>
      </w:r>
    </w:p>
    <w:p w14:paraId="255F36DC" w14:textId="77777777" w:rsidR="00122998" w:rsidRPr="0037553B" w:rsidRDefault="00122998" w:rsidP="00122998">
      <w:pPr>
        <w:bidi/>
        <w:jc w:val="both"/>
        <w:rPr>
          <w:rStyle w:val="HebrewChar"/>
          <w:rFonts w:cs="Times New Roman"/>
          <w:sz w:val="20"/>
          <w:szCs w:val="20"/>
          <w:rtl/>
        </w:rPr>
      </w:pPr>
    </w:p>
    <w:p w14:paraId="50C8584F" w14:textId="77777777" w:rsidR="00FB3E70" w:rsidRPr="0037553B" w:rsidRDefault="00FB3E70" w:rsidP="00C012E8">
      <w:pPr>
        <w:bidi/>
        <w:jc w:val="both"/>
        <w:rPr>
          <w:rStyle w:val="HebrewChar"/>
          <w:rFonts w:cs="Times New Roman"/>
          <w:sz w:val="20"/>
          <w:szCs w:val="20"/>
          <w:rtl/>
        </w:rPr>
      </w:pPr>
      <w:r w:rsidRPr="0037553B">
        <w:rPr>
          <w:rStyle w:val="HebrewChar"/>
          <w:rFonts w:cs="Times New Roman"/>
          <w:sz w:val="20"/>
          <w:szCs w:val="20"/>
          <w:rtl/>
        </w:rPr>
        <w:t xml:space="preserve">גם פירושו נראה </w:t>
      </w:r>
      <w:r w:rsidR="00C012E8">
        <w:rPr>
          <w:rStyle w:val="HebrewChar"/>
          <w:rFonts w:cs="Times New Roman" w:hint="cs"/>
          <w:sz w:val="20"/>
          <w:szCs w:val="20"/>
          <w:rtl/>
        </w:rPr>
        <w:t>חסר ב</w:t>
      </w:r>
      <w:r w:rsidRPr="0037553B">
        <w:rPr>
          <w:rStyle w:val="HebrewChar"/>
          <w:rFonts w:cs="Times New Roman"/>
          <w:sz w:val="20"/>
          <w:szCs w:val="20"/>
          <w:rtl/>
        </w:rPr>
        <w:t>לשונו של מהר"ל.</w:t>
      </w:r>
    </w:p>
    <w:p w14:paraId="30F0A5FE" w14:textId="77777777" w:rsidR="00FB3E70" w:rsidRPr="0037553B" w:rsidRDefault="00FB3E70" w:rsidP="00FB3E70">
      <w:pPr>
        <w:pStyle w:val="NormalPar"/>
        <w:bidi/>
        <w:jc w:val="both"/>
        <w:rPr>
          <w:rStyle w:val="HebrewChar"/>
          <w:rFonts w:cs="Times New Roman"/>
          <w:sz w:val="20"/>
          <w:szCs w:val="20"/>
          <w:rtl/>
        </w:rPr>
      </w:pPr>
    </w:p>
    <w:p w14:paraId="1B1CCC34" w14:textId="77777777" w:rsidR="00FB3E70" w:rsidRPr="0037553B" w:rsidRDefault="003D1B30" w:rsidP="000B2ED9">
      <w:pPr>
        <w:pStyle w:val="NormalPar"/>
        <w:bidi/>
        <w:jc w:val="both"/>
        <w:rPr>
          <w:sz w:val="20"/>
          <w:szCs w:val="20"/>
          <w:rtl/>
        </w:rPr>
      </w:pPr>
      <w:r w:rsidRPr="0037553B">
        <w:rPr>
          <w:rStyle w:val="HebrewChar"/>
          <w:rFonts w:cs="Times New Roman" w:hint="cs"/>
          <w:b/>
          <w:sz w:val="20"/>
          <w:szCs w:val="20"/>
          <w:rtl/>
        </w:rPr>
        <w:t xml:space="preserve">אבל במקום אחר </w:t>
      </w:r>
      <w:r w:rsidR="00FB3E70" w:rsidRPr="0037553B">
        <w:rPr>
          <w:rStyle w:val="HebrewChar"/>
          <w:rFonts w:cs="Times New Roman"/>
          <w:b/>
          <w:sz w:val="20"/>
          <w:szCs w:val="20"/>
          <w:rtl/>
        </w:rPr>
        <w:t>מל</w:t>
      </w:r>
      <w:r w:rsidRPr="0037553B">
        <w:rPr>
          <w:rStyle w:val="HebrewChar"/>
          <w:rFonts w:cs="Times New Roman" w:hint="cs"/>
          <w:b/>
          <w:sz w:val="20"/>
          <w:szCs w:val="20"/>
          <w:rtl/>
        </w:rPr>
        <w:t>שון</w:t>
      </w:r>
      <w:r w:rsidR="00FB3E70" w:rsidRPr="0037553B">
        <w:rPr>
          <w:rStyle w:val="HebrewChar"/>
          <w:rFonts w:cs="Times New Roman"/>
          <w:b/>
          <w:sz w:val="20"/>
          <w:szCs w:val="20"/>
          <w:rtl/>
        </w:rPr>
        <w:t xml:space="preserve"> הגור אריה </w:t>
      </w:r>
      <w:r w:rsidR="00FB3E70" w:rsidRPr="0037553B">
        <w:rPr>
          <w:rStyle w:val="HebrewChar"/>
          <w:rFonts w:cs="Times New Roman"/>
          <w:sz w:val="20"/>
          <w:szCs w:val="20"/>
          <w:rtl/>
        </w:rPr>
        <w:t>משמע כ</w:t>
      </w:r>
      <w:r w:rsidRPr="0037553B">
        <w:rPr>
          <w:rStyle w:val="HebrewChar"/>
          <w:rFonts w:cs="Times New Roman" w:hint="cs"/>
          <w:sz w:val="20"/>
          <w:szCs w:val="20"/>
          <w:rtl/>
        </w:rPr>
        <w:t xml:space="preserve">הבנת </w:t>
      </w:r>
      <w:r w:rsidR="00FB3E70" w:rsidRPr="0037553B">
        <w:rPr>
          <w:rStyle w:val="HebrewChar"/>
          <w:rFonts w:cs="Times New Roman"/>
          <w:sz w:val="20"/>
          <w:szCs w:val="20"/>
          <w:rtl/>
        </w:rPr>
        <w:t>הכלי חמדה ד</w:t>
      </w:r>
      <w:r w:rsidRPr="0037553B">
        <w:rPr>
          <w:rStyle w:val="HebrewChar"/>
          <w:rFonts w:cs="Times New Roman" w:hint="cs"/>
          <w:sz w:val="20"/>
          <w:szCs w:val="20"/>
          <w:rtl/>
        </w:rPr>
        <w:t>ה</w:t>
      </w:r>
      <w:r w:rsidR="00FB3E70" w:rsidRPr="0037553B">
        <w:rPr>
          <w:rStyle w:val="HebrewChar"/>
          <w:rFonts w:cs="Times New Roman"/>
          <w:sz w:val="20"/>
          <w:szCs w:val="20"/>
          <w:rtl/>
        </w:rPr>
        <w:t>עיקר הוא אם היה גרות חדש בלי שום סיוע מהאבות.</w:t>
      </w:r>
      <w:r w:rsidRPr="0037553B">
        <w:rPr>
          <w:rStyle w:val="HebrewChar"/>
          <w:rFonts w:cs="Times New Roman" w:hint="cs"/>
          <w:sz w:val="20"/>
          <w:szCs w:val="20"/>
          <w:rtl/>
        </w:rPr>
        <w:t xml:space="preserve"> </w:t>
      </w:r>
      <w:r w:rsidRPr="0037553B">
        <w:rPr>
          <w:rStyle w:val="HebrewChar"/>
          <w:rFonts w:cs="Times New Roman" w:hint="cs"/>
          <w:b/>
          <w:sz w:val="20"/>
          <w:szCs w:val="20"/>
          <w:rtl/>
        </w:rPr>
        <w:t xml:space="preserve">בפרשת </w:t>
      </w:r>
      <w:r w:rsidRPr="0037553B">
        <w:rPr>
          <w:rStyle w:val="HebrewChar"/>
          <w:rFonts w:cs="Times New Roman"/>
          <w:b/>
          <w:sz w:val="20"/>
          <w:szCs w:val="20"/>
          <w:rtl/>
        </w:rPr>
        <w:t>אמור</w:t>
      </w:r>
      <w:r w:rsidRPr="0037553B">
        <w:rPr>
          <w:rStyle w:val="HebrewChar"/>
          <w:rFonts w:cs="Times New Roman" w:hint="cs"/>
          <w:b/>
          <w:sz w:val="20"/>
          <w:szCs w:val="20"/>
          <w:rtl/>
        </w:rPr>
        <w:t xml:space="preserve"> (כד:י) </w:t>
      </w:r>
      <w:r w:rsidRPr="0037553B">
        <w:rPr>
          <w:rStyle w:val="HebrewChar"/>
          <w:rFonts w:cs="Times New Roman" w:hint="cs"/>
          <w:sz w:val="20"/>
          <w:szCs w:val="20"/>
          <w:rtl/>
        </w:rPr>
        <w:t xml:space="preserve">בענין המקלל בן אשה ישראלית ובן מצרי </w:t>
      </w:r>
      <w:r w:rsidR="000B2ED9" w:rsidRPr="0037553B">
        <w:rPr>
          <w:rStyle w:val="HebrewChar"/>
          <w:rFonts w:cs="Times New Roman" w:hint="cs"/>
          <w:sz w:val="20"/>
          <w:szCs w:val="20"/>
          <w:rtl/>
        </w:rPr>
        <w:t>וכתוב ב</w:t>
      </w:r>
      <w:r w:rsidR="000B2ED9" w:rsidRPr="0037553B">
        <w:rPr>
          <w:rStyle w:val="HebrewChar"/>
          <w:rFonts w:cs="Times New Roman"/>
          <w:sz w:val="20"/>
          <w:szCs w:val="20"/>
          <w:rtl/>
        </w:rPr>
        <w:t>ת</w:t>
      </w:r>
      <w:r w:rsidR="000B2ED9" w:rsidRPr="0037553B">
        <w:rPr>
          <w:rStyle w:val="HebrewChar"/>
          <w:rFonts w:cs="Times New Roman" w:hint="cs"/>
          <w:sz w:val="20"/>
          <w:szCs w:val="20"/>
          <w:rtl/>
        </w:rPr>
        <w:t>ורת כהנים</w:t>
      </w:r>
      <w:r w:rsidR="000B2ED9" w:rsidRPr="0037553B">
        <w:rPr>
          <w:rStyle w:val="HebrewChar"/>
          <w:rFonts w:cs="Times New Roman"/>
          <w:sz w:val="20"/>
          <w:szCs w:val="20"/>
          <w:rtl/>
        </w:rPr>
        <w:t xml:space="preserve"> בתוך בני ישראל מלמד שנתגייר. </w:t>
      </w:r>
      <w:r w:rsidR="000B2ED9" w:rsidRPr="0037553B">
        <w:rPr>
          <w:rStyle w:val="HebrewChar"/>
          <w:rFonts w:cs="Times New Roman" w:hint="cs"/>
          <w:sz w:val="20"/>
          <w:szCs w:val="20"/>
          <w:rtl/>
        </w:rPr>
        <w:t>ו</w:t>
      </w:r>
      <w:r w:rsidR="000B2ED9" w:rsidRPr="0037553B">
        <w:rPr>
          <w:rStyle w:val="HebrewChar"/>
          <w:rFonts w:cs="Times New Roman"/>
          <w:sz w:val="20"/>
          <w:szCs w:val="20"/>
          <w:rtl/>
        </w:rPr>
        <w:t xml:space="preserve">ידוע המחלוקת בין הרמב"ן והצרפתים. לדעת הרמב"ן הוי ישראל גמור מכיון שאמו מישראל אלא נתכון לומר שהלך אחרי אמו ונדבק בישראל </w:t>
      </w:r>
      <w:r w:rsidR="000B2ED9" w:rsidRPr="0037553B">
        <w:rPr>
          <w:sz w:val="20"/>
          <w:szCs w:val="20"/>
          <w:rtl/>
        </w:rPr>
        <w:t xml:space="preserve">וזה טעם "בתוך בני ישראל" </w:t>
      </w:r>
      <w:r w:rsidR="000B2ED9" w:rsidRPr="0037553B">
        <w:rPr>
          <w:rStyle w:val="HebrewChar"/>
          <w:rFonts w:cs="Times New Roman"/>
          <w:sz w:val="20"/>
          <w:szCs w:val="20"/>
          <w:rtl/>
        </w:rPr>
        <w:t>ולא רצה ללכת אחרי אביו להיות מצרי. אבל לדעת הצרפתים קודם מ</w:t>
      </w:r>
      <w:r w:rsidR="000B2ED9" w:rsidRPr="0037553B">
        <w:rPr>
          <w:rStyle w:val="HebrewChar"/>
          <w:rFonts w:cs="Times New Roman" w:hint="cs"/>
          <w:sz w:val="20"/>
          <w:szCs w:val="20"/>
          <w:rtl/>
        </w:rPr>
        <w:t>"</w:t>
      </w:r>
      <w:r w:rsidR="000B2ED9" w:rsidRPr="0037553B">
        <w:rPr>
          <w:rStyle w:val="HebrewChar"/>
          <w:rFonts w:cs="Times New Roman"/>
          <w:sz w:val="20"/>
          <w:szCs w:val="20"/>
          <w:rtl/>
        </w:rPr>
        <w:t>ת האבות יש להם דין בני נח ו</w:t>
      </w:r>
      <w:r w:rsidR="000B2ED9" w:rsidRPr="0037553B">
        <w:rPr>
          <w:sz w:val="20"/>
          <w:szCs w:val="20"/>
          <w:rtl/>
        </w:rPr>
        <w:t>קיי"ל באומות הלך אחר הזכר</w:t>
      </w:r>
      <w:r w:rsidR="000B2ED9" w:rsidRPr="0037553B">
        <w:rPr>
          <w:rStyle w:val="HebrewChar"/>
          <w:rFonts w:cs="Times New Roman"/>
          <w:sz w:val="20"/>
          <w:szCs w:val="20"/>
          <w:rtl/>
        </w:rPr>
        <w:t xml:space="preserve"> לכן היה צריך גירות. </w:t>
      </w:r>
      <w:r w:rsidR="000B2ED9" w:rsidRPr="0037553B">
        <w:rPr>
          <w:rStyle w:val="HebrewChar"/>
          <w:rFonts w:cs="Times New Roman" w:hint="cs"/>
          <w:sz w:val="20"/>
          <w:szCs w:val="20"/>
          <w:rtl/>
        </w:rPr>
        <w:t>ו</w:t>
      </w:r>
      <w:r w:rsidRPr="0037553B">
        <w:rPr>
          <w:rStyle w:val="HebrewChar"/>
          <w:rFonts w:cs="Times New Roman" w:hint="cs"/>
          <w:sz w:val="20"/>
          <w:szCs w:val="20"/>
          <w:rtl/>
        </w:rPr>
        <w:t xml:space="preserve">כתב הגור אריה וז"ל </w:t>
      </w:r>
      <w:r w:rsidRPr="0037553B">
        <w:rPr>
          <w:sz w:val="20"/>
          <w:szCs w:val="20"/>
          <w:rtl/>
        </w:rPr>
        <w:t>הקשה הרמב"ן, למה הוצרך להתגייר, כיון שהוא ישראל, דגוי הבא על בת ישראל הולד כשר (יבמות מה.), ותירץ הרמב"ן</w:t>
      </w:r>
      <w:r w:rsidR="000B2ED9" w:rsidRPr="0037553B">
        <w:rPr>
          <w:rFonts w:hint="cs"/>
          <w:sz w:val="20"/>
          <w:szCs w:val="20"/>
          <w:rtl/>
        </w:rPr>
        <w:t xml:space="preserve"> וכו' </w:t>
      </w:r>
      <w:r w:rsidRPr="0037553B">
        <w:rPr>
          <w:sz w:val="20"/>
          <w:szCs w:val="20"/>
          <w:rtl/>
        </w:rPr>
        <w:t xml:space="preserve">ואני אומר דהכא שאני, דהא ישראל בעצמם היו צריכין לקבל גירות, שהרי אבותינו נכנסו לברית במילה וטבילה וקרבן כשאר גרים (כריתות ט.) </w:t>
      </w:r>
      <w:r w:rsidR="000B2ED9" w:rsidRPr="0037553B">
        <w:rPr>
          <w:rFonts w:hint="cs"/>
          <w:sz w:val="20"/>
          <w:szCs w:val="20"/>
          <w:rtl/>
        </w:rPr>
        <w:t xml:space="preserve">וכו' </w:t>
      </w:r>
      <w:r w:rsidRPr="0037553B">
        <w:rPr>
          <w:sz w:val="20"/>
          <w:szCs w:val="20"/>
          <w:rtl/>
        </w:rPr>
        <w:t>ועמהם כרת הקב</w:t>
      </w:r>
      <w:r w:rsidR="000B2ED9" w:rsidRPr="0037553B">
        <w:rPr>
          <w:rFonts w:hint="cs"/>
          <w:sz w:val="20"/>
          <w:szCs w:val="20"/>
          <w:rtl/>
        </w:rPr>
        <w:t>"</w:t>
      </w:r>
      <w:r w:rsidRPr="0037553B">
        <w:rPr>
          <w:sz w:val="20"/>
          <w:szCs w:val="20"/>
          <w:rtl/>
        </w:rPr>
        <w:t>ה ברית בהר סיני, והשתא זה המצרי לא היה בכלל ישראל, שהרי אין לו יחס האבות שיקרא "בני ישראל" על שם יעקב, וכן לא היה בכלל "בית יעקב". כלל הדבר, שהברית לא היה רק לבני האבות, ולכך הוצרך לגייר, ודבר זה נראה פשוט</w:t>
      </w:r>
      <w:r w:rsidR="000B2ED9" w:rsidRPr="0037553B">
        <w:rPr>
          <w:rFonts w:hint="cs"/>
          <w:sz w:val="20"/>
          <w:szCs w:val="20"/>
          <w:rtl/>
        </w:rPr>
        <w:t>, עכ"ל.</w:t>
      </w:r>
    </w:p>
    <w:p w14:paraId="3AD2B2F2" w14:textId="77777777" w:rsidR="000B2ED9" w:rsidRPr="0037553B" w:rsidRDefault="000B2ED9" w:rsidP="000B2ED9">
      <w:pPr>
        <w:pStyle w:val="NormalPar"/>
        <w:bidi/>
        <w:jc w:val="both"/>
        <w:rPr>
          <w:sz w:val="20"/>
          <w:szCs w:val="20"/>
        </w:rPr>
      </w:pPr>
    </w:p>
    <w:p w14:paraId="4027AF67" w14:textId="77777777" w:rsidR="00FB3E70" w:rsidRPr="0037553B" w:rsidRDefault="00FB3E70" w:rsidP="000B2ED9">
      <w:pPr>
        <w:pStyle w:val="NormalPar"/>
        <w:bidi/>
        <w:jc w:val="both"/>
        <w:rPr>
          <w:rStyle w:val="HebrewChar"/>
          <w:rFonts w:cs="Times New Roman"/>
          <w:sz w:val="20"/>
          <w:szCs w:val="20"/>
          <w:rtl/>
        </w:rPr>
      </w:pPr>
      <w:r w:rsidRPr="0037553B">
        <w:rPr>
          <w:rStyle w:val="HebrewChar"/>
          <w:rFonts w:cs="Times New Roman"/>
          <w:sz w:val="20"/>
          <w:szCs w:val="20"/>
          <w:rtl/>
        </w:rPr>
        <w:t>ונ</w:t>
      </w:r>
      <w:r w:rsidR="000B2ED9" w:rsidRPr="0037553B">
        <w:rPr>
          <w:rStyle w:val="HebrewChar"/>
          <w:rFonts w:cs="Times New Roman" w:hint="cs"/>
          <w:sz w:val="20"/>
          <w:szCs w:val="20"/>
          <w:rtl/>
        </w:rPr>
        <w:t>ראה</w:t>
      </w:r>
      <w:r w:rsidRPr="0037553B">
        <w:rPr>
          <w:rStyle w:val="HebrewChar"/>
          <w:rFonts w:cs="Times New Roman"/>
          <w:sz w:val="20"/>
          <w:szCs w:val="20"/>
          <w:rtl/>
        </w:rPr>
        <w:t xml:space="preserve"> </w:t>
      </w:r>
      <w:r w:rsidRPr="0037553B">
        <w:rPr>
          <w:rStyle w:val="HebrewChar"/>
          <w:rFonts w:cs="Times New Roman"/>
          <w:bCs/>
          <w:sz w:val="20"/>
          <w:szCs w:val="20"/>
          <w:rtl/>
        </w:rPr>
        <w:t xml:space="preserve">דגור אריה </w:t>
      </w:r>
      <w:r w:rsidRPr="0037553B">
        <w:rPr>
          <w:rStyle w:val="HebrewChar"/>
          <w:rFonts w:cs="Times New Roman"/>
          <w:b/>
          <w:sz w:val="20"/>
          <w:szCs w:val="20"/>
          <w:rtl/>
        </w:rPr>
        <w:t>לשטתו</w:t>
      </w:r>
      <w:r w:rsidRPr="0037553B">
        <w:rPr>
          <w:rStyle w:val="HebrewChar"/>
          <w:rFonts w:cs="Times New Roman"/>
          <w:sz w:val="20"/>
          <w:szCs w:val="20"/>
          <w:rtl/>
        </w:rPr>
        <w:t xml:space="preserve"> דגירות דמ</w:t>
      </w:r>
      <w:r w:rsidRPr="0037553B">
        <w:rPr>
          <w:rStyle w:val="HebrewChar"/>
          <w:rFonts w:cs="Times New Roman" w:hint="cs"/>
          <w:sz w:val="20"/>
          <w:szCs w:val="20"/>
          <w:rtl/>
        </w:rPr>
        <w:t>"</w:t>
      </w:r>
      <w:r w:rsidRPr="0037553B">
        <w:rPr>
          <w:rStyle w:val="HebrewChar"/>
          <w:rFonts w:cs="Times New Roman"/>
          <w:sz w:val="20"/>
          <w:szCs w:val="20"/>
          <w:rtl/>
        </w:rPr>
        <w:t>ת לא נתייחד אלא לבני האבות. וא"כ הדבר</w:t>
      </w:r>
      <w:r w:rsidR="00A84D56" w:rsidRPr="0037553B">
        <w:rPr>
          <w:rStyle w:val="HebrewChar"/>
          <w:rFonts w:cs="Times New Roman" w:hint="cs"/>
          <w:sz w:val="20"/>
          <w:szCs w:val="20"/>
          <w:rtl/>
        </w:rPr>
        <w:t>,</w:t>
      </w:r>
      <w:r w:rsidRPr="0037553B">
        <w:rPr>
          <w:rStyle w:val="HebrewChar"/>
          <w:rFonts w:cs="Times New Roman"/>
          <w:sz w:val="20"/>
          <w:szCs w:val="20"/>
          <w:rtl/>
        </w:rPr>
        <w:t xml:space="preserve"> איך תאמר בגירות כזה דנשבר הקשר עם האבות לומר כקטן שנולד דמי! אדרבא גירות דמ</w:t>
      </w:r>
      <w:r w:rsidRPr="0037553B">
        <w:rPr>
          <w:rStyle w:val="HebrewChar"/>
          <w:rFonts w:cs="Times New Roman" w:hint="cs"/>
          <w:sz w:val="20"/>
          <w:szCs w:val="20"/>
          <w:rtl/>
        </w:rPr>
        <w:t>"</w:t>
      </w:r>
      <w:r w:rsidRPr="0037553B">
        <w:rPr>
          <w:rStyle w:val="HebrewChar"/>
          <w:rFonts w:cs="Times New Roman"/>
          <w:sz w:val="20"/>
          <w:szCs w:val="20"/>
          <w:rtl/>
        </w:rPr>
        <w:t>ת הוא המשך מהאבות אבל גירות דגוי שהפך להיות ישראל אין לו שום קשר עם אבותיו. לכן בן המצרי דאין לא יחס אבות לא שייך בגירות דמ</w:t>
      </w:r>
      <w:r w:rsidRPr="0037553B">
        <w:rPr>
          <w:rStyle w:val="HebrewChar"/>
          <w:rFonts w:cs="Times New Roman" w:hint="cs"/>
          <w:sz w:val="20"/>
          <w:szCs w:val="20"/>
          <w:rtl/>
        </w:rPr>
        <w:t>"</w:t>
      </w:r>
      <w:r w:rsidRPr="0037553B">
        <w:rPr>
          <w:rStyle w:val="HebrewChar"/>
          <w:rFonts w:cs="Times New Roman"/>
          <w:sz w:val="20"/>
          <w:szCs w:val="20"/>
          <w:rtl/>
        </w:rPr>
        <w:t>ת וצ</w:t>
      </w:r>
      <w:r w:rsidR="000B2ED9" w:rsidRPr="0037553B">
        <w:rPr>
          <w:rStyle w:val="HebrewChar"/>
          <w:rFonts w:cs="Times New Roman" w:hint="cs"/>
          <w:sz w:val="20"/>
          <w:szCs w:val="20"/>
          <w:rtl/>
        </w:rPr>
        <w:t>ריך</w:t>
      </w:r>
      <w:r w:rsidRPr="0037553B">
        <w:rPr>
          <w:rStyle w:val="HebrewChar"/>
          <w:rFonts w:cs="Times New Roman"/>
          <w:sz w:val="20"/>
          <w:szCs w:val="20"/>
          <w:rtl/>
        </w:rPr>
        <w:t xml:space="preserve"> גירות מיוחד וכקטן שנולד. ודו"ק.</w:t>
      </w:r>
    </w:p>
    <w:p w14:paraId="4D80D2D1" w14:textId="77777777" w:rsidR="00396726" w:rsidRPr="0037553B" w:rsidRDefault="00396726" w:rsidP="00396726">
      <w:pPr>
        <w:pStyle w:val="NormalPar"/>
        <w:bidi/>
        <w:jc w:val="both"/>
        <w:rPr>
          <w:rStyle w:val="HebrewChar"/>
          <w:rFonts w:cs="Times New Roman"/>
          <w:sz w:val="20"/>
          <w:szCs w:val="20"/>
          <w:rtl/>
        </w:rPr>
      </w:pPr>
    </w:p>
    <w:p w14:paraId="622471F1" w14:textId="77777777" w:rsidR="00FB3E70" w:rsidRPr="0037553B" w:rsidRDefault="00FB3E70" w:rsidP="00832CB1">
      <w:pPr>
        <w:pStyle w:val="NormalPar"/>
        <w:bidi/>
        <w:jc w:val="both"/>
        <w:rPr>
          <w:rStyle w:val="HebrewChar"/>
          <w:rFonts w:cs="Times New Roman"/>
          <w:sz w:val="20"/>
          <w:szCs w:val="20"/>
          <w:rtl/>
        </w:rPr>
      </w:pPr>
      <w:r w:rsidRPr="0037553B">
        <w:rPr>
          <w:rStyle w:val="HebrewChar"/>
          <w:rFonts w:cs="Times New Roman"/>
          <w:b/>
          <w:sz w:val="20"/>
          <w:szCs w:val="20"/>
          <w:rtl/>
        </w:rPr>
        <w:t>בפ</w:t>
      </w:r>
      <w:r w:rsidR="00832CB1" w:rsidRPr="0037553B">
        <w:rPr>
          <w:rStyle w:val="HebrewChar"/>
          <w:rFonts w:cs="Times New Roman" w:hint="cs"/>
          <w:b/>
          <w:sz w:val="20"/>
          <w:szCs w:val="20"/>
          <w:rtl/>
        </w:rPr>
        <w:t>רשת</w:t>
      </w:r>
      <w:r w:rsidRPr="0037553B">
        <w:rPr>
          <w:rStyle w:val="HebrewChar"/>
          <w:rFonts w:cs="Times New Roman"/>
          <w:b/>
          <w:sz w:val="20"/>
          <w:szCs w:val="20"/>
          <w:rtl/>
        </w:rPr>
        <w:t xml:space="preserve"> יפת תואר מצינו</w:t>
      </w:r>
      <w:r w:rsidRPr="0037553B">
        <w:rPr>
          <w:rStyle w:val="HebrewChar"/>
          <w:rFonts w:cs="Times New Roman"/>
          <w:sz w:val="20"/>
          <w:szCs w:val="20"/>
          <w:rtl/>
        </w:rPr>
        <w:t xml:space="preserve"> עוד דוגמא של גירות בעל כרחה בלי שום סיוע מהאבות. ולכאו</w:t>
      </w:r>
      <w:r w:rsidRPr="0037553B">
        <w:rPr>
          <w:rStyle w:val="HebrewChar"/>
          <w:rFonts w:cs="Times New Roman" w:hint="cs"/>
          <w:sz w:val="20"/>
          <w:szCs w:val="20"/>
          <w:rtl/>
        </w:rPr>
        <w:t>'</w:t>
      </w:r>
      <w:r w:rsidRPr="0037553B">
        <w:rPr>
          <w:rStyle w:val="HebrewChar"/>
          <w:rFonts w:cs="Times New Roman"/>
          <w:sz w:val="20"/>
          <w:szCs w:val="20"/>
          <w:rtl/>
        </w:rPr>
        <w:t xml:space="preserve"> תלוי בביאור הנכון במהר"ל אי הביאור הוא כמו הכלי חמדה אין כאן סיוע מהאבות לכאורה שייך כקטן שנולד ואי ההסבר </w:t>
      </w:r>
      <w:r w:rsidRPr="0037553B">
        <w:rPr>
          <w:rStyle w:val="HebrewChar"/>
          <w:rFonts w:cs="Times New Roman"/>
          <w:sz w:val="20"/>
          <w:szCs w:val="20"/>
          <w:rtl/>
        </w:rPr>
        <w:t>תלוי ברצון הלא לא שייך כקטן שנולד דהגירות בהכרח.</w:t>
      </w:r>
    </w:p>
    <w:p w14:paraId="2B341879" w14:textId="2DF7F823" w:rsidR="00832CB1" w:rsidRPr="0037553B" w:rsidRDefault="000B2ED9" w:rsidP="000F202C">
      <w:pPr>
        <w:pStyle w:val="NormalPar"/>
        <w:bidi/>
        <w:jc w:val="both"/>
        <w:rPr>
          <w:rStyle w:val="HebrewChar"/>
          <w:rFonts w:cs="Times New Roman"/>
          <w:sz w:val="20"/>
          <w:szCs w:val="20"/>
          <w:rtl/>
        </w:rPr>
      </w:pPr>
      <w:r w:rsidRPr="0037553B">
        <w:rPr>
          <w:rStyle w:val="HebrewChar"/>
          <w:rFonts w:cs="Times New Roman" w:hint="cs"/>
          <w:sz w:val="20"/>
          <w:szCs w:val="20"/>
          <w:rtl/>
        </w:rPr>
        <w:t>ובגמ</w:t>
      </w:r>
      <w:r w:rsidR="000F202C">
        <w:rPr>
          <w:rStyle w:val="HebrewChar"/>
          <w:rFonts w:cs="Times New Roman" w:hint="cs"/>
          <w:sz w:val="20"/>
          <w:szCs w:val="20"/>
          <w:rtl/>
        </w:rPr>
        <w:t>'</w:t>
      </w:r>
      <w:r w:rsidRPr="0037553B">
        <w:rPr>
          <w:rStyle w:val="HebrewChar"/>
          <w:rFonts w:cs="Times New Roman" w:hint="cs"/>
          <w:sz w:val="20"/>
          <w:szCs w:val="20"/>
          <w:rtl/>
        </w:rPr>
        <w:t xml:space="preserve"> קידושין </w:t>
      </w:r>
      <w:proofErr w:type="spellStart"/>
      <w:r w:rsidRPr="0037553B">
        <w:rPr>
          <w:rStyle w:val="HebrewChar"/>
          <w:rFonts w:cs="Times New Roman" w:hint="cs"/>
          <w:sz w:val="20"/>
          <w:szCs w:val="20"/>
          <w:rtl/>
        </w:rPr>
        <w:t>כא</w:t>
      </w:r>
      <w:proofErr w:type="spellEnd"/>
      <w:r w:rsidRPr="0037553B">
        <w:rPr>
          <w:rStyle w:val="HebrewChar"/>
          <w:rFonts w:cs="Times New Roman" w:hint="cs"/>
          <w:sz w:val="20"/>
          <w:szCs w:val="20"/>
          <w:rtl/>
        </w:rPr>
        <w:t xml:space="preserve">: </w:t>
      </w:r>
      <w:r w:rsidR="00832CB1" w:rsidRPr="0037553B">
        <w:rPr>
          <w:rStyle w:val="HebrewChar"/>
          <w:rFonts w:cs="Times New Roman" w:hint="cs"/>
          <w:sz w:val="20"/>
          <w:szCs w:val="20"/>
          <w:rtl/>
        </w:rPr>
        <w:t xml:space="preserve">דרש </w:t>
      </w:r>
      <w:r w:rsidR="00832CB1" w:rsidRPr="0037553B">
        <w:rPr>
          <w:rStyle w:val="HebrewChar"/>
          <w:rFonts w:cs="Times New Roman"/>
          <w:sz w:val="20"/>
          <w:szCs w:val="20"/>
          <w:rtl/>
        </w:rPr>
        <w:t>ת"ר וראית בשביה</w:t>
      </w:r>
      <w:r w:rsidR="00832CB1" w:rsidRPr="0037553B">
        <w:rPr>
          <w:rStyle w:val="HebrewChar"/>
          <w:rFonts w:cs="Times New Roman" w:hint="cs"/>
          <w:sz w:val="20"/>
          <w:szCs w:val="20"/>
          <w:rtl/>
        </w:rPr>
        <w:t xml:space="preserve">- </w:t>
      </w:r>
      <w:r w:rsidR="00832CB1" w:rsidRPr="0037553B">
        <w:rPr>
          <w:rStyle w:val="HebrewChar"/>
          <w:rFonts w:cs="Times New Roman"/>
          <w:sz w:val="20"/>
          <w:szCs w:val="20"/>
          <w:rtl/>
        </w:rPr>
        <w:t>בשעת שביה, אשת- ואפי</w:t>
      </w:r>
      <w:r w:rsidR="00832CB1" w:rsidRPr="0037553B">
        <w:rPr>
          <w:rStyle w:val="HebrewChar"/>
          <w:rFonts w:cs="Times New Roman" w:hint="cs"/>
          <w:sz w:val="20"/>
          <w:szCs w:val="20"/>
          <w:rtl/>
        </w:rPr>
        <w:t xml:space="preserve">לו </w:t>
      </w:r>
      <w:r w:rsidR="00832CB1" w:rsidRPr="0037553B">
        <w:rPr>
          <w:rStyle w:val="HebrewChar"/>
          <w:rFonts w:cs="Times New Roman"/>
          <w:sz w:val="20"/>
          <w:szCs w:val="20"/>
          <w:rtl/>
        </w:rPr>
        <w:t>א</w:t>
      </w:r>
      <w:r w:rsidR="00832CB1" w:rsidRPr="0037553B">
        <w:rPr>
          <w:rStyle w:val="HebrewChar"/>
          <w:rFonts w:cs="Times New Roman" w:hint="cs"/>
          <w:sz w:val="20"/>
          <w:szCs w:val="20"/>
          <w:rtl/>
        </w:rPr>
        <w:t xml:space="preserve">שת איש. ועי"ש בתוס' </w:t>
      </w:r>
      <w:r w:rsidR="00832CB1" w:rsidRPr="0037553B">
        <w:rPr>
          <w:rStyle w:val="HebrewChar"/>
          <w:rFonts w:cs="Times New Roman"/>
          <w:sz w:val="20"/>
          <w:szCs w:val="20"/>
          <w:rtl/>
        </w:rPr>
        <w:t>אע"פ דאין אישות בכותית מ"מ איכא עשה דכתיב ודבק באשתו ולא באשת חבירו.</w:t>
      </w:r>
    </w:p>
    <w:p w14:paraId="089B9F58" w14:textId="77777777" w:rsidR="00832CB1" w:rsidRPr="0037553B" w:rsidRDefault="00832CB1" w:rsidP="00832CB1">
      <w:pPr>
        <w:pStyle w:val="NormalPar"/>
        <w:bidi/>
        <w:jc w:val="both"/>
        <w:rPr>
          <w:rStyle w:val="HebrewChar"/>
          <w:rFonts w:cs="Times New Roman"/>
          <w:sz w:val="20"/>
          <w:szCs w:val="20"/>
          <w:rtl/>
        </w:rPr>
      </w:pPr>
    </w:p>
    <w:p w14:paraId="553CAE16" w14:textId="77777777" w:rsidR="00832CB1" w:rsidRPr="0037553B" w:rsidRDefault="00AF6CF1" w:rsidP="00AF6CF1">
      <w:pPr>
        <w:pStyle w:val="NormalPar"/>
        <w:bidi/>
        <w:jc w:val="both"/>
        <w:rPr>
          <w:rStyle w:val="HebrewChar"/>
          <w:rFonts w:cs="Times New Roman"/>
          <w:sz w:val="20"/>
          <w:szCs w:val="20"/>
          <w:rtl/>
        </w:rPr>
      </w:pPr>
      <w:r w:rsidRPr="0037553B">
        <w:rPr>
          <w:rStyle w:val="HebrewChar"/>
          <w:rFonts w:cs="Times New Roman" w:hint="cs"/>
          <w:b/>
          <w:sz w:val="20"/>
          <w:szCs w:val="20"/>
          <w:rtl/>
        </w:rPr>
        <w:t>עי"ש בספר המקנה ד</w:t>
      </w:r>
      <w:r w:rsidR="00832CB1" w:rsidRPr="0037553B">
        <w:rPr>
          <w:rStyle w:val="HebrewChar"/>
          <w:rFonts w:cs="Times New Roman"/>
          <w:b/>
          <w:sz w:val="20"/>
          <w:szCs w:val="20"/>
          <w:rtl/>
        </w:rPr>
        <w:t>מקשה</w:t>
      </w:r>
      <w:r w:rsidR="00832CB1" w:rsidRPr="0037553B">
        <w:rPr>
          <w:rStyle w:val="HebrewChar"/>
          <w:rFonts w:cs="Times New Roman"/>
          <w:bCs/>
          <w:sz w:val="20"/>
          <w:szCs w:val="20"/>
          <w:rtl/>
        </w:rPr>
        <w:t xml:space="preserve"> </w:t>
      </w:r>
      <w:r w:rsidR="00832CB1" w:rsidRPr="0037553B">
        <w:rPr>
          <w:rStyle w:val="HebrewChar"/>
          <w:rFonts w:cs="Times New Roman"/>
          <w:sz w:val="20"/>
          <w:szCs w:val="20"/>
          <w:rtl/>
        </w:rPr>
        <w:t>ד</w:t>
      </w:r>
      <w:r w:rsidR="00832CB1" w:rsidRPr="0037553B">
        <w:rPr>
          <w:rStyle w:val="HebrewChar"/>
          <w:rFonts w:cs="Times New Roman" w:hint="cs"/>
          <w:sz w:val="20"/>
          <w:szCs w:val="20"/>
          <w:rtl/>
        </w:rPr>
        <w:t>ל</w:t>
      </w:r>
      <w:r w:rsidR="00832CB1" w:rsidRPr="0037553B">
        <w:rPr>
          <w:rStyle w:val="HebrewChar"/>
          <w:rFonts w:cs="Times New Roman"/>
          <w:sz w:val="20"/>
          <w:szCs w:val="20"/>
          <w:rtl/>
        </w:rPr>
        <w:t>שיטת רש"י דיפת תואר לא הותרה אלא לאחר גירות ולאחר ג</w:t>
      </w:r>
      <w:r w:rsidR="00832CB1" w:rsidRPr="0037553B">
        <w:rPr>
          <w:rStyle w:val="HebrewChar"/>
          <w:rFonts w:cs="Times New Roman" w:hint="cs"/>
          <w:sz w:val="20"/>
          <w:szCs w:val="20"/>
          <w:rtl/>
        </w:rPr>
        <w:t>י</w:t>
      </w:r>
      <w:r w:rsidR="00832CB1" w:rsidRPr="0037553B">
        <w:rPr>
          <w:rStyle w:val="HebrewChar"/>
          <w:rFonts w:cs="Times New Roman"/>
          <w:sz w:val="20"/>
          <w:szCs w:val="20"/>
          <w:rtl/>
        </w:rPr>
        <w:t>רות לא שייך אשת חברו דכיון דמגיירה גר ש</w:t>
      </w:r>
      <w:r w:rsidR="00832CB1" w:rsidRPr="0037553B">
        <w:rPr>
          <w:rStyle w:val="HebrewChar"/>
          <w:rFonts w:cs="Times New Roman" w:hint="cs"/>
          <w:sz w:val="20"/>
          <w:szCs w:val="20"/>
          <w:rtl/>
        </w:rPr>
        <w:t>נתגייר</w:t>
      </w:r>
      <w:r w:rsidR="00832CB1" w:rsidRPr="0037553B">
        <w:rPr>
          <w:rStyle w:val="HebrewChar"/>
          <w:rFonts w:cs="Times New Roman"/>
          <w:sz w:val="20"/>
          <w:szCs w:val="20"/>
          <w:rtl/>
        </w:rPr>
        <w:t xml:space="preserve"> כקטן שנולד דמי. ומיישב דכיון דמגיירה בעל כרחה א"כ ה"נ איכא רבותא דא</w:t>
      </w:r>
      <w:r w:rsidR="00832CB1" w:rsidRPr="0037553B">
        <w:rPr>
          <w:rStyle w:val="HebrewChar"/>
          <w:rFonts w:cs="Times New Roman" w:hint="cs"/>
          <w:sz w:val="20"/>
          <w:szCs w:val="20"/>
          <w:rtl/>
        </w:rPr>
        <w:t xml:space="preserve">שת </w:t>
      </w:r>
      <w:r w:rsidR="00832CB1" w:rsidRPr="0037553B">
        <w:rPr>
          <w:rStyle w:val="HebrewChar"/>
          <w:rFonts w:cs="Times New Roman"/>
          <w:sz w:val="20"/>
          <w:szCs w:val="20"/>
          <w:rtl/>
        </w:rPr>
        <w:t>א</w:t>
      </w:r>
      <w:r w:rsidR="00832CB1" w:rsidRPr="0037553B">
        <w:rPr>
          <w:rStyle w:val="HebrewChar"/>
          <w:rFonts w:cs="Times New Roman" w:hint="cs"/>
          <w:sz w:val="20"/>
          <w:szCs w:val="20"/>
          <w:rtl/>
        </w:rPr>
        <w:t>יש</w:t>
      </w:r>
      <w:r w:rsidR="00832CB1" w:rsidRPr="0037553B">
        <w:rPr>
          <w:rStyle w:val="HebrewChar"/>
          <w:rFonts w:cs="Times New Roman"/>
          <w:sz w:val="20"/>
          <w:szCs w:val="20"/>
          <w:rtl/>
        </w:rPr>
        <w:t xml:space="preserve"> דדמי קצת לאשת חבירו. </w:t>
      </w:r>
    </w:p>
    <w:p w14:paraId="13EF67E6" w14:textId="77777777" w:rsidR="00AF6CF1" w:rsidRPr="0037553B" w:rsidRDefault="00AF6CF1" w:rsidP="00AF6CF1">
      <w:pPr>
        <w:pStyle w:val="NormalPar"/>
        <w:bidi/>
        <w:jc w:val="both"/>
        <w:rPr>
          <w:rStyle w:val="HebrewChar"/>
          <w:rFonts w:cs="Times New Roman"/>
          <w:sz w:val="20"/>
          <w:szCs w:val="20"/>
          <w:rtl/>
        </w:rPr>
      </w:pPr>
    </w:p>
    <w:p w14:paraId="6271973A" w14:textId="77777777" w:rsidR="00832CB1" w:rsidRPr="0037553B" w:rsidRDefault="00832CB1" w:rsidP="00832CB1">
      <w:pPr>
        <w:pStyle w:val="NormalPar"/>
        <w:bidi/>
        <w:jc w:val="both"/>
        <w:rPr>
          <w:rStyle w:val="HebrewChar"/>
          <w:rFonts w:cs="Times New Roman"/>
          <w:sz w:val="20"/>
          <w:szCs w:val="20"/>
          <w:rtl/>
        </w:rPr>
      </w:pPr>
      <w:r w:rsidRPr="0037553B">
        <w:rPr>
          <w:rStyle w:val="HebrewChar"/>
          <w:rFonts w:cs="Times New Roman" w:hint="cs"/>
          <w:sz w:val="20"/>
          <w:szCs w:val="20"/>
          <w:rtl/>
        </w:rPr>
        <w:t>וכ' ה</w:t>
      </w:r>
      <w:r w:rsidRPr="0037553B">
        <w:rPr>
          <w:rStyle w:val="HebrewChar"/>
          <w:rFonts w:cs="Times New Roman"/>
          <w:sz w:val="20"/>
          <w:szCs w:val="20"/>
          <w:rtl/>
        </w:rPr>
        <w:t xml:space="preserve">גור אריה </w:t>
      </w:r>
      <w:r w:rsidRPr="0037553B">
        <w:rPr>
          <w:rStyle w:val="HebrewChar"/>
          <w:rFonts w:cs="Times New Roman" w:hint="cs"/>
          <w:sz w:val="20"/>
          <w:szCs w:val="20"/>
          <w:rtl/>
        </w:rPr>
        <w:t xml:space="preserve">(בפ' </w:t>
      </w:r>
      <w:r w:rsidRPr="0037553B">
        <w:rPr>
          <w:rStyle w:val="HebrewChar"/>
          <w:rFonts w:cs="Times New Roman"/>
          <w:sz w:val="20"/>
          <w:szCs w:val="20"/>
          <w:rtl/>
        </w:rPr>
        <w:t>כי תצא</w:t>
      </w:r>
      <w:r w:rsidRPr="0037553B">
        <w:rPr>
          <w:rStyle w:val="HebrewChar"/>
          <w:rFonts w:cs="Times New Roman" w:hint="cs"/>
          <w:sz w:val="20"/>
          <w:szCs w:val="20"/>
          <w:rtl/>
        </w:rPr>
        <w:t xml:space="preserve"> שם) וז"ל </w:t>
      </w:r>
      <w:r w:rsidRPr="0037553B">
        <w:rPr>
          <w:rStyle w:val="HebrewChar"/>
          <w:rFonts w:cs="Times New Roman"/>
          <w:sz w:val="20"/>
          <w:szCs w:val="20"/>
          <w:rtl/>
        </w:rPr>
        <w:t>הקשו בתוס</w:t>
      </w:r>
      <w:r w:rsidRPr="0037553B">
        <w:rPr>
          <w:rStyle w:val="HebrewChar"/>
          <w:rFonts w:cs="Times New Roman" w:hint="cs"/>
          <w:sz w:val="20"/>
          <w:szCs w:val="20"/>
          <w:rtl/>
        </w:rPr>
        <w:t>'</w:t>
      </w:r>
      <w:r w:rsidRPr="0037553B">
        <w:rPr>
          <w:rStyle w:val="HebrewChar"/>
          <w:rFonts w:cs="Times New Roman"/>
          <w:sz w:val="20"/>
          <w:szCs w:val="20"/>
          <w:rtl/>
        </w:rPr>
        <w:t xml:space="preserve"> (</w:t>
      </w:r>
      <w:r w:rsidRPr="0037553B">
        <w:rPr>
          <w:rStyle w:val="HebrewChar"/>
          <w:rFonts w:cs="Times New Roman" w:hint="cs"/>
          <w:sz w:val="20"/>
          <w:szCs w:val="20"/>
          <w:rtl/>
        </w:rPr>
        <w:t>קידוש' כב.)</w:t>
      </w:r>
      <w:r w:rsidRPr="0037553B">
        <w:rPr>
          <w:rStyle w:val="HebrewChar"/>
          <w:rFonts w:cs="Times New Roman"/>
          <w:sz w:val="20"/>
          <w:szCs w:val="20"/>
          <w:rtl/>
        </w:rPr>
        <w:t xml:space="preserve"> דאם אין מותר אלא אחר כל המעשים, א</w:t>
      </w:r>
      <w:r w:rsidRPr="0037553B">
        <w:rPr>
          <w:rStyle w:val="HebrewChar"/>
          <w:rFonts w:cs="Times New Roman" w:hint="cs"/>
          <w:sz w:val="20"/>
          <w:szCs w:val="20"/>
          <w:rtl/>
        </w:rPr>
        <w:t>"</w:t>
      </w:r>
      <w:r w:rsidRPr="0037553B">
        <w:rPr>
          <w:rStyle w:val="HebrewChar"/>
          <w:rFonts w:cs="Times New Roman"/>
          <w:sz w:val="20"/>
          <w:szCs w:val="20"/>
          <w:rtl/>
        </w:rPr>
        <w:t>כ גיורת היא, ואמרינן (סנהד</w:t>
      </w:r>
      <w:r w:rsidRPr="0037553B">
        <w:rPr>
          <w:rStyle w:val="HebrewChar"/>
          <w:rFonts w:cs="Times New Roman" w:hint="cs"/>
          <w:sz w:val="20"/>
          <w:szCs w:val="20"/>
          <w:rtl/>
        </w:rPr>
        <w:t>'</w:t>
      </w:r>
      <w:r w:rsidRPr="0037553B">
        <w:rPr>
          <w:rStyle w:val="HebrewChar"/>
          <w:rFonts w:cs="Times New Roman"/>
          <w:sz w:val="20"/>
          <w:szCs w:val="20"/>
          <w:rtl/>
        </w:rPr>
        <w:t xml:space="preserve"> כא.) תמר בת יפת תואר היתה, והיתה מותרת לאמנון. והשתא דאמרינן שלא הותרה לדוד אלא אחר שנתגיירה, א</w:t>
      </w:r>
      <w:r w:rsidRPr="0037553B">
        <w:rPr>
          <w:rStyle w:val="HebrewChar"/>
          <w:rFonts w:cs="Times New Roman" w:hint="cs"/>
          <w:sz w:val="20"/>
          <w:szCs w:val="20"/>
          <w:rtl/>
        </w:rPr>
        <w:t>"</w:t>
      </w:r>
      <w:r w:rsidRPr="0037553B">
        <w:rPr>
          <w:rStyle w:val="HebrewChar"/>
          <w:rFonts w:cs="Times New Roman"/>
          <w:sz w:val="20"/>
          <w:szCs w:val="20"/>
          <w:rtl/>
        </w:rPr>
        <w:t>כ היתה בת דוד, ולא היתה מותרת לו.</w:t>
      </w:r>
      <w:r w:rsidRPr="0037553B">
        <w:rPr>
          <w:rStyle w:val="HebrewChar"/>
          <w:rFonts w:cs="Times New Roman" w:hint="cs"/>
          <w:sz w:val="20"/>
          <w:szCs w:val="20"/>
          <w:rtl/>
        </w:rPr>
        <w:t xml:space="preserve"> </w:t>
      </w:r>
      <w:r w:rsidRPr="0037553B">
        <w:rPr>
          <w:rStyle w:val="HebrewChar"/>
          <w:rFonts w:cs="Times New Roman"/>
          <w:sz w:val="20"/>
          <w:szCs w:val="20"/>
          <w:rtl/>
        </w:rPr>
        <w:t>ואני אומר, מנין לתוס</w:t>
      </w:r>
      <w:r w:rsidRPr="0037553B">
        <w:rPr>
          <w:rStyle w:val="HebrewChar"/>
          <w:rFonts w:cs="Times New Roman" w:hint="cs"/>
          <w:sz w:val="20"/>
          <w:szCs w:val="20"/>
          <w:rtl/>
        </w:rPr>
        <w:t>'</w:t>
      </w:r>
      <w:r w:rsidRPr="0037553B">
        <w:rPr>
          <w:rStyle w:val="HebrewChar"/>
          <w:rFonts w:cs="Times New Roman"/>
          <w:sz w:val="20"/>
          <w:szCs w:val="20"/>
          <w:rtl/>
        </w:rPr>
        <w:t xml:space="preserve"> דבר זה, כי אני אומר כל זמן שהיא אצלו ולא קבלה מעצמה להתגייר, אינה גיורת גמורה</w:t>
      </w:r>
      <w:r w:rsidRPr="0037553B">
        <w:rPr>
          <w:rStyle w:val="HebrewChar"/>
          <w:rFonts w:cs="Times New Roman" w:hint="cs"/>
          <w:sz w:val="20"/>
          <w:szCs w:val="20"/>
          <w:rtl/>
        </w:rPr>
        <w:t xml:space="preserve"> וכו' </w:t>
      </w:r>
      <w:r w:rsidRPr="0037553B">
        <w:rPr>
          <w:rStyle w:val="HebrewChar"/>
          <w:rFonts w:cs="Times New Roman"/>
          <w:sz w:val="20"/>
          <w:szCs w:val="20"/>
          <w:rtl/>
        </w:rPr>
        <w:t xml:space="preserve">ואין להקשות כיון דנתגיירה, אם כן שוב אין לה אישות עם בעלה הגוי. שכבר אמרנו </w:t>
      </w:r>
      <w:r w:rsidRPr="0037553B">
        <w:rPr>
          <w:rStyle w:val="HebrewChar"/>
          <w:rFonts w:cs="Times New Roman" w:hint="cs"/>
          <w:sz w:val="20"/>
          <w:szCs w:val="20"/>
          <w:rtl/>
        </w:rPr>
        <w:t>ש</w:t>
      </w:r>
      <w:r w:rsidRPr="0037553B">
        <w:rPr>
          <w:rStyle w:val="HebrewChar"/>
          <w:rFonts w:cs="Times New Roman"/>
          <w:sz w:val="20"/>
          <w:szCs w:val="20"/>
          <w:rtl/>
        </w:rPr>
        <w:t>אין זה גיורת, כיון שבעל כרחה הוא:</w:t>
      </w:r>
    </w:p>
    <w:p w14:paraId="3AC38082" w14:textId="77777777" w:rsidR="00832CB1" w:rsidRPr="0037553B" w:rsidRDefault="00832CB1" w:rsidP="00832CB1">
      <w:pPr>
        <w:pStyle w:val="NormalPar"/>
        <w:bidi/>
        <w:jc w:val="both"/>
        <w:rPr>
          <w:rStyle w:val="HebrewChar"/>
          <w:rFonts w:cs="Times New Roman"/>
          <w:sz w:val="20"/>
          <w:szCs w:val="20"/>
          <w:rtl/>
        </w:rPr>
      </w:pPr>
    </w:p>
    <w:p w14:paraId="7925DF67" w14:textId="77777777" w:rsidR="00832CB1" w:rsidRPr="0037553B" w:rsidRDefault="00832CB1" w:rsidP="00832CB1">
      <w:pPr>
        <w:pStyle w:val="NormalPar"/>
        <w:bidi/>
        <w:jc w:val="both"/>
        <w:rPr>
          <w:sz w:val="20"/>
          <w:szCs w:val="20"/>
          <w:rtl/>
        </w:rPr>
      </w:pPr>
      <w:r w:rsidRPr="0037553B">
        <w:rPr>
          <w:rStyle w:val="HebrewChar"/>
          <w:rFonts w:cs="Times New Roman" w:hint="cs"/>
          <w:sz w:val="20"/>
          <w:szCs w:val="20"/>
          <w:rtl/>
        </w:rPr>
        <w:t xml:space="preserve">ולשון זה של גור אריה משמע כפירושו של </w:t>
      </w:r>
      <w:r w:rsidRPr="0037553B">
        <w:rPr>
          <w:rFonts w:hint="cs"/>
          <w:sz w:val="20"/>
          <w:szCs w:val="20"/>
          <w:rtl/>
        </w:rPr>
        <w:t>ה</w:t>
      </w:r>
      <w:r w:rsidRPr="0037553B">
        <w:rPr>
          <w:sz w:val="20"/>
          <w:szCs w:val="20"/>
          <w:rtl/>
        </w:rPr>
        <w:t>אוס</w:t>
      </w:r>
      <w:r w:rsidRPr="0037553B">
        <w:rPr>
          <w:rFonts w:hint="cs"/>
          <w:sz w:val="20"/>
          <w:szCs w:val="20"/>
          <w:rtl/>
        </w:rPr>
        <w:t>ט</w:t>
      </w:r>
      <w:r w:rsidRPr="0037553B">
        <w:rPr>
          <w:sz w:val="20"/>
          <w:szCs w:val="20"/>
          <w:rtl/>
        </w:rPr>
        <w:t>ר</w:t>
      </w:r>
      <w:r w:rsidRPr="0037553B">
        <w:rPr>
          <w:rFonts w:hint="cs"/>
          <w:sz w:val="20"/>
          <w:szCs w:val="20"/>
          <w:rtl/>
        </w:rPr>
        <w:t>או</w:t>
      </w:r>
      <w:r w:rsidRPr="0037553B">
        <w:rPr>
          <w:sz w:val="20"/>
          <w:szCs w:val="20"/>
          <w:rtl/>
        </w:rPr>
        <w:t>וצ</w:t>
      </w:r>
      <w:r w:rsidRPr="0037553B">
        <w:rPr>
          <w:rFonts w:hint="cs"/>
          <w:sz w:val="20"/>
          <w:szCs w:val="20"/>
          <w:rtl/>
        </w:rPr>
        <w:t>א.</w:t>
      </w:r>
    </w:p>
    <w:p w14:paraId="3CF86D00" w14:textId="77777777" w:rsidR="00AF6CF1" w:rsidRPr="0037553B" w:rsidRDefault="00AF6CF1" w:rsidP="00AF6CF1">
      <w:pPr>
        <w:pStyle w:val="NormalPar"/>
        <w:bidi/>
        <w:jc w:val="both"/>
        <w:rPr>
          <w:sz w:val="20"/>
          <w:szCs w:val="20"/>
          <w:rtl/>
        </w:rPr>
      </w:pPr>
    </w:p>
    <w:p w14:paraId="217A7923" w14:textId="77777777" w:rsidR="00AF6CF1" w:rsidRPr="0037553B" w:rsidRDefault="00AF6CF1" w:rsidP="00AF6CF1">
      <w:pPr>
        <w:pStyle w:val="NormalPar"/>
        <w:bidi/>
        <w:jc w:val="both"/>
        <w:rPr>
          <w:sz w:val="20"/>
          <w:szCs w:val="20"/>
          <w:rtl/>
        </w:rPr>
      </w:pPr>
      <w:r w:rsidRPr="0037553B">
        <w:rPr>
          <w:rFonts w:hint="cs"/>
          <w:sz w:val="20"/>
          <w:szCs w:val="20"/>
          <w:rtl/>
        </w:rPr>
        <w:t xml:space="preserve">ונראה בזה דדעת המהר"ל דבמתן תורה לא אמרינן גר שנתגייר כקטן שנולד מאחד משני טעמים או משום דהיה גירות בעל כרחם או משום דהגירות היה המשך בבואם בברית. ואחד משני הטעמים די לומר שלא אמרינן כקטן שנולד דמי. וזה מוכח מלשונות של הגור אריה </w:t>
      </w:r>
      <w:r w:rsidR="000F202C">
        <w:rPr>
          <w:rFonts w:hint="cs"/>
          <w:sz w:val="20"/>
          <w:szCs w:val="20"/>
          <w:rtl/>
        </w:rPr>
        <w:t xml:space="preserve">במקומות השונות שהבאנו, </w:t>
      </w:r>
      <w:r w:rsidRPr="0037553B">
        <w:rPr>
          <w:rFonts w:hint="cs"/>
          <w:sz w:val="20"/>
          <w:szCs w:val="20"/>
          <w:rtl/>
        </w:rPr>
        <w:t>וגם מהקדמה של השב שמעתתא.</w:t>
      </w:r>
    </w:p>
    <w:p w14:paraId="7285E8E9" w14:textId="77777777" w:rsidR="00DD4BD9" w:rsidRPr="0037553B" w:rsidRDefault="00DD4BD9" w:rsidP="00DD4BD9">
      <w:pPr>
        <w:pStyle w:val="NormalPar"/>
        <w:bidi/>
        <w:jc w:val="both"/>
        <w:rPr>
          <w:sz w:val="20"/>
          <w:szCs w:val="20"/>
          <w:rtl/>
        </w:rPr>
      </w:pPr>
    </w:p>
    <w:p w14:paraId="16453180" w14:textId="77777777" w:rsidR="00832CB1" w:rsidRPr="0037553B" w:rsidRDefault="00DD4BD9" w:rsidP="000F202C">
      <w:pPr>
        <w:pStyle w:val="NormalPar"/>
        <w:bidi/>
        <w:jc w:val="both"/>
        <w:rPr>
          <w:bCs/>
          <w:sz w:val="20"/>
          <w:szCs w:val="20"/>
          <w:u w:val="single"/>
          <w:rtl/>
        </w:rPr>
      </w:pPr>
      <w:r w:rsidRPr="0037553B">
        <w:rPr>
          <w:sz w:val="20"/>
          <w:szCs w:val="20"/>
          <w:rtl/>
        </w:rPr>
        <w:t>ויתכן ביאור כוונת המהר"ל בפרשת ויגש הנ"ל בטעמא שלא נאמר בגירות דמתן תורה דין גר שנתגייר כקטן שנולד הואיל והיו ב' פעמים גירות</w:t>
      </w:r>
      <w:r w:rsidR="000F202C">
        <w:rPr>
          <w:rFonts w:hint="cs"/>
          <w:sz w:val="20"/>
          <w:szCs w:val="20"/>
          <w:rtl/>
        </w:rPr>
        <w:t>,</w:t>
      </w:r>
      <w:r w:rsidRPr="0037553B">
        <w:rPr>
          <w:sz w:val="20"/>
          <w:szCs w:val="20"/>
          <w:rtl/>
        </w:rPr>
        <w:t xml:space="preserve"> האחד כל זרע אברהם קבלו עליהם דין ישראל ובגירות זו אמרינן כקטן שנולד ולכן הותר ליעקב לישא ב' אחיות ועמרם נשא דודתו</w:t>
      </w:r>
      <w:r w:rsidR="000F202C">
        <w:rPr>
          <w:rFonts w:hint="cs"/>
          <w:sz w:val="20"/>
          <w:szCs w:val="20"/>
          <w:rtl/>
        </w:rPr>
        <w:t xml:space="preserve">, </w:t>
      </w:r>
      <w:r w:rsidRPr="0037553B">
        <w:rPr>
          <w:sz w:val="20"/>
          <w:szCs w:val="20"/>
          <w:rtl/>
        </w:rPr>
        <w:t>אולם עדיין היה להם דין בן נח לענין ההבדלים שבין דיני ישראל לדיני בן נח קודם מתן תורה</w:t>
      </w:r>
      <w:r w:rsidR="000F202C">
        <w:rPr>
          <w:rFonts w:hint="cs"/>
          <w:sz w:val="20"/>
          <w:szCs w:val="20"/>
          <w:rtl/>
        </w:rPr>
        <w:t>,</w:t>
      </w:r>
      <w:r w:rsidRPr="0037553B">
        <w:rPr>
          <w:sz w:val="20"/>
          <w:szCs w:val="20"/>
          <w:rtl/>
        </w:rPr>
        <w:t xml:space="preserve"> ונמצא א"כ שגירות דמתן תורה היתה רק על החלק של בטול דין בן נח שהיה להם</w:t>
      </w:r>
      <w:r w:rsidR="000F202C">
        <w:rPr>
          <w:rFonts w:hint="cs"/>
          <w:sz w:val="20"/>
          <w:szCs w:val="20"/>
          <w:rtl/>
        </w:rPr>
        <w:t>,</w:t>
      </w:r>
      <w:r w:rsidRPr="0037553B">
        <w:rPr>
          <w:sz w:val="20"/>
          <w:szCs w:val="20"/>
          <w:rtl/>
        </w:rPr>
        <w:t xml:space="preserve"> ובחלק זה של הגירות לא אמרינן כקטן שנולד ועל כך כתב המהר"ל סברתו שהואיל ובא ע"י כפיה לא אמרינן כקטן שנולד ואין מציאות הכפיה ביטול לדין כקטן שנולד</w:t>
      </w:r>
      <w:r w:rsidR="000F202C">
        <w:rPr>
          <w:rFonts w:hint="cs"/>
          <w:sz w:val="20"/>
          <w:szCs w:val="20"/>
          <w:rtl/>
        </w:rPr>
        <w:t>.</w:t>
      </w:r>
      <w:r w:rsidRPr="0037553B">
        <w:rPr>
          <w:sz w:val="20"/>
          <w:szCs w:val="20"/>
          <w:rtl/>
        </w:rPr>
        <w:t xml:space="preserve"> </w:t>
      </w:r>
    </w:p>
    <w:p w14:paraId="7788C2E7" w14:textId="77777777" w:rsidR="00832CB1" w:rsidRPr="0037553B" w:rsidRDefault="00832CB1" w:rsidP="00832CB1">
      <w:pPr>
        <w:pStyle w:val="NormalPar"/>
        <w:bidi/>
        <w:jc w:val="both"/>
        <w:rPr>
          <w:bCs/>
          <w:sz w:val="20"/>
          <w:szCs w:val="20"/>
          <w:u w:val="single"/>
          <w:rtl/>
        </w:rPr>
      </w:pPr>
    </w:p>
    <w:p w14:paraId="54AA1C17" w14:textId="77777777" w:rsidR="005D6722" w:rsidRDefault="00396726" w:rsidP="0024797C">
      <w:pPr>
        <w:pStyle w:val="NormalPar"/>
        <w:bidi/>
        <w:jc w:val="both"/>
        <w:rPr>
          <w:bCs/>
          <w:sz w:val="20"/>
          <w:szCs w:val="20"/>
          <w:rtl/>
        </w:rPr>
      </w:pPr>
      <w:r w:rsidRPr="0037553B">
        <w:rPr>
          <w:bCs/>
          <w:sz w:val="20"/>
          <w:szCs w:val="20"/>
          <w:rtl/>
        </w:rPr>
        <w:t>חיים זונדל פרלמן</w:t>
      </w:r>
    </w:p>
    <w:p w14:paraId="1D048815" w14:textId="77777777" w:rsidR="001113C4" w:rsidRDefault="001113C4" w:rsidP="001113C4">
      <w:pPr>
        <w:pStyle w:val="NormalPar"/>
        <w:bidi/>
        <w:jc w:val="both"/>
        <w:rPr>
          <w:bCs/>
          <w:sz w:val="20"/>
          <w:szCs w:val="20"/>
          <w:rtl/>
        </w:rPr>
      </w:pPr>
      <w:r>
        <w:rPr>
          <w:rFonts w:hint="cs"/>
          <w:bCs/>
          <w:sz w:val="20"/>
          <w:szCs w:val="20"/>
          <w:rtl/>
        </w:rPr>
        <w:t>ראש בית מדרש הנדון</w:t>
      </w:r>
    </w:p>
    <w:p w14:paraId="51E54C6B" w14:textId="77777777" w:rsidR="001113C4" w:rsidRPr="0037553B" w:rsidRDefault="001113C4" w:rsidP="001113C4">
      <w:pPr>
        <w:pStyle w:val="NormalPar"/>
        <w:bidi/>
        <w:jc w:val="both"/>
        <w:rPr>
          <w:bCs/>
          <w:sz w:val="20"/>
          <w:szCs w:val="20"/>
          <w:rtl/>
        </w:rPr>
      </w:pPr>
      <w:r>
        <w:rPr>
          <w:rFonts w:hint="cs"/>
          <w:bCs/>
          <w:sz w:val="20"/>
          <w:szCs w:val="20"/>
          <w:rtl/>
        </w:rPr>
        <w:t>ורב דק"ק מחזיקי הדת</w:t>
      </w:r>
    </w:p>
    <w:sectPr w:rsidR="001113C4" w:rsidRPr="0037553B" w:rsidSect="00DD4BD9">
      <w:type w:val="continuous"/>
      <w:pgSz w:w="11906" w:h="16838"/>
      <w:pgMar w:top="360" w:right="360" w:bottom="360" w:left="360" w:header="720" w:footer="1080" w:gutter="0"/>
      <w:pgNumType w:start="1"/>
      <w:cols w:num="3" w:space="284"/>
      <w:noEndnote/>
      <w:bidi/>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she Steinberg" w:date="2017-10-21T20:28:00Z" w:initials="MS">
    <w:p w14:paraId="6060AB34" w14:textId="03DF4970" w:rsidR="00536BFA" w:rsidRDefault="00536BFA" w:rsidP="00084CC2">
      <w:pPr>
        <w:pStyle w:val="CommentText"/>
        <w:ind w:firstLine="720"/>
      </w:pPr>
      <w:bookmarkStart w:id="1" w:name="_GoBack"/>
      <w:bookmarkEnd w:id="1"/>
      <w:r w:rsidRPr="00084CC2">
        <w:rPr>
          <w:rStyle w:val="CommentReference"/>
          <w:sz w:val="22"/>
          <w:szCs w:val="22"/>
        </w:rPr>
        <w:annotationRef/>
      </w:r>
      <w:r w:rsidR="00084CC2" w:rsidRPr="00084CC2">
        <w:rPr>
          <w:rStyle w:val="CommentReference"/>
          <w:rFonts w:hint="cs"/>
          <w:sz w:val="22"/>
          <w:szCs w:val="22"/>
          <w:rtl/>
        </w:rPr>
        <w:t>עדיין לא הבינותי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60AB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she Steinberg">
    <w15:presenceInfo w15:providerId="Windows Live" w15:userId="621cea1f805a5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F5F"/>
    <w:rsid w:val="00027FBB"/>
    <w:rsid w:val="00042666"/>
    <w:rsid w:val="00066091"/>
    <w:rsid w:val="00084CC2"/>
    <w:rsid w:val="00090647"/>
    <w:rsid w:val="00091A8F"/>
    <w:rsid w:val="000B2ED9"/>
    <w:rsid w:val="000E4D82"/>
    <w:rsid w:val="000E762F"/>
    <w:rsid w:val="000F202C"/>
    <w:rsid w:val="00104537"/>
    <w:rsid w:val="001113C4"/>
    <w:rsid w:val="00117155"/>
    <w:rsid w:val="00122998"/>
    <w:rsid w:val="001276F5"/>
    <w:rsid w:val="00135F1B"/>
    <w:rsid w:val="00161B2D"/>
    <w:rsid w:val="001E222F"/>
    <w:rsid w:val="001E6DE3"/>
    <w:rsid w:val="001F67AD"/>
    <w:rsid w:val="00203ACF"/>
    <w:rsid w:val="00222B59"/>
    <w:rsid w:val="00232B21"/>
    <w:rsid w:val="0024797C"/>
    <w:rsid w:val="00256355"/>
    <w:rsid w:val="00265B2E"/>
    <w:rsid w:val="00272F3D"/>
    <w:rsid w:val="00273ACC"/>
    <w:rsid w:val="00274D16"/>
    <w:rsid w:val="00297A05"/>
    <w:rsid w:val="002C1097"/>
    <w:rsid w:val="002C6FAD"/>
    <w:rsid w:val="00302B63"/>
    <w:rsid w:val="00344046"/>
    <w:rsid w:val="0037553B"/>
    <w:rsid w:val="00380787"/>
    <w:rsid w:val="00381928"/>
    <w:rsid w:val="00396726"/>
    <w:rsid w:val="003B4DA0"/>
    <w:rsid w:val="003D1B30"/>
    <w:rsid w:val="003D3B4C"/>
    <w:rsid w:val="0041752F"/>
    <w:rsid w:val="00466632"/>
    <w:rsid w:val="00482611"/>
    <w:rsid w:val="00536BFA"/>
    <w:rsid w:val="00564F04"/>
    <w:rsid w:val="00597D64"/>
    <w:rsid w:val="005D08D9"/>
    <w:rsid w:val="005D6722"/>
    <w:rsid w:val="005E50C6"/>
    <w:rsid w:val="005E62D8"/>
    <w:rsid w:val="00656E10"/>
    <w:rsid w:val="006D3BBD"/>
    <w:rsid w:val="007123EF"/>
    <w:rsid w:val="0073430F"/>
    <w:rsid w:val="00740650"/>
    <w:rsid w:val="007A4B39"/>
    <w:rsid w:val="007C7B4B"/>
    <w:rsid w:val="007E413A"/>
    <w:rsid w:val="00803EC8"/>
    <w:rsid w:val="00832CB1"/>
    <w:rsid w:val="00845B9C"/>
    <w:rsid w:val="008F2D29"/>
    <w:rsid w:val="00902DA1"/>
    <w:rsid w:val="00943512"/>
    <w:rsid w:val="0094390C"/>
    <w:rsid w:val="00952D8C"/>
    <w:rsid w:val="00963511"/>
    <w:rsid w:val="00973B68"/>
    <w:rsid w:val="00977F7D"/>
    <w:rsid w:val="009C3CE3"/>
    <w:rsid w:val="009F6F71"/>
    <w:rsid w:val="00A3233E"/>
    <w:rsid w:val="00A47ACF"/>
    <w:rsid w:val="00A721EC"/>
    <w:rsid w:val="00A72225"/>
    <w:rsid w:val="00A72AE8"/>
    <w:rsid w:val="00A84D56"/>
    <w:rsid w:val="00AD01ED"/>
    <w:rsid w:val="00AD67CA"/>
    <w:rsid w:val="00AF6999"/>
    <w:rsid w:val="00AF6CF1"/>
    <w:rsid w:val="00B22125"/>
    <w:rsid w:val="00B359B7"/>
    <w:rsid w:val="00C012E8"/>
    <w:rsid w:val="00C0504D"/>
    <w:rsid w:val="00C35DE3"/>
    <w:rsid w:val="00C95C87"/>
    <w:rsid w:val="00D31649"/>
    <w:rsid w:val="00D40452"/>
    <w:rsid w:val="00D56E9C"/>
    <w:rsid w:val="00DB1EFF"/>
    <w:rsid w:val="00DD4BD9"/>
    <w:rsid w:val="00E16ABB"/>
    <w:rsid w:val="00E7134E"/>
    <w:rsid w:val="00EB7205"/>
    <w:rsid w:val="00F25F5F"/>
    <w:rsid w:val="00F65AE8"/>
    <w:rsid w:val="00FB3E70"/>
    <w:rsid w:val="00FD6D7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CEDF95"/>
  <w15:chartTrackingRefBased/>
  <w15:docId w15:val="{D41E8B97-E01E-47DE-95F7-145E0367D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ar">
    <w:name w:val="NormalPar"/>
    <w:rsid w:val="00F25F5F"/>
    <w:pPr>
      <w:autoSpaceDE w:val="0"/>
      <w:autoSpaceDN w:val="0"/>
      <w:adjustRightInd w:val="0"/>
    </w:pPr>
    <w:rPr>
      <w:sz w:val="24"/>
      <w:szCs w:val="24"/>
    </w:rPr>
  </w:style>
  <w:style w:type="character" w:customStyle="1" w:styleId="HebrewChar">
    <w:name w:val="Hebrew_Char"/>
    <w:rsid w:val="00F25F5F"/>
    <w:rPr>
      <w:rFonts w:cs="David"/>
      <w:noProof w:val="0"/>
      <w:lang w:bidi="he-IL"/>
    </w:rPr>
  </w:style>
  <w:style w:type="paragraph" w:styleId="BalloonText">
    <w:name w:val="Balloon Text"/>
    <w:basedOn w:val="Normal"/>
    <w:link w:val="BalloonTextChar"/>
    <w:rsid w:val="00FB3E70"/>
    <w:rPr>
      <w:rFonts w:ascii="Segoe UI" w:hAnsi="Segoe UI" w:cs="Segoe UI"/>
      <w:sz w:val="18"/>
      <w:szCs w:val="18"/>
    </w:rPr>
  </w:style>
  <w:style w:type="character" w:customStyle="1" w:styleId="BalloonTextChar">
    <w:name w:val="Balloon Text Char"/>
    <w:link w:val="BalloonText"/>
    <w:rsid w:val="00FB3E70"/>
    <w:rPr>
      <w:rFonts w:ascii="Segoe UI" w:hAnsi="Segoe UI" w:cs="Segoe UI"/>
      <w:sz w:val="18"/>
      <w:szCs w:val="18"/>
    </w:rPr>
  </w:style>
  <w:style w:type="character" w:styleId="CommentReference">
    <w:name w:val="annotation reference"/>
    <w:basedOn w:val="DefaultParagraphFont"/>
    <w:rsid w:val="00536BFA"/>
    <w:rPr>
      <w:sz w:val="16"/>
      <w:szCs w:val="16"/>
    </w:rPr>
  </w:style>
  <w:style w:type="paragraph" w:styleId="CommentText">
    <w:name w:val="annotation text"/>
    <w:basedOn w:val="Normal"/>
    <w:link w:val="CommentTextChar"/>
    <w:rsid w:val="00536BFA"/>
    <w:rPr>
      <w:sz w:val="20"/>
      <w:szCs w:val="20"/>
    </w:rPr>
  </w:style>
  <w:style w:type="character" w:customStyle="1" w:styleId="CommentTextChar">
    <w:name w:val="Comment Text Char"/>
    <w:basedOn w:val="DefaultParagraphFont"/>
    <w:link w:val="CommentText"/>
    <w:rsid w:val="00536BFA"/>
  </w:style>
  <w:style w:type="paragraph" w:styleId="CommentSubject">
    <w:name w:val="annotation subject"/>
    <w:basedOn w:val="CommentText"/>
    <w:next w:val="CommentText"/>
    <w:link w:val="CommentSubjectChar"/>
    <w:rsid w:val="00536BFA"/>
    <w:rPr>
      <w:b/>
      <w:bCs/>
    </w:rPr>
  </w:style>
  <w:style w:type="character" w:customStyle="1" w:styleId="CommentSubjectChar">
    <w:name w:val="Comment Subject Char"/>
    <w:basedOn w:val="CommentTextChar"/>
    <w:link w:val="CommentSubject"/>
    <w:rsid w:val="00536B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2350</Words>
  <Characters>13396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גירות</vt:lpstr>
    </vt:vector>
  </TitlesOfParts>
  <Company> </Company>
  <LinksUpToDate>false</LinksUpToDate>
  <CharactersWithSpaces>15715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גירות</dc:title>
  <dc:subject/>
  <dc:creator>pearlman</dc:creator>
  <cp:keywords/>
  <dc:description/>
  <cp:lastModifiedBy>Moshe Steinberg</cp:lastModifiedBy>
  <cp:revision>2</cp:revision>
  <cp:lastPrinted>2017-08-31T14:29:00Z</cp:lastPrinted>
  <dcterms:created xsi:type="dcterms:W3CDTF">2017-12-04T00:11:00Z</dcterms:created>
  <dcterms:modified xsi:type="dcterms:W3CDTF">2017-12-04T00:11:00Z</dcterms:modified>
</cp:coreProperties>
</file>