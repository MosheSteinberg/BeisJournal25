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8E52" w14:textId="77777777" w:rsidR="00D90879" w:rsidRPr="000E2CB1" w:rsidRDefault="00171FC0" w:rsidP="00DD3613">
      <w:pPr>
        <w:spacing w:line="360" w:lineRule="auto"/>
        <w:jc w:val="center"/>
        <w:rPr>
          <w:rFonts w:asciiTheme="majorHAnsi" w:hAnsiTheme="majorHAnsi" w:cstheme="majorHAnsi"/>
          <w:b/>
          <w:bCs/>
          <w:color w:val="222222"/>
          <w:sz w:val="28"/>
          <w:szCs w:val="28"/>
          <w:u w:val="single"/>
          <w:shd w:val="clear" w:color="auto" w:fill="FFFFFF"/>
          <w:lang w:bidi="he-IL"/>
        </w:rPr>
      </w:pPr>
      <w:r>
        <w:rPr>
          <w:rFonts w:asciiTheme="majorHAnsi" w:hAnsiTheme="majorHAnsi" w:cstheme="majorHAnsi"/>
          <w:b/>
          <w:bCs/>
          <w:color w:val="222222"/>
          <w:sz w:val="28"/>
          <w:szCs w:val="28"/>
          <w:u w:val="single"/>
          <w:shd w:val="clear" w:color="auto" w:fill="FFFFFF"/>
          <w:lang w:bidi="he-IL"/>
        </w:rPr>
        <w:t>Penal</w:t>
      </w:r>
      <w:r w:rsidR="00D90879" w:rsidRPr="000E2CB1">
        <w:rPr>
          <w:rFonts w:asciiTheme="majorHAnsi" w:hAnsiTheme="majorHAnsi" w:cstheme="majorHAnsi"/>
          <w:b/>
          <w:bCs/>
          <w:color w:val="222222"/>
          <w:sz w:val="28"/>
          <w:szCs w:val="28"/>
          <w:u w:val="single"/>
          <w:shd w:val="clear" w:color="auto" w:fill="FFFFFF"/>
          <w:lang w:bidi="he-IL"/>
        </w:rPr>
        <w:t xml:space="preserve"> </w:t>
      </w:r>
      <w:r>
        <w:rPr>
          <w:rFonts w:asciiTheme="majorHAnsi" w:hAnsiTheme="majorHAnsi" w:cstheme="majorHAnsi"/>
          <w:b/>
          <w:bCs/>
          <w:color w:val="222222"/>
          <w:sz w:val="28"/>
          <w:szCs w:val="28"/>
          <w:u w:val="single"/>
          <w:shd w:val="clear" w:color="auto" w:fill="FFFFFF"/>
          <w:lang w:bidi="he-IL"/>
        </w:rPr>
        <w:t>vs. Monetary Obligations</w:t>
      </w:r>
    </w:p>
    <w:p w14:paraId="73D2C52A" w14:textId="77777777" w:rsidR="001268B7" w:rsidRPr="000E2CB1" w:rsidRDefault="00E558E9" w:rsidP="00F72313">
      <w:pPr>
        <w:spacing w:line="360" w:lineRule="auto"/>
        <w:ind w:firstLine="720"/>
        <w:rPr>
          <w:rFonts w:asciiTheme="majorHAnsi" w:hAnsiTheme="majorHAnsi" w:cstheme="majorHAnsi"/>
          <w:color w:val="222222"/>
          <w:sz w:val="24"/>
          <w:szCs w:val="24"/>
          <w:shd w:val="clear" w:color="auto" w:fill="FFFFFF"/>
          <w:lang w:bidi="he-IL"/>
        </w:rPr>
      </w:pPr>
      <w:r w:rsidRPr="000E2CB1">
        <w:rPr>
          <w:rFonts w:asciiTheme="majorHAnsi" w:hAnsiTheme="majorHAnsi" w:cstheme="majorHAnsi"/>
          <w:color w:val="222222"/>
          <w:sz w:val="24"/>
          <w:szCs w:val="24"/>
          <w:shd w:val="clear" w:color="auto" w:fill="FFFFFF"/>
          <w:lang w:bidi="he-IL"/>
        </w:rPr>
        <w:t xml:space="preserve">Throughout </w:t>
      </w:r>
      <w:proofErr w:type="spellStart"/>
      <w:r w:rsidRPr="000E2CB1">
        <w:rPr>
          <w:rFonts w:asciiTheme="majorHAnsi" w:hAnsiTheme="majorHAnsi" w:cstheme="majorHAnsi"/>
          <w:i/>
          <w:iCs/>
          <w:color w:val="222222"/>
          <w:sz w:val="24"/>
          <w:szCs w:val="24"/>
          <w:shd w:val="clear" w:color="auto" w:fill="FFFFFF"/>
          <w:lang w:bidi="he-IL"/>
        </w:rPr>
        <w:t>Nashim</w:t>
      </w:r>
      <w:proofErr w:type="spellEnd"/>
      <w:r w:rsidRPr="000E2CB1">
        <w:rPr>
          <w:rFonts w:asciiTheme="majorHAnsi" w:hAnsiTheme="majorHAnsi" w:cstheme="majorHAnsi"/>
          <w:color w:val="222222"/>
          <w:sz w:val="24"/>
          <w:szCs w:val="24"/>
          <w:shd w:val="clear" w:color="auto" w:fill="FFFFFF"/>
          <w:lang w:bidi="he-IL"/>
        </w:rPr>
        <w:t xml:space="preserve"> and </w:t>
      </w:r>
      <w:proofErr w:type="spellStart"/>
      <w:r w:rsidRPr="000E2CB1">
        <w:rPr>
          <w:rFonts w:asciiTheme="majorHAnsi" w:hAnsiTheme="majorHAnsi" w:cstheme="majorHAnsi"/>
          <w:i/>
          <w:iCs/>
          <w:color w:val="222222"/>
          <w:sz w:val="24"/>
          <w:szCs w:val="24"/>
          <w:shd w:val="clear" w:color="auto" w:fill="FFFFFF"/>
          <w:lang w:bidi="he-IL"/>
        </w:rPr>
        <w:t>Nezikin</w:t>
      </w:r>
      <w:proofErr w:type="spellEnd"/>
      <w:r w:rsidRPr="000E2CB1">
        <w:rPr>
          <w:rFonts w:asciiTheme="majorHAnsi" w:hAnsiTheme="majorHAnsi" w:cstheme="majorHAnsi"/>
          <w:color w:val="222222"/>
          <w:sz w:val="24"/>
          <w:szCs w:val="24"/>
          <w:shd w:val="clear" w:color="auto" w:fill="FFFFFF"/>
          <w:lang w:bidi="he-IL"/>
        </w:rPr>
        <w:t xml:space="preserve"> there are several </w:t>
      </w:r>
      <w:proofErr w:type="spellStart"/>
      <w:r w:rsidR="007C4995" w:rsidRPr="000E2CB1">
        <w:rPr>
          <w:rFonts w:asciiTheme="majorHAnsi" w:hAnsiTheme="majorHAnsi" w:cstheme="majorHAnsi"/>
          <w:i/>
          <w:iCs/>
          <w:color w:val="222222"/>
          <w:sz w:val="24"/>
          <w:szCs w:val="24"/>
          <w:shd w:val="clear" w:color="auto" w:fill="FFFFFF"/>
          <w:lang w:bidi="he-IL"/>
        </w:rPr>
        <w:t>gema</w:t>
      </w:r>
      <w:r w:rsidR="00551DD1" w:rsidRPr="000E2CB1">
        <w:rPr>
          <w:rFonts w:asciiTheme="majorHAnsi" w:hAnsiTheme="majorHAnsi" w:cstheme="majorHAnsi"/>
          <w:i/>
          <w:iCs/>
          <w:color w:val="222222"/>
          <w:sz w:val="24"/>
          <w:szCs w:val="24"/>
          <w:shd w:val="clear" w:color="auto" w:fill="FFFFFF"/>
          <w:lang w:bidi="he-IL"/>
        </w:rPr>
        <w:t>ros</w:t>
      </w:r>
      <w:proofErr w:type="spellEnd"/>
      <w:r w:rsidR="00551DD1" w:rsidRPr="000E2CB1">
        <w:rPr>
          <w:rFonts w:asciiTheme="majorHAnsi" w:hAnsiTheme="majorHAnsi" w:cstheme="majorHAnsi"/>
          <w:color w:val="222222"/>
          <w:sz w:val="24"/>
          <w:szCs w:val="24"/>
          <w:shd w:val="clear" w:color="auto" w:fill="FFFFFF"/>
          <w:lang w:bidi="he-IL"/>
        </w:rPr>
        <w:t xml:space="preserve"> </w:t>
      </w:r>
      <w:r w:rsidRPr="000E2CB1">
        <w:rPr>
          <w:rFonts w:asciiTheme="majorHAnsi" w:hAnsiTheme="majorHAnsi" w:cstheme="majorHAnsi"/>
          <w:color w:val="222222"/>
          <w:sz w:val="24"/>
          <w:szCs w:val="24"/>
          <w:shd w:val="clear" w:color="auto" w:fill="FFFFFF"/>
          <w:lang w:bidi="he-IL"/>
        </w:rPr>
        <w:t>which distinguis</w:t>
      </w:r>
      <w:r w:rsidR="00DD3613" w:rsidRPr="000E2CB1">
        <w:rPr>
          <w:rFonts w:asciiTheme="majorHAnsi" w:hAnsiTheme="majorHAnsi" w:cstheme="majorHAnsi"/>
          <w:color w:val="222222"/>
          <w:sz w:val="24"/>
          <w:szCs w:val="24"/>
          <w:shd w:val="clear" w:color="auto" w:fill="FFFFFF"/>
          <w:lang w:bidi="he-IL"/>
        </w:rPr>
        <w:t>h between the penal fines which are referred to as</w:t>
      </w:r>
      <w:r w:rsidRPr="000E2CB1">
        <w:rPr>
          <w:rFonts w:asciiTheme="majorHAnsi" w:hAnsiTheme="majorHAnsi" w:cstheme="majorHAnsi"/>
          <w:color w:val="222222"/>
          <w:sz w:val="24"/>
          <w:szCs w:val="24"/>
          <w:shd w:val="clear" w:color="auto" w:fill="FFFFFF"/>
          <w:lang w:bidi="he-IL"/>
        </w:rPr>
        <w:t xml:space="preserve"> </w:t>
      </w:r>
      <w:proofErr w:type="spellStart"/>
      <w:r w:rsidR="007C4995" w:rsidRPr="000E2CB1">
        <w:rPr>
          <w:rFonts w:asciiTheme="majorHAnsi" w:hAnsiTheme="majorHAnsi" w:cstheme="majorHAnsi"/>
          <w:i/>
          <w:iCs/>
          <w:color w:val="222222"/>
          <w:sz w:val="24"/>
          <w:szCs w:val="24"/>
          <w:shd w:val="clear" w:color="auto" w:fill="FFFFFF"/>
          <w:lang w:bidi="he-IL"/>
        </w:rPr>
        <w:t>k</w:t>
      </w:r>
      <w:r w:rsidR="007B4967">
        <w:rPr>
          <w:rFonts w:asciiTheme="majorHAnsi" w:hAnsiTheme="majorHAnsi" w:cstheme="majorHAnsi"/>
          <w:i/>
          <w:iCs/>
          <w:color w:val="222222"/>
          <w:sz w:val="24"/>
          <w:szCs w:val="24"/>
          <w:shd w:val="clear" w:color="auto" w:fill="FFFFFF"/>
          <w:lang w:bidi="he-IL"/>
        </w:rPr>
        <w:t>i</w:t>
      </w:r>
      <w:r w:rsidR="007C4995" w:rsidRPr="000E2CB1">
        <w:rPr>
          <w:rFonts w:asciiTheme="majorHAnsi" w:hAnsiTheme="majorHAnsi" w:cstheme="majorHAnsi"/>
          <w:i/>
          <w:iCs/>
          <w:color w:val="222222"/>
          <w:sz w:val="24"/>
          <w:szCs w:val="24"/>
          <w:shd w:val="clear" w:color="auto" w:fill="FFFFFF"/>
          <w:lang w:bidi="he-IL"/>
        </w:rPr>
        <w:t>nasos</w:t>
      </w:r>
      <w:proofErr w:type="spellEnd"/>
      <w:r w:rsidR="00DD3613" w:rsidRPr="000E2CB1">
        <w:rPr>
          <w:rFonts w:asciiTheme="majorHAnsi" w:hAnsiTheme="majorHAnsi" w:cstheme="majorHAnsi"/>
          <w:i/>
          <w:iCs/>
          <w:color w:val="222222"/>
          <w:sz w:val="24"/>
          <w:szCs w:val="24"/>
          <w:shd w:val="clear" w:color="auto" w:fill="FFFFFF"/>
          <w:lang w:bidi="he-IL"/>
        </w:rPr>
        <w:t>,</w:t>
      </w:r>
      <w:r w:rsidR="007C4995" w:rsidRPr="000E2CB1">
        <w:rPr>
          <w:rFonts w:asciiTheme="majorHAnsi" w:hAnsiTheme="majorHAnsi" w:cstheme="majorHAnsi"/>
          <w:i/>
          <w:iCs/>
          <w:color w:val="222222"/>
          <w:sz w:val="24"/>
          <w:szCs w:val="24"/>
          <w:shd w:val="clear" w:color="auto" w:fill="FFFFFF"/>
          <w:lang w:bidi="he-IL"/>
        </w:rPr>
        <w:t xml:space="preserve"> </w:t>
      </w:r>
      <w:r w:rsidRPr="000E2CB1">
        <w:rPr>
          <w:rFonts w:asciiTheme="majorHAnsi" w:hAnsiTheme="majorHAnsi" w:cstheme="majorHAnsi"/>
          <w:color w:val="222222"/>
          <w:sz w:val="24"/>
          <w:szCs w:val="24"/>
          <w:shd w:val="clear" w:color="auto" w:fill="FFFFFF"/>
          <w:lang w:bidi="he-IL"/>
        </w:rPr>
        <w:t xml:space="preserve">and monetary payments referred to as </w:t>
      </w:r>
      <w:proofErr w:type="spellStart"/>
      <w:r w:rsidR="007B4967">
        <w:rPr>
          <w:rFonts w:asciiTheme="majorHAnsi" w:hAnsiTheme="majorHAnsi" w:cstheme="majorHAnsi"/>
          <w:i/>
          <w:iCs/>
          <w:color w:val="222222"/>
          <w:sz w:val="24"/>
          <w:szCs w:val="24"/>
          <w:shd w:val="clear" w:color="auto" w:fill="FFFFFF"/>
          <w:lang w:bidi="he-IL"/>
        </w:rPr>
        <w:t>mamon</w:t>
      </w:r>
      <w:proofErr w:type="spellEnd"/>
      <w:r w:rsidR="007B4967">
        <w:rPr>
          <w:rFonts w:asciiTheme="majorHAnsi" w:hAnsiTheme="majorHAnsi" w:cstheme="majorHAnsi"/>
          <w:i/>
          <w:iCs/>
          <w:color w:val="222222"/>
          <w:sz w:val="24"/>
          <w:szCs w:val="24"/>
          <w:shd w:val="clear" w:color="auto" w:fill="FFFFFF"/>
          <w:lang w:bidi="he-IL"/>
        </w:rPr>
        <w:t xml:space="preserve"> </w:t>
      </w:r>
      <w:r w:rsidR="007B4967">
        <w:rPr>
          <w:rFonts w:asciiTheme="majorHAnsi" w:hAnsiTheme="majorHAnsi" w:cstheme="majorHAnsi"/>
          <w:color w:val="222222"/>
          <w:sz w:val="24"/>
          <w:szCs w:val="24"/>
          <w:shd w:val="clear" w:color="auto" w:fill="FFFFFF"/>
          <w:lang w:bidi="he-IL"/>
        </w:rPr>
        <w:t>payments</w:t>
      </w:r>
      <w:r w:rsidRPr="000E2CB1">
        <w:rPr>
          <w:rFonts w:asciiTheme="majorHAnsi" w:hAnsiTheme="majorHAnsi" w:cstheme="majorHAnsi"/>
          <w:color w:val="222222"/>
          <w:sz w:val="24"/>
          <w:szCs w:val="24"/>
          <w:shd w:val="clear" w:color="auto" w:fill="FFFFFF"/>
          <w:lang w:bidi="he-IL"/>
        </w:rPr>
        <w:t xml:space="preserve">. For example, one’s obligation to pay </w:t>
      </w:r>
      <w:r w:rsidR="00551DD1" w:rsidRPr="000E2CB1">
        <w:rPr>
          <w:rFonts w:asciiTheme="majorHAnsi" w:hAnsiTheme="majorHAnsi" w:cstheme="majorHAnsi"/>
          <w:color w:val="222222"/>
          <w:sz w:val="24"/>
          <w:szCs w:val="24"/>
          <w:shd w:val="clear" w:color="auto" w:fill="FFFFFF"/>
          <w:lang w:bidi="he-IL"/>
        </w:rPr>
        <w:t xml:space="preserve">back </w:t>
      </w:r>
      <w:r w:rsidRPr="000E2CB1">
        <w:rPr>
          <w:rFonts w:asciiTheme="majorHAnsi" w:hAnsiTheme="majorHAnsi" w:cstheme="majorHAnsi"/>
          <w:color w:val="222222"/>
          <w:sz w:val="24"/>
          <w:szCs w:val="24"/>
          <w:shd w:val="clear" w:color="auto" w:fill="FFFFFF"/>
          <w:lang w:bidi="he-IL"/>
        </w:rPr>
        <w:t xml:space="preserve">double the amount that he stole is referred to as a </w:t>
      </w:r>
      <w:r w:rsidRPr="000E2CB1">
        <w:rPr>
          <w:rFonts w:asciiTheme="majorHAnsi" w:hAnsiTheme="majorHAnsi" w:cstheme="majorHAnsi"/>
          <w:i/>
          <w:iCs/>
          <w:color w:val="222222"/>
          <w:sz w:val="24"/>
          <w:szCs w:val="24"/>
          <w:shd w:val="clear" w:color="auto" w:fill="FFFFFF"/>
          <w:lang w:bidi="he-IL"/>
        </w:rPr>
        <w:t>k</w:t>
      </w:r>
      <w:r w:rsidR="001A28CB">
        <w:rPr>
          <w:rFonts w:asciiTheme="majorHAnsi" w:hAnsiTheme="majorHAnsi" w:cstheme="majorHAnsi"/>
          <w:i/>
          <w:iCs/>
          <w:color w:val="222222"/>
          <w:sz w:val="24"/>
          <w:szCs w:val="24"/>
          <w:shd w:val="clear" w:color="auto" w:fill="FFFFFF"/>
          <w:lang w:bidi="he-IL"/>
        </w:rPr>
        <w:t>i</w:t>
      </w:r>
      <w:r w:rsidRPr="000E2CB1">
        <w:rPr>
          <w:rFonts w:asciiTheme="majorHAnsi" w:hAnsiTheme="majorHAnsi" w:cstheme="majorHAnsi"/>
          <w:i/>
          <w:iCs/>
          <w:color w:val="222222"/>
          <w:sz w:val="24"/>
          <w:szCs w:val="24"/>
          <w:shd w:val="clear" w:color="auto" w:fill="FFFFFF"/>
          <w:lang w:bidi="he-IL"/>
        </w:rPr>
        <w:t xml:space="preserve">nas, </w:t>
      </w:r>
      <w:r w:rsidR="001A28CB">
        <w:rPr>
          <w:rFonts w:asciiTheme="majorHAnsi" w:hAnsiTheme="majorHAnsi" w:cstheme="majorHAnsi"/>
          <w:color w:val="222222"/>
          <w:sz w:val="24"/>
          <w:szCs w:val="24"/>
          <w:shd w:val="clear" w:color="auto" w:fill="FFFFFF"/>
          <w:lang w:bidi="he-IL"/>
        </w:rPr>
        <w:t>while the principal</w:t>
      </w:r>
      <w:r w:rsidRPr="000E2CB1">
        <w:rPr>
          <w:rFonts w:asciiTheme="majorHAnsi" w:hAnsiTheme="majorHAnsi" w:cstheme="majorHAnsi"/>
          <w:color w:val="222222"/>
          <w:sz w:val="24"/>
          <w:szCs w:val="24"/>
          <w:shd w:val="clear" w:color="auto" w:fill="FFFFFF"/>
          <w:lang w:bidi="he-IL"/>
        </w:rPr>
        <w:t xml:space="preserve"> amount is referred to as </w:t>
      </w:r>
      <w:r w:rsidR="00551DD1" w:rsidRPr="000E2CB1">
        <w:rPr>
          <w:rFonts w:asciiTheme="majorHAnsi" w:hAnsiTheme="majorHAnsi" w:cstheme="majorHAnsi"/>
          <w:color w:val="222222"/>
          <w:sz w:val="24"/>
          <w:szCs w:val="24"/>
          <w:shd w:val="clear" w:color="auto" w:fill="FFFFFF"/>
          <w:lang w:bidi="he-IL"/>
        </w:rPr>
        <w:t xml:space="preserve">a </w:t>
      </w:r>
      <w:r w:rsidRPr="000E2CB1">
        <w:rPr>
          <w:rFonts w:asciiTheme="majorHAnsi" w:hAnsiTheme="majorHAnsi" w:cstheme="majorHAnsi"/>
          <w:color w:val="222222"/>
          <w:sz w:val="24"/>
          <w:szCs w:val="24"/>
          <w:shd w:val="clear" w:color="auto" w:fill="FFFFFF"/>
          <w:lang w:bidi="he-IL"/>
        </w:rPr>
        <w:t>monetary</w:t>
      </w:r>
      <w:r w:rsidR="00551DD1" w:rsidRPr="000E2CB1">
        <w:rPr>
          <w:rFonts w:asciiTheme="majorHAnsi" w:hAnsiTheme="majorHAnsi" w:cstheme="majorHAnsi"/>
          <w:color w:val="222222"/>
          <w:sz w:val="24"/>
          <w:szCs w:val="24"/>
          <w:shd w:val="clear" w:color="auto" w:fill="FFFFFF"/>
          <w:lang w:bidi="he-IL"/>
        </w:rPr>
        <w:t xml:space="preserve"> payment</w:t>
      </w:r>
      <w:r w:rsidRPr="000E2CB1">
        <w:rPr>
          <w:rFonts w:asciiTheme="majorHAnsi" w:hAnsiTheme="majorHAnsi" w:cstheme="majorHAnsi"/>
          <w:color w:val="222222"/>
          <w:sz w:val="24"/>
          <w:szCs w:val="24"/>
          <w:shd w:val="clear" w:color="auto" w:fill="FFFFFF"/>
          <w:lang w:bidi="he-IL"/>
        </w:rPr>
        <w:t xml:space="preserve">. This article will focus on understanding the nature of </w:t>
      </w:r>
      <w:r w:rsidRPr="000E2CB1">
        <w:rPr>
          <w:rFonts w:asciiTheme="majorHAnsi" w:hAnsiTheme="majorHAnsi" w:cstheme="majorHAnsi"/>
          <w:i/>
          <w:iCs/>
          <w:color w:val="222222"/>
          <w:sz w:val="24"/>
          <w:szCs w:val="24"/>
          <w:shd w:val="clear" w:color="auto" w:fill="FFFFFF"/>
          <w:lang w:bidi="he-IL"/>
        </w:rPr>
        <w:t>k</w:t>
      </w:r>
      <w:r w:rsidR="001A28CB">
        <w:rPr>
          <w:rFonts w:asciiTheme="majorHAnsi" w:hAnsiTheme="majorHAnsi" w:cstheme="majorHAnsi"/>
          <w:i/>
          <w:iCs/>
          <w:color w:val="222222"/>
          <w:sz w:val="24"/>
          <w:szCs w:val="24"/>
          <w:shd w:val="clear" w:color="auto" w:fill="FFFFFF"/>
          <w:lang w:bidi="he-IL"/>
        </w:rPr>
        <w:t>i</w:t>
      </w:r>
      <w:r w:rsidRPr="000E2CB1">
        <w:rPr>
          <w:rFonts w:asciiTheme="majorHAnsi" w:hAnsiTheme="majorHAnsi" w:cstheme="majorHAnsi"/>
          <w:i/>
          <w:iCs/>
          <w:color w:val="222222"/>
          <w:sz w:val="24"/>
          <w:szCs w:val="24"/>
          <w:shd w:val="clear" w:color="auto" w:fill="FFFFFF"/>
          <w:lang w:bidi="he-IL"/>
        </w:rPr>
        <w:t xml:space="preserve">nas </w:t>
      </w:r>
      <w:r w:rsidRPr="000E2CB1">
        <w:rPr>
          <w:rFonts w:asciiTheme="majorHAnsi" w:hAnsiTheme="majorHAnsi" w:cstheme="majorHAnsi"/>
          <w:color w:val="222222"/>
          <w:sz w:val="24"/>
          <w:szCs w:val="24"/>
          <w:shd w:val="clear" w:color="auto" w:fill="FFFFFF"/>
          <w:lang w:bidi="he-IL"/>
        </w:rPr>
        <w:t xml:space="preserve">payments, in particular whether there is a </w:t>
      </w:r>
      <w:proofErr w:type="spellStart"/>
      <w:r w:rsidRPr="000E2CB1">
        <w:rPr>
          <w:rFonts w:asciiTheme="majorHAnsi" w:hAnsiTheme="majorHAnsi" w:cstheme="majorHAnsi"/>
          <w:i/>
          <w:iCs/>
          <w:color w:val="222222"/>
          <w:sz w:val="24"/>
          <w:szCs w:val="24"/>
          <w:shd w:val="clear" w:color="auto" w:fill="FFFFFF"/>
          <w:lang w:bidi="he-IL"/>
        </w:rPr>
        <w:t>chiyuv</w:t>
      </w:r>
      <w:proofErr w:type="spellEnd"/>
      <w:r w:rsidRPr="000E2CB1">
        <w:rPr>
          <w:rFonts w:asciiTheme="majorHAnsi" w:hAnsiTheme="majorHAnsi" w:cstheme="majorHAnsi"/>
          <w:i/>
          <w:iCs/>
          <w:color w:val="222222"/>
          <w:sz w:val="24"/>
          <w:szCs w:val="24"/>
          <w:shd w:val="clear" w:color="auto" w:fill="FFFFFF"/>
          <w:lang w:bidi="he-IL"/>
        </w:rPr>
        <w:t xml:space="preserve"> </w:t>
      </w:r>
      <w:proofErr w:type="spellStart"/>
      <w:r w:rsidRPr="000E2CB1">
        <w:rPr>
          <w:rFonts w:asciiTheme="majorHAnsi" w:hAnsiTheme="majorHAnsi" w:cstheme="majorHAnsi"/>
          <w:i/>
          <w:iCs/>
          <w:color w:val="222222"/>
          <w:sz w:val="24"/>
          <w:szCs w:val="24"/>
          <w:shd w:val="clear" w:color="auto" w:fill="FFFFFF"/>
          <w:lang w:bidi="he-IL"/>
        </w:rPr>
        <w:t>latzeis</w:t>
      </w:r>
      <w:proofErr w:type="spellEnd"/>
      <w:r w:rsidRPr="000E2CB1">
        <w:rPr>
          <w:rFonts w:asciiTheme="majorHAnsi" w:hAnsiTheme="majorHAnsi" w:cstheme="majorHAnsi"/>
          <w:i/>
          <w:iCs/>
          <w:color w:val="222222"/>
          <w:sz w:val="24"/>
          <w:szCs w:val="24"/>
          <w:shd w:val="clear" w:color="auto" w:fill="FFFFFF"/>
          <w:lang w:bidi="he-IL"/>
        </w:rPr>
        <w:t xml:space="preserve"> </w:t>
      </w:r>
      <w:proofErr w:type="spellStart"/>
      <w:r w:rsidRPr="000E2CB1">
        <w:rPr>
          <w:rFonts w:asciiTheme="majorHAnsi" w:hAnsiTheme="majorHAnsi" w:cstheme="majorHAnsi"/>
          <w:i/>
          <w:iCs/>
          <w:color w:val="222222"/>
          <w:sz w:val="24"/>
          <w:szCs w:val="24"/>
          <w:shd w:val="clear" w:color="auto" w:fill="FFFFFF"/>
          <w:lang w:bidi="he-IL"/>
        </w:rPr>
        <w:t>yedei</w:t>
      </w:r>
      <w:proofErr w:type="spellEnd"/>
      <w:r w:rsidRPr="000E2CB1">
        <w:rPr>
          <w:rFonts w:asciiTheme="majorHAnsi" w:hAnsiTheme="majorHAnsi" w:cstheme="majorHAnsi"/>
          <w:i/>
          <w:iCs/>
          <w:color w:val="222222"/>
          <w:sz w:val="24"/>
          <w:szCs w:val="24"/>
          <w:shd w:val="clear" w:color="auto" w:fill="FFFFFF"/>
          <w:lang w:bidi="he-IL"/>
        </w:rPr>
        <w:t xml:space="preserve"> </w:t>
      </w:r>
      <w:proofErr w:type="spellStart"/>
      <w:r w:rsidRPr="000E2CB1">
        <w:rPr>
          <w:rFonts w:asciiTheme="majorHAnsi" w:hAnsiTheme="majorHAnsi" w:cstheme="majorHAnsi"/>
          <w:i/>
          <w:iCs/>
          <w:color w:val="222222"/>
          <w:sz w:val="24"/>
          <w:szCs w:val="24"/>
          <w:shd w:val="clear" w:color="auto" w:fill="FFFFFF"/>
          <w:lang w:bidi="he-IL"/>
        </w:rPr>
        <w:t>shomayim</w:t>
      </w:r>
      <w:proofErr w:type="spellEnd"/>
      <w:r w:rsidRPr="000E2CB1">
        <w:rPr>
          <w:rFonts w:asciiTheme="majorHAnsi" w:hAnsiTheme="majorHAnsi" w:cstheme="majorHAnsi"/>
          <w:i/>
          <w:iCs/>
          <w:color w:val="222222"/>
          <w:sz w:val="24"/>
          <w:szCs w:val="24"/>
          <w:shd w:val="clear" w:color="auto" w:fill="FFFFFF"/>
          <w:lang w:bidi="he-IL"/>
        </w:rPr>
        <w:t xml:space="preserve"> </w:t>
      </w:r>
      <w:r w:rsidRPr="000E2CB1">
        <w:rPr>
          <w:rFonts w:asciiTheme="majorHAnsi" w:hAnsiTheme="majorHAnsi" w:cstheme="majorHAnsi"/>
          <w:color w:val="222222"/>
          <w:sz w:val="24"/>
          <w:szCs w:val="24"/>
          <w:shd w:val="clear" w:color="auto" w:fill="FFFFFF"/>
          <w:lang w:bidi="he-IL"/>
        </w:rPr>
        <w:t>(</w:t>
      </w:r>
      <w:r w:rsidR="00551DD1" w:rsidRPr="000E2CB1">
        <w:rPr>
          <w:rFonts w:asciiTheme="majorHAnsi" w:hAnsiTheme="majorHAnsi" w:cstheme="majorHAnsi"/>
          <w:color w:val="222222"/>
          <w:sz w:val="24"/>
          <w:szCs w:val="24"/>
          <w:shd w:val="clear" w:color="auto" w:fill="FFFFFF"/>
          <w:lang w:bidi="he-IL"/>
        </w:rPr>
        <w:t xml:space="preserve">an obligation </w:t>
      </w:r>
      <w:r w:rsidR="007B4967">
        <w:rPr>
          <w:rFonts w:asciiTheme="majorHAnsi" w:hAnsiTheme="majorHAnsi" w:cstheme="majorHAnsi"/>
          <w:color w:val="222222"/>
          <w:sz w:val="24"/>
          <w:szCs w:val="24"/>
          <w:shd w:val="clear" w:color="auto" w:fill="FFFFFF"/>
          <w:lang w:bidi="he-IL"/>
        </w:rPr>
        <w:t>to pay</w:t>
      </w:r>
      <w:r w:rsidR="00D3471C" w:rsidRPr="000E2CB1">
        <w:rPr>
          <w:rFonts w:asciiTheme="majorHAnsi" w:hAnsiTheme="majorHAnsi" w:cstheme="majorHAnsi"/>
          <w:color w:val="222222"/>
          <w:sz w:val="24"/>
          <w:szCs w:val="24"/>
          <w:shd w:val="clear" w:color="auto" w:fill="FFFFFF"/>
          <w:lang w:bidi="he-IL"/>
        </w:rPr>
        <w:t xml:space="preserve"> </w:t>
      </w:r>
      <w:r w:rsidR="00DD3613" w:rsidRPr="000E2CB1">
        <w:rPr>
          <w:rFonts w:asciiTheme="majorHAnsi" w:hAnsiTheme="majorHAnsi" w:cstheme="majorHAnsi"/>
          <w:color w:val="222222"/>
          <w:sz w:val="24"/>
          <w:szCs w:val="24"/>
          <w:shd w:val="clear" w:color="auto" w:fill="FFFFFF"/>
          <w:lang w:bidi="he-IL"/>
        </w:rPr>
        <w:t>regardless of judicial enforcement</w:t>
      </w:r>
      <w:r w:rsidRPr="000E2CB1">
        <w:rPr>
          <w:rFonts w:asciiTheme="majorHAnsi" w:hAnsiTheme="majorHAnsi" w:cstheme="majorHAnsi"/>
          <w:color w:val="222222"/>
          <w:sz w:val="24"/>
          <w:szCs w:val="24"/>
          <w:shd w:val="clear" w:color="auto" w:fill="FFFFFF"/>
          <w:lang w:bidi="he-IL"/>
        </w:rPr>
        <w:t xml:space="preserve">) </w:t>
      </w:r>
      <w:r w:rsidR="00D3471C" w:rsidRPr="000E2CB1">
        <w:rPr>
          <w:rFonts w:asciiTheme="majorHAnsi" w:hAnsiTheme="majorHAnsi" w:cstheme="majorHAnsi"/>
          <w:color w:val="222222"/>
          <w:sz w:val="24"/>
          <w:szCs w:val="24"/>
          <w:shd w:val="clear" w:color="auto" w:fill="FFFFFF"/>
          <w:lang w:bidi="he-IL"/>
        </w:rPr>
        <w:t xml:space="preserve">with regards to </w:t>
      </w:r>
      <w:r w:rsidRPr="000E2CB1">
        <w:rPr>
          <w:rFonts w:asciiTheme="majorHAnsi" w:hAnsiTheme="majorHAnsi" w:cstheme="majorHAnsi"/>
          <w:i/>
          <w:iCs/>
          <w:color w:val="222222"/>
          <w:sz w:val="24"/>
          <w:szCs w:val="24"/>
          <w:shd w:val="clear" w:color="auto" w:fill="FFFFFF"/>
          <w:lang w:bidi="he-IL"/>
        </w:rPr>
        <w:t>k</w:t>
      </w:r>
      <w:r w:rsidR="00097A04">
        <w:rPr>
          <w:rFonts w:asciiTheme="majorHAnsi" w:hAnsiTheme="majorHAnsi" w:cstheme="majorHAnsi"/>
          <w:i/>
          <w:iCs/>
          <w:color w:val="222222"/>
          <w:sz w:val="24"/>
          <w:szCs w:val="24"/>
          <w:shd w:val="clear" w:color="auto" w:fill="FFFFFF"/>
          <w:lang w:bidi="he-IL"/>
        </w:rPr>
        <w:t>i</w:t>
      </w:r>
      <w:r w:rsidRPr="000E2CB1">
        <w:rPr>
          <w:rFonts w:asciiTheme="majorHAnsi" w:hAnsiTheme="majorHAnsi" w:cstheme="majorHAnsi"/>
          <w:i/>
          <w:iCs/>
          <w:color w:val="222222"/>
          <w:sz w:val="24"/>
          <w:szCs w:val="24"/>
          <w:shd w:val="clear" w:color="auto" w:fill="FFFFFF"/>
          <w:lang w:bidi="he-IL"/>
        </w:rPr>
        <w:t xml:space="preserve">nas </w:t>
      </w:r>
      <w:r w:rsidRPr="000E2CB1">
        <w:rPr>
          <w:rFonts w:asciiTheme="majorHAnsi" w:hAnsiTheme="majorHAnsi" w:cstheme="majorHAnsi"/>
          <w:color w:val="222222"/>
          <w:sz w:val="24"/>
          <w:szCs w:val="24"/>
          <w:shd w:val="clear" w:color="auto" w:fill="FFFFFF"/>
          <w:lang w:bidi="he-IL"/>
        </w:rPr>
        <w:t>payments</w:t>
      </w:r>
      <w:r w:rsidR="00D3471C" w:rsidRPr="000E2CB1">
        <w:rPr>
          <w:rFonts w:asciiTheme="majorHAnsi" w:hAnsiTheme="majorHAnsi" w:cstheme="majorHAnsi"/>
          <w:color w:val="222222"/>
          <w:sz w:val="24"/>
          <w:szCs w:val="24"/>
          <w:shd w:val="clear" w:color="auto" w:fill="FFFFFF"/>
          <w:lang w:bidi="he-IL"/>
        </w:rPr>
        <w:t>,</w:t>
      </w:r>
      <w:r w:rsidRPr="000E2CB1">
        <w:rPr>
          <w:rFonts w:asciiTheme="majorHAnsi" w:hAnsiTheme="majorHAnsi" w:cstheme="majorHAnsi"/>
          <w:color w:val="222222"/>
          <w:sz w:val="24"/>
          <w:szCs w:val="24"/>
          <w:shd w:val="clear" w:color="auto" w:fill="FFFFFF"/>
          <w:lang w:bidi="he-IL"/>
        </w:rPr>
        <w:t xml:space="preserve"> and the parameters of the </w:t>
      </w:r>
      <w:proofErr w:type="spellStart"/>
      <w:r w:rsidR="00551DD1" w:rsidRPr="000E2CB1">
        <w:rPr>
          <w:rFonts w:asciiTheme="majorHAnsi" w:hAnsiTheme="majorHAnsi" w:cstheme="majorHAnsi"/>
          <w:i/>
          <w:iCs/>
          <w:color w:val="222222"/>
          <w:sz w:val="24"/>
          <w:szCs w:val="24"/>
          <w:shd w:val="clear" w:color="auto" w:fill="FFFFFF"/>
          <w:lang w:bidi="he-IL"/>
        </w:rPr>
        <w:t>gemora’s</w:t>
      </w:r>
      <w:proofErr w:type="spellEnd"/>
      <w:r w:rsidR="00551DD1" w:rsidRPr="000E2CB1">
        <w:rPr>
          <w:rFonts w:asciiTheme="majorHAnsi" w:hAnsiTheme="majorHAnsi" w:cstheme="majorHAnsi"/>
          <w:i/>
          <w:iCs/>
          <w:color w:val="222222"/>
          <w:sz w:val="24"/>
          <w:szCs w:val="24"/>
          <w:shd w:val="clear" w:color="auto" w:fill="FFFFFF"/>
          <w:lang w:bidi="he-IL"/>
        </w:rPr>
        <w:t xml:space="preserve"> </w:t>
      </w:r>
      <w:r w:rsidRPr="000E2CB1">
        <w:rPr>
          <w:rFonts w:asciiTheme="majorHAnsi" w:hAnsiTheme="majorHAnsi" w:cstheme="majorHAnsi"/>
          <w:color w:val="222222"/>
          <w:sz w:val="24"/>
          <w:szCs w:val="24"/>
          <w:shd w:val="clear" w:color="auto" w:fill="FFFFFF"/>
          <w:lang w:bidi="he-IL"/>
        </w:rPr>
        <w:t xml:space="preserve">and the </w:t>
      </w:r>
      <w:proofErr w:type="spellStart"/>
      <w:r w:rsidRPr="000E2CB1">
        <w:rPr>
          <w:rFonts w:asciiTheme="majorHAnsi" w:hAnsiTheme="majorHAnsi" w:cstheme="majorHAnsi"/>
          <w:color w:val="222222"/>
          <w:sz w:val="24"/>
          <w:szCs w:val="24"/>
          <w:shd w:val="clear" w:color="auto" w:fill="FFFFFF"/>
          <w:lang w:bidi="he-IL"/>
        </w:rPr>
        <w:t>Rishonim’s</w:t>
      </w:r>
      <w:proofErr w:type="spellEnd"/>
      <w:r w:rsidRPr="000E2CB1">
        <w:rPr>
          <w:rFonts w:asciiTheme="majorHAnsi" w:hAnsiTheme="majorHAnsi" w:cstheme="majorHAnsi"/>
          <w:color w:val="222222"/>
          <w:sz w:val="24"/>
          <w:szCs w:val="24"/>
          <w:shd w:val="clear" w:color="auto" w:fill="FFFFFF"/>
          <w:lang w:bidi="he-IL"/>
        </w:rPr>
        <w:t xml:space="preserve"> understandings </w:t>
      </w:r>
      <w:r w:rsidR="00551DD1" w:rsidRPr="000E2CB1">
        <w:rPr>
          <w:rFonts w:asciiTheme="majorHAnsi" w:hAnsiTheme="majorHAnsi" w:cstheme="majorHAnsi"/>
          <w:color w:val="222222"/>
          <w:sz w:val="24"/>
          <w:szCs w:val="24"/>
          <w:shd w:val="clear" w:color="auto" w:fill="FFFFFF"/>
          <w:lang w:bidi="he-IL"/>
        </w:rPr>
        <w:t xml:space="preserve">of </w:t>
      </w:r>
      <w:r w:rsidRPr="000E2CB1">
        <w:rPr>
          <w:rFonts w:asciiTheme="majorHAnsi" w:hAnsiTheme="majorHAnsi" w:cstheme="majorHAnsi"/>
          <w:color w:val="222222"/>
          <w:sz w:val="24"/>
          <w:szCs w:val="24"/>
          <w:shd w:val="clear" w:color="auto" w:fill="FFFFFF"/>
          <w:lang w:bidi="he-IL"/>
        </w:rPr>
        <w:t>the distinction between the two forms of obligations.</w:t>
      </w:r>
    </w:p>
    <w:p w14:paraId="77E2D351" w14:textId="77777777" w:rsidR="00F72313" w:rsidRDefault="00F72313" w:rsidP="002F38C9">
      <w:pPr>
        <w:spacing w:line="360" w:lineRule="auto"/>
        <w:jc w:val="center"/>
        <w:rPr>
          <w:rFonts w:asciiTheme="majorHAnsi" w:hAnsiTheme="majorHAnsi" w:cstheme="majorHAnsi"/>
          <w:color w:val="222222"/>
          <w:sz w:val="24"/>
          <w:szCs w:val="24"/>
          <w:u w:val="single"/>
          <w:shd w:val="clear" w:color="auto" w:fill="FFFFFF"/>
          <w:lang w:bidi="he-IL"/>
        </w:rPr>
      </w:pPr>
    </w:p>
    <w:p w14:paraId="53D1BC64" w14:textId="77777777" w:rsidR="002F38C9" w:rsidRPr="000E2CB1" w:rsidRDefault="002F38C9" w:rsidP="002F38C9">
      <w:pPr>
        <w:spacing w:line="360" w:lineRule="auto"/>
        <w:jc w:val="center"/>
        <w:rPr>
          <w:rFonts w:asciiTheme="majorHAnsi" w:hAnsiTheme="majorHAnsi" w:cstheme="majorHAnsi"/>
          <w:color w:val="222222"/>
          <w:sz w:val="24"/>
          <w:szCs w:val="24"/>
          <w:u w:val="single"/>
          <w:shd w:val="clear" w:color="auto" w:fill="FFFFFF"/>
          <w:lang w:bidi="he-IL"/>
        </w:rPr>
      </w:pPr>
      <w:proofErr w:type="spellStart"/>
      <w:r w:rsidRPr="000E2CB1">
        <w:rPr>
          <w:rFonts w:asciiTheme="majorHAnsi" w:hAnsiTheme="majorHAnsi" w:cstheme="majorHAnsi"/>
          <w:color w:val="222222"/>
          <w:sz w:val="24"/>
          <w:szCs w:val="24"/>
          <w:u w:val="single"/>
          <w:shd w:val="clear" w:color="auto" w:fill="FFFFFF"/>
          <w:lang w:bidi="he-IL"/>
        </w:rPr>
        <w:t>Rabban</w:t>
      </w:r>
      <w:proofErr w:type="spellEnd"/>
      <w:r w:rsidRPr="000E2CB1">
        <w:rPr>
          <w:rFonts w:asciiTheme="majorHAnsi" w:hAnsiTheme="majorHAnsi" w:cstheme="majorHAnsi"/>
          <w:color w:val="222222"/>
          <w:sz w:val="24"/>
          <w:szCs w:val="24"/>
          <w:u w:val="single"/>
          <w:shd w:val="clear" w:color="auto" w:fill="FFFFFF"/>
          <w:lang w:bidi="he-IL"/>
        </w:rPr>
        <w:t xml:space="preserve"> Gamliel and </w:t>
      </w:r>
      <w:proofErr w:type="spellStart"/>
      <w:r w:rsidRPr="000E2CB1">
        <w:rPr>
          <w:rFonts w:asciiTheme="majorHAnsi" w:hAnsiTheme="majorHAnsi" w:cstheme="majorHAnsi"/>
          <w:color w:val="222222"/>
          <w:sz w:val="24"/>
          <w:szCs w:val="24"/>
          <w:u w:val="single"/>
          <w:shd w:val="clear" w:color="auto" w:fill="FFFFFF"/>
          <w:lang w:bidi="he-IL"/>
        </w:rPr>
        <w:t>Tevi</w:t>
      </w:r>
      <w:proofErr w:type="spellEnd"/>
    </w:p>
    <w:p w14:paraId="30352CCF" w14:textId="77777777" w:rsidR="006B1861" w:rsidRPr="000E2CB1" w:rsidRDefault="007D1791" w:rsidP="007D1791">
      <w:pPr>
        <w:bidi/>
        <w:spacing w:line="360" w:lineRule="auto"/>
        <w:jc w:val="right"/>
        <w:rPr>
          <w:rFonts w:asciiTheme="majorHAnsi" w:hAnsiTheme="majorHAnsi" w:cstheme="majorHAnsi"/>
          <w:i/>
          <w:iCs/>
          <w:color w:val="222222"/>
          <w:sz w:val="24"/>
          <w:szCs w:val="24"/>
          <w:u w:val="single"/>
          <w:shd w:val="clear" w:color="auto" w:fill="FFFFFF"/>
          <w:rtl/>
          <w:lang w:bidi="he-IL"/>
        </w:rPr>
      </w:pPr>
      <w:proofErr w:type="spellStart"/>
      <w:r>
        <w:rPr>
          <w:rFonts w:asciiTheme="majorHAnsi" w:hAnsiTheme="majorHAnsi" w:cstheme="majorHAnsi"/>
          <w:i/>
          <w:iCs/>
          <w:color w:val="222222"/>
          <w:sz w:val="24"/>
          <w:szCs w:val="24"/>
          <w:u w:val="single"/>
          <w:shd w:val="clear" w:color="auto" w:fill="FFFFFF"/>
          <w:lang w:bidi="he-IL"/>
        </w:rPr>
        <w:t>Bava</w:t>
      </w:r>
      <w:proofErr w:type="spellEnd"/>
      <w:r>
        <w:rPr>
          <w:rFonts w:asciiTheme="majorHAnsi" w:hAnsiTheme="majorHAnsi" w:cstheme="majorHAnsi"/>
          <w:i/>
          <w:iCs/>
          <w:color w:val="222222"/>
          <w:sz w:val="24"/>
          <w:szCs w:val="24"/>
          <w:u w:val="single"/>
          <w:shd w:val="clear" w:color="auto" w:fill="FFFFFF"/>
          <w:lang w:bidi="he-IL"/>
        </w:rPr>
        <w:t xml:space="preserve"> Kama 74b</w:t>
      </w:r>
    </w:p>
    <w:p w14:paraId="0304CAEF" w14:textId="77777777" w:rsidR="00677AD5" w:rsidRPr="000E2CB1" w:rsidRDefault="00677AD5" w:rsidP="00DD3613">
      <w:pPr>
        <w:bidi/>
        <w:spacing w:line="360" w:lineRule="auto"/>
        <w:jc w:val="center"/>
        <w:rPr>
          <w:rFonts w:asciiTheme="majorHAnsi" w:hAnsiTheme="majorHAnsi" w:cstheme="majorHAnsi"/>
          <w:i/>
          <w:iCs/>
          <w:color w:val="222222"/>
          <w:sz w:val="24"/>
          <w:szCs w:val="24"/>
          <w:shd w:val="clear" w:color="auto" w:fill="FFFFFF"/>
          <w:lang w:bidi="he-IL"/>
        </w:rPr>
      </w:pPr>
      <w:r w:rsidRPr="000E2CB1">
        <w:rPr>
          <w:rFonts w:asciiTheme="majorHAnsi" w:hAnsiTheme="majorHAnsi" w:cstheme="majorHAnsi"/>
          <w:i/>
          <w:iCs/>
          <w:color w:val="222222"/>
          <w:sz w:val="24"/>
          <w:szCs w:val="24"/>
          <w:shd w:val="clear" w:color="auto" w:fill="FFFFFF"/>
          <w:rtl/>
          <w:lang w:bidi="he-IL"/>
        </w:rPr>
        <w:t>מעשה בר</w:t>
      </w:r>
      <w:r w:rsidRPr="000E2CB1">
        <w:rPr>
          <w:rFonts w:asciiTheme="majorHAnsi" w:hAnsiTheme="majorHAnsi" w:cstheme="majorHAnsi"/>
          <w:i/>
          <w:iCs/>
          <w:color w:val="222222"/>
          <w:sz w:val="24"/>
          <w:szCs w:val="24"/>
          <w:shd w:val="clear" w:color="auto" w:fill="FFFFFF"/>
          <w:rtl/>
        </w:rPr>
        <w:t>''</w:t>
      </w:r>
      <w:r w:rsidRPr="000E2CB1">
        <w:rPr>
          <w:rFonts w:asciiTheme="majorHAnsi" w:hAnsiTheme="majorHAnsi" w:cstheme="majorHAnsi"/>
          <w:i/>
          <w:iCs/>
          <w:color w:val="222222"/>
          <w:sz w:val="24"/>
          <w:szCs w:val="24"/>
          <w:shd w:val="clear" w:color="auto" w:fill="FFFFFF"/>
          <w:rtl/>
          <w:lang w:bidi="he-IL"/>
        </w:rPr>
        <w:t>ג שסימא את עין טבי עבדו והיה שמח שמחה גדולה מצאו לר</w:t>
      </w:r>
      <w:r w:rsidRPr="000E2CB1">
        <w:rPr>
          <w:rFonts w:asciiTheme="majorHAnsi" w:hAnsiTheme="majorHAnsi" w:cstheme="majorHAnsi"/>
          <w:i/>
          <w:iCs/>
          <w:color w:val="222222"/>
          <w:sz w:val="24"/>
          <w:szCs w:val="24"/>
          <w:shd w:val="clear" w:color="auto" w:fill="FFFFFF"/>
          <w:rtl/>
        </w:rPr>
        <w:t xml:space="preserve">' </w:t>
      </w:r>
      <w:r w:rsidRPr="000E2CB1">
        <w:rPr>
          <w:rFonts w:asciiTheme="majorHAnsi" w:hAnsiTheme="majorHAnsi" w:cstheme="majorHAnsi"/>
          <w:i/>
          <w:iCs/>
          <w:color w:val="222222"/>
          <w:sz w:val="24"/>
          <w:szCs w:val="24"/>
          <w:shd w:val="clear" w:color="auto" w:fill="FFFFFF"/>
          <w:rtl/>
          <w:lang w:bidi="he-IL"/>
        </w:rPr>
        <w:t>יהושע אמר לו אי אתה יודע שטבי עבדי יצא לחירות אמר לו למה א</w:t>
      </w:r>
      <w:r w:rsidRPr="000E2CB1">
        <w:rPr>
          <w:rFonts w:asciiTheme="majorHAnsi" w:hAnsiTheme="majorHAnsi" w:cstheme="majorHAnsi"/>
          <w:i/>
          <w:iCs/>
          <w:color w:val="222222"/>
          <w:sz w:val="24"/>
          <w:szCs w:val="24"/>
          <w:shd w:val="clear" w:color="auto" w:fill="FFFFFF"/>
          <w:rtl/>
        </w:rPr>
        <w:t>''</w:t>
      </w:r>
      <w:r w:rsidRPr="000E2CB1">
        <w:rPr>
          <w:rFonts w:asciiTheme="majorHAnsi" w:hAnsiTheme="majorHAnsi" w:cstheme="majorHAnsi"/>
          <w:i/>
          <w:iCs/>
          <w:color w:val="222222"/>
          <w:sz w:val="24"/>
          <w:szCs w:val="24"/>
          <w:shd w:val="clear" w:color="auto" w:fill="FFFFFF"/>
          <w:rtl/>
          <w:lang w:bidi="he-IL"/>
        </w:rPr>
        <w:t>ל שסמיתי את עינו אמר לו אין בדבריך כלום שכבר אין לו עדים הא יש לו עדים חייב</w:t>
      </w:r>
    </w:p>
    <w:p w14:paraId="69E9DC1C" w14:textId="77777777" w:rsidR="00551DD1" w:rsidRPr="000E2CB1" w:rsidRDefault="00551DD1" w:rsidP="00DD3613">
      <w:pPr>
        <w:spacing w:line="360" w:lineRule="auto"/>
        <w:jc w:val="center"/>
        <w:rPr>
          <w:rFonts w:asciiTheme="majorHAnsi" w:hAnsiTheme="majorHAnsi" w:cstheme="majorHAnsi"/>
          <w:i/>
          <w:iCs/>
          <w:color w:val="222222"/>
          <w:sz w:val="24"/>
          <w:szCs w:val="24"/>
          <w:shd w:val="clear" w:color="auto" w:fill="FFFFFF"/>
        </w:rPr>
      </w:pPr>
      <w:r w:rsidRPr="000E2CB1">
        <w:rPr>
          <w:rFonts w:asciiTheme="majorHAnsi" w:hAnsiTheme="majorHAnsi" w:cstheme="majorHAnsi"/>
          <w:i/>
          <w:iCs/>
          <w:color w:val="222222"/>
          <w:sz w:val="24"/>
          <w:szCs w:val="24"/>
          <w:shd w:val="clear" w:color="auto" w:fill="FFFFFF"/>
          <w:lang w:bidi="he-IL"/>
        </w:rPr>
        <w:t xml:space="preserve">There was an episode with </w:t>
      </w:r>
      <w:proofErr w:type="spellStart"/>
      <w:r w:rsidRPr="000E2CB1">
        <w:rPr>
          <w:rFonts w:asciiTheme="majorHAnsi" w:hAnsiTheme="majorHAnsi" w:cstheme="majorHAnsi"/>
          <w:i/>
          <w:iCs/>
          <w:color w:val="222222"/>
          <w:sz w:val="24"/>
          <w:szCs w:val="24"/>
          <w:shd w:val="clear" w:color="auto" w:fill="FFFFFF"/>
          <w:lang w:bidi="he-IL"/>
        </w:rPr>
        <w:t>Rabban</w:t>
      </w:r>
      <w:proofErr w:type="spellEnd"/>
      <w:r w:rsidRPr="000E2CB1">
        <w:rPr>
          <w:rFonts w:asciiTheme="majorHAnsi" w:hAnsiTheme="majorHAnsi" w:cstheme="majorHAnsi"/>
          <w:i/>
          <w:iCs/>
          <w:color w:val="222222"/>
          <w:sz w:val="24"/>
          <w:szCs w:val="24"/>
          <w:shd w:val="clear" w:color="auto" w:fill="FFFFFF"/>
          <w:lang w:bidi="he-IL"/>
        </w:rPr>
        <w:t xml:space="preserve"> Gamliel who blinded his servant </w:t>
      </w:r>
      <w:proofErr w:type="spellStart"/>
      <w:r w:rsidRPr="000E2CB1">
        <w:rPr>
          <w:rFonts w:asciiTheme="majorHAnsi" w:hAnsiTheme="majorHAnsi" w:cstheme="majorHAnsi"/>
          <w:i/>
          <w:iCs/>
          <w:color w:val="222222"/>
          <w:sz w:val="24"/>
          <w:szCs w:val="24"/>
          <w:shd w:val="clear" w:color="auto" w:fill="FFFFFF"/>
          <w:lang w:bidi="he-IL"/>
        </w:rPr>
        <w:t>Tevi</w:t>
      </w:r>
      <w:proofErr w:type="spellEnd"/>
      <w:r w:rsidRPr="000E2CB1">
        <w:rPr>
          <w:rFonts w:asciiTheme="majorHAnsi" w:hAnsiTheme="majorHAnsi" w:cstheme="majorHAnsi"/>
          <w:i/>
          <w:iCs/>
          <w:color w:val="222222"/>
          <w:sz w:val="24"/>
          <w:szCs w:val="24"/>
          <w:shd w:val="clear" w:color="auto" w:fill="FFFFFF"/>
          <w:lang w:bidi="he-IL"/>
        </w:rPr>
        <w:t xml:space="preserve"> and was jubilant about it. He found Rebbi Yehoshua and said to him “Do you know that </w:t>
      </w:r>
      <w:proofErr w:type="spellStart"/>
      <w:r w:rsidRPr="000E2CB1">
        <w:rPr>
          <w:rFonts w:asciiTheme="majorHAnsi" w:hAnsiTheme="majorHAnsi" w:cstheme="majorHAnsi"/>
          <w:i/>
          <w:iCs/>
          <w:color w:val="222222"/>
          <w:sz w:val="24"/>
          <w:szCs w:val="24"/>
          <w:shd w:val="clear" w:color="auto" w:fill="FFFFFF"/>
          <w:lang w:bidi="he-IL"/>
        </w:rPr>
        <w:t>Tevi</w:t>
      </w:r>
      <w:proofErr w:type="spellEnd"/>
      <w:r w:rsidRPr="000E2CB1">
        <w:rPr>
          <w:rFonts w:asciiTheme="majorHAnsi" w:hAnsiTheme="majorHAnsi" w:cstheme="majorHAnsi"/>
          <w:i/>
          <w:iCs/>
          <w:color w:val="222222"/>
          <w:sz w:val="24"/>
          <w:szCs w:val="24"/>
          <w:shd w:val="clear" w:color="auto" w:fill="FFFFFF"/>
          <w:lang w:bidi="he-IL"/>
        </w:rPr>
        <w:t xml:space="preserve"> my servant has been set free?”</w:t>
      </w:r>
      <w:r w:rsidR="004908CD" w:rsidRPr="000E2CB1">
        <w:rPr>
          <w:rFonts w:asciiTheme="majorHAnsi" w:hAnsiTheme="majorHAnsi" w:cstheme="majorHAnsi"/>
          <w:i/>
          <w:iCs/>
          <w:color w:val="222222"/>
          <w:sz w:val="24"/>
          <w:szCs w:val="24"/>
          <w:shd w:val="clear" w:color="auto" w:fill="FFFFFF"/>
          <w:lang w:bidi="he-IL"/>
        </w:rPr>
        <w:t xml:space="preserve"> </w:t>
      </w:r>
      <w:proofErr w:type="spellStart"/>
      <w:r w:rsidR="004908CD" w:rsidRPr="000E2CB1">
        <w:rPr>
          <w:rFonts w:asciiTheme="majorHAnsi" w:hAnsiTheme="majorHAnsi" w:cstheme="majorHAnsi"/>
          <w:i/>
          <w:iCs/>
          <w:color w:val="222222"/>
          <w:sz w:val="24"/>
          <w:szCs w:val="24"/>
          <w:shd w:val="clear" w:color="auto" w:fill="FFFFFF"/>
          <w:lang w:bidi="he-IL"/>
        </w:rPr>
        <w:t>Re</w:t>
      </w:r>
      <w:r w:rsidRPr="000E2CB1">
        <w:rPr>
          <w:rFonts w:asciiTheme="majorHAnsi" w:hAnsiTheme="majorHAnsi" w:cstheme="majorHAnsi"/>
          <w:i/>
          <w:iCs/>
          <w:color w:val="222222"/>
          <w:sz w:val="24"/>
          <w:szCs w:val="24"/>
          <w:shd w:val="clear" w:color="auto" w:fill="FFFFFF"/>
          <w:lang w:bidi="he-IL"/>
        </w:rPr>
        <w:t>bi</w:t>
      </w:r>
      <w:proofErr w:type="spellEnd"/>
      <w:r w:rsidRPr="000E2CB1">
        <w:rPr>
          <w:rFonts w:asciiTheme="majorHAnsi" w:hAnsiTheme="majorHAnsi" w:cstheme="majorHAnsi"/>
          <w:i/>
          <w:iCs/>
          <w:color w:val="222222"/>
          <w:sz w:val="24"/>
          <w:szCs w:val="24"/>
          <w:shd w:val="clear" w:color="auto" w:fill="FFFFFF"/>
          <w:lang w:bidi="he-IL"/>
        </w:rPr>
        <w:t xml:space="preserve"> Yehoshua responded “Why?” </w:t>
      </w:r>
      <w:proofErr w:type="spellStart"/>
      <w:r w:rsidRPr="000E2CB1">
        <w:rPr>
          <w:rFonts w:asciiTheme="majorHAnsi" w:hAnsiTheme="majorHAnsi" w:cstheme="majorHAnsi"/>
          <w:i/>
          <w:iCs/>
          <w:color w:val="222222"/>
          <w:sz w:val="24"/>
          <w:szCs w:val="24"/>
          <w:shd w:val="clear" w:color="auto" w:fill="FFFFFF"/>
          <w:lang w:bidi="he-IL"/>
        </w:rPr>
        <w:t>Rabban</w:t>
      </w:r>
      <w:proofErr w:type="spellEnd"/>
      <w:r w:rsidRPr="000E2CB1">
        <w:rPr>
          <w:rFonts w:asciiTheme="majorHAnsi" w:hAnsiTheme="majorHAnsi" w:cstheme="majorHAnsi"/>
          <w:i/>
          <w:iCs/>
          <w:color w:val="222222"/>
          <w:sz w:val="24"/>
          <w:szCs w:val="24"/>
          <w:shd w:val="clear" w:color="auto" w:fill="FFFFFF"/>
          <w:lang w:bidi="he-IL"/>
        </w:rPr>
        <w:t xml:space="preserve"> Gamliel responded “For I blinded him”. </w:t>
      </w:r>
      <w:proofErr w:type="spellStart"/>
      <w:r w:rsidRPr="000E2CB1">
        <w:rPr>
          <w:rFonts w:asciiTheme="majorHAnsi" w:hAnsiTheme="majorHAnsi" w:cstheme="majorHAnsi"/>
          <w:i/>
          <w:iCs/>
          <w:color w:val="222222"/>
          <w:sz w:val="24"/>
          <w:szCs w:val="24"/>
          <w:shd w:val="clear" w:color="auto" w:fill="FFFFFF"/>
          <w:lang w:bidi="he-IL"/>
        </w:rPr>
        <w:t>R</w:t>
      </w:r>
      <w:r w:rsidR="004908CD" w:rsidRPr="000E2CB1">
        <w:rPr>
          <w:rFonts w:asciiTheme="majorHAnsi" w:hAnsiTheme="majorHAnsi" w:cstheme="majorHAnsi"/>
          <w:i/>
          <w:iCs/>
          <w:color w:val="222222"/>
          <w:sz w:val="24"/>
          <w:szCs w:val="24"/>
          <w:shd w:val="clear" w:color="auto" w:fill="FFFFFF"/>
          <w:lang w:bidi="he-IL"/>
        </w:rPr>
        <w:t>e</w:t>
      </w:r>
      <w:r w:rsidRPr="000E2CB1">
        <w:rPr>
          <w:rFonts w:asciiTheme="majorHAnsi" w:hAnsiTheme="majorHAnsi" w:cstheme="majorHAnsi"/>
          <w:i/>
          <w:iCs/>
          <w:color w:val="222222"/>
          <w:sz w:val="24"/>
          <w:szCs w:val="24"/>
          <w:shd w:val="clear" w:color="auto" w:fill="FFFFFF"/>
          <w:lang w:bidi="he-IL"/>
        </w:rPr>
        <w:t>bi</w:t>
      </w:r>
      <w:proofErr w:type="spellEnd"/>
      <w:r w:rsidRPr="000E2CB1">
        <w:rPr>
          <w:rFonts w:asciiTheme="majorHAnsi" w:hAnsiTheme="majorHAnsi" w:cstheme="majorHAnsi"/>
          <w:i/>
          <w:iCs/>
          <w:color w:val="222222"/>
          <w:sz w:val="24"/>
          <w:szCs w:val="24"/>
          <w:shd w:val="clear" w:color="auto" w:fill="FFFFFF"/>
          <w:lang w:bidi="he-IL"/>
        </w:rPr>
        <w:t xml:space="preserve"> Yehoshua said </w:t>
      </w:r>
      <w:r w:rsidR="001122B1" w:rsidRPr="000E2CB1">
        <w:rPr>
          <w:rFonts w:asciiTheme="majorHAnsi" w:hAnsiTheme="majorHAnsi" w:cstheme="majorHAnsi"/>
          <w:i/>
          <w:iCs/>
          <w:color w:val="222222"/>
          <w:sz w:val="24"/>
          <w:szCs w:val="24"/>
          <w:shd w:val="clear" w:color="auto" w:fill="FFFFFF"/>
          <w:lang w:bidi="he-IL"/>
        </w:rPr>
        <w:t xml:space="preserve">to him that actually </w:t>
      </w:r>
      <w:proofErr w:type="spellStart"/>
      <w:r w:rsidR="001122B1" w:rsidRPr="000E2CB1">
        <w:rPr>
          <w:rFonts w:asciiTheme="majorHAnsi" w:hAnsiTheme="majorHAnsi" w:cstheme="majorHAnsi"/>
          <w:i/>
          <w:iCs/>
          <w:color w:val="222222"/>
          <w:sz w:val="24"/>
          <w:szCs w:val="24"/>
          <w:shd w:val="clear" w:color="auto" w:fill="FFFFFF"/>
          <w:lang w:bidi="he-IL"/>
        </w:rPr>
        <w:t>Tevi</w:t>
      </w:r>
      <w:proofErr w:type="spellEnd"/>
      <w:r w:rsidR="001122B1" w:rsidRPr="000E2CB1">
        <w:rPr>
          <w:rFonts w:asciiTheme="majorHAnsi" w:hAnsiTheme="majorHAnsi" w:cstheme="majorHAnsi"/>
          <w:i/>
          <w:iCs/>
          <w:color w:val="222222"/>
          <w:sz w:val="24"/>
          <w:szCs w:val="24"/>
          <w:shd w:val="clear" w:color="auto" w:fill="FFFFFF"/>
          <w:lang w:bidi="he-IL"/>
        </w:rPr>
        <w:t xml:space="preserve"> does not go free as there were no witnesses to see the episode</w:t>
      </w:r>
    </w:p>
    <w:p w14:paraId="4BADFB3C" w14:textId="77777777" w:rsidR="00C61BB7" w:rsidRPr="000E2CB1" w:rsidRDefault="00677AD5" w:rsidP="001A28CB">
      <w:pPr>
        <w:spacing w:after="0" w:line="360" w:lineRule="auto"/>
        <w:ind w:firstLine="720"/>
        <w:rPr>
          <w:rFonts w:asciiTheme="majorHAnsi" w:hAnsiTheme="majorHAnsi" w:cstheme="majorHAnsi"/>
          <w:sz w:val="24"/>
          <w:szCs w:val="24"/>
          <w:lang w:bidi="he-IL"/>
        </w:rPr>
      </w:pPr>
      <w:r w:rsidRPr="000E2CB1">
        <w:rPr>
          <w:rFonts w:asciiTheme="majorHAnsi" w:hAnsiTheme="majorHAnsi" w:cstheme="majorHAnsi"/>
          <w:sz w:val="24"/>
          <w:szCs w:val="24"/>
        </w:rPr>
        <w:t xml:space="preserve">The </w:t>
      </w:r>
      <w:r w:rsidR="001122B1" w:rsidRPr="000E2CB1">
        <w:rPr>
          <w:rFonts w:asciiTheme="majorHAnsi" w:hAnsiTheme="majorHAnsi" w:cstheme="majorHAnsi"/>
          <w:i/>
          <w:iCs/>
          <w:sz w:val="24"/>
          <w:szCs w:val="24"/>
        </w:rPr>
        <w:t>g</w:t>
      </w:r>
      <w:r w:rsidRPr="000E2CB1">
        <w:rPr>
          <w:rFonts w:asciiTheme="majorHAnsi" w:hAnsiTheme="majorHAnsi" w:cstheme="majorHAnsi"/>
          <w:i/>
          <w:iCs/>
          <w:sz w:val="24"/>
          <w:szCs w:val="24"/>
        </w:rPr>
        <w:t>em</w:t>
      </w:r>
      <w:r w:rsidR="00F72313">
        <w:rPr>
          <w:rFonts w:asciiTheme="majorHAnsi" w:hAnsiTheme="majorHAnsi" w:cstheme="majorHAnsi"/>
          <w:i/>
          <w:iCs/>
          <w:sz w:val="24"/>
          <w:szCs w:val="24"/>
        </w:rPr>
        <w:t>a</w:t>
      </w:r>
      <w:r w:rsidRPr="000E2CB1">
        <w:rPr>
          <w:rFonts w:asciiTheme="majorHAnsi" w:hAnsiTheme="majorHAnsi" w:cstheme="majorHAnsi"/>
          <w:i/>
          <w:iCs/>
          <w:sz w:val="24"/>
          <w:szCs w:val="24"/>
        </w:rPr>
        <w:t>ra</w:t>
      </w:r>
      <w:r w:rsidRPr="000E2CB1">
        <w:rPr>
          <w:rFonts w:asciiTheme="majorHAnsi" w:hAnsiTheme="majorHAnsi" w:cstheme="majorHAnsi"/>
          <w:sz w:val="24"/>
          <w:szCs w:val="24"/>
        </w:rPr>
        <w:t xml:space="preserve"> </w:t>
      </w:r>
      <w:r w:rsidR="003B5168" w:rsidRPr="000E2CB1">
        <w:rPr>
          <w:rFonts w:asciiTheme="majorHAnsi" w:hAnsiTheme="majorHAnsi" w:cstheme="majorHAnsi"/>
          <w:sz w:val="24"/>
          <w:szCs w:val="24"/>
        </w:rPr>
        <w:t xml:space="preserve">above </w:t>
      </w:r>
      <w:r w:rsidRPr="000E2CB1">
        <w:rPr>
          <w:rFonts w:asciiTheme="majorHAnsi" w:hAnsiTheme="majorHAnsi" w:cstheme="majorHAnsi"/>
          <w:sz w:val="24"/>
          <w:szCs w:val="24"/>
        </w:rPr>
        <w:t xml:space="preserve">relates a story of </w:t>
      </w:r>
      <w:proofErr w:type="spellStart"/>
      <w:r w:rsidRPr="000E2CB1">
        <w:rPr>
          <w:rFonts w:asciiTheme="majorHAnsi" w:hAnsiTheme="majorHAnsi" w:cstheme="majorHAnsi"/>
          <w:sz w:val="24"/>
          <w:szCs w:val="24"/>
        </w:rPr>
        <w:t>Tevi</w:t>
      </w:r>
      <w:proofErr w:type="spellEnd"/>
      <w:r w:rsidRPr="000E2CB1">
        <w:rPr>
          <w:rFonts w:asciiTheme="majorHAnsi" w:hAnsiTheme="majorHAnsi" w:cstheme="majorHAnsi"/>
          <w:sz w:val="24"/>
          <w:szCs w:val="24"/>
        </w:rPr>
        <w:t xml:space="preserve">, the slave of </w:t>
      </w:r>
      <w:proofErr w:type="spellStart"/>
      <w:r w:rsidR="00D3471C" w:rsidRPr="000E2CB1">
        <w:rPr>
          <w:rFonts w:asciiTheme="majorHAnsi" w:hAnsiTheme="majorHAnsi" w:cstheme="majorHAnsi"/>
          <w:sz w:val="24"/>
          <w:szCs w:val="24"/>
        </w:rPr>
        <w:t>Rabban</w:t>
      </w:r>
      <w:proofErr w:type="spellEnd"/>
      <w:r w:rsidR="00D3471C" w:rsidRPr="000E2CB1">
        <w:rPr>
          <w:rFonts w:asciiTheme="majorHAnsi" w:hAnsiTheme="majorHAnsi" w:cstheme="majorHAnsi"/>
          <w:sz w:val="24"/>
          <w:szCs w:val="24"/>
        </w:rPr>
        <w:t xml:space="preserve"> Gamliel. Despite his social status as a slave, </w:t>
      </w:r>
      <w:proofErr w:type="spellStart"/>
      <w:r w:rsidRPr="000E2CB1">
        <w:rPr>
          <w:rFonts w:asciiTheme="majorHAnsi" w:hAnsiTheme="majorHAnsi" w:cstheme="majorHAnsi"/>
          <w:sz w:val="24"/>
          <w:szCs w:val="24"/>
        </w:rPr>
        <w:t>Tevi</w:t>
      </w:r>
      <w:proofErr w:type="spellEnd"/>
      <w:r w:rsidRPr="000E2CB1">
        <w:rPr>
          <w:rFonts w:asciiTheme="majorHAnsi" w:hAnsiTheme="majorHAnsi" w:cstheme="majorHAnsi"/>
          <w:sz w:val="24"/>
          <w:szCs w:val="24"/>
        </w:rPr>
        <w:t xml:space="preserve"> is described across </w:t>
      </w:r>
      <w:proofErr w:type="spellStart"/>
      <w:r w:rsidRPr="000E2CB1">
        <w:rPr>
          <w:rFonts w:asciiTheme="majorHAnsi" w:hAnsiTheme="majorHAnsi" w:cstheme="majorHAnsi"/>
          <w:i/>
          <w:iCs/>
          <w:sz w:val="24"/>
          <w:szCs w:val="24"/>
        </w:rPr>
        <w:t>shas</w:t>
      </w:r>
      <w:proofErr w:type="spellEnd"/>
      <w:r w:rsidR="00D3471C" w:rsidRPr="000E2CB1">
        <w:rPr>
          <w:rFonts w:asciiTheme="majorHAnsi" w:hAnsiTheme="majorHAnsi" w:cstheme="majorHAnsi"/>
          <w:sz w:val="24"/>
          <w:szCs w:val="24"/>
        </w:rPr>
        <w:t xml:space="preserve"> as a very pious individual.</w:t>
      </w:r>
      <w:r w:rsidR="00D3471C" w:rsidRPr="000E2CB1">
        <w:rPr>
          <w:rStyle w:val="FootnoteReference"/>
          <w:rFonts w:asciiTheme="majorHAnsi" w:hAnsiTheme="majorHAnsi" w:cstheme="majorHAnsi"/>
          <w:i/>
          <w:iCs/>
          <w:sz w:val="24"/>
          <w:szCs w:val="24"/>
        </w:rPr>
        <w:t xml:space="preserve"> </w:t>
      </w:r>
      <w:r w:rsidR="00D3471C" w:rsidRPr="000E2CB1">
        <w:rPr>
          <w:rStyle w:val="FootnoteReference"/>
          <w:rFonts w:asciiTheme="majorHAnsi" w:hAnsiTheme="majorHAnsi" w:cstheme="majorHAnsi"/>
          <w:i/>
          <w:iCs/>
          <w:sz w:val="24"/>
          <w:szCs w:val="24"/>
        </w:rPr>
        <w:footnoteReference w:id="1"/>
      </w:r>
      <w:r w:rsidR="00D3471C" w:rsidRPr="000E2CB1">
        <w:rPr>
          <w:rFonts w:asciiTheme="majorHAnsi" w:hAnsiTheme="majorHAnsi" w:cstheme="majorHAnsi"/>
          <w:sz w:val="24"/>
          <w:szCs w:val="24"/>
        </w:rPr>
        <w:t xml:space="preserve"> Such piety is believed to have given his master,</w:t>
      </w:r>
      <w:r w:rsidRPr="000E2CB1">
        <w:rPr>
          <w:rFonts w:asciiTheme="majorHAnsi" w:hAnsiTheme="majorHAnsi" w:cstheme="majorHAnsi"/>
          <w:sz w:val="24"/>
          <w:szCs w:val="24"/>
        </w:rPr>
        <w:t xml:space="preserve"> </w:t>
      </w:r>
      <w:proofErr w:type="spellStart"/>
      <w:r w:rsidRPr="000E2CB1">
        <w:rPr>
          <w:rFonts w:asciiTheme="majorHAnsi" w:hAnsiTheme="majorHAnsi" w:cstheme="majorHAnsi"/>
          <w:sz w:val="24"/>
          <w:szCs w:val="24"/>
        </w:rPr>
        <w:t>Rabban</w:t>
      </w:r>
      <w:proofErr w:type="spellEnd"/>
      <w:r w:rsidRPr="000E2CB1">
        <w:rPr>
          <w:rFonts w:asciiTheme="majorHAnsi" w:hAnsiTheme="majorHAnsi" w:cstheme="majorHAnsi"/>
          <w:sz w:val="24"/>
          <w:szCs w:val="24"/>
        </w:rPr>
        <w:t xml:space="preserve"> Gamliel a particular desire to </w:t>
      </w:r>
      <w:r w:rsidR="001122B1" w:rsidRPr="000E2CB1">
        <w:rPr>
          <w:rFonts w:asciiTheme="majorHAnsi" w:hAnsiTheme="majorHAnsi" w:cstheme="majorHAnsi"/>
          <w:sz w:val="24"/>
          <w:szCs w:val="24"/>
        </w:rPr>
        <w:t>set</w:t>
      </w:r>
      <w:r w:rsidRPr="000E2CB1">
        <w:rPr>
          <w:rFonts w:asciiTheme="majorHAnsi" w:hAnsiTheme="majorHAnsi" w:cstheme="majorHAnsi"/>
          <w:sz w:val="24"/>
          <w:szCs w:val="24"/>
        </w:rPr>
        <w:t xml:space="preserve"> him</w:t>
      </w:r>
      <w:r w:rsidR="00D3471C" w:rsidRPr="000E2CB1">
        <w:rPr>
          <w:rFonts w:asciiTheme="majorHAnsi" w:hAnsiTheme="majorHAnsi" w:cstheme="majorHAnsi"/>
          <w:sz w:val="24"/>
          <w:szCs w:val="24"/>
        </w:rPr>
        <w:t xml:space="preserve"> free. H</w:t>
      </w:r>
      <w:r w:rsidR="00E558E9" w:rsidRPr="000E2CB1">
        <w:rPr>
          <w:rFonts w:asciiTheme="majorHAnsi" w:hAnsiTheme="majorHAnsi" w:cstheme="majorHAnsi"/>
          <w:sz w:val="24"/>
          <w:szCs w:val="24"/>
        </w:rPr>
        <w:t xml:space="preserve">owever, due to the </w:t>
      </w:r>
      <w:r w:rsidR="00E558E9" w:rsidRPr="000E2CB1">
        <w:rPr>
          <w:rFonts w:asciiTheme="majorHAnsi" w:hAnsiTheme="majorHAnsi" w:cstheme="majorHAnsi"/>
          <w:i/>
          <w:iCs/>
          <w:sz w:val="24"/>
          <w:szCs w:val="24"/>
        </w:rPr>
        <w:t>issur</w:t>
      </w:r>
      <w:r w:rsidR="001A28CB">
        <w:rPr>
          <w:rFonts w:asciiTheme="majorHAnsi" w:hAnsiTheme="majorHAnsi" w:cstheme="majorHAnsi"/>
          <w:sz w:val="24"/>
          <w:szCs w:val="24"/>
          <w:lang w:bidi="he-IL"/>
        </w:rPr>
        <w:t xml:space="preserve"> of </w:t>
      </w:r>
      <w:proofErr w:type="spellStart"/>
      <w:r w:rsidR="001A28CB">
        <w:rPr>
          <w:rFonts w:asciiTheme="majorHAnsi" w:hAnsiTheme="majorHAnsi" w:cstheme="majorHAnsi"/>
          <w:i/>
          <w:iCs/>
          <w:sz w:val="24"/>
          <w:szCs w:val="24"/>
          <w:lang w:bidi="he-IL"/>
        </w:rPr>
        <w:t>l’olam</w:t>
      </w:r>
      <w:proofErr w:type="spellEnd"/>
      <w:r w:rsidR="001A28CB">
        <w:rPr>
          <w:rFonts w:asciiTheme="majorHAnsi" w:hAnsiTheme="majorHAnsi" w:cstheme="majorHAnsi"/>
          <w:i/>
          <w:iCs/>
          <w:sz w:val="24"/>
          <w:szCs w:val="24"/>
          <w:lang w:bidi="he-IL"/>
        </w:rPr>
        <w:t xml:space="preserve"> </w:t>
      </w:r>
      <w:proofErr w:type="spellStart"/>
      <w:r w:rsidR="001A28CB">
        <w:rPr>
          <w:rFonts w:asciiTheme="majorHAnsi" w:hAnsiTheme="majorHAnsi" w:cstheme="majorHAnsi"/>
          <w:i/>
          <w:iCs/>
          <w:sz w:val="24"/>
          <w:szCs w:val="24"/>
          <w:lang w:bidi="he-IL"/>
        </w:rPr>
        <w:t>bahem</w:t>
      </w:r>
      <w:proofErr w:type="spellEnd"/>
      <w:r w:rsidR="001A28CB">
        <w:rPr>
          <w:rFonts w:asciiTheme="majorHAnsi" w:hAnsiTheme="majorHAnsi" w:cstheme="majorHAnsi"/>
          <w:i/>
          <w:iCs/>
          <w:sz w:val="24"/>
          <w:szCs w:val="24"/>
          <w:lang w:bidi="he-IL"/>
        </w:rPr>
        <w:t xml:space="preserve"> </w:t>
      </w:r>
      <w:proofErr w:type="spellStart"/>
      <w:r w:rsidR="001A28CB">
        <w:rPr>
          <w:rFonts w:asciiTheme="majorHAnsi" w:hAnsiTheme="majorHAnsi" w:cstheme="majorHAnsi"/>
          <w:i/>
          <w:iCs/>
          <w:sz w:val="24"/>
          <w:szCs w:val="24"/>
          <w:lang w:bidi="he-IL"/>
        </w:rPr>
        <w:t>Tavo’odu</w:t>
      </w:r>
      <w:proofErr w:type="spellEnd"/>
      <w:r w:rsidR="003B5168" w:rsidRPr="000E2CB1">
        <w:rPr>
          <w:rFonts w:asciiTheme="majorHAnsi" w:hAnsiTheme="majorHAnsi" w:cstheme="majorHAnsi"/>
          <w:sz w:val="24"/>
          <w:szCs w:val="24"/>
          <w:lang w:bidi="he-IL"/>
        </w:rPr>
        <w:t xml:space="preserve"> </w:t>
      </w:r>
      <w:r w:rsidR="00DD3613" w:rsidRPr="000E2CB1">
        <w:rPr>
          <w:rFonts w:asciiTheme="majorHAnsi" w:hAnsiTheme="majorHAnsi" w:cstheme="majorHAnsi"/>
          <w:sz w:val="24"/>
          <w:szCs w:val="24"/>
          <w:lang w:bidi="he-IL"/>
        </w:rPr>
        <w:t xml:space="preserve">that forbids freeing a Canaanite slave, </w:t>
      </w:r>
      <w:r w:rsidR="001122B1" w:rsidRPr="000E2CB1">
        <w:rPr>
          <w:rFonts w:asciiTheme="majorHAnsi" w:hAnsiTheme="majorHAnsi" w:cstheme="majorHAnsi"/>
          <w:sz w:val="24"/>
          <w:szCs w:val="24"/>
          <w:lang w:bidi="he-IL"/>
        </w:rPr>
        <w:t xml:space="preserve">he </w:t>
      </w:r>
      <w:r w:rsidRPr="000E2CB1">
        <w:rPr>
          <w:rFonts w:asciiTheme="majorHAnsi" w:hAnsiTheme="majorHAnsi" w:cstheme="majorHAnsi"/>
          <w:sz w:val="24"/>
          <w:szCs w:val="24"/>
        </w:rPr>
        <w:t xml:space="preserve">was unable to fulfil his wish. One day, </w:t>
      </w:r>
      <w:proofErr w:type="spellStart"/>
      <w:r w:rsidRPr="000E2CB1">
        <w:rPr>
          <w:rFonts w:asciiTheme="majorHAnsi" w:hAnsiTheme="majorHAnsi" w:cstheme="majorHAnsi"/>
          <w:sz w:val="24"/>
          <w:szCs w:val="24"/>
        </w:rPr>
        <w:t>Rabban</w:t>
      </w:r>
      <w:proofErr w:type="spellEnd"/>
      <w:r w:rsidRPr="000E2CB1">
        <w:rPr>
          <w:rFonts w:asciiTheme="majorHAnsi" w:hAnsiTheme="majorHAnsi" w:cstheme="majorHAnsi"/>
          <w:sz w:val="24"/>
          <w:szCs w:val="24"/>
        </w:rPr>
        <w:t xml:space="preserve"> Gamliel happened to </w:t>
      </w:r>
      <w:r w:rsidR="00D3471C" w:rsidRPr="000E2CB1">
        <w:rPr>
          <w:rFonts w:asciiTheme="majorHAnsi" w:hAnsiTheme="majorHAnsi" w:cstheme="majorHAnsi"/>
          <w:sz w:val="24"/>
          <w:szCs w:val="24"/>
        </w:rPr>
        <w:t xml:space="preserve">mistakenly </w:t>
      </w:r>
      <w:r w:rsidRPr="000E2CB1">
        <w:rPr>
          <w:rFonts w:asciiTheme="majorHAnsi" w:hAnsiTheme="majorHAnsi" w:cstheme="majorHAnsi"/>
          <w:sz w:val="24"/>
          <w:szCs w:val="24"/>
        </w:rPr>
        <w:t>blind his beloved slave</w:t>
      </w:r>
      <w:r w:rsidR="00D3471C" w:rsidRPr="000E2CB1">
        <w:rPr>
          <w:rFonts w:asciiTheme="majorHAnsi" w:hAnsiTheme="majorHAnsi" w:cstheme="majorHAnsi"/>
          <w:sz w:val="24"/>
          <w:szCs w:val="24"/>
        </w:rPr>
        <w:t>. R</w:t>
      </w:r>
      <w:r w:rsidRPr="000E2CB1">
        <w:rPr>
          <w:rFonts w:asciiTheme="majorHAnsi" w:hAnsiTheme="majorHAnsi" w:cstheme="majorHAnsi"/>
          <w:sz w:val="24"/>
          <w:szCs w:val="24"/>
        </w:rPr>
        <w:t xml:space="preserve">ather than being disheartened as a result of the harm he </w:t>
      </w:r>
      <w:r w:rsidR="00D3471C" w:rsidRPr="000E2CB1">
        <w:rPr>
          <w:rFonts w:asciiTheme="majorHAnsi" w:hAnsiTheme="majorHAnsi" w:cstheme="majorHAnsi"/>
          <w:sz w:val="24"/>
          <w:szCs w:val="24"/>
        </w:rPr>
        <w:t xml:space="preserve">caused </w:t>
      </w:r>
      <w:proofErr w:type="spellStart"/>
      <w:r w:rsidR="00D3471C" w:rsidRPr="000E2CB1">
        <w:rPr>
          <w:rFonts w:asciiTheme="majorHAnsi" w:hAnsiTheme="majorHAnsi" w:cstheme="majorHAnsi"/>
          <w:sz w:val="24"/>
          <w:szCs w:val="24"/>
        </w:rPr>
        <w:t>Tevi</w:t>
      </w:r>
      <w:proofErr w:type="spellEnd"/>
      <w:r w:rsidR="00D3471C" w:rsidRPr="000E2CB1">
        <w:rPr>
          <w:rFonts w:asciiTheme="majorHAnsi" w:hAnsiTheme="majorHAnsi" w:cstheme="majorHAnsi"/>
          <w:sz w:val="24"/>
          <w:szCs w:val="24"/>
        </w:rPr>
        <w:t>,</w:t>
      </w:r>
      <w:r w:rsidR="001268B7" w:rsidRPr="000E2CB1">
        <w:rPr>
          <w:rFonts w:asciiTheme="majorHAnsi" w:hAnsiTheme="majorHAnsi" w:cstheme="majorHAnsi"/>
          <w:sz w:val="24"/>
          <w:szCs w:val="24"/>
        </w:rPr>
        <w:t xml:space="preserve"> he was ecstatic and</w:t>
      </w:r>
      <w:r w:rsidRPr="000E2CB1">
        <w:rPr>
          <w:rFonts w:asciiTheme="majorHAnsi" w:hAnsiTheme="majorHAnsi" w:cstheme="majorHAnsi"/>
          <w:sz w:val="24"/>
          <w:szCs w:val="24"/>
        </w:rPr>
        <w:t xml:space="preserve"> overjoyed as he had coincidentally discovered a way to let </w:t>
      </w:r>
      <w:proofErr w:type="spellStart"/>
      <w:r w:rsidRPr="000E2CB1">
        <w:rPr>
          <w:rFonts w:asciiTheme="majorHAnsi" w:hAnsiTheme="majorHAnsi" w:cstheme="majorHAnsi"/>
          <w:sz w:val="24"/>
          <w:szCs w:val="24"/>
        </w:rPr>
        <w:t>Tevi</w:t>
      </w:r>
      <w:proofErr w:type="spellEnd"/>
      <w:r w:rsidRPr="000E2CB1">
        <w:rPr>
          <w:rFonts w:asciiTheme="majorHAnsi" w:hAnsiTheme="majorHAnsi" w:cstheme="majorHAnsi"/>
          <w:sz w:val="24"/>
          <w:szCs w:val="24"/>
        </w:rPr>
        <w:t xml:space="preserve"> free without </w:t>
      </w:r>
      <w:r w:rsidR="003F507C" w:rsidRPr="000E2CB1">
        <w:rPr>
          <w:rFonts w:asciiTheme="majorHAnsi" w:hAnsiTheme="majorHAnsi" w:cstheme="majorHAnsi"/>
          <w:sz w:val="24"/>
          <w:szCs w:val="24"/>
        </w:rPr>
        <w:t>transgressing</w:t>
      </w:r>
      <w:r w:rsidRPr="000E2CB1">
        <w:rPr>
          <w:rFonts w:asciiTheme="majorHAnsi" w:hAnsiTheme="majorHAnsi" w:cstheme="majorHAnsi"/>
          <w:sz w:val="24"/>
          <w:szCs w:val="24"/>
        </w:rPr>
        <w:t xml:space="preserve"> the prohibition of </w:t>
      </w:r>
      <w:r w:rsidRPr="000E2CB1">
        <w:rPr>
          <w:rFonts w:asciiTheme="majorHAnsi" w:hAnsiTheme="majorHAnsi" w:cstheme="majorHAnsi"/>
          <w:sz w:val="24"/>
          <w:szCs w:val="24"/>
        </w:rPr>
        <w:lastRenderedPageBreak/>
        <w:t xml:space="preserve">freeing a Canaanite slave. </w:t>
      </w:r>
      <w:r w:rsidR="00C61BB7" w:rsidRPr="000E2CB1">
        <w:rPr>
          <w:rFonts w:asciiTheme="majorHAnsi" w:hAnsiTheme="majorHAnsi" w:cstheme="majorHAnsi"/>
          <w:sz w:val="24"/>
          <w:szCs w:val="24"/>
        </w:rPr>
        <w:t>T</w:t>
      </w:r>
      <w:r w:rsidR="00B06F94">
        <w:rPr>
          <w:rFonts w:asciiTheme="majorHAnsi" w:hAnsiTheme="majorHAnsi" w:cstheme="majorHAnsi"/>
          <w:sz w:val="24"/>
          <w:szCs w:val="24"/>
        </w:rPr>
        <w:t>his solution was based upon the verse</w:t>
      </w:r>
      <w:r w:rsidR="00C61BB7" w:rsidRPr="000E2CB1">
        <w:rPr>
          <w:rFonts w:asciiTheme="majorHAnsi" w:hAnsiTheme="majorHAnsi" w:cstheme="majorHAnsi"/>
          <w:i/>
          <w:iCs/>
          <w:sz w:val="24"/>
          <w:szCs w:val="24"/>
        </w:rPr>
        <w:t xml:space="preserve"> </w:t>
      </w:r>
      <w:r w:rsidR="00C61BB7" w:rsidRPr="000E2CB1">
        <w:rPr>
          <w:rFonts w:asciiTheme="majorHAnsi" w:hAnsiTheme="majorHAnsi" w:cstheme="majorHAnsi"/>
          <w:sz w:val="24"/>
          <w:szCs w:val="24"/>
        </w:rPr>
        <w:t xml:space="preserve">in </w:t>
      </w:r>
      <w:proofErr w:type="spellStart"/>
      <w:r w:rsidR="00C61BB7" w:rsidRPr="000E2CB1">
        <w:rPr>
          <w:rFonts w:asciiTheme="majorHAnsi" w:hAnsiTheme="majorHAnsi" w:cstheme="majorHAnsi"/>
          <w:i/>
          <w:iCs/>
          <w:sz w:val="24"/>
          <w:szCs w:val="24"/>
        </w:rPr>
        <w:t>parshas</w:t>
      </w:r>
      <w:proofErr w:type="spellEnd"/>
      <w:r w:rsidR="00C61BB7" w:rsidRPr="000E2CB1">
        <w:rPr>
          <w:rFonts w:asciiTheme="majorHAnsi" w:hAnsiTheme="majorHAnsi" w:cstheme="majorHAnsi"/>
          <w:i/>
          <w:iCs/>
          <w:sz w:val="24"/>
          <w:szCs w:val="24"/>
        </w:rPr>
        <w:t xml:space="preserve"> </w:t>
      </w:r>
      <w:proofErr w:type="spellStart"/>
      <w:r w:rsidR="00C61BB7" w:rsidRPr="000E2CB1">
        <w:rPr>
          <w:rFonts w:asciiTheme="majorHAnsi" w:hAnsiTheme="majorHAnsi" w:cstheme="majorHAnsi"/>
          <w:i/>
          <w:iCs/>
          <w:sz w:val="24"/>
          <w:szCs w:val="24"/>
        </w:rPr>
        <w:t>Mishpotim</w:t>
      </w:r>
      <w:proofErr w:type="spellEnd"/>
      <w:r w:rsidR="00C61BB7" w:rsidRPr="000E2CB1">
        <w:rPr>
          <w:rFonts w:asciiTheme="majorHAnsi" w:hAnsiTheme="majorHAnsi" w:cstheme="majorHAnsi"/>
          <w:i/>
          <w:iCs/>
          <w:sz w:val="24"/>
          <w:szCs w:val="24"/>
        </w:rPr>
        <w:t xml:space="preserve"> </w:t>
      </w:r>
      <w:r w:rsidR="00D3471C" w:rsidRPr="000E2CB1">
        <w:rPr>
          <w:rFonts w:asciiTheme="majorHAnsi" w:hAnsiTheme="majorHAnsi" w:cstheme="majorHAnsi"/>
          <w:sz w:val="24"/>
          <w:szCs w:val="24"/>
        </w:rPr>
        <w:t>which states:</w:t>
      </w:r>
    </w:p>
    <w:p w14:paraId="6C8C0E34" w14:textId="77777777" w:rsidR="00C61BB7" w:rsidRPr="000E2CB1" w:rsidRDefault="00C61BB7" w:rsidP="00DD3613">
      <w:pPr>
        <w:bidi/>
        <w:spacing w:line="240" w:lineRule="auto"/>
        <w:jc w:val="center"/>
        <w:rPr>
          <w:rFonts w:asciiTheme="majorHAnsi" w:hAnsiTheme="majorHAnsi" w:cstheme="majorHAnsi"/>
          <w:sz w:val="24"/>
          <w:szCs w:val="24"/>
          <w:lang w:bidi="he-IL"/>
        </w:rPr>
      </w:pPr>
      <w:r w:rsidRPr="000E2CB1">
        <w:rPr>
          <w:rFonts w:asciiTheme="majorHAnsi" w:hAnsiTheme="majorHAnsi" w:cstheme="majorHAnsi"/>
          <w:sz w:val="24"/>
          <w:szCs w:val="24"/>
          <w:rtl/>
          <w:lang w:bidi="he-IL"/>
        </w:rPr>
        <w:t>וכי יכה איש את עין עבדו או את עין אמתו ושחתה לחפשי ישלחנו תחת עינו</w:t>
      </w:r>
    </w:p>
    <w:p w14:paraId="5409BFD3" w14:textId="77777777" w:rsidR="00C61BB7" w:rsidRPr="000E2CB1" w:rsidRDefault="00C61BB7" w:rsidP="00DD3613">
      <w:pPr>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lang w:bidi="he-IL"/>
        </w:rPr>
        <w:t>And when a man strikes the eye of his servant of maidservant and destroys it, he shall send him free in lieu of the eye</w:t>
      </w:r>
      <w:r w:rsidR="00B06F94">
        <w:rPr>
          <w:rStyle w:val="FootnoteReference"/>
          <w:rFonts w:asciiTheme="majorHAnsi" w:hAnsiTheme="majorHAnsi" w:cstheme="majorHAnsi"/>
          <w:i/>
          <w:iCs/>
          <w:sz w:val="24"/>
          <w:szCs w:val="24"/>
          <w:lang w:bidi="he-IL"/>
        </w:rPr>
        <w:footnoteReference w:id="2"/>
      </w:r>
    </w:p>
    <w:p w14:paraId="1510E0E4" w14:textId="77777777" w:rsidR="00677AD5" w:rsidRPr="000E2CB1" w:rsidRDefault="00D3471C" w:rsidP="00F72313">
      <w:pPr>
        <w:spacing w:before="240" w:line="360" w:lineRule="auto"/>
        <w:rPr>
          <w:rFonts w:asciiTheme="majorHAnsi" w:hAnsiTheme="majorHAnsi" w:cstheme="majorHAnsi"/>
          <w:sz w:val="24"/>
          <w:szCs w:val="24"/>
          <w:shd w:val="clear" w:color="auto" w:fill="E9E9E7"/>
        </w:rPr>
      </w:pPr>
      <w:r w:rsidRPr="000E2CB1">
        <w:rPr>
          <w:rFonts w:asciiTheme="majorHAnsi" w:hAnsiTheme="majorHAnsi" w:cstheme="majorHAnsi"/>
          <w:sz w:val="24"/>
          <w:szCs w:val="24"/>
          <w:shd w:val="clear" w:color="auto" w:fill="FFFFFF" w:themeFill="background1"/>
        </w:rPr>
        <w:t xml:space="preserve">Unfortunately for </w:t>
      </w:r>
      <w:proofErr w:type="spellStart"/>
      <w:r w:rsidRPr="000E2CB1">
        <w:rPr>
          <w:rFonts w:asciiTheme="majorHAnsi" w:hAnsiTheme="majorHAnsi" w:cstheme="majorHAnsi"/>
          <w:sz w:val="24"/>
          <w:szCs w:val="24"/>
          <w:shd w:val="clear" w:color="auto" w:fill="FFFFFF" w:themeFill="background1"/>
        </w:rPr>
        <w:t>Rabban</w:t>
      </w:r>
      <w:proofErr w:type="spellEnd"/>
      <w:r w:rsidRPr="000E2CB1">
        <w:rPr>
          <w:rFonts w:asciiTheme="majorHAnsi" w:hAnsiTheme="majorHAnsi" w:cstheme="majorHAnsi"/>
          <w:sz w:val="24"/>
          <w:szCs w:val="24"/>
          <w:shd w:val="clear" w:color="auto" w:fill="FFFFFF" w:themeFill="background1"/>
        </w:rPr>
        <w:t xml:space="preserve"> Gamliel (and, perhaps more unfortunate for </w:t>
      </w:r>
      <w:proofErr w:type="spellStart"/>
      <w:r w:rsidRPr="000E2CB1">
        <w:rPr>
          <w:rFonts w:asciiTheme="majorHAnsi" w:hAnsiTheme="majorHAnsi" w:cstheme="majorHAnsi"/>
          <w:sz w:val="24"/>
          <w:szCs w:val="24"/>
          <w:shd w:val="clear" w:color="auto" w:fill="FFFFFF" w:themeFill="background1"/>
        </w:rPr>
        <w:t>Tevi</w:t>
      </w:r>
      <w:proofErr w:type="spellEnd"/>
      <w:r w:rsidRPr="000E2CB1">
        <w:rPr>
          <w:rFonts w:asciiTheme="majorHAnsi" w:hAnsiTheme="majorHAnsi" w:cstheme="majorHAnsi"/>
          <w:sz w:val="24"/>
          <w:szCs w:val="24"/>
          <w:shd w:val="clear" w:color="auto" w:fill="FFFFFF" w:themeFill="background1"/>
        </w:rPr>
        <w:t>)</w:t>
      </w:r>
      <w:r w:rsidR="00677AD5" w:rsidRPr="000E2CB1">
        <w:rPr>
          <w:rFonts w:asciiTheme="majorHAnsi" w:hAnsiTheme="majorHAnsi" w:cstheme="majorHAnsi"/>
          <w:sz w:val="24"/>
          <w:szCs w:val="24"/>
          <w:shd w:val="clear" w:color="auto" w:fill="FFFFFF" w:themeFill="background1"/>
        </w:rPr>
        <w:t xml:space="preserve">, </w:t>
      </w:r>
      <w:r w:rsidRPr="000E2CB1">
        <w:rPr>
          <w:rFonts w:asciiTheme="majorHAnsi" w:hAnsiTheme="majorHAnsi" w:cstheme="majorHAnsi"/>
          <w:sz w:val="24"/>
          <w:szCs w:val="24"/>
          <w:shd w:val="clear" w:color="auto" w:fill="FFFFFF" w:themeFill="background1"/>
        </w:rPr>
        <w:t>his</w:t>
      </w:r>
      <w:r w:rsidR="00677AD5" w:rsidRPr="000E2CB1">
        <w:rPr>
          <w:rFonts w:asciiTheme="majorHAnsi" w:hAnsiTheme="majorHAnsi" w:cstheme="majorHAnsi"/>
          <w:sz w:val="24"/>
          <w:szCs w:val="24"/>
          <w:shd w:val="clear" w:color="auto" w:fill="FFFFFF" w:themeFill="background1"/>
        </w:rPr>
        <w:t xml:space="preserve"> joy was put to an end by </w:t>
      </w:r>
      <w:proofErr w:type="spellStart"/>
      <w:r w:rsidR="004908CD" w:rsidRPr="000E2CB1">
        <w:rPr>
          <w:rFonts w:asciiTheme="majorHAnsi" w:hAnsiTheme="majorHAnsi" w:cstheme="majorHAnsi"/>
          <w:sz w:val="24"/>
          <w:szCs w:val="24"/>
          <w:shd w:val="clear" w:color="auto" w:fill="FFFFFF" w:themeFill="background1"/>
        </w:rPr>
        <w:t>Rebi</w:t>
      </w:r>
      <w:proofErr w:type="spellEnd"/>
      <w:r w:rsidR="004908CD" w:rsidRPr="000E2CB1">
        <w:rPr>
          <w:rFonts w:asciiTheme="majorHAnsi" w:hAnsiTheme="majorHAnsi" w:cstheme="majorHAnsi"/>
          <w:sz w:val="24"/>
          <w:szCs w:val="24"/>
          <w:shd w:val="clear" w:color="auto" w:fill="FFFFFF" w:themeFill="background1"/>
        </w:rPr>
        <w:t xml:space="preserve"> </w:t>
      </w:r>
      <w:r w:rsidR="00677AD5" w:rsidRPr="000E2CB1">
        <w:rPr>
          <w:rFonts w:asciiTheme="majorHAnsi" w:hAnsiTheme="majorHAnsi" w:cstheme="majorHAnsi"/>
          <w:sz w:val="24"/>
          <w:szCs w:val="24"/>
          <w:shd w:val="clear" w:color="auto" w:fill="FFFFFF" w:themeFill="background1"/>
        </w:rPr>
        <w:t xml:space="preserve">Yehoshua, who informed </w:t>
      </w:r>
      <w:proofErr w:type="spellStart"/>
      <w:r w:rsidR="00677AD5" w:rsidRPr="000E2CB1">
        <w:rPr>
          <w:rFonts w:asciiTheme="majorHAnsi" w:hAnsiTheme="majorHAnsi" w:cstheme="majorHAnsi"/>
          <w:sz w:val="24"/>
          <w:szCs w:val="24"/>
          <w:shd w:val="clear" w:color="auto" w:fill="FFFFFF" w:themeFill="background1"/>
        </w:rPr>
        <w:t>Rabban</w:t>
      </w:r>
      <w:proofErr w:type="spellEnd"/>
      <w:r w:rsidR="00677AD5" w:rsidRPr="000E2CB1">
        <w:rPr>
          <w:rFonts w:asciiTheme="majorHAnsi" w:hAnsiTheme="majorHAnsi" w:cstheme="majorHAnsi"/>
          <w:sz w:val="24"/>
          <w:szCs w:val="24"/>
          <w:shd w:val="clear" w:color="auto" w:fill="FFFFFF" w:themeFill="background1"/>
        </w:rPr>
        <w:t xml:space="preserve"> Gamliel that his</w:t>
      </w:r>
      <w:r w:rsidRPr="000E2CB1">
        <w:rPr>
          <w:rFonts w:asciiTheme="majorHAnsi" w:hAnsiTheme="majorHAnsi" w:cstheme="majorHAnsi"/>
          <w:sz w:val="24"/>
          <w:szCs w:val="24"/>
          <w:shd w:val="clear" w:color="auto" w:fill="FFFFFF" w:themeFill="background1"/>
        </w:rPr>
        <w:t xml:space="preserve"> belief was based upon a </w:t>
      </w:r>
      <w:r w:rsidRPr="000E2CB1">
        <w:rPr>
          <w:rFonts w:asciiTheme="majorHAnsi" w:hAnsiTheme="majorHAnsi" w:cstheme="majorHAnsi"/>
          <w:i/>
          <w:iCs/>
          <w:sz w:val="24"/>
          <w:szCs w:val="24"/>
          <w:shd w:val="clear" w:color="auto" w:fill="FFFFFF" w:themeFill="background1"/>
        </w:rPr>
        <w:t xml:space="preserve">halachic </w:t>
      </w:r>
      <w:r w:rsidRPr="000E2CB1">
        <w:rPr>
          <w:rFonts w:asciiTheme="majorHAnsi" w:hAnsiTheme="majorHAnsi" w:cstheme="majorHAnsi"/>
          <w:sz w:val="24"/>
          <w:szCs w:val="24"/>
          <w:shd w:val="clear" w:color="auto" w:fill="FFFFFF" w:themeFill="background1"/>
        </w:rPr>
        <w:t>error.</w:t>
      </w:r>
      <w:r w:rsidR="00677AD5" w:rsidRPr="000E2CB1">
        <w:rPr>
          <w:rFonts w:asciiTheme="majorHAnsi" w:hAnsiTheme="majorHAnsi" w:cstheme="majorHAnsi"/>
          <w:sz w:val="24"/>
          <w:szCs w:val="24"/>
          <w:shd w:val="clear" w:color="auto" w:fill="FFFFFF" w:themeFill="background1"/>
        </w:rPr>
        <w:t xml:space="preserve"> </w:t>
      </w:r>
      <w:commentRangeStart w:id="0"/>
      <w:r w:rsidR="00DD3613" w:rsidRPr="000E2CB1">
        <w:rPr>
          <w:rFonts w:asciiTheme="majorHAnsi" w:hAnsiTheme="majorHAnsi" w:cstheme="majorHAnsi"/>
          <w:sz w:val="24"/>
          <w:szCs w:val="24"/>
          <w:shd w:val="clear" w:color="auto" w:fill="FFFFFF" w:themeFill="background1"/>
        </w:rPr>
        <w:t>B</w:t>
      </w:r>
      <w:r w:rsidR="00677AD5" w:rsidRPr="000E2CB1">
        <w:rPr>
          <w:rFonts w:asciiTheme="majorHAnsi" w:hAnsiTheme="majorHAnsi" w:cstheme="majorHAnsi"/>
          <w:sz w:val="24"/>
          <w:szCs w:val="24"/>
          <w:shd w:val="clear" w:color="auto" w:fill="FFFFFF" w:themeFill="background1"/>
        </w:rPr>
        <w:t>ecause</w:t>
      </w:r>
      <w:r w:rsidRPr="000E2CB1">
        <w:rPr>
          <w:rFonts w:asciiTheme="majorHAnsi" w:hAnsiTheme="majorHAnsi" w:cstheme="majorHAnsi"/>
          <w:sz w:val="24"/>
          <w:szCs w:val="24"/>
          <w:shd w:val="clear" w:color="auto" w:fill="FFFFFF" w:themeFill="background1"/>
        </w:rPr>
        <w:t xml:space="preserve"> of a technicality that</w:t>
      </w:r>
      <w:r w:rsidR="00677AD5" w:rsidRPr="000E2CB1">
        <w:rPr>
          <w:rFonts w:asciiTheme="majorHAnsi" w:hAnsiTheme="majorHAnsi" w:cstheme="majorHAnsi"/>
          <w:sz w:val="24"/>
          <w:szCs w:val="24"/>
          <w:shd w:val="clear" w:color="auto" w:fill="FFFFFF" w:themeFill="background1"/>
        </w:rPr>
        <w:t xml:space="preserve"> the </w:t>
      </w:r>
      <w:r w:rsidR="00C61BB7" w:rsidRPr="000E2CB1">
        <w:rPr>
          <w:rFonts w:asciiTheme="majorHAnsi" w:hAnsiTheme="majorHAnsi" w:cstheme="majorHAnsi"/>
          <w:sz w:val="24"/>
          <w:szCs w:val="24"/>
          <w:shd w:val="clear" w:color="auto" w:fill="FFFFFF" w:themeFill="background1"/>
        </w:rPr>
        <w:t>freedom of ser</w:t>
      </w:r>
      <w:r w:rsidR="004908CD" w:rsidRPr="000E2CB1">
        <w:rPr>
          <w:rFonts w:asciiTheme="majorHAnsi" w:hAnsiTheme="majorHAnsi" w:cstheme="majorHAnsi"/>
          <w:sz w:val="24"/>
          <w:szCs w:val="24"/>
          <w:shd w:val="clear" w:color="auto" w:fill="FFFFFF" w:themeFill="background1"/>
        </w:rPr>
        <w:t xml:space="preserve">vant from his master’s servitude is categorized as a </w:t>
      </w:r>
      <w:r w:rsidRPr="000E2CB1">
        <w:rPr>
          <w:rFonts w:asciiTheme="majorHAnsi" w:hAnsiTheme="majorHAnsi" w:cstheme="majorHAnsi"/>
          <w:i/>
          <w:iCs/>
          <w:sz w:val="24"/>
          <w:szCs w:val="24"/>
          <w:shd w:val="clear" w:color="auto" w:fill="FFFFFF" w:themeFill="background1"/>
        </w:rPr>
        <w:t>k</w:t>
      </w:r>
      <w:r w:rsidR="001A28CB">
        <w:rPr>
          <w:rFonts w:asciiTheme="majorHAnsi" w:hAnsiTheme="majorHAnsi" w:cstheme="majorHAnsi"/>
          <w:i/>
          <w:iCs/>
          <w:sz w:val="24"/>
          <w:szCs w:val="24"/>
          <w:shd w:val="clear" w:color="auto" w:fill="FFFFFF" w:themeFill="background1"/>
        </w:rPr>
        <w:t>i</w:t>
      </w:r>
      <w:r w:rsidRPr="000E2CB1">
        <w:rPr>
          <w:rFonts w:asciiTheme="majorHAnsi" w:hAnsiTheme="majorHAnsi" w:cstheme="majorHAnsi"/>
          <w:i/>
          <w:iCs/>
          <w:sz w:val="24"/>
          <w:szCs w:val="24"/>
          <w:shd w:val="clear" w:color="auto" w:fill="FFFFFF" w:themeFill="background1"/>
        </w:rPr>
        <w:t xml:space="preserve">nas </w:t>
      </w:r>
      <w:r w:rsidRPr="000E2CB1">
        <w:rPr>
          <w:rFonts w:asciiTheme="majorHAnsi" w:hAnsiTheme="majorHAnsi" w:cstheme="majorHAnsi"/>
          <w:sz w:val="24"/>
          <w:szCs w:val="24"/>
          <w:shd w:val="clear" w:color="auto" w:fill="FFFFFF" w:themeFill="background1"/>
        </w:rPr>
        <w:t xml:space="preserve">payment </w:t>
      </w:r>
      <w:r w:rsidR="00677AD5" w:rsidRPr="000E2CB1">
        <w:rPr>
          <w:rFonts w:asciiTheme="majorHAnsi" w:hAnsiTheme="majorHAnsi" w:cstheme="majorHAnsi"/>
          <w:sz w:val="24"/>
          <w:szCs w:val="24"/>
          <w:shd w:val="clear" w:color="auto" w:fill="FFFFFF" w:themeFill="background1"/>
        </w:rPr>
        <w:t xml:space="preserve">and one who admits to such an obligation </w:t>
      </w:r>
      <w:r w:rsidR="004908CD" w:rsidRPr="000E2CB1">
        <w:rPr>
          <w:rFonts w:asciiTheme="majorHAnsi" w:hAnsiTheme="majorHAnsi" w:cstheme="majorHAnsi"/>
          <w:sz w:val="24"/>
          <w:szCs w:val="24"/>
          <w:shd w:val="clear" w:color="auto" w:fill="FFFFFF" w:themeFill="background1"/>
        </w:rPr>
        <w:t xml:space="preserve">(without </w:t>
      </w:r>
      <w:proofErr w:type="spellStart"/>
      <w:r w:rsidR="004908CD" w:rsidRPr="000E2CB1">
        <w:rPr>
          <w:rFonts w:asciiTheme="majorHAnsi" w:hAnsiTheme="majorHAnsi" w:cstheme="majorHAnsi"/>
          <w:i/>
          <w:iCs/>
          <w:sz w:val="24"/>
          <w:szCs w:val="24"/>
          <w:shd w:val="clear" w:color="auto" w:fill="FFFFFF" w:themeFill="background1"/>
        </w:rPr>
        <w:t>eidim</w:t>
      </w:r>
      <w:proofErr w:type="spellEnd"/>
      <w:r w:rsidR="004908CD" w:rsidRPr="000E2CB1">
        <w:rPr>
          <w:rFonts w:asciiTheme="majorHAnsi" w:hAnsiTheme="majorHAnsi" w:cstheme="majorHAnsi"/>
          <w:sz w:val="24"/>
          <w:szCs w:val="24"/>
          <w:shd w:val="clear" w:color="auto" w:fill="FFFFFF" w:themeFill="background1"/>
        </w:rPr>
        <w:t>)</w:t>
      </w:r>
      <w:r w:rsidR="004908CD" w:rsidRPr="000E2CB1">
        <w:rPr>
          <w:rFonts w:asciiTheme="majorHAnsi" w:hAnsiTheme="majorHAnsi" w:cstheme="majorHAnsi"/>
          <w:i/>
          <w:iCs/>
          <w:sz w:val="24"/>
          <w:szCs w:val="24"/>
          <w:shd w:val="clear" w:color="auto" w:fill="FFFFFF" w:themeFill="background1"/>
        </w:rPr>
        <w:t xml:space="preserve"> </w:t>
      </w:r>
      <w:r w:rsidR="00677AD5" w:rsidRPr="000E2CB1">
        <w:rPr>
          <w:rFonts w:asciiTheme="majorHAnsi" w:hAnsiTheme="majorHAnsi" w:cstheme="majorHAnsi"/>
          <w:sz w:val="24"/>
          <w:szCs w:val="24"/>
          <w:shd w:val="clear" w:color="auto" w:fill="FFFFFF" w:themeFill="background1"/>
        </w:rPr>
        <w:t>is exempt</w:t>
      </w:r>
      <w:r w:rsidRPr="000E2CB1">
        <w:rPr>
          <w:rFonts w:asciiTheme="majorHAnsi" w:hAnsiTheme="majorHAnsi" w:cstheme="majorHAnsi"/>
          <w:sz w:val="24"/>
          <w:szCs w:val="24"/>
          <w:shd w:val="clear" w:color="auto" w:fill="FFFFFF" w:themeFill="background1"/>
        </w:rPr>
        <w:t>ed</w:t>
      </w:r>
      <w:r w:rsidR="00677AD5" w:rsidRPr="000E2CB1">
        <w:rPr>
          <w:rFonts w:asciiTheme="majorHAnsi" w:hAnsiTheme="majorHAnsi" w:cstheme="majorHAnsi"/>
          <w:sz w:val="24"/>
          <w:szCs w:val="24"/>
          <w:shd w:val="clear" w:color="auto" w:fill="FFFFFF" w:themeFill="background1"/>
        </w:rPr>
        <w:t xml:space="preserve"> from payment</w:t>
      </w:r>
      <w:r w:rsidR="001A28CB">
        <w:rPr>
          <w:rFonts w:asciiTheme="majorHAnsi" w:hAnsiTheme="majorHAnsi" w:cstheme="majorHAnsi"/>
          <w:sz w:val="24"/>
          <w:szCs w:val="24"/>
          <w:shd w:val="clear" w:color="auto" w:fill="FFFFFF" w:themeFill="background1"/>
        </w:rPr>
        <w:t>,</w:t>
      </w:r>
      <w:r w:rsidRPr="000E2CB1">
        <w:rPr>
          <w:rStyle w:val="FootnoteReference"/>
          <w:rFonts w:asciiTheme="majorHAnsi" w:hAnsiTheme="majorHAnsi" w:cstheme="majorHAnsi"/>
          <w:sz w:val="24"/>
          <w:szCs w:val="24"/>
          <w:shd w:val="clear" w:color="auto" w:fill="FFFFFF" w:themeFill="background1"/>
        </w:rPr>
        <w:footnoteReference w:id="3"/>
      </w:r>
      <w:r w:rsidR="00DD3613" w:rsidRPr="000E2CB1">
        <w:rPr>
          <w:rFonts w:asciiTheme="majorHAnsi" w:hAnsiTheme="majorHAnsi" w:cstheme="majorHAnsi"/>
          <w:sz w:val="24"/>
          <w:szCs w:val="24"/>
          <w:shd w:val="clear" w:color="auto" w:fill="FFFFFF" w:themeFill="background1"/>
        </w:rPr>
        <w:t xml:space="preserve"> </w:t>
      </w:r>
      <w:proofErr w:type="spellStart"/>
      <w:r w:rsidR="00DD3613" w:rsidRPr="000E2CB1">
        <w:rPr>
          <w:rFonts w:asciiTheme="majorHAnsi" w:hAnsiTheme="majorHAnsi" w:cstheme="majorHAnsi"/>
          <w:sz w:val="24"/>
          <w:szCs w:val="24"/>
          <w:shd w:val="clear" w:color="auto" w:fill="FFFFFF" w:themeFill="background1"/>
        </w:rPr>
        <w:t>Tevi</w:t>
      </w:r>
      <w:proofErr w:type="spellEnd"/>
      <w:r w:rsidR="00DD3613" w:rsidRPr="000E2CB1">
        <w:rPr>
          <w:rFonts w:asciiTheme="majorHAnsi" w:hAnsiTheme="majorHAnsi" w:cstheme="majorHAnsi"/>
          <w:sz w:val="24"/>
          <w:szCs w:val="24"/>
          <w:shd w:val="clear" w:color="auto" w:fill="FFFFFF" w:themeFill="background1"/>
        </w:rPr>
        <w:t xml:space="preserve"> would</w:t>
      </w:r>
      <w:r w:rsidR="001A28CB">
        <w:rPr>
          <w:rFonts w:asciiTheme="majorHAnsi" w:hAnsiTheme="majorHAnsi" w:cstheme="majorHAnsi"/>
          <w:sz w:val="24"/>
          <w:szCs w:val="24"/>
          <w:shd w:val="clear" w:color="auto" w:fill="FFFFFF" w:themeFill="background1"/>
        </w:rPr>
        <w:t xml:space="preserve"> </w:t>
      </w:r>
      <w:r w:rsidR="007C4995" w:rsidRPr="000E2CB1">
        <w:rPr>
          <w:rFonts w:asciiTheme="majorHAnsi" w:hAnsiTheme="majorHAnsi" w:cstheme="majorHAnsi"/>
          <w:sz w:val="24"/>
          <w:szCs w:val="24"/>
          <w:shd w:val="clear" w:color="auto" w:fill="FFFFFF" w:themeFill="background1"/>
        </w:rPr>
        <w:t>ultimately not</w:t>
      </w:r>
      <w:r w:rsidRPr="000E2CB1">
        <w:rPr>
          <w:rFonts w:asciiTheme="majorHAnsi" w:hAnsiTheme="majorHAnsi" w:cstheme="majorHAnsi"/>
          <w:sz w:val="24"/>
          <w:szCs w:val="24"/>
          <w:shd w:val="clear" w:color="auto" w:fill="FFFFFF" w:themeFill="background1"/>
        </w:rPr>
        <w:t xml:space="preserve"> be </w:t>
      </w:r>
      <w:r w:rsidR="007C4995" w:rsidRPr="000E2CB1">
        <w:rPr>
          <w:rFonts w:asciiTheme="majorHAnsi" w:hAnsiTheme="majorHAnsi" w:cstheme="majorHAnsi"/>
          <w:sz w:val="24"/>
          <w:szCs w:val="24"/>
          <w:shd w:val="clear" w:color="auto" w:fill="FFFFFF" w:themeFill="background1"/>
        </w:rPr>
        <w:t>allowed to go free</w:t>
      </w:r>
      <w:r w:rsidRPr="000E2CB1">
        <w:rPr>
          <w:rFonts w:asciiTheme="majorHAnsi" w:hAnsiTheme="majorHAnsi" w:cstheme="majorHAnsi"/>
          <w:sz w:val="24"/>
          <w:szCs w:val="24"/>
          <w:shd w:val="clear" w:color="auto" w:fill="FFFFFF" w:themeFill="background1"/>
        </w:rPr>
        <w:t>.</w:t>
      </w:r>
      <w:r w:rsidR="00677AD5" w:rsidRPr="000E2CB1">
        <w:rPr>
          <w:rFonts w:asciiTheme="majorHAnsi" w:hAnsiTheme="majorHAnsi" w:cstheme="majorHAnsi"/>
          <w:sz w:val="24"/>
          <w:szCs w:val="24"/>
          <w:shd w:val="clear" w:color="auto" w:fill="FFFFFF" w:themeFill="background1"/>
        </w:rPr>
        <w:t xml:space="preserve"> </w:t>
      </w:r>
      <w:commentRangeEnd w:id="0"/>
      <w:r w:rsidR="00E47687">
        <w:rPr>
          <w:rStyle w:val="CommentReference"/>
        </w:rPr>
        <w:commentReference w:id="0"/>
      </w:r>
      <w:r w:rsidR="00677AD5" w:rsidRPr="000E2CB1">
        <w:rPr>
          <w:rFonts w:asciiTheme="majorHAnsi" w:hAnsiTheme="majorHAnsi" w:cstheme="majorHAnsi"/>
          <w:sz w:val="24"/>
          <w:szCs w:val="24"/>
          <w:shd w:val="clear" w:color="auto" w:fill="FFFFFF" w:themeFill="background1"/>
        </w:rPr>
        <w:t xml:space="preserve">Therefore, </w:t>
      </w:r>
      <w:r w:rsidR="004908CD" w:rsidRPr="000E2CB1">
        <w:rPr>
          <w:rFonts w:asciiTheme="majorHAnsi" w:hAnsiTheme="majorHAnsi" w:cstheme="majorHAnsi"/>
          <w:sz w:val="24"/>
          <w:szCs w:val="24"/>
          <w:shd w:val="clear" w:color="auto" w:fill="FFFFFF" w:themeFill="background1"/>
        </w:rPr>
        <w:t xml:space="preserve">according to </w:t>
      </w:r>
      <w:proofErr w:type="spellStart"/>
      <w:r w:rsidR="004908CD" w:rsidRPr="000E2CB1">
        <w:rPr>
          <w:rFonts w:asciiTheme="majorHAnsi" w:hAnsiTheme="majorHAnsi" w:cstheme="majorHAnsi"/>
          <w:sz w:val="24"/>
          <w:szCs w:val="24"/>
          <w:shd w:val="clear" w:color="auto" w:fill="FFFFFF" w:themeFill="background1"/>
        </w:rPr>
        <w:t>Rebi</w:t>
      </w:r>
      <w:proofErr w:type="spellEnd"/>
      <w:r w:rsidR="004908CD" w:rsidRPr="000E2CB1">
        <w:rPr>
          <w:rFonts w:asciiTheme="majorHAnsi" w:hAnsiTheme="majorHAnsi" w:cstheme="majorHAnsi"/>
          <w:sz w:val="24"/>
          <w:szCs w:val="24"/>
          <w:shd w:val="clear" w:color="auto" w:fill="FFFFFF" w:themeFill="background1"/>
        </w:rPr>
        <w:t xml:space="preserve"> Yehoshua</w:t>
      </w:r>
      <w:r w:rsidR="007C4995" w:rsidRPr="000E2CB1">
        <w:rPr>
          <w:rFonts w:asciiTheme="majorHAnsi" w:hAnsiTheme="majorHAnsi" w:cstheme="majorHAnsi"/>
          <w:sz w:val="24"/>
          <w:szCs w:val="24"/>
          <w:shd w:val="clear" w:color="auto" w:fill="FFFFFF" w:themeFill="background1"/>
        </w:rPr>
        <w:t>,</w:t>
      </w:r>
      <w:r w:rsidR="004908CD" w:rsidRPr="000E2CB1">
        <w:rPr>
          <w:rFonts w:asciiTheme="majorHAnsi" w:hAnsiTheme="majorHAnsi" w:cstheme="majorHAnsi"/>
          <w:sz w:val="24"/>
          <w:szCs w:val="24"/>
          <w:shd w:val="clear" w:color="auto" w:fill="FFFFFF" w:themeFill="background1"/>
        </w:rPr>
        <w:t xml:space="preserve"> </w:t>
      </w:r>
      <w:r w:rsidR="00677AD5" w:rsidRPr="000E2CB1">
        <w:rPr>
          <w:rFonts w:asciiTheme="majorHAnsi" w:hAnsiTheme="majorHAnsi" w:cstheme="majorHAnsi"/>
          <w:sz w:val="24"/>
          <w:szCs w:val="24"/>
          <w:shd w:val="clear" w:color="auto" w:fill="FFFFFF" w:themeFill="background1"/>
        </w:rPr>
        <w:t xml:space="preserve">because there were no witnesses present that </w:t>
      </w:r>
      <w:r w:rsidR="00DD3613" w:rsidRPr="000E2CB1">
        <w:rPr>
          <w:rFonts w:asciiTheme="majorHAnsi" w:hAnsiTheme="majorHAnsi" w:cstheme="majorHAnsi"/>
          <w:sz w:val="24"/>
          <w:szCs w:val="24"/>
          <w:shd w:val="clear" w:color="auto" w:fill="FFFFFF" w:themeFill="background1"/>
        </w:rPr>
        <w:t xml:space="preserve">were able to testify to the injury </w:t>
      </w:r>
      <w:r w:rsidR="007C4995" w:rsidRPr="000E2CB1">
        <w:rPr>
          <w:rFonts w:asciiTheme="majorHAnsi" w:hAnsiTheme="majorHAnsi" w:cstheme="majorHAnsi"/>
          <w:sz w:val="24"/>
          <w:szCs w:val="24"/>
          <w:shd w:val="clear" w:color="auto" w:fill="FFFFFF" w:themeFill="background1"/>
        </w:rPr>
        <w:t>inflicted</w:t>
      </w:r>
      <w:r w:rsidR="00DD3613" w:rsidRPr="000E2CB1">
        <w:rPr>
          <w:rFonts w:asciiTheme="majorHAnsi" w:hAnsiTheme="majorHAnsi" w:cstheme="majorHAnsi"/>
          <w:sz w:val="24"/>
          <w:szCs w:val="24"/>
          <w:shd w:val="clear" w:color="auto" w:fill="FFFFFF" w:themeFill="background1"/>
        </w:rPr>
        <w:t xml:space="preserve"> by </w:t>
      </w:r>
      <w:proofErr w:type="spellStart"/>
      <w:r w:rsidR="00DD3613" w:rsidRPr="000E2CB1">
        <w:rPr>
          <w:rFonts w:asciiTheme="majorHAnsi" w:hAnsiTheme="majorHAnsi" w:cstheme="majorHAnsi"/>
          <w:sz w:val="24"/>
          <w:szCs w:val="24"/>
          <w:shd w:val="clear" w:color="auto" w:fill="FFFFFF" w:themeFill="background1"/>
        </w:rPr>
        <w:t>Rabban</w:t>
      </w:r>
      <w:proofErr w:type="spellEnd"/>
      <w:r w:rsidR="00DD3613" w:rsidRPr="000E2CB1">
        <w:rPr>
          <w:rFonts w:asciiTheme="majorHAnsi" w:hAnsiTheme="majorHAnsi" w:cstheme="majorHAnsi"/>
          <w:sz w:val="24"/>
          <w:szCs w:val="24"/>
          <w:shd w:val="clear" w:color="auto" w:fill="FFFFFF" w:themeFill="background1"/>
        </w:rPr>
        <w:t xml:space="preserve"> Gamliel</w:t>
      </w:r>
      <w:r w:rsidR="007C4995" w:rsidRPr="000E2CB1">
        <w:rPr>
          <w:rFonts w:asciiTheme="majorHAnsi" w:hAnsiTheme="majorHAnsi" w:cstheme="majorHAnsi"/>
          <w:sz w:val="24"/>
          <w:szCs w:val="24"/>
          <w:shd w:val="clear" w:color="auto" w:fill="FFFFFF" w:themeFill="background1"/>
        </w:rPr>
        <w:t xml:space="preserve"> upon his slave, the</w:t>
      </w:r>
      <w:r w:rsidR="001A28CB">
        <w:rPr>
          <w:rFonts w:asciiTheme="majorHAnsi" w:hAnsiTheme="majorHAnsi" w:cstheme="majorHAnsi"/>
          <w:sz w:val="24"/>
          <w:szCs w:val="24"/>
          <w:shd w:val="clear" w:color="auto" w:fill="FFFFFF" w:themeFill="background1"/>
        </w:rPr>
        <w:t xml:space="preserve"> transgression of emancipating C</w:t>
      </w:r>
      <w:r w:rsidR="001A28CB" w:rsidRPr="000E2CB1">
        <w:rPr>
          <w:rFonts w:asciiTheme="majorHAnsi" w:hAnsiTheme="majorHAnsi" w:cstheme="majorHAnsi"/>
          <w:sz w:val="24"/>
          <w:szCs w:val="24"/>
          <w:shd w:val="clear" w:color="auto" w:fill="FFFFFF" w:themeFill="background1"/>
        </w:rPr>
        <w:t>anaanite</w:t>
      </w:r>
      <w:r w:rsidR="007C4995" w:rsidRPr="000E2CB1">
        <w:rPr>
          <w:rFonts w:asciiTheme="majorHAnsi" w:hAnsiTheme="majorHAnsi" w:cstheme="majorHAnsi"/>
          <w:sz w:val="24"/>
          <w:szCs w:val="24"/>
          <w:shd w:val="clear" w:color="auto" w:fill="FFFFFF" w:themeFill="background1"/>
        </w:rPr>
        <w:t xml:space="preserve"> slaves would continue to apply to </w:t>
      </w:r>
      <w:proofErr w:type="spellStart"/>
      <w:r w:rsidR="007C4995" w:rsidRPr="000E2CB1">
        <w:rPr>
          <w:rFonts w:asciiTheme="majorHAnsi" w:hAnsiTheme="majorHAnsi" w:cstheme="majorHAnsi"/>
          <w:sz w:val="24"/>
          <w:szCs w:val="24"/>
          <w:shd w:val="clear" w:color="auto" w:fill="FFFFFF" w:themeFill="background1"/>
        </w:rPr>
        <w:t>Tevi</w:t>
      </w:r>
      <w:proofErr w:type="spellEnd"/>
      <w:r w:rsidR="007C4995" w:rsidRPr="000E2CB1">
        <w:rPr>
          <w:rFonts w:asciiTheme="majorHAnsi" w:hAnsiTheme="majorHAnsi" w:cstheme="majorHAnsi"/>
          <w:sz w:val="24"/>
          <w:szCs w:val="24"/>
          <w:shd w:val="clear" w:color="auto" w:fill="FFFFFF" w:themeFill="background1"/>
        </w:rPr>
        <w:t xml:space="preserve">. </w:t>
      </w:r>
    </w:p>
    <w:p w14:paraId="43903922" w14:textId="77777777" w:rsidR="00A94B55" w:rsidRPr="000E2CB1" w:rsidRDefault="009333F4" w:rsidP="00F72313">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 xml:space="preserve">The </w:t>
      </w:r>
      <w:proofErr w:type="spellStart"/>
      <w:r w:rsidRPr="000E2CB1">
        <w:rPr>
          <w:rFonts w:asciiTheme="majorHAnsi" w:hAnsiTheme="majorHAnsi" w:cstheme="majorHAnsi"/>
          <w:sz w:val="24"/>
          <w:szCs w:val="24"/>
        </w:rPr>
        <w:t>Yerushalmi</w:t>
      </w:r>
      <w:proofErr w:type="spellEnd"/>
      <w:r w:rsidRPr="000E2CB1">
        <w:rPr>
          <w:rFonts w:asciiTheme="majorHAnsi" w:hAnsiTheme="majorHAnsi" w:cstheme="majorHAnsi"/>
          <w:sz w:val="24"/>
          <w:szCs w:val="24"/>
        </w:rPr>
        <w:t xml:space="preserve"> in the third </w:t>
      </w:r>
      <w:proofErr w:type="spellStart"/>
      <w:r w:rsidRPr="000E2CB1">
        <w:rPr>
          <w:rFonts w:asciiTheme="majorHAnsi" w:hAnsiTheme="majorHAnsi" w:cstheme="majorHAnsi"/>
          <w:i/>
          <w:iCs/>
          <w:sz w:val="24"/>
          <w:szCs w:val="24"/>
        </w:rPr>
        <w:t>perek</w:t>
      </w:r>
      <w:proofErr w:type="spellEnd"/>
      <w:r w:rsidRPr="000E2CB1">
        <w:rPr>
          <w:rFonts w:asciiTheme="majorHAnsi" w:hAnsiTheme="majorHAnsi" w:cstheme="majorHAnsi"/>
          <w:sz w:val="24"/>
          <w:szCs w:val="24"/>
        </w:rPr>
        <w:t xml:space="preserve"> of </w:t>
      </w:r>
      <w:proofErr w:type="spellStart"/>
      <w:r w:rsidRPr="000E2CB1">
        <w:rPr>
          <w:rFonts w:asciiTheme="majorHAnsi" w:hAnsiTheme="majorHAnsi" w:cstheme="majorHAnsi"/>
          <w:i/>
          <w:iCs/>
          <w:sz w:val="24"/>
          <w:szCs w:val="24"/>
        </w:rPr>
        <w:t>kesubos</w:t>
      </w:r>
      <w:proofErr w:type="spellEnd"/>
      <w:r w:rsidR="001268B7" w:rsidRPr="000E2CB1">
        <w:rPr>
          <w:rStyle w:val="FootnoteReference"/>
          <w:rFonts w:asciiTheme="majorHAnsi" w:hAnsiTheme="majorHAnsi" w:cstheme="majorHAnsi"/>
          <w:sz w:val="24"/>
          <w:szCs w:val="24"/>
        </w:rPr>
        <w:footnoteReference w:id="4"/>
      </w:r>
      <w:r w:rsidRPr="000E2CB1">
        <w:rPr>
          <w:rFonts w:asciiTheme="majorHAnsi" w:hAnsiTheme="majorHAnsi" w:cstheme="majorHAnsi"/>
          <w:sz w:val="24"/>
          <w:szCs w:val="24"/>
        </w:rPr>
        <w:t xml:space="preserve"> infers </w:t>
      </w:r>
      <w:r w:rsidR="007C4995" w:rsidRPr="000E2CB1">
        <w:rPr>
          <w:rFonts w:asciiTheme="majorHAnsi" w:hAnsiTheme="majorHAnsi" w:cstheme="majorHAnsi"/>
          <w:sz w:val="24"/>
          <w:szCs w:val="24"/>
        </w:rPr>
        <w:t>from this story that in a situation where</w:t>
      </w:r>
      <w:r w:rsidR="00677AD5" w:rsidRPr="000E2CB1">
        <w:rPr>
          <w:rFonts w:asciiTheme="majorHAnsi" w:hAnsiTheme="majorHAnsi" w:cstheme="majorHAnsi"/>
          <w:sz w:val="24"/>
          <w:szCs w:val="24"/>
        </w:rPr>
        <w:t xml:space="preserve"> </w:t>
      </w:r>
      <w:r w:rsidR="00677AD5" w:rsidRPr="000E2CB1">
        <w:rPr>
          <w:rFonts w:asciiTheme="majorHAnsi" w:hAnsiTheme="majorHAnsi" w:cstheme="majorHAnsi"/>
          <w:i/>
          <w:iCs/>
          <w:sz w:val="24"/>
          <w:szCs w:val="24"/>
        </w:rPr>
        <w:t xml:space="preserve">beis din </w:t>
      </w:r>
      <w:r w:rsidR="00677AD5" w:rsidRPr="000E2CB1">
        <w:rPr>
          <w:rFonts w:asciiTheme="majorHAnsi" w:hAnsiTheme="majorHAnsi" w:cstheme="majorHAnsi"/>
          <w:sz w:val="24"/>
          <w:szCs w:val="24"/>
        </w:rPr>
        <w:t xml:space="preserve">is unable to enforce payment of a </w:t>
      </w:r>
      <w:r w:rsidR="00677AD5"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00677AD5" w:rsidRPr="000E2CB1">
        <w:rPr>
          <w:rFonts w:asciiTheme="majorHAnsi" w:hAnsiTheme="majorHAnsi" w:cstheme="majorHAnsi"/>
          <w:i/>
          <w:iCs/>
          <w:sz w:val="24"/>
          <w:szCs w:val="24"/>
        </w:rPr>
        <w:t>nas</w:t>
      </w:r>
      <w:r w:rsidR="00677AD5" w:rsidRPr="000E2CB1">
        <w:rPr>
          <w:rFonts w:asciiTheme="majorHAnsi" w:hAnsiTheme="majorHAnsi" w:cstheme="majorHAnsi"/>
          <w:sz w:val="24"/>
          <w:szCs w:val="24"/>
        </w:rPr>
        <w:t xml:space="preserve">, there is also no obligation to pay </w:t>
      </w:r>
      <w:proofErr w:type="spellStart"/>
      <w:r w:rsidR="00677AD5" w:rsidRPr="000E2CB1">
        <w:rPr>
          <w:rFonts w:asciiTheme="majorHAnsi" w:hAnsiTheme="majorHAnsi" w:cstheme="majorHAnsi"/>
          <w:i/>
          <w:iCs/>
          <w:sz w:val="24"/>
          <w:szCs w:val="24"/>
        </w:rPr>
        <w:t>latzeis</w:t>
      </w:r>
      <w:proofErr w:type="spellEnd"/>
      <w:r w:rsidR="00677AD5" w:rsidRPr="000E2CB1">
        <w:rPr>
          <w:rFonts w:asciiTheme="majorHAnsi" w:hAnsiTheme="majorHAnsi" w:cstheme="majorHAnsi"/>
          <w:sz w:val="24"/>
          <w:szCs w:val="24"/>
        </w:rPr>
        <w:t xml:space="preserve"> </w:t>
      </w:r>
      <w:proofErr w:type="spellStart"/>
      <w:r w:rsidR="00677AD5" w:rsidRPr="000E2CB1">
        <w:rPr>
          <w:rFonts w:asciiTheme="majorHAnsi" w:hAnsiTheme="majorHAnsi" w:cstheme="majorHAnsi"/>
          <w:i/>
          <w:iCs/>
          <w:sz w:val="24"/>
          <w:szCs w:val="24"/>
        </w:rPr>
        <w:t>yedei</w:t>
      </w:r>
      <w:proofErr w:type="spellEnd"/>
      <w:r w:rsidR="00677AD5" w:rsidRPr="000E2CB1">
        <w:rPr>
          <w:rFonts w:asciiTheme="majorHAnsi" w:hAnsiTheme="majorHAnsi" w:cstheme="majorHAnsi"/>
          <w:i/>
          <w:iCs/>
          <w:sz w:val="24"/>
          <w:szCs w:val="24"/>
        </w:rPr>
        <w:t xml:space="preserve"> </w:t>
      </w:r>
      <w:proofErr w:type="spellStart"/>
      <w:r w:rsidR="00677AD5" w:rsidRPr="000E2CB1">
        <w:rPr>
          <w:rFonts w:asciiTheme="majorHAnsi" w:hAnsiTheme="majorHAnsi" w:cstheme="majorHAnsi"/>
          <w:i/>
          <w:iCs/>
          <w:sz w:val="24"/>
          <w:szCs w:val="24"/>
        </w:rPr>
        <w:t>shamayim</w:t>
      </w:r>
      <w:proofErr w:type="spellEnd"/>
      <w:r w:rsidR="00677AD5" w:rsidRPr="000E2CB1">
        <w:rPr>
          <w:rFonts w:asciiTheme="majorHAnsi" w:hAnsiTheme="majorHAnsi" w:cstheme="majorHAnsi"/>
          <w:sz w:val="24"/>
          <w:szCs w:val="24"/>
        </w:rPr>
        <w:t xml:space="preserve">. </w:t>
      </w:r>
      <w:r w:rsidR="002F38C9" w:rsidRPr="000E2CB1">
        <w:rPr>
          <w:rFonts w:asciiTheme="majorHAnsi" w:hAnsiTheme="majorHAnsi" w:cstheme="majorHAnsi"/>
          <w:sz w:val="24"/>
          <w:szCs w:val="24"/>
        </w:rPr>
        <w:t xml:space="preserve">This </w:t>
      </w:r>
      <w:proofErr w:type="spellStart"/>
      <w:r w:rsidR="002F38C9" w:rsidRPr="000E2CB1">
        <w:rPr>
          <w:rFonts w:asciiTheme="majorHAnsi" w:hAnsiTheme="majorHAnsi" w:cstheme="majorHAnsi"/>
          <w:sz w:val="24"/>
          <w:szCs w:val="24"/>
        </w:rPr>
        <w:t>yerushalmi</w:t>
      </w:r>
      <w:proofErr w:type="spellEnd"/>
      <w:r w:rsidR="002F38C9" w:rsidRPr="000E2CB1">
        <w:rPr>
          <w:rFonts w:asciiTheme="majorHAnsi" w:hAnsiTheme="majorHAnsi" w:cstheme="majorHAnsi"/>
          <w:sz w:val="24"/>
          <w:szCs w:val="24"/>
        </w:rPr>
        <w:t xml:space="preserve"> places </w:t>
      </w:r>
      <w:r w:rsidR="002F38C9"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002F38C9" w:rsidRPr="000E2CB1">
        <w:rPr>
          <w:rFonts w:asciiTheme="majorHAnsi" w:hAnsiTheme="majorHAnsi" w:cstheme="majorHAnsi"/>
          <w:i/>
          <w:iCs/>
          <w:sz w:val="24"/>
          <w:szCs w:val="24"/>
        </w:rPr>
        <w:t xml:space="preserve">nas </w:t>
      </w:r>
      <w:r w:rsidR="002F38C9" w:rsidRPr="000E2CB1">
        <w:rPr>
          <w:rFonts w:asciiTheme="majorHAnsi" w:hAnsiTheme="majorHAnsi" w:cstheme="majorHAnsi"/>
          <w:sz w:val="24"/>
          <w:szCs w:val="24"/>
        </w:rPr>
        <w:t xml:space="preserve">payment at odds with </w:t>
      </w:r>
      <w:r w:rsidR="002F38C9" w:rsidRPr="000E2CB1">
        <w:rPr>
          <w:rFonts w:asciiTheme="majorHAnsi" w:hAnsiTheme="majorHAnsi" w:cstheme="majorHAnsi"/>
          <w:i/>
          <w:iCs/>
          <w:sz w:val="24"/>
          <w:szCs w:val="24"/>
        </w:rPr>
        <w:t xml:space="preserve">mammon </w:t>
      </w:r>
      <w:r w:rsidR="000E2CB1" w:rsidRPr="000E2CB1">
        <w:rPr>
          <w:rFonts w:asciiTheme="majorHAnsi" w:hAnsiTheme="majorHAnsi" w:cstheme="majorHAnsi"/>
          <w:sz w:val="24"/>
          <w:szCs w:val="24"/>
        </w:rPr>
        <w:t xml:space="preserve">payments, where </w:t>
      </w:r>
      <w:r w:rsidR="002F38C9" w:rsidRPr="000E2CB1">
        <w:rPr>
          <w:rFonts w:asciiTheme="majorHAnsi" w:hAnsiTheme="majorHAnsi" w:cstheme="majorHAnsi"/>
          <w:sz w:val="24"/>
          <w:szCs w:val="24"/>
        </w:rPr>
        <w:t xml:space="preserve">lack of proof of one’s actions in a </w:t>
      </w:r>
      <w:r w:rsidR="002F38C9" w:rsidRPr="000E2CB1">
        <w:rPr>
          <w:rFonts w:asciiTheme="majorHAnsi" w:hAnsiTheme="majorHAnsi" w:cstheme="majorHAnsi"/>
          <w:i/>
          <w:iCs/>
          <w:sz w:val="24"/>
          <w:szCs w:val="24"/>
        </w:rPr>
        <w:t>beis din</w:t>
      </w:r>
      <w:r w:rsidR="002F38C9" w:rsidRPr="000E2CB1">
        <w:rPr>
          <w:rFonts w:asciiTheme="majorHAnsi" w:hAnsiTheme="majorHAnsi" w:cstheme="majorHAnsi"/>
          <w:sz w:val="24"/>
          <w:szCs w:val="24"/>
        </w:rPr>
        <w:t xml:space="preserve"> </w:t>
      </w:r>
      <w:r w:rsidR="003F507C" w:rsidRPr="000E2CB1">
        <w:rPr>
          <w:rFonts w:asciiTheme="majorHAnsi" w:hAnsiTheme="majorHAnsi" w:cstheme="majorHAnsi"/>
          <w:sz w:val="24"/>
          <w:szCs w:val="24"/>
        </w:rPr>
        <w:t xml:space="preserve">does not </w:t>
      </w:r>
      <w:r w:rsidR="00677AD5" w:rsidRPr="000E2CB1">
        <w:rPr>
          <w:rFonts w:asciiTheme="majorHAnsi" w:hAnsiTheme="majorHAnsi" w:cstheme="majorHAnsi"/>
          <w:sz w:val="24"/>
          <w:szCs w:val="24"/>
        </w:rPr>
        <w:t>absolve</w:t>
      </w:r>
      <w:r w:rsidR="002F38C9" w:rsidRPr="000E2CB1">
        <w:rPr>
          <w:rFonts w:asciiTheme="majorHAnsi" w:hAnsiTheme="majorHAnsi" w:cstheme="majorHAnsi"/>
          <w:sz w:val="24"/>
          <w:szCs w:val="24"/>
        </w:rPr>
        <w:t xml:space="preserve"> them of their</w:t>
      </w:r>
      <w:r w:rsidR="003F507C" w:rsidRPr="000E2CB1">
        <w:rPr>
          <w:rFonts w:asciiTheme="majorHAnsi" w:hAnsiTheme="majorHAnsi" w:cstheme="majorHAnsi"/>
          <w:sz w:val="24"/>
          <w:szCs w:val="24"/>
        </w:rPr>
        <w:t xml:space="preserve"> </w:t>
      </w:r>
      <w:r w:rsidR="00677AD5" w:rsidRPr="000E2CB1">
        <w:rPr>
          <w:rFonts w:asciiTheme="majorHAnsi" w:hAnsiTheme="majorHAnsi" w:cstheme="majorHAnsi"/>
          <w:sz w:val="24"/>
          <w:szCs w:val="24"/>
        </w:rPr>
        <w:t>obligation</w:t>
      </w:r>
      <w:r w:rsidR="00DD3613" w:rsidRPr="000E2CB1">
        <w:rPr>
          <w:rStyle w:val="FootnoteReference"/>
          <w:rFonts w:asciiTheme="majorHAnsi" w:hAnsiTheme="majorHAnsi" w:cstheme="majorHAnsi"/>
          <w:sz w:val="24"/>
          <w:szCs w:val="24"/>
        </w:rPr>
        <w:footnoteReference w:id="5"/>
      </w:r>
      <w:r w:rsidR="00677AD5" w:rsidRPr="000E2CB1">
        <w:rPr>
          <w:rFonts w:asciiTheme="majorHAnsi" w:hAnsiTheme="majorHAnsi" w:cstheme="majorHAnsi"/>
          <w:sz w:val="24"/>
          <w:szCs w:val="24"/>
        </w:rPr>
        <w:t xml:space="preserve">. For example, one who crashes his car into </w:t>
      </w:r>
      <w:r w:rsidR="004908CD" w:rsidRPr="000E2CB1">
        <w:rPr>
          <w:rFonts w:asciiTheme="majorHAnsi" w:hAnsiTheme="majorHAnsi" w:cstheme="majorHAnsi"/>
          <w:sz w:val="24"/>
          <w:szCs w:val="24"/>
        </w:rPr>
        <w:t>somebody else’s car</w:t>
      </w:r>
      <w:r w:rsidR="00677AD5" w:rsidRPr="000E2CB1">
        <w:rPr>
          <w:rFonts w:asciiTheme="majorHAnsi" w:hAnsiTheme="majorHAnsi" w:cstheme="majorHAnsi"/>
          <w:sz w:val="24"/>
          <w:szCs w:val="24"/>
        </w:rPr>
        <w:t xml:space="preserve"> and cause</w:t>
      </w:r>
      <w:r w:rsidR="004908CD" w:rsidRPr="000E2CB1">
        <w:rPr>
          <w:rFonts w:asciiTheme="majorHAnsi" w:hAnsiTheme="majorHAnsi" w:cstheme="majorHAnsi"/>
          <w:sz w:val="24"/>
          <w:szCs w:val="24"/>
        </w:rPr>
        <w:t>s</w:t>
      </w:r>
      <w:r w:rsidR="00677AD5" w:rsidRPr="000E2CB1">
        <w:rPr>
          <w:rFonts w:asciiTheme="majorHAnsi" w:hAnsiTheme="majorHAnsi" w:cstheme="majorHAnsi"/>
          <w:sz w:val="24"/>
          <w:szCs w:val="24"/>
        </w:rPr>
        <w:t xml:space="preserve"> damage</w:t>
      </w:r>
      <w:r w:rsidR="004908CD" w:rsidRPr="000E2CB1">
        <w:rPr>
          <w:rFonts w:asciiTheme="majorHAnsi" w:hAnsiTheme="majorHAnsi" w:cstheme="majorHAnsi"/>
          <w:sz w:val="24"/>
          <w:szCs w:val="24"/>
        </w:rPr>
        <w:t xml:space="preserve"> </w:t>
      </w:r>
      <w:r w:rsidR="00677AD5" w:rsidRPr="000E2CB1">
        <w:rPr>
          <w:rFonts w:asciiTheme="majorHAnsi" w:hAnsiTheme="majorHAnsi" w:cstheme="majorHAnsi"/>
          <w:sz w:val="24"/>
          <w:szCs w:val="24"/>
        </w:rPr>
        <w:t>i</w:t>
      </w:r>
      <w:r w:rsidR="003F507C" w:rsidRPr="000E2CB1">
        <w:rPr>
          <w:rFonts w:asciiTheme="majorHAnsi" w:hAnsiTheme="majorHAnsi" w:cstheme="majorHAnsi"/>
          <w:sz w:val="24"/>
          <w:szCs w:val="24"/>
        </w:rPr>
        <w:t>s</w:t>
      </w:r>
      <w:r w:rsidR="00677AD5" w:rsidRPr="000E2CB1">
        <w:rPr>
          <w:rFonts w:asciiTheme="majorHAnsi" w:hAnsiTheme="majorHAnsi" w:cstheme="majorHAnsi"/>
          <w:sz w:val="24"/>
          <w:szCs w:val="24"/>
        </w:rPr>
        <w:t xml:space="preserve"> obligated to pay for his actions regardless of the </w:t>
      </w:r>
      <w:r w:rsidR="003F507C" w:rsidRPr="000E2CB1">
        <w:rPr>
          <w:rFonts w:asciiTheme="majorHAnsi" w:hAnsiTheme="majorHAnsi" w:cstheme="majorHAnsi"/>
          <w:sz w:val="24"/>
          <w:szCs w:val="24"/>
        </w:rPr>
        <w:t xml:space="preserve">whether or not there is </w:t>
      </w:r>
      <w:r w:rsidR="00677AD5" w:rsidRPr="000E2CB1">
        <w:rPr>
          <w:rFonts w:asciiTheme="majorHAnsi" w:hAnsiTheme="majorHAnsi" w:cstheme="majorHAnsi"/>
          <w:sz w:val="24"/>
          <w:szCs w:val="24"/>
        </w:rPr>
        <w:t>proof.</w:t>
      </w:r>
      <w:r w:rsidR="002F38C9" w:rsidRPr="000E2CB1">
        <w:rPr>
          <w:rFonts w:asciiTheme="majorHAnsi" w:hAnsiTheme="majorHAnsi" w:cstheme="majorHAnsi"/>
          <w:sz w:val="24"/>
          <w:szCs w:val="24"/>
        </w:rPr>
        <w:t xml:space="preserve"> </w:t>
      </w:r>
      <w:r w:rsidR="00677AD5" w:rsidRPr="000E2CB1">
        <w:rPr>
          <w:rFonts w:asciiTheme="majorHAnsi" w:hAnsiTheme="majorHAnsi" w:cstheme="majorHAnsi"/>
          <w:sz w:val="24"/>
          <w:szCs w:val="24"/>
        </w:rPr>
        <w:t xml:space="preserve">Thus, </w:t>
      </w:r>
      <w:proofErr w:type="spellStart"/>
      <w:r w:rsidR="001268B7" w:rsidRPr="000E2CB1">
        <w:rPr>
          <w:rFonts w:asciiTheme="majorHAnsi" w:hAnsiTheme="majorHAnsi" w:cstheme="majorHAnsi"/>
          <w:sz w:val="24"/>
          <w:szCs w:val="24"/>
        </w:rPr>
        <w:t>Rabban</w:t>
      </w:r>
      <w:proofErr w:type="spellEnd"/>
      <w:r w:rsidR="001268B7" w:rsidRPr="000E2CB1">
        <w:rPr>
          <w:rFonts w:asciiTheme="majorHAnsi" w:hAnsiTheme="majorHAnsi" w:cstheme="majorHAnsi"/>
          <w:sz w:val="24"/>
          <w:szCs w:val="24"/>
        </w:rPr>
        <w:t xml:space="preserve"> Gamliel’s </w:t>
      </w:r>
      <w:r w:rsidR="001268B7" w:rsidRPr="000E2CB1">
        <w:rPr>
          <w:rFonts w:asciiTheme="majorHAnsi" w:hAnsiTheme="majorHAnsi" w:cstheme="majorHAnsi"/>
          <w:sz w:val="24"/>
          <w:szCs w:val="24"/>
          <w:lang w:bidi="he-IL"/>
        </w:rPr>
        <w:t>obligation</w:t>
      </w:r>
      <w:r w:rsidR="00F02623" w:rsidRPr="000E2CB1">
        <w:rPr>
          <w:rFonts w:asciiTheme="majorHAnsi" w:hAnsiTheme="majorHAnsi" w:cstheme="majorHAnsi"/>
          <w:sz w:val="24"/>
          <w:szCs w:val="24"/>
        </w:rPr>
        <w:t xml:space="preserve"> </w:t>
      </w:r>
      <w:r w:rsidR="00677AD5" w:rsidRPr="000E2CB1">
        <w:rPr>
          <w:rFonts w:asciiTheme="majorHAnsi" w:hAnsiTheme="majorHAnsi" w:cstheme="majorHAnsi"/>
          <w:sz w:val="24"/>
          <w:szCs w:val="24"/>
        </w:rPr>
        <w:t xml:space="preserve">to free </w:t>
      </w:r>
      <w:proofErr w:type="spellStart"/>
      <w:r w:rsidR="00677AD5" w:rsidRPr="000E2CB1">
        <w:rPr>
          <w:rFonts w:asciiTheme="majorHAnsi" w:hAnsiTheme="majorHAnsi" w:cstheme="majorHAnsi"/>
          <w:sz w:val="24"/>
          <w:szCs w:val="24"/>
        </w:rPr>
        <w:t>Tevi</w:t>
      </w:r>
      <w:proofErr w:type="spellEnd"/>
      <w:r w:rsidR="00677AD5" w:rsidRPr="000E2CB1">
        <w:rPr>
          <w:rFonts w:asciiTheme="majorHAnsi" w:hAnsiTheme="majorHAnsi" w:cstheme="majorHAnsi"/>
          <w:sz w:val="24"/>
          <w:szCs w:val="24"/>
        </w:rPr>
        <w:t xml:space="preserve"> </w:t>
      </w:r>
      <w:r w:rsidR="00F02623" w:rsidRPr="000E2CB1">
        <w:rPr>
          <w:rFonts w:asciiTheme="majorHAnsi" w:hAnsiTheme="majorHAnsi" w:cstheme="majorHAnsi"/>
          <w:sz w:val="24"/>
          <w:szCs w:val="24"/>
        </w:rPr>
        <w:t>i</w:t>
      </w:r>
      <w:r w:rsidR="00677AD5" w:rsidRPr="000E2CB1">
        <w:rPr>
          <w:rFonts w:asciiTheme="majorHAnsi" w:hAnsiTheme="majorHAnsi" w:cstheme="majorHAnsi"/>
          <w:sz w:val="24"/>
          <w:szCs w:val="24"/>
        </w:rPr>
        <w:t>s inherently different from a normal monetary payment</w:t>
      </w:r>
      <w:r w:rsidR="000E2CB1" w:rsidRPr="000E2CB1">
        <w:rPr>
          <w:rFonts w:asciiTheme="majorHAnsi" w:hAnsiTheme="majorHAnsi" w:cstheme="majorHAnsi"/>
          <w:sz w:val="24"/>
          <w:szCs w:val="24"/>
        </w:rPr>
        <w:t>,</w:t>
      </w:r>
      <w:r w:rsidR="00677AD5" w:rsidRPr="000E2CB1">
        <w:rPr>
          <w:rFonts w:asciiTheme="majorHAnsi" w:hAnsiTheme="majorHAnsi" w:cstheme="majorHAnsi"/>
          <w:sz w:val="24"/>
          <w:szCs w:val="24"/>
        </w:rPr>
        <w:t xml:space="preserve"> i</w:t>
      </w:r>
      <w:r w:rsidR="000E2CB1" w:rsidRPr="000E2CB1">
        <w:rPr>
          <w:rFonts w:asciiTheme="majorHAnsi" w:hAnsiTheme="majorHAnsi" w:cstheme="majorHAnsi"/>
          <w:sz w:val="24"/>
          <w:szCs w:val="24"/>
        </w:rPr>
        <w:t>n that his liability is totally</w:t>
      </w:r>
      <w:r w:rsidR="00677AD5" w:rsidRPr="000E2CB1">
        <w:rPr>
          <w:rFonts w:asciiTheme="majorHAnsi" w:hAnsiTheme="majorHAnsi" w:cstheme="majorHAnsi"/>
          <w:sz w:val="24"/>
          <w:szCs w:val="24"/>
        </w:rPr>
        <w:t xml:space="preserve"> </w:t>
      </w:r>
      <w:r w:rsidR="003F507C" w:rsidRPr="000E2CB1">
        <w:rPr>
          <w:rFonts w:asciiTheme="majorHAnsi" w:hAnsiTheme="majorHAnsi" w:cstheme="majorHAnsi"/>
          <w:sz w:val="24"/>
          <w:szCs w:val="24"/>
        </w:rPr>
        <w:t xml:space="preserve">dependent upon </w:t>
      </w:r>
      <w:r w:rsidR="00677AD5" w:rsidRPr="000E2CB1">
        <w:rPr>
          <w:rFonts w:asciiTheme="majorHAnsi" w:hAnsiTheme="majorHAnsi" w:cstheme="majorHAnsi"/>
          <w:i/>
          <w:iCs/>
          <w:sz w:val="24"/>
          <w:szCs w:val="24"/>
        </w:rPr>
        <w:t>beis din</w:t>
      </w:r>
      <w:r w:rsidR="000E2CB1" w:rsidRPr="000E2CB1">
        <w:rPr>
          <w:rFonts w:asciiTheme="majorHAnsi" w:hAnsiTheme="majorHAnsi" w:cstheme="majorHAnsi"/>
          <w:sz w:val="24"/>
          <w:szCs w:val="24"/>
        </w:rPr>
        <w:t>’s ruling which is based upon witness testimony.</w:t>
      </w:r>
    </w:p>
    <w:p w14:paraId="0EECB0EF" w14:textId="77777777" w:rsidR="000E2CB1" w:rsidRDefault="000E2CB1" w:rsidP="002F38C9">
      <w:pPr>
        <w:spacing w:line="360" w:lineRule="auto"/>
        <w:jc w:val="center"/>
        <w:rPr>
          <w:rFonts w:asciiTheme="majorHAnsi" w:hAnsiTheme="majorHAnsi" w:cstheme="majorHAnsi"/>
          <w:sz w:val="24"/>
          <w:szCs w:val="24"/>
          <w:u w:val="single"/>
        </w:rPr>
      </w:pPr>
    </w:p>
    <w:p w14:paraId="294C83A9" w14:textId="77777777" w:rsidR="006F7453" w:rsidRDefault="002F38C9" w:rsidP="00B06F94">
      <w:pPr>
        <w:spacing w:line="360" w:lineRule="auto"/>
        <w:jc w:val="center"/>
        <w:rPr>
          <w:rFonts w:asciiTheme="majorHAnsi" w:hAnsiTheme="majorHAnsi" w:cstheme="majorHAnsi"/>
          <w:sz w:val="24"/>
          <w:szCs w:val="24"/>
          <w:u w:val="single"/>
        </w:rPr>
      </w:pPr>
      <w:r w:rsidRPr="000E2CB1">
        <w:rPr>
          <w:rFonts w:asciiTheme="majorHAnsi" w:hAnsiTheme="majorHAnsi" w:cstheme="majorHAnsi"/>
          <w:sz w:val="24"/>
          <w:szCs w:val="24"/>
          <w:u w:val="single"/>
        </w:rPr>
        <w:t>The</w:t>
      </w:r>
      <w:r w:rsidR="007B4967">
        <w:rPr>
          <w:rFonts w:asciiTheme="majorHAnsi" w:hAnsiTheme="majorHAnsi" w:cstheme="majorHAnsi"/>
          <w:sz w:val="24"/>
          <w:szCs w:val="24"/>
          <w:u w:val="single"/>
        </w:rPr>
        <w:t xml:space="preserve"> Difference</w:t>
      </w:r>
      <w:r w:rsidRPr="000E2CB1">
        <w:rPr>
          <w:rFonts w:asciiTheme="majorHAnsi" w:hAnsiTheme="majorHAnsi" w:cstheme="majorHAnsi"/>
          <w:sz w:val="24"/>
          <w:szCs w:val="24"/>
          <w:u w:val="single"/>
        </w:rPr>
        <w:t xml:space="preserve"> between K</w:t>
      </w:r>
      <w:r w:rsidR="007B4967">
        <w:rPr>
          <w:rFonts w:asciiTheme="majorHAnsi" w:hAnsiTheme="majorHAnsi" w:cstheme="majorHAnsi"/>
          <w:sz w:val="24"/>
          <w:szCs w:val="24"/>
          <w:u w:val="single"/>
        </w:rPr>
        <w:t>i</w:t>
      </w:r>
      <w:r w:rsidRPr="000E2CB1">
        <w:rPr>
          <w:rFonts w:asciiTheme="majorHAnsi" w:hAnsiTheme="majorHAnsi" w:cstheme="majorHAnsi"/>
          <w:sz w:val="24"/>
          <w:szCs w:val="24"/>
          <w:u w:val="single"/>
        </w:rPr>
        <w:t xml:space="preserve">nas and </w:t>
      </w:r>
      <w:proofErr w:type="spellStart"/>
      <w:r w:rsidRPr="000E2CB1">
        <w:rPr>
          <w:rFonts w:asciiTheme="majorHAnsi" w:hAnsiTheme="majorHAnsi" w:cstheme="majorHAnsi"/>
          <w:sz w:val="24"/>
          <w:szCs w:val="24"/>
          <w:u w:val="single"/>
        </w:rPr>
        <w:t>Mamon</w:t>
      </w:r>
      <w:proofErr w:type="spellEnd"/>
      <w:r w:rsidR="000E2CB1">
        <w:rPr>
          <w:rFonts w:asciiTheme="majorHAnsi" w:hAnsiTheme="majorHAnsi" w:cstheme="majorHAnsi"/>
          <w:sz w:val="24"/>
          <w:szCs w:val="24"/>
          <w:u w:val="single"/>
        </w:rPr>
        <w:t xml:space="preserve"> Payments</w:t>
      </w:r>
    </w:p>
    <w:p w14:paraId="7763C521" w14:textId="77777777" w:rsidR="007D1791" w:rsidRPr="007D1791" w:rsidRDefault="007D1791" w:rsidP="007D1791">
      <w:pPr>
        <w:spacing w:line="360" w:lineRule="auto"/>
        <w:rPr>
          <w:rFonts w:asciiTheme="majorHAnsi" w:hAnsiTheme="majorHAnsi" w:cstheme="majorHAnsi"/>
          <w:i/>
          <w:iCs/>
          <w:sz w:val="24"/>
          <w:szCs w:val="24"/>
          <w:u w:val="single"/>
        </w:rPr>
      </w:pPr>
      <w:proofErr w:type="spellStart"/>
      <w:r w:rsidRPr="007D1791">
        <w:rPr>
          <w:rFonts w:asciiTheme="majorHAnsi" w:hAnsiTheme="majorHAnsi" w:cstheme="majorHAnsi"/>
          <w:i/>
          <w:iCs/>
          <w:sz w:val="24"/>
          <w:szCs w:val="24"/>
          <w:u w:val="single"/>
        </w:rPr>
        <w:t>Makkos</w:t>
      </w:r>
      <w:proofErr w:type="spellEnd"/>
      <w:r w:rsidRPr="007D1791">
        <w:rPr>
          <w:rFonts w:asciiTheme="majorHAnsi" w:hAnsiTheme="majorHAnsi" w:cstheme="majorHAnsi"/>
          <w:i/>
          <w:iCs/>
          <w:sz w:val="24"/>
          <w:szCs w:val="24"/>
          <w:u w:val="single"/>
        </w:rPr>
        <w:t xml:space="preserve"> 5a</w:t>
      </w:r>
    </w:p>
    <w:p w14:paraId="498E81EB" w14:textId="77777777" w:rsidR="006B1861" w:rsidRPr="000E2CB1" w:rsidRDefault="006B1861" w:rsidP="00DD3613">
      <w:pPr>
        <w:pStyle w:val="he"/>
        <w:shd w:val="clear" w:color="auto" w:fill="FFFFFF" w:themeFill="background1"/>
        <w:bidi/>
        <w:spacing w:before="0" w:beforeAutospacing="0" w:after="0" w:afterAutospacing="0"/>
        <w:jc w:val="center"/>
        <w:rPr>
          <w:rFonts w:asciiTheme="majorHAnsi" w:hAnsiTheme="majorHAnsi" w:cstheme="majorHAnsi"/>
          <w:i/>
          <w:iCs/>
          <w:color w:val="333333"/>
        </w:rPr>
      </w:pPr>
      <w:r w:rsidRPr="000E2CB1">
        <w:rPr>
          <w:rFonts w:asciiTheme="majorHAnsi" w:hAnsiTheme="majorHAnsi" w:cstheme="majorHAnsi"/>
          <w:i/>
          <w:iCs/>
          <w:color w:val="333333"/>
          <w:rtl/>
        </w:rPr>
        <w:lastRenderedPageBreak/>
        <w:t>כן לענין תשלומי קנס</w:t>
      </w:r>
    </w:p>
    <w:p w14:paraId="7B1AE2D1" w14:textId="77777777" w:rsidR="006B1861" w:rsidRPr="000E2CB1" w:rsidRDefault="006B1861" w:rsidP="00DD3613">
      <w:pPr>
        <w:pStyle w:val="he"/>
        <w:shd w:val="clear" w:color="auto" w:fill="FFFFFF" w:themeFill="background1"/>
        <w:bidi/>
        <w:spacing w:before="0" w:beforeAutospacing="0" w:after="0" w:afterAutospacing="0"/>
        <w:jc w:val="center"/>
        <w:rPr>
          <w:rFonts w:asciiTheme="majorHAnsi" w:hAnsiTheme="majorHAnsi" w:cstheme="majorHAnsi"/>
          <w:i/>
          <w:iCs/>
          <w:color w:val="333333"/>
        </w:rPr>
      </w:pPr>
      <w:r w:rsidRPr="000E2CB1">
        <w:rPr>
          <w:rFonts w:asciiTheme="majorHAnsi" w:hAnsiTheme="majorHAnsi" w:cstheme="majorHAnsi"/>
          <w:i/>
          <w:iCs/>
          <w:color w:val="333333"/>
          <w:rtl/>
        </w:rPr>
        <w:t>באו שנים ואמרו בחד בשבתא גנב וטבח ומכר ובאו שנים ואמרו בחד בשבתא עמנו הייתם אלא בתרי בשבתא גנב וטבח ומכר משלמין ולא עוד אלא אפילו אמרו בערב שבת גנב וטבח ומכר משלמין דבעידנא דקא מסהדי גברא לאו בר תשלומין הוא</w:t>
      </w:r>
    </w:p>
    <w:p w14:paraId="517C72F2" w14:textId="77777777" w:rsidR="00572BD4" w:rsidRPr="000E2CB1" w:rsidRDefault="00572BD4" w:rsidP="00DD3613">
      <w:pPr>
        <w:pStyle w:val="he"/>
        <w:shd w:val="clear" w:color="auto" w:fill="FFFFFF" w:themeFill="background1"/>
        <w:spacing w:before="0" w:beforeAutospacing="0" w:after="0" w:afterAutospacing="0"/>
        <w:jc w:val="center"/>
        <w:rPr>
          <w:rFonts w:asciiTheme="majorHAnsi" w:hAnsiTheme="majorHAnsi" w:cstheme="majorHAnsi"/>
          <w:i/>
          <w:iCs/>
          <w:color w:val="333333"/>
        </w:rPr>
      </w:pPr>
    </w:p>
    <w:p w14:paraId="2E52940B" w14:textId="77777777" w:rsidR="00C04BCD" w:rsidRPr="000E2CB1" w:rsidRDefault="00C04BCD" w:rsidP="00DD3613">
      <w:pPr>
        <w:pStyle w:val="he"/>
        <w:shd w:val="clear" w:color="auto" w:fill="FFFFFF" w:themeFill="background1"/>
        <w:spacing w:before="0" w:beforeAutospacing="0" w:after="0" w:afterAutospacing="0"/>
        <w:jc w:val="center"/>
        <w:rPr>
          <w:rFonts w:asciiTheme="majorHAnsi" w:hAnsiTheme="majorHAnsi" w:cstheme="majorHAnsi"/>
          <w:i/>
          <w:iCs/>
          <w:color w:val="333333"/>
          <w:rtl/>
        </w:rPr>
      </w:pPr>
      <w:r w:rsidRPr="000E2CB1">
        <w:rPr>
          <w:rFonts w:asciiTheme="majorHAnsi" w:hAnsiTheme="majorHAnsi" w:cstheme="majorHAnsi"/>
          <w:i/>
          <w:iCs/>
          <w:color w:val="333333"/>
        </w:rPr>
        <w:t xml:space="preserve">…and similarly with regards to penal payments. If two witnesses came and said that on Sunday someone stole, slaughtered and sold and animal and two other witnesses come and say [it is impossible for you to know that as] on Sunday you were with us, but the incident actually occurred on Monday, the original set of witnesses have to pay. Furthermore, even if the second pair claimed the incident occurred on Friday, the first set must still pay as at the time of their testimony, the accused was not yet obligated to pay  </w:t>
      </w:r>
    </w:p>
    <w:p w14:paraId="31063394" w14:textId="77777777" w:rsidR="006B1861" w:rsidRPr="000E2CB1" w:rsidRDefault="006B1861">
      <w:pPr>
        <w:spacing w:line="360" w:lineRule="auto"/>
        <w:rPr>
          <w:rFonts w:asciiTheme="majorHAnsi" w:hAnsiTheme="majorHAnsi" w:cstheme="majorHAnsi"/>
          <w:sz w:val="24"/>
          <w:szCs w:val="24"/>
        </w:rPr>
      </w:pPr>
    </w:p>
    <w:p w14:paraId="55F5767A" w14:textId="77777777" w:rsidR="00DA79BA" w:rsidRPr="000E2CB1" w:rsidRDefault="001268B7" w:rsidP="00250DA7">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The G</w:t>
      </w:r>
      <w:r w:rsidR="00DA79BA" w:rsidRPr="000E2CB1">
        <w:rPr>
          <w:rFonts w:asciiTheme="majorHAnsi" w:hAnsiTheme="majorHAnsi" w:cstheme="majorHAnsi"/>
          <w:sz w:val="24"/>
          <w:szCs w:val="24"/>
        </w:rPr>
        <w:t xml:space="preserve">emara in </w:t>
      </w:r>
      <w:proofErr w:type="spellStart"/>
      <w:r w:rsidR="00F545E6" w:rsidRPr="000E2CB1">
        <w:rPr>
          <w:rFonts w:asciiTheme="majorHAnsi" w:hAnsiTheme="majorHAnsi" w:cstheme="majorHAnsi"/>
          <w:sz w:val="24"/>
          <w:szCs w:val="24"/>
        </w:rPr>
        <w:t>Ma</w:t>
      </w:r>
      <w:r w:rsidR="00DA79BA" w:rsidRPr="000E2CB1">
        <w:rPr>
          <w:rFonts w:asciiTheme="majorHAnsi" w:hAnsiTheme="majorHAnsi" w:cstheme="majorHAnsi"/>
          <w:sz w:val="24"/>
          <w:szCs w:val="24"/>
        </w:rPr>
        <w:t>kkos</w:t>
      </w:r>
      <w:proofErr w:type="spellEnd"/>
      <w:r w:rsidR="00DA79BA" w:rsidRPr="000E2CB1">
        <w:rPr>
          <w:rFonts w:asciiTheme="majorHAnsi" w:hAnsiTheme="majorHAnsi" w:cstheme="majorHAnsi"/>
          <w:sz w:val="24"/>
          <w:szCs w:val="24"/>
        </w:rPr>
        <w:t xml:space="preserve"> 5a </w:t>
      </w:r>
      <w:r w:rsidR="00F72313">
        <w:rPr>
          <w:rFonts w:asciiTheme="majorHAnsi" w:hAnsiTheme="majorHAnsi" w:cstheme="majorHAnsi"/>
          <w:sz w:val="24"/>
          <w:szCs w:val="24"/>
        </w:rPr>
        <w:t xml:space="preserve">distinguishes between </w:t>
      </w:r>
      <w:r w:rsidR="00DA79BA" w:rsidRPr="000E2CB1">
        <w:rPr>
          <w:rFonts w:asciiTheme="majorHAnsi" w:hAnsiTheme="majorHAnsi" w:cstheme="majorHAnsi"/>
          <w:sz w:val="24"/>
          <w:szCs w:val="24"/>
        </w:rPr>
        <w:t>witn</w:t>
      </w:r>
      <w:r w:rsidRPr="000E2CB1">
        <w:rPr>
          <w:rFonts w:asciiTheme="majorHAnsi" w:hAnsiTheme="majorHAnsi" w:cstheme="majorHAnsi"/>
          <w:sz w:val="24"/>
          <w:szCs w:val="24"/>
        </w:rPr>
        <w:t>esses</w:t>
      </w:r>
      <w:r w:rsidR="00F72313">
        <w:rPr>
          <w:rFonts w:asciiTheme="majorHAnsi" w:hAnsiTheme="majorHAnsi" w:cstheme="majorHAnsi"/>
          <w:sz w:val="24"/>
          <w:szCs w:val="24"/>
        </w:rPr>
        <w:t xml:space="preserve"> who</w:t>
      </w:r>
      <w:r w:rsidRPr="000E2CB1">
        <w:rPr>
          <w:rFonts w:asciiTheme="majorHAnsi" w:hAnsiTheme="majorHAnsi" w:cstheme="majorHAnsi"/>
          <w:sz w:val="24"/>
          <w:szCs w:val="24"/>
        </w:rPr>
        <w:t xml:space="preserve"> are found to be </w:t>
      </w:r>
      <w:proofErr w:type="spellStart"/>
      <w:r w:rsidRPr="000E2CB1">
        <w:rPr>
          <w:rFonts w:asciiTheme="majorHAnsi" w:hAnsiTheme="majorHAnsi" w:cstheme="majorHAnsi"/>
          <w:i/>
          <w:iCs/>
          <w:sz w:val="24"/>
          <w:szCs w:val="24"/>
        </w:rPr>
        <w:t>eidim</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zom</w:t>
      </w:r>
      <w:r w:rsidR="00DA79BA" w:rsidRPr="000E2CB1">
        <w:rPr>
          <w:rFonts w:asciiTheme="majorHAnsi" w:hAnsiTheme="majorHAnsi" w:cstheme="majorHAnsi"/>
          <w:i/>
          <w:iCs/>
          <w:sz w:val="24"/>
          <w:szCs w:val="24"/>
        </w:rPr>
        <w:t>emim</w:t>
      </w:r>
      <w:proofErr w:type="spellEnd"/>
      <w:r w:rsidR="00F72313">
        <w:rPr>
          <w:rFonts w:asciiTheme="majorHAnsi" w:hAnsiTheme="majorHAnsi" w:cstheme="majorHAnsi"/>
          <w:sz w:val="24"/>
          <w:szCs w:val="24"/>
        </w:rPr>
        <w:t xml:space="preserve"> </w:t>
      </w:r>
      <w:r w:rsidR="00815EFB">
        <w:rPr>
          <w:rFonts w:asciiTheme="majorHAnsi" w:hAnsiTheme="majorHAnsi" w:cstheme="majorHAnsi"/>
          <w:sz w:val="24"/>
          <w:szCs w:val="24"/>
        </w:rPr>
        <w:t xml:space="preserve">who </w:t>
      </w:r>
      <w:r w:rsidR="002D59D1">
        <w:rPr>
          <w:rFonts w:asciiTheme="majorHAnsi" w:hAnsiTheme="majorHAnsi" w:cstheme="majorHAnsi"/>
          <w:sz w:val="24"/>
          <w:szCs w:val="24"/>
        </w:rPr>
        <w:t>testify falsely in an</w:t>
      </w:r>
      <w:r w:rsidR="00815EFB">
        <w:rPr>
          <w:rFonts w:asciiTheme="majorHAnsi" w:hAnsiTheme="majorHAnsi" w:cstheme="majorHAnsi"/>
          <w:sz w:val="24"/>
          <w:szCs w:val="24"/>
        </w:rPr>
        <w:t xml:space="preserve"> attempt to obligate another to pay </w:t>
      </w:r>
      <w:r w:rsidR="00F72313">
        <w:rPr>
          <w:rFonts w:asciiTheme="majorHAnsi" w:hAnsiTheme="majorHAnsi" w:cstheme="majorHAnsi"/>
          <w:i/>
          <w:iCs/>
          <w:sz w:val="24"/>
          <w:szCs w:val="24"/>
        </w:rPr>
        <w:t xml:space="preserve">mammon </w:t>
      </w:r>
      <w:r w:rsidR="00815EFB">
        <w:rPr>
          <w:rFonts w:asciiTheme="majorHAnsi" w:hAnsiTheme="majorHAnsi" w:cstheme="majorHAnsi"/>
          <w:sz w:val="24"/>
          <w:szCs w:val="24"/>
        </w:rPr>
        <w:t>payments</w:t>
      </w:r>
      <w:r w:rsidR="00F72313">
        <w:rPr>
          <w:rFonts w:asciiTheme="majorHAnsi" w:hAnsiTheme="majorHAnsi" w:cstheme="majorHAnsi"/>
          <w:sz w:val="24"/>
          <w:szCs w:val="24"/>
        </w:rPr>
        <w:t xml:space="preserve"> </w:t>
      </w:r>
      <w:r w:rsidR="00DA79BA" w:rsidRPr="000E2CB1">
        <w:rPr>
          <w:rFonts w:asciiTheme="majorHAnsi" w:hAnsiTheme="majorHAnsi" w:cstheme="majorHAnsi"/>
          <w:sz w:val="24"/>
          <w:szCs w:val="24"/>
        </w:rPr>
        <w:t xml:space="preserve">and </w:t>
      </w:r>
      <w:r w:rsidR="00815EFB">
        <w:rPr>
          <w:rFonts w:asciiTheme="majorHAnsi" w:hAnsiTheme="majorHAnsi" w:cstheme="majorHAnsi"/>
          <w:sz w:val="24"/>
          <w:szCs w:val="24"/>
        </w:rPr>
        <w:t xml:space="preserve">those who falsely attempt to obligate </w:t>
      </w:r>
      <w:r w:rsidR="002D59D1">
        <w:rPr>
          <w:rFonts w:asciiTheme="majorHAnsi" w:hAnsiTheme="majorHAnsi" w:cstheme="majorHAnsi"/>
          <w:sz w:val="24"/>
          <w:szCs w:val="24"/>
        </w:rPr>
        <w:t xml:space="preserve">another </w:t>
      </w:r>
      <w:r w:rsidR="00DA79BA" w:rsidRPr="000E2CB1">
        <w:rPr>
          <w:rFonts w:asciiTheme="majorHAnsi" w:hAnsiTheme="majorHAnsi" w:cstheme="majorHAnsi"/>
          <w:i/>
          <w:iCs/>
          <w:sz w:val="24"/>
          <w:szCs w:val="24"/>
        </w:rPr>
        <w:t>k</w:t>
      </w:r>
      <w:r w:rsidR="00E10FD1">
        <w:rPr>
          <w:rFonts w:asciiTheme="majorHAnsi" w:hAnsiTheme="majorHAnsi" w:cstheme="majorHAnsi"/>
          <w:i/>
          <w:iCs/>
          <w:sz w:val="24"/>
          <w:szCs w:val="24"/>
        </w:rPr>
        <w:t>i</w:t>
      </w:r>
      <w:r w:rsidR="00DA79BA" w:rsidRPr="000E2CB1">
        <w:rPr>
          <w:rFonts w:asciiTheme="majorHAnsi" w:hAnsiTheme="majorHAnsi" w:cstheme="majorHAnsi"/>
          <w:i/>
          <w:iCs/>
          <w:sz w:val="24"/>
          <w:szCs w:val="24"/>
        </w:rPr>
        <w:t xml:space="preserve">nas </w:t>
      </w:r>
      <w:r w:rsidR="00815EFB">
        <w:rPr>
          <w:rFonts w:asciiTheme="majorHAnsi" w:hAnsiTheme="majorHAnsi" w:cstheme="majorHAnsi"/>
          <w:sz w:val="24"/>
          <w:szCs w:val="24"/>
        </w:rPr>
        <w:t>payments</w:t>
      </w:r>
      <w:r w:rsidR="00DA79BA" w:rsidRPr="000E2CB1">
        <w:rPr>
          <w:rFonts w:asciiTheme="majorHAnsi" w:hAnsiTheme="majorHAnsi" w:cstheme="majorHAnsi"/>
          <w:sz w:val="24"/>
          <w:szCs w:val="24"/>
        </w:rPr>
        <w:t xml:space="preserve">. </w:t>
      </w:r>
      <w:r w:rsidR="00815EFB">
        <w:rPr>
          <w:rFonts w:asciiTheme="majorHAnsi" w:hAnsiTheme="majorHAnsi" w:cstheme="majorHAnsi"/>
          <w:sz w:val="24"/>
          <w:szCs w:val="24"/>
        </w:rPr>
        <w:t>With regards to the former, if it is proved that the subject whom they have testified against has happened to have been committed the same act</w:t>
      </w:r>
      <w:r w:rsidR="00781E3D">
        <w:rPr>
          <w:rFonts w:asciiTheme="majorHAnsi" w:hAnsiTheme="majorHAnsi" w:cstheme="majorHAnsi"/>
          <w:sz w:val="24"/>
          <w:szCs w:val="24"/>
        </w:rPr>
        <w:t xml:space="preserve"> at an earlier time</w:t>
      </w:r>
      <w:r w:rsidR="00815EFB">
        <w:rPr>
          <w:rFonts w:asciiTheme="majorHAnsi" w:hAnsiTheme="majorHAnsi" w:cstheme="majorHAnsi"/>
          <w:sz w:val="24"/>
          <w:szCs w:val="24"/>
        </w:rPr>
        <w:t xml:space="preserve">, </w:t>
      </w:r>
      <w:r w:rsidR="002D59D1">
        <w:rPr>
          <w:rFonts w:asciiTheme="majorHAnsi" w:hAnsiTheme="majorHAnsi" w:cstheme="majorHAnsi"/>
          <w:sz w:val="24"/>
          <w:szCs w:val="24"/>
        </w:rPr>
        <w:t xml:space="preserve">they </w:t>
      </w:r>
      <w:r w:rsidR="00815EFB">
        <w:rPr>
          <w:rFonts w:asciiTheme="majorHAnsi" w:hAnsiTheme="majorHAnsi" w:cstheme="majorHAnsi"/>
          <w:sz w:val="24"/>
          <w:szCs w:val="24"/>
        </w:rPr>
        <w:t xml:space="preserve">will not be held to be </w:t>
      </w:r>
      <w:proofErr w:type="spellStart"/>
      <w:r w:rsidR="00815EFB">
        <w:rPr>
          <w:rFonts w:asciiTheme="majorHAnsi" w:hAnsiTheme="majorHAnsi" w:cstheme="majorHAnsi"/>
          <w:i/>
          <w:iCs/>
          <w:sz w:val="24"/>
          <w:szCs w:val="24"/>
        </w:rPr>
        <w:t>eidim</w:t>
      </w:r>
      <w:proofErr w:type="spellEnd"/>
      <w:r w:rsidR="00815EFB">
        <w:rPr>
          <w:rFonts w:asciiTheme="majorHAnsi" w:hAnsiTheme="majorHAnsi" w:cstheme="majorHAnsi"/>
          <w:i/>
          <w:iCs/>
          <w:sz w:val="24"/>
          <w:szCs w:val="24"/>
        </w:rPr>
        <w:t xml:space="preserve"> </w:t>
      </w:r>
      <w:proofErr w:type="spellStart"/>
      <w:r w:rsidR="00815EFB">
        <w:rPr>
          <w:rFonts w:asciiTheme="majorHAnsi" w:hAnsiTheme="majorHAnsi" w:cstheme="majorHAnsi"/>
          <w:i/>
          <w:iCs/>
          <w:sz w:val="24"/>
          <w:szCs w:val="24"/>
        </w:rPr>
        <w:t>zomemim</w:t>
      </w:r>
      <w:proofErr w:type="spellEnd"/>
      <w:r w:rsidR="00815EFB">
        <w:rPr>
          <w:rFonts w:asciiTheme="majorHAnsi" w:hAnsiTheme="majorHAnsi" w:cstheme="majorHAnsi"/>
          <w:sz w:val="24"/>
          <w:szCs w:val="24"/>
        </w:rPr>
        <w:t>.</w:t>
      </w:r>
      <w:r w:rsidR="00DA79BA" w:rsidRPr="000E2CB1">
        <w:rPr>
          <w:rFonts w:asciiTheme="majorHAnsi" w:hAnsiTheme="majorHAnsi" w:cstheme="majorHAnsi"/>
          <w:sz w:val="24"/>
          <w:szCs w:val="24"/>
        </w:rPr>
        <w:t xml:space="preserve"> However, </w:t>
      </w:r>
      <w:r w:rsidR="00815EFB">
        <w:rPr>
          <w:rFonts w:asciiTheme="majorHAnsi" w:hAnsiTheme="majorHAnsi" w:cstheme="majorHAnsi"/>
          <w:sz w:val="24"/>
          <w:szCs w:val="24"/>
        </w:rPr>
        <w:t xml:space="preserve">with regards to the latter, </w:t>
      </w:r>
      <w:r w:rsidR="002D59D1">
        <w:rPr>
          <w:rFonts w:asciiTheme="majorHAnsi" w:hAnsiTheme="majorHAnsi" w:cstheme="majorHAnsi"/>
          <w:sz w:val="24"/>
          <w:szCs w:val="24"/>
        </w:rPr>
        <w:t>even if the subject against whom they have testified</w:t>
      </w:r>
      <w:r w:rsidR="00DA79BA" w:rsidRPr="000E2CB1">
        <w:rPr>
          <w:rFonts w:asciiTheme="majorHAnsi" w:hAnsiTheme="majorHAnsi" w:cstheme="majorHAnsi"/>
          <w:i/>
          <w:iCs/>
          <w:sz w:val="24"/>
          <w:szCs w:val="24"/>
        </w:rPr>
        <w:t xml:space="preserve"> </w:t>
      </w:r>
      <w:r w:rsidR="00DA79BA" w:rsidRPr="000E2CB1">
        <w:rPr>
          <w:rFonts w:asciiTheme="majorHAnsi" w:hAnsiTheme="majorHAnsi" w:cstheme="majorHAnsi"/>
          <w:sz w:val="24"/>
          <w:szCs w:val="24"/>
        </w:rPr>
        <w:t xml:space="preserve">is found to have committed the act he is being accused of, the </w:t>
      </w:r>
      <w:proofErr w:type="spellStart"/>
      <w:r w:rsidR="00DA79BA" w:rsidRPr="000E2CB1">
        <w:rPr>
          <w:rFonts w:asciiTheme="majorHAnsi" w:hAnsiTheme="majorHAnsi" w:cstheme="majorHAnsi"/>
          <w:i/>
          <w:iCs/>
          <w:sz w:val="24"/>
          <w:szCs w:val="24"/>
        </w:rPr>
        <w:t>eidim</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zom</w:t>
      </w:r>
      <w:r w:rsidR="00DA79BA" w:rsidRPr="000E2CB1">
        <w:rPr>
          <w:rFonts w:asciiTheme="majorHAnsi" w:hAnsiTheme="majorHAnsi" w:cstheme="majorHAnsi"/>
          <w:i/>
          <w:iCs/>
          <w:sz w:val="24"/>
          <w:szCs w:val="24"/>
        </w:rPr>
        <w:t>emim</w:t>
      </w:r>
      <w:proofErr w:type="spellEnd"/>
      <w:r w:rsidR="00DA79BA" w:rsidRPr="000E2CB1">
        <w:rPr>
          <w:rFonts w:asciiTheme="majorHAnsi" w:hAnsiTheme="majorHAnsi" w:cstheme="majorHAnsi"/>
          <w:sz w:val="24"/>
          <w:szCs w:val="24"/>
        </w:rPr>
        <w:t xml:space="preserve"> will </w:t>
      </w:r>
      <w:r w:rsidR="002D59D1">
        <w:rPr>
          <w:rFonts w:asciiTheme="majorHAnsi" w:hAnsiTheme="majorHAnsi" w:cstheme="majorHAnsi"/>
          <w:sz w:val="24"/>
          <w:szCs w:val="24"/>
        </w:rPr>
        <w:t xml:space="preserve">be </w:t>
      </w:r>
      <w:r w:rsidR="00233A9A" w:rsidRPr="000E2CB1">
        <w:rPr>
          <w:rFonts w:asciiTheme="majorHAnsi" w:hAnsiTheme="majorHAnsi" w:cstheme="majorHAnsi"/>
          <w:sz w:val="24"/>
          <w:szCs w:val="24"/>
        </w:rPr>
        <w:t xml:space="preserve">punished </w:t>
      </w:r>
      <w:r w:rsidR="00DA79BA" w:rsidRPr="000E2CB1">
        <w:rPr>
          <w:rFonts w:asciiTheme="majorHAnsi" w:hAnsiTheme="majorHAnsi" w:cstheme="majorHAnsi"/>
          <w:sz w:val="24"/>
          <w:szCs w:val="24"/>
        </w:rPr>
        <w:t xml:space="preserve">and </w:t>
      </w:r>
      <w:r w:rsidR="001A28CB">
        <w:rPr>
          <w:rFonts w:asciiTheme="majorHAnsi" w:hAnsiTheme="majorHAnsi" w:cstheme="majorHAnsi"/>
          <w:sz w:val="24"/>
          <w:szCs w:val="24"/>
        </w:rPr>
        <w:t xml:space="preserve">be viewed as </w:t>
      </w:r>
      <w:proofErr w:type="spellStart"/>
      <w:r w:rsidR="002D59D1">
        <w:rPr>
          <w:rFonts w:asciiTheme="majorHAnsi" w:hAnsiTheme="majorHAnsi" w:cstheme="majorHAnsi"/>
          <w:i/>
          <w:iCs/>
          <w:sz w:val="24"/>
          <w:szCs w:val="24"/>
        </w:rPr>
        <w:t>eidim</w:t>
      </w:r>
      <w:proofErr w:type="spellEnd"/>
      <w:r w:rsidR="002D59D1">
        <w:rPr>
          <w:rFonts w:asciiTheme="majorHAnsi" w:hAnsiTheme="majorHAnsi" w:cstheme="majorHAnsi"/>
          <w:i/>
          <w:iCs/>
          <w:sz w:val="24"/>
          <w:szCs w:val="24"/>
        </w:rPr>
        <w:t xml:space="preserve"> </w:t>
      </w:r>
      <w:proofErr w:type="spellStart"/>
      <w:r w:rsidR="002D59D1">
        <w:rPr>
          <w:rFonts w:asciiTheme="majorHAnsi" w:hAnsiTheme="majorHAnsi" w:cstheme="majorHAnsi"/>
          <w:i/>
          <w:iCs/>
          <w:sz w:val="24"/>
          <w:szCs w:val="24"/>
        </w:rPr>
        <w:t>zomemim</w:t>
      </w:r>
      <w:proofErr w:type="spellEnd"/>
      <w:r w:rsidR="00DA79BA" w:rsidRPr="000E2CB1">
        <w:rPr>
          <w:rFonts w:asciiTheme="majorHAnsi" w:hAnsiTheme="majorHAnsi" w:cstheme="majorHAnsi"/>
          <w:i/>
          <w:iCs/>
          <w:sz w:val="24"/>
          <w:szCs w:val="24"/>
        </w:rPr>
        <w:t xml:space="preserve">. </w:t>
      </w:r>
      <w:r w:rsidR="000719AF" w:rsidRPr="000E2CB1">
        <w:rPr>
          <w:rFonts w:asciiTheme="majorHAnsi" w:hAnsiTheme="majorHAnsi" w:cstheme="majorHAnsi"/>
          <w:sz w:val="24"/>
          <w:szCs w:val="24"/>
        </w:rPr>
        <w:t xml:space="preserve">Rabbi </w:t>
      </w:r>
      <w:proofErr w:type="spellStart"/>
      <w:r w:rsidR="000719AF" w:rsidRPr="000E2CB1">
        <w:rPr>
          <w:rFonts w:asciiTheme="majorHAnsi" w:hAnsiTheme="majorHAnsi" w:cstheme="majorHAnsi"/>
          <w:sz w:val="24"/>
          <w:szCs w:val="24"/>
        </w:rPr>
        <w:t>A</w:t>
      </w:r>
      <w:r w:rsidR="002D59D1">
        <w:rPr>
          <w:rFonts w:asciiTheme="majorHAnsi" w:hAnsiTheme="majorHAnsi" w:cstheme="majorHAnsi"/>
          <w:sz w:val="24"/>
          <w:szCs w:val="24"/>
        </w:rPr>
        <w:t>kiva</w:t>
      </w:r>
      <w:proofErr w:type="spellEnd"/>
      <w:r w:rsidR="002D59D1">
        <w:rPr>
          <w:rFonts w:asciiTheme="majorHAnsi" w:hAnsiTheme="majorHAnsi" w:cstheme="majorHAnsi"/>
          <w:sz w:val="24"/>
          <w:szCs w:val="24"/>
        </w:rPr>
        <w:t xml:space="preserve"> </w:t>
      </w:r>
      <w:proofErr w:type="spellStart"/>
      <w:r w:rsidR="002D59D1">
        <w:rPr>
          <w:rFonts w:asciiTheme="majorHAnsi" w:hAnsiTheme="majorHAnsi" w:cstheme="majorHAnsi"/>
          <w:sz w:val="24"/>
          <w:szCs w:val="24"/>
        </w:rPr>
        <w:t>Eiger</w:t>
      </w:r>
      <w:proofErr w:type="spellEnd"/>
      <w:r w:rsidR="002D59D1">
        <w:rPr>
          <w:rStyle w:val="FootnoteReference"/>
          <w:rFonts w:asciiTheme="majorHAnsi" w:hAnsiTheme="majorHAnsi" w:cstheme="majorHAnsi"/>
          <w:i/>
          <w:iCs/>
          <w:sz w:val="24"/>
          <w:szCs w:val="24"/>
        </w:rPr>
        <w:footnoteReference w:id="6"/>
      </w:r>
      <w:r w:rsidR="00DA79BA" w:rsidRPr="000E2CB1">
        <w:rPr>
          <w:rFonts w:asciiTheme="majorHAnsi" w:hAnsiTheme="majorHAnsi" w:cstheme="majorHAnsi"/>
          <w:sz w:val="24"/>
          <w:szCs w:val="24"/>
        </w:rPr>
        <w:t xml:space="preserve"> </w:t>
      </w:r>
      <w:r w:rsidR="00B16E0F" w:rsidRPr="000E2CB1">
        <w:rPr>
          <w:rFonts w:asciiTheme="majorHAnsi" w:hAnsiTheme="majorHAnsi" w:cstheme="majorHAnsi"/>
          <w:sz w:val="24"/>
          <w:szCs w:val="24"/>
        </w:rPr>
        <w:t>explains that the</w:t>
      </w:r>
      <w:r w:rsidR="00233A9A" w:rsidRPr="000E2CB1">
        <w:rPr>
          <w:rFonts w:asciiTheme="majorHAnsi" w:hAnsiTheme="majorHAnsi" w:cstheme="majorHAnsi"/>
          <w:sz w:val="24"/>
          <w:szCs w:val="24"/>
        </w:rPr>
        <w:t xml:space="preserve"> reason</w:t>
      </w:r>
      <w:r w:rsidR="001A28CB">
        <w:rPr>
          <w:rFonts w:asciiTheme="majorHAnsi" w:hAnsiTheme="majorHAnsi" w:cstheme="majorHAnsi"/>
          <w:sz w:val="24"/>
          <w:szCs w:val="24"/>
        </w:rPr>
        <w:t xml:space="preserve"> behind</w:t>
      </w:r>
      <w:r w:rsidR="00233A9A" w:rsidRPr="000E2CB1">
        <w:rPr>
          <w:rFonts w:asciiTheme="majorHAnsi" w:hAnsiTheme="majorHAnsi" w:cstheme="majorHAnsi"/>
          <w:sz w:val="24"/>
          <w:szCs w:val="24"/>
        </w:rPr>
        <w:t xml:space="preserve"> </w:t>
      </w:r>
      <w:r w:rsidR="002D59D1">
        <w:rPr>
          <w:rFonts w:asciiTheme="majorHAnsi" w:hAnsiTheme="majorHAnsi" w:cstheme="majorHAnsi"/>
          <w:sz w:val="24"/>
          <w:szCs w:val="24"/>
        </w:rPr>
        <w:t>this distinction</w:t>
      </w:r>
      <w:r w:rsidR="00B16E0F" w:rsidRPr="000E2CB1">
        <w:rPr>
          <w:rFonts w:asciiTheme="majorHAnsi" w:hAnsiTheme="majorHAnsi" w:cstheme="majorHAnsi"/>
          <w:sz w:val="24"/>
          <w:szCs w:val="24"/>
        </w:rPr>
        <w:t xml:space="preserve"> </w:t>
      </w:r>
      <w:r w:rsidR="00DA79BA" w:rsidRPr="000E2CB1">
        <w:rPr>
          <w:rFonts w:asciiTheme="majorHAnsi" w:hAnsiTheme="majorHAnsi" w:cstheme="majorHAnsi"/>
          <w:sz w:val="24"/>
          <w:szCs w:val="24"/>
        </w:rPr>
        <w:t xml:space="preserve">lies in the same logic of the </w:t>
      </w:r>
      <w:proofErr w:type="spellStart"/>
      <w:r w:rsidR="00DA79BA" w:rsidRPr="000E2CB1">
        <w:rPr>
          <w:rFonts w:asciiTheme="majorHAnsi" w:hAnsiTheme="majorHAnsi" w:cstheme="majorHAnsi"/>
          <w:i/>
          <w:iCs/>
          <w:sz w:val="24"/>
          <w:szCs w:val="24"/>
        </w:rPr>
        <w:t>Yerushalmi</w:t>
      </w:r>
      <w:proofErr w:type="spellEnd"/>
      <w:r w:rsidR="00DA79BA" w:rsidRPr="000E2CB1">
        <w:rPr>
          <w:rFonts w:asciiTheme="majorHAnsi" w:hAnsiTheme="majorHAnsi" w:cstheme="majorHAnsi"/>
          <w:sz w:val="24"/>
          <w:szCs w:val="24"/>
        </w:rPr>
        <w:t xml:space="preserve"> in </w:t>
      </w:r>
      <w:proofErr w:type="spellStart"/>
      <w:r w:rsidR="00DA79BA" w:rsidRPr="000E2CB1">
        <w:rPr>
          <w:rFonts w:asciiTheme="majorHAnsi" w:hAnsiTheme="majorHAnsi" w:cstheme="majorHAnsi"/>
          <w:i/>
          <w:iCs/>
          <w:sz w:val="24"/>
          <w:szCs w:val="24"/>
        </w:rPr>
        <w:t>Kesubos</w:t>
      </w:r>
      <w:proofErr w:type="spellEnd"/>
      <w:r w:rsidRPr="000E2CB1">
        <w:rPr>
          <w:rFonts w:asciiTheme="majorHAnsi" w:hAnsiTheme="majorHAnsi" w:cstheme="majorHAnsi"/>
          <w:sz w:val="24"/>
          <w:szCs w:val="24"/>
        </w:rPr>
        <w:t>;</w:t>
      </w:r>
      <w:r w:rsidR="00DA79BA" w:rsidRPr="000E2CB1">
        <w:rPr>
          <w:rFonts w:asciiTheme="majorHAnsi" w:hAnsiTheme="majorHAnsi" w:cstheme="majorHAnsi"/>
          <w:sz w:val="24"/>
          <w:szCs w:val="24"/>
        </w:rPr>
        <w:t xml:space="preserve"> </w:t>
      </w:r>
      <w:r w:rsidR="002D59D1">
        <w:rPr>
          <w:rFonts w:asciiTheme="majorHAnsi" w:hAnsiTheme="majorHAnsi" w:cstheme="majorHAnsi"/>
          <w:sz w:val="24"/>
          <w:szCs w:val="24"/>
        </w:rPr>
        <w:t xml:space="preserve">namely, that there is an obligation to pay </w:t>
      </w:r>
      <w:r w:rsidR="002D59D1">
        <w:rPr>
          <w:rFonts w:asciiTheme="majorHAnsi" w:hAnsiTheme="majorHAnsi" w:cstheme="majorHAnsi"/>
          <w:i/>
          <w:iCs/>
          <w:sz w:val="24"/>
          <w:szCs w:val="24"/>
        </w:rPr>
        <w:t xml:space="preserve">mammon </w:t>
      </w:r>
      <w:r w:rsidR="002D59D1">
        <w:rPr>
          <w:rFonts w:asciiTheme="majorHAnsi" w:hAnsiTheme="majorHAnsi" w:cstheme="majorHAnsi"/>
          <w:sz w:val="24"/>
          <w:szCs w:val="24"/>
        </w:rPr>
        <w:t xml:space="preserve">payments </w:t>
      </w:r>
      <w:r w:rsidR="002D59D1" w:rsidRPr="002D59D1">
        <w:rPr>
          <w:rFonts w:asciiTheme="majorHAnsi" w:hAnsiTheme="majorHAnsi" w:cstheme="majorHAnsi"/>
          <w:sz w:val="24"/>
          <w:szCs w:val="24"/>
        </w:rPr>
        <w:t xml:space="preserve">regardless of judicial ruling, while </w:t>
      </w:r>
      <w:r w:rsidR="00DA79BA" w:rsidRPr="002D59D1">
        <w:rPr>
          <w:rFonts w:asciiTheme="majorHAnsi" w:hAnsiTheme="majorHAnsi" w:cstheme="majorHAnsi"/>
          <w:i/>
          <w:iCs/>
          <w:sz w:val="24"/>
          <w:szCs w:val="24"/>
        </w:rPr>
        <w:t>k</w:t>
      </w:r>
      <w:r w:rsidR="00097A04">
        <w:rPr>
          <w:rFonts w:asciiTheme="majorHAnsi" w:hAnsiTheme="majorHAnsi" w:cstheme="majorHAnsi"/>
          <w:i/>
          <w:iCs/>
          <w:sz w:val="24"/>
          <w:szCs w:val="24"/>
        </w:rPr>
        <w:t>i</w:t>
      </w:r>
      <w:r w:rsidR="00DA79BA" w:rsidRPr="002D59D1">
        <w:rPr>
          <w:rFonts w:asciiTheme="majorHAnsi" w:hAnsiTheme="majorHAnsi" w:cstheme="majorHAnsi"/>
          <w:i/>
          <w:iCs/>
          <w:sz w:val="24"/>
          <w:szCs w:val="24"/>
        </w:rPr>
        <w:t>nas</w:t>
      </w:r>
      <w:r w:rsidR="002D59D1" w:rsidRPr="002D59D1">
        <w:rPr>
          <w:rFonts w:asciiTheme="majorHAnsi" w:hAnsiTheme="majorHAnsi" w:cstheme="majorHAnsi"/>
          <w:sz w:val="24"/>
          <w:szCs w:val="24"/>
        </w:rPr>
        <w:t xml:space="preserve"> payments are entirely dependent upon a judicial ruling that one is obligated</w:t>
      </w:r>
      <w:r w:rsidR="00B16E0F" w:rsidRPr="002D59D1">
        <w:rPr>
          <w:rFonts w:asciiTheme="majorHAnsi" w:hAnsiTheme="majorHAnsi" w:cstheme="majorHAnsi"/>
          <w:sz w:val="24"/>
          <w:szCs w:val="24"/>
        </w:rPr>
        <w:t>.</w:t>
      </w:r>
      <w:r w:rsidR="00DA79BA" w:rsidRPr="002D59D1">
        <w:rPr>
          <w:rFonts w:asciiTheme="majorHAnsi" w:hAnsiTheme="majorHAnsi" w:cstheme="majorHAnsi"/>
          <w:sz w:val="24"/>
          <w:szCs w:val="24"/>
        </w:rPr>
        <w:t xml:space="preserve"> Therefore, </w:t>
      </w:r>
      <w:r w:rsidR="001A28CB">
        <w:rPr>
          <w:rFonts w:asciiTheme="majorHAnsi" w:hAnsiTheme="majorHAnsi" w:cstheme="majorHAnsi"/>
          <w:sz w:val="24"/>
          <w:szCs w:val="24"/>
        </w:rPr>
        <w:t>when the accused</w:t>
      </w:r>
      <w:r w:rsidR="002D59D1" w:rsidRPr="002D59D1">
        <w:rPr>
          <w:rFonts w:asciiTheme="majorHAnsi" w:hAnsiTheme="majorHAnsi" w:cstheme="majorHAnsi"/>
          <w:sz w:val="24"/>
          <w:szCs w:val="24"/>
        </w:rPr>
        <w:t xml:space="preserve"> against whom witnesses</w:t>
      </w:r>
      <w:r w:rsidR="002D59D1" w:rsidRPr="002D59D1">
        <w:rPr>
          <w:sz w:val="24"/>
          <w:szCs w:val="24"/>
        </w:rPr>
        <w:t xml:space="preserve"> have testified has committed the same action at an earlier date</w:t>
      </w:r>
      <w:r w:rsidR="00C3063B">
        <w:rPr>
          <w:sz w:val="24"/>
          <w:szCs w:val="24"/>
        </w:rPr>
        <w:t xml:space="preserve"> </w:t>
      </w:r>
      <w:ins w:id="1" w:author="Hugh William James Athersych" w:date="2019-01-16T18:11:00Z">
        <w:r w:rsidR="00C3063B">
          <w:rPr>
            <w:sz w:val="24"/>
            <w:szCs w:val="24"/>
          </w:rPr>
          <w:t xml:space="preserve">with regards to </w:t>
        </w:r>
        <w:r w:rsidR="00C3063B">
          <w:rPr>
            <w:i/>
            <w:sz w:val="24"/>
            <w:szCs w:val="24"/>
          </w:rPr>
          <w:t>mammon</w:t>
        </w:r>
        <w:r w:rsidR="00C3063B">
          <w:rPr>
            <w:sz w:val="24"/>
            <w:szCs w:val="24"/>
          </w:rPr>
          <w:t xml:space="preserve"> payments</w:t>
        </w:r>
      </w:ins>
      <w:r w:rsidR="002D59D1" w:rsidRPr="002D59D1">
        <w:rPr>
          <w:sz w:val="24"/>
          <w:szCs w:val="24"/>
        </w:rPr>
        <w:t xml:space="preserve">, it will be impossible to refer to the witnesses as </w:t>
      </w:r>
      <w:proofErr w:type="spellStart"/>
      <w:r w:rsidR="002D59D1" w:rsidRPr="002D59D1">
        <w:rPr>
          <w:i/>
          <w:iCs/>
          <w:sz w:val="24"/>
          <w:szCs w:val="24"/>
        </w:rPr>
        <w:t>eidim</w:t>
      </w:r>
      <w:proofErr w:type="spellEnd"/>
      <w:r w:rsidR="002D59D1" w:rsidRPr="002D59D1">
        <w:rPr>
          <w:i/>
          <w:iCs/>
          <w:sz w:val="24"/>
          <w:szCs w:val="24"/>
        </w:rPr>
        <w:t xml:space="preserve"> </w:t>
      </w:r>
      <w:proofErr w:type="spellStart"/>
      <w:r w:rsidR="002D59D1" w:rsidRPr="002D59D1">
        <w:rPr>
          <w:i/>
          <w:iCs/>
          <w:sz w:val="24"/>
          <w:szCs w:val="24"/>
        </w:rPr>
        <w:t>zomemim</w:t>
      </w:r>
      <w:proofErr w:type="spellEnd"/>
      <w:r w:rsidR="00DA79BA" w:rsidRPr="000E2CB1">
        <w:rPr>
          <w:rFonts w:asciiTheme="majorHAnsi" w:hAnsiTheme="majorHAnsi" w:cstheme="majorHAnsi"/>
          <w:i/>
          <w:iCs/>
          <w:sz w:val="24"/>
          <w:szCs w:val="24"/>
        </w:rPr>
        <w:t>.</w:t>
      </w:r>
      <w:r w:rsidR="002D59D1">
        <w:rPr>
          <w:rFonts w:asciiTheme="majorHAnsi" w:hAnsiTheme="majorHAnsi" w:cstheme="majorHAnsi"/>
          <w:sz w:val="24"/>
          <w:szCs w:val="24"/>
        </w:rPr>
        <w:t xml:space="preserve"> However, </w:t>
      </w:r>
      <w:r w:rsidR="00781E3D">
        <w:rPr>
          <w:rFonts w:asciiTheme="majorHAnsi" w:hAnsiTheme="majorHAnsi" w:cstheme="majorHAnsi"/>
          <w:sz w:val="24"/>
          <w:szCs w:val="24"/>
        </w:rPr>
        <w:t xml:space="preserve">the </w:t>
      </w:r>
      <w:r w:rsidR="002D59D1">
        <w:rPr>
          <w:rFonts w:asciiTheme="majorHAnsi" w:hAnsiTheme="majorHAnsi" w:cstheme="majorHAnsi"/>
          <w:sz w:val="24"/>
          <w:szCs w:val="24"/>
        </w:rPr>
        <w:t xml:space="preserve">act </w:t>
      </w:r>
      <w:r w:rsidR="00781E3D">
        <w:rPr>
          <w:rFonts w:asciiTheme="majorHAnsi" w:hAnsiTheme="majorHAnsi" w:cstheme="majorHAnsi"/>
          <w:sz w:val="24"/>
          <w:szCs w:val="24"/>
        </w:rPr>
        <w:t xml:space="preserve">that a subject committed </w:t>
      </w:r>
      <w:r w:rsidR="002D59D1">
        <w:rPr>
          <w:rFonts w:asciiTheme="majorHAnsi" w:hAnsiTheme="majorHAnsi" w:cstheme="majorHAnsi"/>
          <w:sz w:val="24"/>
          <w:szCs w:val="24"/>
        </w:rPr>
        <w:t xml:space="preserve">at an earlier time which would obligate him to pay </w:t>
      </w:r>
      <w:r w:rsidR="00DA79BA" w:rsidRPr="000E2CB1">
        <w:rPr>
          <w:rFonts w:asciiTheme="majorHAnsi" w:hAnsiTheme="majorHAnsi" w:cstheme="majorHAnsi"/>
          <w:sz w:val="24"/>
          <w:szCs w:val="24"/>
        </w:rPr>
        <w:t xml:space="preserve">a </w:t>
      </w:r>
      <w:r w:rsidR="00DA79BA"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00DA79BA" w:rsidRPr="000E2CB1">
        <w:rPr>
          <w:rFonts w:asciiTheme="majorHAnsi" w:hAnsiTheme="majorHAnsi" w:cstheme="majorHAnsi"/>
          <w:i/>
          <w:iCs/>
          <w:sz w:val="24"/>
          <w:szCs w:val="24"/>
        </w:rPr>
        <w:t xml:space="preserve">nas </w:t>
      </w:r>
      <w:r w:rsidR="00781E3D">
        <w:rPr>
          <w:rFonts w:asciiTheme="majorHAnsi" w:hAnsiTheme="majorHAnsi" w:cstheme="majorHAnsi"/>
          <w:sz w:val="24"/>
          <w:szCs w:val="24"/>
        </w:rPr>
        <w:t>payment</w:t>
      </w:r>
      <w:r w:rsidR="002D59D1">
        <w:rPr>
          <w:rFonts w:asciiTheme="majorHAnsi" w:hAnsiTheme="majorHAnsi" w:cstheme="majorHAnsi"/>
          <w:sz w:val="24"/>
          <w:szCs w:val="24"/>
        </w:rPr>
        <w:t xml:space="preserve"> </w:t>
      </w:r>
      <w:r w:rsidR="00781E3D">
        <w:rPr>
          <w:rFonts w:asciiTheme="majorHAnsi" w:hAnsiTheme="majorHAnsi" w:cstheme="majorHAnsi"/>
          <w:sz w:val="24"/>
          <w:szCs w:val="24"/>
        </w:rPr>
        <w:t xml:space="preserve">does not immediately obligate him to pay it, </w:t>
      </w:r>
      <w:r w:rsidR="00DA79BA" w:rsidRPr="000E2CB1">
        <w:rPr>
          <w:rFonts w:asciiTheme="majorHAnsi" w:hAnsiTheme="majorHAnsi" w:cstheme="majorHAnsi"/>
          <w:sz w:val="24"/>
          <w:szCs w:val="24"/>
        </w:rPr>
        <w:t xml:space="preserve">rather it is the witnesses’ testimony in </w:t>
      </w:r>
      <w:r w:rsidR="00DA79BA" w:rsidRPr="000E2CB1">
        <w:rPr>
          <w:rFonts w:asciiTheme="majorHAnsi" w:hAnsiTheme="majorHAnsi" w:cstheme="majorHAnsi"/>
          <w:i/>
          <w:iCs/>
          <w:sz w:val="24"/>
          <w:szCs w:val="24"/>
        </w:rPr>
        <w:t>beis din</w:t>
      </w:r>
      <w:r w:rsidR="00DA79BA" w:rsidRPr="000E2CB1">
        <w:rPr>
          <w:rFonts w:asciiTheme="majorHAnsi" w:hAnsiTheme="majorHAnsi" w:cstheme="majorHAnsi"/>
          <w:sz w:val="24"/>
          <w:szCs w:val="24"/>
        </w:rPr>
        <w:t xml:space="preserve"> which creates the obligation. Therefore</w:t>
      </w:r>
      <w:r w:rsidR="00B462FC" w:rsidRPr="000E2CB1">
        <w:rPr>
          <w:rFonts w:asciiTheme="majorHAnsi" w:hAnsiTheme="majorHAnsi" w:cstheme="majorHAnsi"/>
          <w:sz w:val="24"/>
          <w:szCs w:val="24"/>
        </w:rPr>
        <w:t>,</w:t>
      </w:r>
      <w:r w:rsidR="00781E3D">
        <w:rPr>
          <w:rFonts w:asciiTheme="majorHAnsi" w:hAnsiTheme="majorHAnsi" w:cstheme="majorHAnsi"/>
          <w:sz w:val="24"/>
          <w:szCs w:val="24"/>
        </w:rPr>
        <w:t xml:space="preserve"> because</w:t>
      </w:r>
      <w:r w:rsidR="00DA79BA" w:rsidRPr="000E2CB1">
        <w:rPr>
          <w:rFonts w:asciiTheme="majorHAnsi" w:hAnsiTheme="majorHAnsi" w:cstheme="majorHAnsi"/>
          <w:sz w:val="24"/>
          <w:szCs w:val="24"/>
        </w:rPr>
        <w:t xml:space="preserve"> the testimony of these </w:t>
      </w:r>
      <w:proofErr w:type="spellStart"/>
      <w:r w:rsidRPr="000E2CB1">
        <w:rPr>
          <w:rFonts w:asciiTheme="majorHAnsi" w:hAnsiTheme="majorHAnsi" w:cstheme="majorHAnsi"/>
          <w:i/>
          <w:iCs/>
          <w:sz w:val="24"/>
          <w:szCs w:val="24"/>
        </w:rPr>
        <w:t>eidim</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zo</w:t>
      </w:r>
      <w:r w:rsidR="00781E3D">
        <w:rPr>
          <w:rFonts w:asciiTheme="majorHAnsi" w:hAnsiTheme="majorHAnsi" w:cstheme="majorHAnsi"/>
          <w:i/>
          <w:iCs/>
          <w:sz w:val="24"/>
          <w:szCs w:val="24"/>
        </w:rPr>
        <w:t>memim</w:t>
      </w:r>
      <w:proofErr w:type="spellEnd"/>
      <w:r w:rsidR="00781E3D">
        <w:rPr>
          <w:rFonts w:asciiTheme="majorHAnsi" w:hAnsiTheme="majorHAnsi" w:cstheme="majorHAnsi"/>
          <w:i/>
          <w:iCs/>
          <w:sz w:val="24"/>
          <w:szCs w:val="24"/>
        </w:rPr>
        <w:t xml:space="preserve"> </w:t>
      </w:r>
      <w:r w:rsidR="00781E3D">
        <w:rPr>
          <w:rFonts w:asciiTheme="majorHAnsi" w:hAnsiTheme="majorHAnsi" w:cstheme="majorHAnsi"/>
          <w:sz w:val="24"/>
          <w:szCs w:val="24"/>
        </w:rPr>
        <w:t xml:space="preserve">have obligated him to make a payment which he was not previously obligated to pay, they will indeed be considered </w:t>
      </w:r>
      <w:proofErr w:type="spellStart"/>
      <w:r w:rsidR="00781E3D">
        <w:rPr>
          <w:rFonts w:asciiTheme="majorHAnsi" w:hAnsiTheme="majorHAnsi" w:cstheme="majorHAnsi"/>
          <w:i/>
          <w:iCs/>
          <w:sz w:val="24"/>
          <w:szCs w:val="24"/>
        </w:rPr>
        <w:t>eidim</w:t>
      </w:r>
      <w:proofErr w:type="spellEnd"/>
      <w:r w:rsidR="00781E3D">
        <w:rPr>
          <w:rFonts w:asciiTheme="majorHAnsi" w:hAnsiTheme="majorHAnsi" w:cstheme="majorHAnsi"/>
          <w:i/>
          <w:iCs/>
          <w:sz w:val="24"/>
          <w:szCs w:val="24"/>
        </w:rPr>
        <w:t xml:space="preserve"> </w:t>
      </w:r>
      <w:proofErr w:type="spellStart"/>
      <w:r w:rsidR="00781E3D">
        <w:rPr>
          <w:rFonts w:asciiTheme="majorHAnsi" w:hAnsiTheme="majorHAnsi" w:cstheme="majorHAnsi"/>
          <w:i/>
          <w:iCs/>
          <w:sz w:val="24"/>
          <w:szCs w:val="24"/>
        </w:rPr>
        <w:t>zomemim</w:t>
      </w:r>
      <w:proofErr w:type="spellEnd"/>
      <w:r w:rsidR="00781E3D">
        <w:rPr>
          <w:rFonts w:asciiTheme="majorHAnsi" w:hAnsiTheme="majorHAnsi" w:cstheme="majorHAnsi"/>
          <w:sz w:val="24"/>
          <w:szCs w:val="24"/>
        </w:rPr>
        <w:t>.</w:t>
      </w:r>
      <w:r w:rsidR="00DA79BA" w:rsidRPr="000E2CB1">
        <w:rPr>
          <w:rFonts w:asciiTheme="majorHAnsi" w:hAnsiTheme="majorHAnsi" w:cstheme="majorHAnsi"/>
          <w:sz w:val="24"/>
          <w:szCs w:val="24"/>
        </w:rPr>
        <w:t xml:space="preserve"> </w:t>
      </w:r>
    </w:p>
    <w:p w14:paraId="44CF0BA0" w14:textId="77777777" w:rsidR="00BB3CFC" w:rsidRPr="000E2CB1" w:rsidRDefault="00781E3D" w:rsidP="007B4967">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Notwithstanding Rabbi </w:t>
      </w:r>
      <w:proofErr w:type="spellStart"/>
      <w:r>
        <w:rPr>
          <w:rFonts w:asciiTheme="majorHAnsi" w:hAnsiTheme="majorHAnsi" w:cstheme="majorHAnsi"/>
          <w:sz w:val="24"/>
          <w:szCs w:val="24"/>
        </w:rPr>
        <w:t>Akiva</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Eiger’s</w:t>
      </w:r>
      <w:proofErr w:type="spellEnd"/>
      <w:r>
        <w:rPr>
          <w:rFonts w:asciiTheme="majorHAnsi" w:hAnsiTheme="majorHAnsi" w:cstheme="majorHAnsi"/>
          <w:sz w:val="24"/>
          <w:szCs w:val="24"/>
        </w:rPr>
        <w:t xml:space="preserve"> </w:t>
      </w:r>
      <w:r w:rsidR="007B4967">
        <w:rPr>
          <w:rFonts w:asciiTheme="majorHAnsi" w:hAnsiTheme="majorHAnsi" w:cstheme="majorHAnsi"/>
          <w:sz w:val="24"/>
          <w:szCs w:val="24"/>
        </w:rPr>
        <w:t>seemingly clear explanation of the</w:t>
      </w:r>
      <w:r>
        <w:rPr>
          <w:rFonts w:asciiTheme="majorHAnsi" w:hAnsiTheme="majorHAnsi" w:cstheme="majorHAnsi"/>
          <w:sz w:val="24"/>
          <w:szCs w:val="24"/>
        </w:rPr>
        <w:t xml:space="preserve"> gemara, </w:t>
      </w:r>
      <w:r w:rsidR="006B1861" w:rsidRPr="000E2CB1">
        <w:rPr>
          <w:rFonts w:asciiTheme="majorHAnsi" w:hAnsiTheme="majorHAnsi" w:cstheme="majorHAnsi"/>
          <w:sz w:val="24"/>
          <w:szCs w:val="24"/>
        </w:rPr>
        <w:t xml:space="preserve">none of the </w:t>
      </w:r>
      <w:proofErr w:type="spellStart"/>
      <w:r w:rsidR="001268B7" w:rsidRPr="000E2CB1">
        <w:rPr>
          <w:rFonts w:asciiTheme="majorHAnsi" w:hAnsiTheme="majorHAnsi" w:cstheme="majorHAnsi"/>
          <w:i/>
          <w:iCs/>
          <w:sz w:val="24"/>
          <w:szCs w:val="24"/>
        </w:rPr>
        <w:t>R</w:t>
      </w:r>
      <w:r w:rsidR="006B1861" w:rsidRPr="000E2CB1">
        <w:rPr>
          <w:rFonts w:asciiTheme="majorHAnsi" w:hAnsiTheme="majorHAnsi" w:cstheme="majorHAnsi"/>
          <w:i/>
          <w:iCs/>
          <w:sz w:val="24"/>
          <w:szCs w:val="24"/>
        </w:rPr>
        <w:t>ishonim</w:t>
      </w:r>
      <w:proofErr w:type="spellEnd"/>
      <w:r w:rsidR="006B1861" w:rsidRPr="000E2CB1">
        <w:rPr>
          <w:rFonts w:asciiTheme="majorHAnsi" w:hAnsiTheme="majorHAnsi" w:cstheme="majorHAnsi"/>
          <w:i/>
          <w:iCs/>
          <w:sz w:val="24"/>
          <w:szCs w:val="24"/>
        </w:rPr>
        <w:t xml:space="preserve"> </w:t>
      </w:r>
      <w:r w:rsidR="007B4967">
        <w:rPr>
          <w:rFonts w:asciiTheme="majorHAnsi" w:hAnsiTheme="majorHAnsi" w:cstheme="majorHAnsi"/>
          <w:sz w:val="24"/>
          <w:szCs w:val="24"/>
        </w:rPr>
        <w:t xml:space="preserve">choose to follow his logic. </w:t>
      </w:r>
    </w:p>
    <w:p w14:paraId="55FDC2C7" w14:textId="77777777" w:rsidR="00BB3CFC" w:rsidRPr="000E2CB1" w:rsidRDefault="00B16E0F" w:rsidP="001A28CB">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lastRenderedPageBreak/>
        <w:t xml:space="preserve">Rashi </w:t>
      </w:r>
      <w:r w:rsidR="00B462FC" w:rsidRPr="000E2CB1">
        <w:rPr>
          <w:rFonts w:asciiTheme="majorHAnsi" w:hAnsiTheme="majorHAnsi" w:cstheme="majorHAnsi"/>
          <w:sz w:val="24"/>
          <w:szCs w:val="24"/>
        </w:rPr>
        <w:t xml:space="preserve">explains </w:t>
      </w:r>
      <w:r w:rsidRPr="000E2CB1">
        <w:rPr>
          <w:rFonts w:asciiTheme="majorHAnsi" w:hAnsiTheme="majorHAnsi" w:cstheme="majorHAnsi"/>
          <w:sz w:val="24"/>
          <w:szCs w:val="24"/>
        </w:rPr>
        <w:t xml:space="preserve">that the distinction between the two forms of payment is that if one were to admit to his </w:t>
      </w:r>
      <w:r w:rsidR="00781E3D">
        <w:rPr>
          <w:rFonts w:asciiTheme="majorHAnsi" w:hAnsiTheme="majorHAnsi" w:cstheme="majorHAnsi"/>
          <w:sz w:val="24"/>
          <w:szCs w:val="24"/>
        </w:rPr>
        <w:t>obligation</w:t>
      </w:r>
      <w:r w:rsidRPr="000E2CB1">
        <w:rPr>
          <w:rFonts w:asciiTheme="majorHAnsi" w:hAnsiTheme="majorHAnsi" w:cstheme="majorHAnsi"/>
          <w:sz w:val="24"/>
          <w:szCs w:val="24"/>
        </w:rPr>
        <w:t xml:space="preserve"> in a </w:t>
      </w:r>
      <w:r w:rsidRPr="00781E3D">
        <w:rPr>
          <w:rFonts w:asciiTheme="majorHAnsi" w:hAnsiTheme="majorHAnsi" w:cstheme="majorHAnsi"/>
          <w:i/>
          <w:iCs/>
          <w:sz w:val="24"/>
          <w:szCs w:val="24"/>
        </w:rPr>
        <w:t>k</w:t>
      </w:r>
      <w:r w:rsidR="00097A04">
        <w:rPr>
          <w:rFonts w:asciiTheme="majorHAnsi" w:hAnsiTheme="majorHAnsi" w:cstheme="majorHAnsi"/>
          <w:i/>
          <w:iCs/>
          <w:sz w:val="24"/>
          <w:szCs w:val="24"/>
        </w:rPr>
        <w:t>i</w:t>
      </w:r>
      <w:r w:rsidRPr="00781E3D">
        <w:rPr>
          <w:rFonts w:asciiTheme="majorHAnsi" w:hAnsiTheme="majorHAnsi" w:cstheme="majorHAnsi"/>
          <w:i/>
          <w:iCs/>
          <w:sz w:val="24"/>
          <w:szCs w:val="24"/>
        </w:rPr>
        <w:t>nas</w:t>
      </w:r>
      <w:r w:rsidRPr="000E2CB1">
        <w:rPr>
          <w:rFonts w:asciiTheme="majorHAnsi" w:hAnsiTheme="majorHAnsi" w:cstheme="majorHAnsi"/>
          <w:sz w:val="24"/>
          <w:szCs w:val="24"/>
        </w:rPr>
        <w:t xml:space="preserve"> payment</w:t>
      </w:r>
      <w:r w:rsidR="00250DA7">
        <w:rPr>
          <w:rFonts w:asciiTheme="majorHAnsi" w:hAnsiTheme="majorHAnsi" w:cstheme="majorHAnsi"/>
          <w:sz w:val="24"/>
          <w:szCs w:val="24"/>
        </w:rPr>
        <w:t xml:space="preserve"> t</w:t>
      </w:r>
      <w:r w:rsidRPr="000E2CB1">
        <w:rPr>
          <w:rFonts w:asciiTheme="majorHAnsi" w:hAnsiTheme="majorHAnsi" w:cstheme="majorHAnsi"/>
          <w:sz w:val="24"/>
          <w:szCs w:val="24"/>
        </w:rPr>
        <w:t>he</w:t>
      </w:r>
      <w:r w:rsidR="00250DA7">
        <w:rPr>
          <w:rFonts w:asciiTheme="majorHAnsi" w:hAnsiTheme="majorHAnsi" w:cstheme="majorHAnsi"/>
          <w:sz w:val="24"/>
          <w:szCs w:val="24"/>
        </w:rPr>
        <w:t>y</w:t>
      </w:r>
      <w:r w:rsidR="001A28CB">
        <w:rPr>
          <w:rFonts w:asciiTheme="majorHAnsi" w:hAnsiTheme="majorHAnsi" w:cstheme="majorHAnsi"/>
          <w:sz w:val="24"/>
          <w:szCs w:val="24"/>
        </w:rPr>
        <w:t xml:space="preserve"> would be exempt</w:t>
      </w:r>
      <w:r w:rsidRPr="000E2CB1">
        <w:rPr>
          <w:rFonts w:asciiTheme="majorHAnsi" w:hAnsiTheme="majorHAnsi" w:cstheme="majorHAnsi"/>
          <w:sz w:val="24"/>
          <w:szCs w:val="24"/>
        </w:rPr>
        <w:t>, which is not true when it comes to monetary p</w:t>
      </w:r>
      <w:r w:rsidR="00606E34" w:rsidRPr="000E2CB1">
        <w:rPr>
          <w:rFonts w:asciiTheme="majorHAnsi" w:hAnsiTheme="majorHAnsi" w:cstheme="majorHAnsi"/>
          <w:sz w:val="24"/>
          <w:szCs w:val="24"/>
        </w:rPr>
        <w:t>ayments.</w:t>
      </w:r>
      <w:r w:rsidR="00781E3D" w:rsidRPr="00781E3D">
        <w:rPr>
          <w:rStyle w:val="FootnoteReference"/>
          <w:rFonts w:asciiTheme="majorHAnsi" w:hAnsiTheme="majorHAnsi" w:cstheme="majorHAnsi"/>
          <w:sz w:val="24"/>
          <w:szCs w:val="24"/>
        </w:rPr>
        <w:t xml:space="preserve"> </w:t>
      </w:r>
      <w:r w:rsidR="00781E3D">
        <w:rPr>
          <w:rStyle w:val="FootnoteReference"/>
          <w:rFonts w:asciiTheme="majorHAnsi" w:hAnsiTheme="majorHAnsi" w:cstheme="majorHAnsi"/>
          <w:sz w:val="24"/>
          <w:szCs w:val="24"/>
        </w:rPr>
        <w:footnoteReference w:id="7"/>
      </w:r>
      <w:r w:rsidR="00606E34" w:rsidRPr="000E2CB1">
        <w:rPr>
          <w:rFonts w:asciiTheme="majorHAnsi" w:hAnsiTheme="majorHAnsi" w:cstheme="majorHAnsi"/>
          <w:sz w:val="24"/>
          <w:szCs w:val="24"/>
        </w:rPr>
        <w:t xml:space="preserve"> There are quite a few p</w:t>
      </w:r>
      <w:r w:rsidR="00250DA7">
        <w:rPr>
          <w:rFonts w:asciiTheme="majorHAnsi" w:hAnsiTheme="majorHAnsi" w:cstheme="majorHAnsi"/>
          <w:sz w:val="24"/>
          <w:szCs w:val="24"/>
        </w:rPr>
        <w:t xml:space="preserve">roblems with </w:t>
      </w:r>
      <w:proofErr w:type="spellStart"/>
      <w:r w:rsidR="00250DA7">
        <w:rPr>
          <w:rFonts w:asciiTheme="majorHAnsi" w:hAnsiTheme="majorHAnsi" w:cstheme="majorHAnsi"/>
          <w:sz w:val="24"/>
          <w:szCs w:val="24"/>
        </w:rPr>
        <w:t>Rashi’s</w:t>
      </w:r>
      <w:proofErr w:type="spellEnd"/>
      <w:r w:rsidR="00250DA7">
        <w:rPr>
          <w:rFonts w:asciiTheme="majorHAnsi" w:hAnsiTheme="majorHAnsi" w:cstheme="majorHAnsi"/>
          <w:sz w:val="24"/>
          <w:szCs w:val="24"/>
        </w:rPr>
        <w:t xml:space="preserve"> formulation</w:t>
      </w:r>
      <w:r w:rsidR="00606E34" w:rsidRPr="000E2CB1">
        <w:rPr>
          <w:rFonts w:asciiTheme="majorHAnsi" w:hAnsiTheme="majorHAnsi" w:cstheme="majorHAnsi"/>
          <w:sz w:val="24"/>
          <w:szCs w:val="24"/>
        </w:rPr>
        <w:t xml:space="preserve">: </w:t>
      </w:r>
    </w:p>
    <w:p w14:paraId="03263B57" w14:textId="77777777" w:rsidR="00BB3CFC" w:rsidRPr="000E2CB1" w:rsidRDefault="00606E34" w:rsidP="001A28CB">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1) As To</w:t>
      </w:r>
      <w:r w:rsidR="00461E72" w:rsidRPr="000E2CB1">
        <w:rPr>
          <w:rFonts w:asciiTheme="majorHAnsi" w:hAnsiTheme="majorHAnsi" w:cstheme="majorHAnsi"/>
          <w:sz w:val="24"/>
          <w:szCs w:val="24"/>
        </w:rPr>
        <w:t xml:space="preserve">sfos </w:t>
      </w:r>
      <w:r w:rsidR="00250DA7">
        <w:rPr>
          <w:rFonts w:asciiTheme="majorHAnsi" w:hAnsiTheme="majorHAnsi" w:cstheme="majorHAnsi"/>
          <w:sz w:val="24"/>
          <w:szCs w:val="24"/>
        </w:rPr>
        <w:t>argues in</w:t>
      </w:r>
      <w:r w:rsidR="00461E72" w:rsidRPr="000E2CB1">
        <w:rPr>
          <w:rFonts w:asciiTheme="majorHAnsi" w:hAnsiTheme="majorHAnsi" w:cstheme="majorHAnsi"/>
          <w:sz w:val="24"/>
          <w:szCs w:val="24"/>
        </w:rPr>
        <w:t xml:space="preserve"> </w:t>
      </w:r>
      <w:proofErr w:type="spellStart"/>
      <w:r w:rsidR="00461E72" w:rsidRPr="000E2CB1">
        <w:rPr>
          <w:rFonts w:asciiTheme="majorHAnsi" w:hAnsiTheme="majorHAnsi" w:cstheme="majorHAnsi"/>
          <w:i/>
          <w:iCs/>
          <w:sz w:val="24"/>
          <w:szCs w:val="24"/>
        </w:rPr>
        <w:t>Bava</w:t>
      </w:r>
      <w:proofErr w:type="spellEnd"/>
      <w:r w:rsidR="00461E72" w:rsidRPr="000E2CB1">
        <w:rPr>
          <w:rFonts w:asciiTheme="majorHAnsi" w:hAnsiTheme="majorHAnsi" w:cstheme="majorHAnsi"/>
          <w:i/>
          <w:iCs/>
          <w:sz w:val="24"/>
          <w:szCs w:val="24"/>
        </w:rPr>
        <w:t xml:space="preserve"> Kama</w:t>
      </w:r>
      <w:r w:rsidR="001268B7" w:rsidRPr="000E2CB1">
        <w:rPr>
          <w:rStyle w:val="FootnoteReference"/>
          <w:rFonts w:asciiTheme="majorHAnsi" w:hAnsiTheme="majorHAnsi" w:cstheme="majorHAnsi"/>
          <w:sz w:val="24"/>
          <w:szCs w:val="24"/>
        </w:rPr>
        <w:footnoteReference w:id="8"/>
      </w:r>
      <w:r w:rsidRPr="000E2CB1">
        <w:rPr>
          <w:rFonts w:asciiTheme="majorHAnsi" w:hAnsiTheme="majorHAnsi" w:cstheme="majorHAnsi"/>
          <w:sz w:val="24"/>
          <w:szCs w:val="24"/>
        </w:rPr>
        <w:t xml:space="preserve">, there is a disagreement between Rav and Shmuel </w:t>
      </w:r>
      <w:r w:rsidR="00BB3CFC" w:rsidRPr="000E2CB1">
        <w:rPr>
          <w:rFonts w:asciiTheme="majorHAnsi" w:hAnsiTheme="majorHAnsi" w:cstheme="majorHAnsi"/>
          <w:sz w:val="24"/>
          <w:szCs w:val="24"/>
        </w:rPr>
        <w:t>i</w:t>
      </w:r>
      <w:r w:rsidRPr="000E2CB1">
        <w:rPr>
          <w:rFonts w:asciiTheme="majorHAnsi" w:hAnsiTheme="majorHAnsi" w:cstheme="majorHAnsi"/>
          <w:sz w:val="24"/>
          <w:szCs w:val="24"/>
        </w:rPr>
        <w:t xml:space="preserve">n </w:t>
      </w:r>
      <w:proofErr w:type="spellStart"/>
      <w:r w:rsidRPr="000E2CB1">
        <w:rPr>
          <w:rFonts w:asciiTheme="majorHAnsi" w:hAnsiTheme="majorHAnsi" w:cstheme="majorHAnsi"/>
          <w:i/>
          <w:iCs/>
          <w:sz w:val="24"/>
          <w:szCs w:val="24"/>
        </w:rPr>
        <w:t>Bava</w:t>
      </w:r>
      <w:proofErr w:type="spellEnd"/>
      <w:r w:rsidRPr="000E2CB1">
        <w:rPr>
          <w:rFonts w:asciiTheme="majorHAnsi" w:hAnsiTheme="majorHAnsi" w:cstheme="majorHAnsi"/>
          <w:i/>
          <w:iCs/>
          <w:sz w:val="24"/>
          <w:szCs w:val="24"/>
        </w:rPr>
        <w:t xml:space="preserve"> Kama</w:t>
      </w:r>
      <w:r w:rsidRPr="000E2CB1">
        <w:rPr>
          <w:rFonts w:asciiTheme="majorHAnsi" w:hAnsiTheme="majorHAnsi" w:cstheme="majorHAnsi"/>
          <w:sz w:val="24"/>
          <w:szCs w:val="24"/>
        </w:rPr>
        <w:t xml:space="preserve"> 7</w:t>
      </w:r>
      <w:r w:rsidR="00250DA7">
        <w:rPr>
          <w:rFonts w:asciiTheme="majorHAnsi" w:hAnsiTheme="majorHAnsi" w:cstheme="majorHAnsi"/>
          <w:sz w:val="24"/>
          <w:szCs w:val="24"/>
        </w:rPr>
        <w:t xml:space="preserve">5a whether one’s admission to an obligation of a </w:t>
      </w:r>
      <w:r w:rsidR="00250DA7">
        <w:rPr>
          <w:rFonts w:asciiTheme="majorHAnsi" w:hAnsiTheme="majorHAnsi" w:cstheme="majorHAnsi"/>
          <w:i/>
          <w:iCs/>
          <w:sz w:val="24"/>
          <w:szCs w:val="24"/>
        </w:rPr>
        <w:t>k</w:t>
      </w:r>
      <w:r w:rsidR="001A28CB">
        <w:rPr>
          <w:rFonts w:asciiTheme="majorHAnsi" w:hAnsiTheme="majorHAnsi" w:cstheme="majorHAnsi"/>
          <w:i/>
          <w:iCs/>
          <w:sz w:val="24"/>
          <w:szCs w:val="24"/>
        </w:rPr>
        <w:t>i</w:t>
      </w:r>
      <w:r w:rsidR="00250DA7">
        <w:rPr>
          <w:rFonts w:asciiTheme="majorHAnsi" w:hAnsiTheme="majorHAnsi" w:cstheme="majorHAnsi"/>
          <w:i/>
          <w:iCs/>
          <w:sz w:val="24"/>
          <w:szCs w:val="24"/>
        </w:rPr>
        <w:t xml:space="preserve">nas </w:t>
      </w:r>
      <w:r w:rsidR="00250DA7">
        <w:rPr>
          <w:rFonts w:asciiTheme="majorHAnsi" w:hAnsiTheme="majorHAnsi" w:cstheme="majorHAnsi"/>
          <w:sz w:val="24"/>
          <w:szCs w:val="24"/>
        </w:rPr>
        <w:t>payment can continue to exempt them if witness testimony supersedes their</w:t>
      </w:r>
      <w:r w:rsidR="006B1861" w:rsidRPr="000E2CB1">
        <w:rPr>
          <w:rFonts w:asciiTheme="majorHAnsi" w:hAnsiTheme="majorHAnsi" w:cstheme="majorHAnsi"/>
          <w:sz w:val="24"/>
          <w:szCs w:val="24"/>
        </w:rPr>
        <w:t xml:space="preserve"> admission</w:t>
      </w:r>
      <w:r w:rsidRPr="000E2CB1">
        <w:rPr>
          <w:rFonts w:asciiTheme="majorHAnsi" w:hAnsiTheme="majorHAnsi" w:cstheme="majorHAnsi"/>
          <w:sz w:val="24"/>
          <w:szCs w:val="24"/>
        </w:rPr>
        <w:t>.</w:t>
      </w:r>
      <w:r w:rsidR="00250DA7">
        <w:rPr>
          <w:rFonts w:asciiTheme="majorHAnsi" w:hAnsiTheme="majorHAnsi" w:cstheme="majorHAnsi"/>
          <w:sz w:val="24"/>
          <w:szCs w:val="24"/>
        </w:rPr>
        <w:t xml:space="preserve"> </w:t>
      </w:r>
      <w:r w:rsidR="001A28CB">
        <w:rPr>
          <w:rFonts w:asciiTheme="majorHAnsi" w:hAnsiTheme="majorHAnsi" w:cstheme="majorHAnsi"/>
          <w:sz w:val="24"/>
          <w:szCs w:val="24"/>
        </w:rPr>
        <w:t>While according</w:t>
      </w:r>
      <w:r w:rsidR="00250DA7">
        <w:rPr>
          <w:rFonts w:asciiTheme="majorHAnsi" w:hAnsiTheme="majorHAnsi" w:cstheme="majorHAnsi"/>
          <w:sz w:val="24"/>
          <w:szCs w:val="24"/>
        </w:rPr>
        <w:t xml:space="preserve"> to Rav witness test</w:t>
      </w:r>
      <w:r w:rsidR="001A28CB">
        <w:rPr>
          <w:rFonts w:asciiTheme="majorHAnsi" w:hAnsiTheme="majorHAnsi" w:cstheme="majorHAnsi"/>
          <w:sz w:val="24"/>
          <w:szCs w:val="24"/>
        </w:rPr>
        <w:t>imony will not impede one’s admission leading to an exemption</w:t>
      </w:r>
      <w:r w:rsidR="00250DA7">
        <w:rPr>
          <w:rFonts w:asciiTheme="majorHAnsi" w:hAnsiTheme="majorHAnsi" w:cstheme="majorHAnsi"/>
          <w:sz w:val="24"/>
          <w:szCs w:val="24"/>
        </w:rPr>
        <w:t xml:space="preserve">; Shmuel believes that one’s admission would be meaningless in such a scenario. </w:t>
      </w:r>
      <w:r w:rsidRPr="000E2CB1">
        <w:rPr>
          <w:rFonts w:asciiTheme="majorHAnsi" w:hAnsiTheme="majorHAnsi" w:cstheme="majorHAnsi"/>
          <w:sz w:val="24"/>
          <w:szCs w:val="24"/>
        </w:rPr>
        <w:t xml:space="preserve">Therefore, since the case in </w:t>
      </w:r>
      <w:proofErr w:type="spellStart"/>
      <w:r w:rsidRPr="000E2CB1">
        <w:rPr>
          <w:rFonts w:asciiTheme="majorHAnsi" w:hAnsiTheme="majorHAnsi" w:cstheme="majorHAnsi"/>
          <w:i/>
          <w:iCs/>
          <w:sz w:val="24"/>
          <w:szCs w:val="24"/>
        </w:rPr>
        <w:t>Makkos</w:t>
      </w:r>
      <w:proofErr w:type="spellEnd"/>
      <w:r w:rsidR="00250DA7">
        <w:rPr>
          <w:rFonts w:asciiTheme="majorHAnsi" w:hAnsiTheme="majorHAnsi" w:cstheme="majorHAnsi"/>
          <w:sz w:val="24"/>
          <w:szCs w:val="24"/>
        </w:rPr>
        <w:t xml:space="preserve"> 5a </w:t>
      </w:r>
      <w:commentRangeStart w:id="2"/>
      <w:r w:rsidR="00250DA7">
        <w:rPr>
          <w:rFonts w:asciiTheme="majorHAnsi" w:hAnsiTheme="majorHAnsi" w:cstheme="majorHAnsi"/>
          <w:sz w:val="24"/>
          <w:szCs w:val="24"/>
        </w:rPr>
        <w:t>must be dealing w</w:t>
      </w:r>
      <w:r w:rsidR="001A28CB">
        <w:rPr>
          <w:rFonts w:asciiTheme="majorHAnsi" w:hAnsiTheme="majorHAnsi" w:cstheme="majorHAnsi"/>
          <w:sz w:val="24"/>
          <w:szCs w:val="24"/>
        </w:rPr>
        <w:t xml:space="preserve">ith a scenario where the accused has admitted to being liable a </w:t>
      </w:r>
      <w:proofErr w:type="gramStart"/>
      <w:r w:rsidR="00250DA7">
        <w:rPr>
          <w:rFonts w:asciiTheme="majorHAnsi" w:hAnsiTheme="majorHAnsi" w:cstheme="majorHAnsi"/>
          <w:i/>
          <w:iCs/>
          <w:sz w:val="24"/>
          <w:szCs w:val="24"/>
        </w:rPr>
        <w:t>kinas</w:t>
      </w:r>
      <w:proofErr w:type="gramEnd"/>
      <w:r w:rsidR="001A28CB">
        <w:rPr>
          <w:rFonts w:asciiTheme="majorHAnsi" w:hAnsiTheme="majorHAnsi" w:cstheme="majorHAnsi"/>
          <w:sz w:val="24"/>
          <w:szCs w:val="24"/>
        </w:rPr>
        <w:t xml:space="preserve"> payment</w:t>
      </w:r>
      <w:r w:rsidR="001A28CB">
        <w:rPr>
          <w:rFonts w:asciiTheme="majorHAnsi" w:hAnsiTheme="majorHAnsi" w:cstheme="majorHAnsi"/>
          <w:i/>
          <w:iCs/>
          <w:sz w:val="24"/>
          <w:szCs w:val="24"/>
        </w:rPr>
        <w:t xml:space="preserve"> </w:t>
      </w:r>
      <w:r w:rsidR="001A28CB">
        <w:rPr>
          <w:rFonts w:asciiTheme="majorHAnsi" w:hAnsiTheme="majorHAnsi" w:cstheme="majorHAnsi"/>
          <w:sz w:val="24"/>
          <w:szCs w:val="24"/>
        </w:rPr>
        <w:t xml:space="preserve">prior to </w:t>
      </w:r>
      <w:r w:rsidRPr="000E2CB1">
        <w:rPr>
          <w:rFonts w:asciiTheme="majorHAnsi" w:hAnsiTheme="majorHAnsi" w:cstheme="majorHAnsi"/>
          <w:sz w:val="24"/>
          <w:szCs w:val="24"/>
        </w:rPr>
        <w:t xml:space="preserve">the </w:t>
      </w:r>
      <w:proofErr w:type="spellStart"/>
      <w:r w:rsidR="001A28CB">
        <w:rPr>
          <w:rFonts w:asciiTheme="majorHAnsi" w:hAnsiTheme="majorHAnsi" w:cstheme="majorHAnsi"/>
          <w:i/>
          <w:iCs/>
          <w:sz w:val="24"/>
          <w:szCs w:val="24"/>
        </w:rPr>
        <w:t>eidim</w:t>
      </w:r>
      <w:proofErr w:type="spellEnd"/>
      <w:r w:rsidR="001A28CB">
        <w:rPr>
          <w:rFonts w:asciiTheme="majorHAnsi" w:hAnsiTheme="majorHAnsi" w:cstheme="majorHAnsi"/>
          <w:i/>
          <w:iCs/>
          <w:sz w:val="24"/>
          <w:szCs w:val="24"/>
        </w:rPr>
        <w:t xml:space="preserve"> </w:t>
      </w:r>
      <w:proofErr w:type="spellStart"/>
      <w:r w:rsidR="001A28CB">
        <w:rPr>
          <w:rFonts w:asciiTheme="majorHAnsi" w:hAnsiTheme="majorHAnsi" w:cstheme="majorHAnsi"/>
          <w:i/>
          <w:iCs/>
          <w:sz w:val="24"/>
          <w:szCs w:val="24"/>
        </w:rPr>
        <w:t>zomemim</w:t>
      </w:r>
      <w:commentRangeEnd w:id="2"/>
      <w:proofErr w:type="spellEnd"/>
      <w:r w:rsidR="00C3063B">
        <w:rPr>
          <w:rStyle w:val="CommentReference"/>
        </w:rPr>
        <w:commentReference w:id="2"/>
      </w:r>
      <w:r w:rsidR="00250DA7">
        <w:rPr>
          <w:rFonts w:asciiTheme="majorHAnsi" w:hAnsiTheme="majorHAnsi" w:cstheme="majorHAnsi"/>
          <w:sz w:val="24"/>
          <w:szCs w:val="24"/>
        </w:rPr>
        <w:t xml:space="preserve">, </w:t>
      </w:r>
      <w:r w:rsidR="006B1861" w:rsidRPr="000E2CB1">
        <w:rPr>
          <w:rFonts w:asciiTheme="majorHAnsi" w:hAnsiTheme="majorHAnsi" w:cstheme="majorHAnsi"/>
          <w:sz w:val="24"/>
          <w:szCs w:val="24"/>
        </w:rPr>
        <w:t xml:space="preserve">Rashi has unnecessarily limited the </w:t>
      </w:r>
      <w:proofErr w:type="spellStart"/>
      <w:r w:rsidR="00250DA7">
        <w:rPr>
          <w:rFonts w:asciiTheme="majorHAnsi" w:hAnsiTheme="majorHAnsi" w:cstheme="majorHAnsi"/>
          <w:i/>
          <w:iCs/>
          <w:sz w:val="24"/>
          <w:szCs w:val="24"/>
        </w:rPr>
        <w:t>gema</w:t>
      </w:r>
      <w:r w:rsidR="00BB3CFC" w:rsidRPr="000E2CB1">
        <w:rPr>
          <w:rFonts w:asciiTheme="majorHAnsi" w:hAnsiTheme="majorHAnsi" w:cstheme="majorHAnsi"/>
          <w:i/>
          <w:iCs/>
          <w:sz w:val="24"/>
          <w:szCs w:val="24"/>
        </w:rPr>
        <w:t>ro’s</w:t>
      </w:r>
      <w:proofErr w:type="spellEnd"/>
      <w:r w:rsidR="00BB3CFC" w:rsidRPr="000E2CB1">
        <w:rPr>
          <w:rFonts w:asciiTheme="majorHAnsi" w:hAnsiTheme="majorHAnsi" w:cstheme="majorHAnsi"/>
          <w:i/>
          <w:iCs/>
          <w:sz w:val="24"/>
          <w:szCs w:val="24"/>
        </w:rPr>
        <w:t xml:space="preserve"> </w:t>
      </w:r>
      <w:r w:rsidR="006B1861" w:rsidRPr="000E2CB1">
        <w:rPr>
          <w:rFonts w:asciiTheme="majorHAnsi" w:hAnsiTheme="majorHAnsi" w:cstheme="majorHAnsi"/>
          <w:sz w:val="24"/>
          <w:szCs w:val="24"/>
        </w:rPr>
        <w:t xml:space="preserve">logic to </w:t>
      </w:r>
      <w:r w:rsidR="00250DA7">
        <w:rPr>
          <w:rFonts w:asciiTheme="majorHAnsi" w:hAnsiTheme="majorHAnsi" w:cstheme="majorHAnsi"/>
          <w:sz w:val="24"/>
          <w:szCs w:val="24"/>
        </w:rPr>
        <w:t>follow</w:t>
      </w:r>
      <w:r w:rsidR="006B1861" w:rsidRPr="000E2CB1">
        <w:rPr>
          <w:rFonts w:asciiTheme="majorHAnsi" w:hAnsiTheme="majorHAnsi" w:cstheme="majorHAnsi"/>
          <w:sz w:val="24"/>
          <w:szCs w:val="24"/>
        </w:rPr>
        <w:t xml:space="preserve"> </w:t>
      </w:r>
      <w:proofErr w:type="spellStart"/>
      <w:r w:rsidR="006B1861" w:rsidRPr="000E2CB1">
        <w:rPr>
          <w:rFonts w:asciiTheme="majorHAnsi" w:hAnsiTheme="majorHAnsi" w:cstheme="majorHAnsi"/>
          <w:sz w:val="24"/>
          <w:szCs w:val="24"/>
        </w:rPr>
        <w:t>Rav’s</w:t>
      </w:r>
      <w:proofErr w:type="spellEnd"/>
      <w:r w:rsidR="006B1861" w:rsidRPr="000E2CB1">
        <w:rPr>
          <w:rFonts w:asciiTheme="majorHAnsi" w:hAnsiTheme="majorHAnsi" w:cstheme="majorHAnsi"/>
          <w:sz w:val="24"/>
          <w:szCs w:val="24"/>
        </w:rPr>
        <w:t xml:space="preserve"> opinion. </w:t>
      </w:r>
    </w:p>
    <w:p w14:paraId="6CBF336C" w14:textId="77777777" w:rsidR="00BB3CFC" w:rsidRPr="000E2CB1" w:rsidRDefault="00606E34" w:rsidP="005A6E64">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 xml:space="preserve">2) </w:t>
      </w:r>
      <w:r w:rsidRPr="005A6E64">
        <w:rPr>
          <w:rFonts w:asciiTheme="majorHAnsi" w:hAnsiTheme="majorHAnsi" w:cstheme="majorHAnsi"/>
          <w:i/>
          <w:iCs/>
          <w:sz w:val="24"/>
          <w:szCs w:val="24"/>
        </w:rPr>
        <w:t xml:space="preserve">Tosfos Rabbeinu </w:t>
      </w:r>
      <w:proofErr w:type="spellStart"/>
      <w:r w:rsidRPr="005A6E64">
        <w:rPr>
          <w:rFonts w:asciiTheme="majorHAnsi" w:hAnsiTheme="majorHAnsi" w:cstheme="majorHAnsi"/>
          <w:i/>
          <w:iCs/>
          <w:sz w:val="24"/>
          <w:szCs w:val="24"/>
        </w:rPr>
        <w:t>Peretz</w:t>
      </w:r>
      <w:proofErr w:type="spellEnd"/>
      <w:r w:rsidR="00250DA7" w:rsidRPr="005A6E64">
        <w:rPr>
          <w:rFonts w:asciiTheme="majorHAnsi" w:hAnsiTheme="majorHAnsi" w:cstheme="majorHAnsi"/>
          <w:sz w:val="24"/>
          <w:szCs w:val="24"/>
        </w:rPr>
        <w:t xml:space="preserve"> i</w:t>
      </w:r>
      <w:r w:rsidRPr="005A6E64">
        <w:rPr>
          <w:rFonts w:asciiTheme="majorHAnsi" w:hAnsiTheme="majorHAnsi" w:cstheme="majorHAnsi"/>
          <w:sz w:val="24"/>
          <w:szCs w:val="24"/>
        </w:rPr>
        <w:t xml:space="preserve">n </w:t>
      </w:r>
      <w:proofErr w:type="spellStart"/>
      <w:r w:rsidR="00BB3CFC" w:rsidRPr="005A6E64">
        <w:rPr>
          <w:rFonts w:asciiTheme="majorHAnsi" w:hAnsiTheme="majorHAnsi" w:cstheme="majorHAnsi"/>
          <w:i/>
          <w:iCs/>
          <w:sz w:val="24"/>
          <w:szCs w:val="24"/>
        </w:rPr>
        <w:t>Bava</w:t>
      </w:r>
      <w:proofErr w:type="spellEnd"/>
      <w:r w:rsidR="00BB3CFC" w:rsidRPr="005A6E64">
        <w:rPr>
          <w:rFonts w:asciiTheme="majorHAnsi" w:hAnsiTheme="majorHAnsi" w:cstheme="majorHAnsi"/>
          <w:i/>
          <w:iCs/>
          <w:sz w:val="24"/>
          <w:szCs w:val="24"/>
        </w:rPr>
        <w:t xml:space="preserve"> Kama </w:t>
      </w:r>
      <w:r w:rsidRPr="005A6E64">
        <w:rPr>
          <w:rFonts w:asciiTheme="majorHAnsi" w:hAnsiTheme="majorHAnsi" w:cstheme="majorHAnsi"/>
          <w:sz w:val="24"/>
          <w:szCs w:val="24"/>
        </w:rPr>
        <w:t>74a</w:t>
      </w:r>
      <w:r w:rsidR="006B1861" w:rsidRPr="005A6E64">
        <w:rPr>
          <w:rFonts w:asciiTheme="majorHAnsi" w:hAnsiTheme="majorHAnsi" w:cstheme="majorHAnsi"/>
          <w:sz w:val="24"/>
          <w:szCs w:val="24"/>
        </w:rPr>
        <w:t xml:space="preserve"> takes</w:t>
      </w:r>
      <w:r w:rsidRPr="005A6E64">
        <w:rPr>
          <w:rFonts w:asciiTheme="majorHAnsi" w:hAnsiTheme="majorHAnsi" w:cstheme="majorHAnsi"/>
          <w:sz w:val="24"/>
          <w:szCs w:val="24"/>
        </w:rPr>
        <w:t xml:space="preserve"> Tosfos’ question on Rashi </w:t>
      </w:r>
      <w:r w:rsidR="00E958C7" w:rsidRPr="005A6E64">
        <w:rPr>
          <w:rFonts w:asciiTheme="majorHAnsi" w:hAnsiTheme="majorHAnsi" w:cstheme="majorHAnsi"/>
          <w:sz w:val="24"/>
          <w:szCs w:val="24"/>
        </w:rPr>
        <w:t xml:space="preserve">further </w:t>
      </w:r>
      <w:r w:rsidR="006B1861" w:rsidRPr="005A6E64">
        <w:rPr>
          <w:rFonts w:asciiTheme="majorHAnsi" w:hAnsiTheme="majorHAnsi" w:cstheme="majorHAnsi"/>
          <w:sz w:val="24"/>
          <w:szCs w:val="24"/>
        </w:rPr>
        <w:t xml:space="preserve">and points out </w:t>
      </w:r>
      <w:r w:rsidR="001A28CB" w:rsidRPr="005A6E64">
        <w:rPr>
          <w:rFonts w:asciiTheme="majorHAnsi" w:hAnsiTheme="majorHAnsi" w:cstheme="majorHAnsi"/>
          <w:sz w:val="24"/>
          <w:szCs w:val="24"/>
        </w:rPr>
        <w:t xml:space="preserve">that Rav only stated </w:t>
      </w:r>
      <w:r w:rsidR="005A6E64">
        <w:rPr>
          <w:rFonts w:asciiTheme="majorHAnsi" w:hAnsiTheme="majorHAnsi" w:cstheme="majorHAnsi"/>
          <w:sz w:val="24"/>
          <w:szCs w:val="24"/>
        </w:rPr>
        <w:t>his opinion (that one’s admission will always lead to an exemption)</w:t>
      </w:r>
      <w:r w:rsidR="001A28CB" w:rsidRPr="005A6E64">
        <w:rPr>
          <w:rFonts w:asciiTheme="majorHAnsi" w:hAnsiTheme="majorHAnsi" w:cstheme="majorHAnsi"/>
          <w:sz w:val="24"/>
          <w:szCs w:val="24"/>
        </w:rPr>
        <w:t xml:space="preserve"> in the event that </w:t>
      </w:r>
      <w:r w:rsidR="005A6E64" w:rsidRPr="005A6E64">
        <w:rPr>
          <w:rFonts w:asciiTheme="majorHAnsi" w:hAnsiTheme="majorHAnsi" w:cstheme="majorHAnsi"/>
          <w:sz w:val="24"/>
          <w:szCs w:val="24"/>
        </w:rPr>
        <w:t xml:space="preserve">one’s </w:t>
      </w:r>
      <w:r w:rsidR="000C299B" w:rsidRPr="005A6E64">
        <w:rPr>
          <w:rFonts w:asciiTheme="majorHAnsi" w:hAnsiTheme="majorHAnsi" w:cstheme="majorHAnsi"/>
          <w:sz w:val="24"/>
          <w:szCs w:val="24"/>
        </w:rPr>
        <w:t>admission obligates him</w:t>
      </w:r>
      <w:r w:rsidRPr="005A6E64">
        <w:rPr>
          <w:rFonts w:asciiTheme="majorHAnsi" w:hAnsiTheme="majorHAnsi" w:cstheme="majorHAnsi"/>
          <w:sz w:val="24"/>
          <w:szCs w:val="24"/>
        </w:rPr>
        <w:t xml:space="preserve"> to</w:t>
      </w:r>
      <w:r w:rsidR="000C299B" w:rsidRPr="005A6E64">
        <w:rPr>
          <w:rFonts w:asciiTheme="majorHAnsi" w:hAnsiTheme="majorHAnsi" w:cstheme="majorHAnsi"/>
          <w:sz w:val="24"/>
          <w:szCs w:val="24"/>
        </w:rPr>
        <w:t xml:space="preserve"> pay</w:t>
      </w:r>
      <w:r w:rsidRPr="005A6E64">
        <w:rPr>
          <w:rFonts w:asciiTheme="majorHAnsi" w:hAnsiTheme="majorHAnsi" w:cstheme="majorHAnsi"/>
          <w:sz w:val="24"/>
          <w:szCs w:val="24"/>
        </w:rPr>
        <w:t xml:space="preserve"> </w:t>
      </w:r>
      <w:r w:rsidR="000C299B" w:rsidRPr="005A6E64">
        <w:rPr>
          <w:rFonts w:asciiTheme="majorHAnsi" w:hAnsiTheme="majorHAnsi" w:cstheme="majorHAnsi"/>
          <w:sz w:val="24"/>
          <w:szCs w:val="24"/>
        </w:rPr>
        <w:t xml:space="preserve">some monetary obligation in </w:t>
      </w:r>
      <w:r w:rsidRPr="005A6E64">
        <w:rPr>
          <w:rFonts w:asciiTheme="majorHAnsi" w:hAnsiTheme="majorHAnsi" w:cstheme="majorHAnsi"/>
          <w:sz w:val="24"/>
          <w:szCs w:val="24"/>
        </w:rPr>
        <w:t xml:space="preserve">addition to the </w:t>
      </w:r>
      <w:r w:rsidRPr="005A6E64">
        <w:rPr>
          <w:rFonts w:asciiTheme="majorHAnsi" w:hAnsiTheme="majorHAnsi" w:cstheme="majorHAnsi"/>
          <w:i/>
          <w:iCs/>
          <w:sz w:val="24"/>
          <w:szCs w:val="24"/>
        </w:rPr>
        <w:t>k</w:t>
      </w:r>
      <w:r w:rsidR="00E958C7" w:rsidRPr="005A6E64">
        <w:rPr>
          <w:rFonts w:asciiTheme="majorHAnsi" w:hAnsiTheme="majorHAnsi" w:cstheme="majorHAnsi"/>
          <w:i/>
          <w:iCs/>
          <w:sz w:val="24"/>
          <w:szCs w:val="24"/>
        </w:rPr>
        <w:t>i</w:t>
      </w:r>
      <w:r w:rsidRPr="005A6E64">
        <w:rPr>
          <w:rFonts w:asciiTheme="majorHAnsi" w:hAnsiTheme="majorHAnsi" w:cstheme="majorHAnsi"/>
          <w:i/>
          <w:iCs/>
          <w:sz w:val="24"/>
          <w:szCs w:val="24"/>
        </w:rPr>
        <w:t>nas</w:t>
      </w:r>
      <w:r w:rsidR="005A6E64" w:rsidRPr="005A6E64">
        <w:rPr>
          <w:rFonts w:asciiTheme="majorHAnsi" w:hAnsiTheme="majorHAnsi" w:cstheme="majorHAnsi"/>
          <w:sz w:val="24"/>
          <w:szCs w:val="24"/>
        </w:rPr>
        <w:t xml:space="preserve"> payment. How</w:t>
      </w:r>
      <w:r w:rsidR="005A6E64">
        <w:rPr>
          <w:rFonts w:asciiTheme="majorHAnsi" w:hAnsiTheme="majorHAnsi" w:cstheme="majorHAnsi"/>
          <w:sz w:val="24"/>
          <w:szCs w:val="24"/>
        </w:rPr>
        <w:t>e</w:t>
      </w:r>
      <w:r w:rsidR="005A6E64" w:rsidRPr="005A6E64">
        <w:rPr>
          <w:rFonts w:asciiTheme="majorHAnsi" w:hAnsiTheme="majorHAnsi" w:cstheme="majorHAnsi"/>
          <w:sz w:val="24"/>
          <w:szCs w:val="24"/>
        </w:rPr>
        <w:t>ver,</w:t>
      </w:r>
      <w:r w:rsidRPr="005A6E64">
        <w:rPr>
          <w:rFonts w:asciiTheme="majorHAnsi" w:hAnsiTheme="majorHAnsi" w:cstheme="majorHAnsi"/>
          <w:sz w:val="24"/>
          <w:szCs w:val="24"/>
        </w:rPr>
        <w:t xml:space="preserve"> an </w:t>
      </w:r>
      <w:r w:rsidR="000C299B" w:rsidRPr="005A6E64">
        <w:rPr>
          <w:rFonts w:asciiTheme="majorHAnsi" w:hAnsiTheme="majorHAnsi" w:cstheme="majorHAnsi"/>
          <w:sz w:val="24"/>
          <w:szCs w:val="24"/>
        </w:rPr>
        <w:t xml:space="preserve">admission which results solely in </w:t>
      </w:r>
      <w:r w:rsidR="00BB3CFC" w:rsidRPr="005A6E64">
        <w:rPr>
          <w:rFonts w:asciiTheme="majorHAnsi" w:hAnsiTheme="majorHAnsi" w:cstheme="majorHAnsi"/>
          <w:sz w:val="24"/>
          <w:szCs w:val="24"/>
        </w:rPr>
        <w:t xml:space="preserve">the </w:t>
      </w:r>
      <w:r w:rsidR="00BB3CFC" w:rsidRPr="005A6E64">
        <w:rPr>
          <w:rFonts w:asciiTheme="majorHAnsi" w:hAnsiTheme="majorHAnsi" w:cstheme="majorHAnsi"/>
          <w:i/>
          <w:iCs/>
          <w:sz w:val="24"/>
          <w:szCs w:val="24"/>
        </w:rPr>
        <w:t>k</w:t>
      </w:r>
      <w:r w:rsidR="00E958C7" w:rsidRPr="005A6E64">
        <w:rPr>
          <w:rFonts w:asciiTheme="majorHAnsi" w:hAnsiTheme="majorHAnsi" w:cstheme="majorHAnsi"/>
          <w:i/>
          <w:iCs/>
          <w:sz w:val="24"/>
          <w:szCs w:val="24"/>
        </w:rPr>
        <w:t>i</w:t>
      </w:r>
      <w:r w:rsidR="00BB3CFC" w:rsidRPr="005A6E64">
        <w:rPr>
          <w:rFonts w:asciiTheme="majorHAnsi" w:hAnsiTheme="majorHAnsi" w:cstheme="majorHAnsi"/>
          <w:i/>
          <w:iCs/>
          <w:sz w:val="24"/>
          <w:szCs w:val="24"/>
        </w:rPr>
        <w:t xml:space="preserve">nas </w:t>
      </w:r>
      <w:r w:rsidR="00BB3CFC" w:rsidRPr="005A6E64">
        <w:rPr>
          <w:rFonts w:asciiTheme="majorHAnsi" w:hAnsiTheme="majorHAnsi" w:cstheme="majorHAnsi"/>
          <w:sz w:val="24"/>
          <w:szCs w:val="24"/>
        </w:rPr>
        <w:t>payment (and therefore his ex</w:t>
      </w:r>
      <w:r w:rsidR="00E958C7" w:rsidRPr="005A6E64">
        <w:rPr>
          <w:rFonts w:asciiTheme="majorHAnsi" w:hAnsiTheme="majorHAnsi" w:cstheme="majorHAnsi"/>
          <w:sz w:val="24"/>
          <w:szCs w:val="24"/>
        </w:rPr>
        <w:t>emption</w:t>
      </w:r>
      <w:r w:rsidR="00BB3CFC" w:rsidRPr="005A6E64">
        <w:rPr>
          <w:rFonts w:asciiTheme="majorHAnsi" w:hAnsiTheme="majorHAnsi" w:cstheme="majorHAnsi"/>
          <w:sz w:val="24"/>
          <w:szCs w:val="24"/>
        </w:rPr>
        <w:t xml:space="preserve">) </w:t>
      </w:r>
      <w:r w:rsidR="000C299B" w:rsidRPr="005A6E64">
        <w:rPr>
          <w:rFonts w:asciiTheme="majorHAnsi" w:hAnsiTheme="majorHAnsi" w:cstheme="majorHAnsi"/>
          <w:sz w:val="24"/>
          <w:szCs w:val="24"/>
        </w:rPr>
        <w:t>is not a</w:t>
      </w:r>
      <w:r w:rsidRPr="005A6E64">
        <w:rPr>
          <w:rFonts w:asciiTheme="majorHAnsi" w:hAnsiTheme="majorHAnsi" w:cstheme="majorHAnsi"/>
          <w:sz w:val="24"/>
          <w:szCs w:val="24"/>
        </w:rPr>
        <w:t xml:space="preserve"> </w:t>
      </w:r>
      <w:r w:rsidRPr="005A6E64">
        <w:rPr>
          <w:rFonts w:asciiTheme="majorHAnsi" w:hAnsiTheme="majorHAnsi" w:cstheme="majorHAnsi"/>
          <w:i/>
          <w:iCs/>
          <w:sz w:val="24"/>
          <w:szCs w:val="24"/>
        </w:rPr>
        <w:t>halachically</w:t>
      </w:r>
      <w:r w:rsidR="00E958C7" w:rsidRPr="005A6E64">
        <w:rPr>
          <w:rFonts w:asciiTheme="majorHAnsi" w:hAnsiTheme="majorHAnsi" w:cstheme="majorHAnsi"/>
          <w:sz w:val="24"/>
          <w:szCs w:val="24"/>
        </w:rPr>
        <w:t xml:space="preserve"> effective admission.</w:t>
      </w:r>
      <w:r w:rsidR="00E958C7" w:rsidRPr="005A6E64">
        <w:rPr>
          <w:rStyle w:val="FootnoteReference"/>
          <w:rFonts w:asciiTheme="majorHAnsi" w:hAnsiTheme="majorHAnsi" w:cstheme="majorHAnsi"/>
          <w:sz w:val="24"/>
          <w:szCs w:val="24"/>
        </w:rPr>
        <w:footnoteReference w:id="9"/>
      </w:r>
      <w:r w:rsidRPr="005A6E64">
        <w:rPr>
          <w:rFonts w:asciiTheme="majorHAnsi" w:hAnsiTheme="majorHAnsi" w:cstheme="majorHAnsi"/>
          <w:sz w:val="24"/>
          <w:szCs w:val="24"/>
        </w:rPr>
        <w:t xml:space="preserve"> </w:t>
      </w:r>
      <w:r w:rsidR="00E958C7" w:rsidRPr="005A6E64">
        <w:rPr>
          <w:rFonts w:asciiTheme="majorHAnsi" w:hAnsiTheme="majorHAnsi" w:cstheme="majorHAnsi"/>
          <w:sz w:val="24"/>
          <w:szCs w:val="24"/>
        </w:rPr>
        <w:t xml:space="preserve">Therefore, </w:t>
      </w:r>
      <w:proofErr w:type="spellStart"/>
      <w:r w:rsidR="00E958C7" w:rsidRPr="005A6E64">
        <w:rPr>
          <w:rFonts w:asciiTheme="majorHAnsi" w:hAnsiTheme="majorHAnsi" w:cstheme="majorHAnsi"/>
          <w:sz w:val="24"/>
          <w:szCs w:val="24"/>
        </w:rPr>
        <w:t>Rashi’s</w:t>
      </w:r>
      <w:proofErr w:type="spellEnd"/>
      <w:r w:rsidR="00E958C7" w:rsidRPr="005A6E64">
        <w:rPr>
          <w:rFonts w:asciiTheme="majorHAnsi" w:hAnsiTheme="majorHAnsi" w:cstheme="majorHAnsi"/>
          <w:sz w:val="24"/>
          <w:szCs w:val="24"/>
        </w:rPr>
        <w:t xml:space="preserve"> distinction is incorrect both according to Shmuel and Rav.</w:t>
      </w:r>
    </w:p>
    <w:p w14:paraId="7E24A6A0" w14:textId="77777777" w:rsidR="00606E34" w:rsidRPr="000E2CB1" w:rsidRDefault="00606E34" w:rsidP="001A28CB">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 xml:space="preserve">3) Rashi applies his distinction to a case of </w:t>
      </w:r>
      <w:proofErr w:type="spellStart"/>
      <w:r w:rsidRPr="000E2CB1">
        <w:rPr>
          <w:rFonts w:asciiTheme="majorHAnsi" w:hAnsiTheme="majorHAnsi" w:cstheme="majorHAnsi"/>
          <w:i/>
          <w:iCs/>
          <w:sz w:val="24"/>
          <w:szCs w:val="24"/>
        </w:rPr>
        <w:t>nefashos</w:t>
      </w:r>
      <w:proofErr w:type="spellEnd"/>
      <w:r w:rsidR="000C299B" w:rsidRPr="000E2CB1">
        <w:rPr>
          <w:rFonts w:asciiTheme="majorHAnsi" w:hAnsiTheme="majorHAnsi" w:cstheme="majorHAnsi"/>
          <w:i/>
          <w:iCs/>
          <w:sz w:val="24"/>
          <w:szCs w:val="24"/>
        </w:rPr>
        <w:t xml:space="preserve"> </w:t>
      </w:r>
      <w:r w:rsidR="000C299B" w:rsidRPr="000E2CB1">
        <w:rPr>
          <w:rFonts w:asciiTheme="majorHAnsi" w:hAnsiTheme="majorHAnsi" w:cstheme="majorHAnsi"/>
          <w:sz w:val="24"/>
          <w:szCs w:val="24"/>
        </w:rPr>
        <w:t>(corporal punishment cases)</w:t>
      </w:r>
      <w:r w:rsidRPr="000E2CB1">
        <w:rPr>
          <w:rFonts w:asciiTheme="majorHAnsi" w:hAnsiTheme="majorHAnsi" w:cstheme="majorHAnsi"/>
          <w:sz w:val="24"/>
          <w:szCs w:val="24"/>
        </w:rPr>
        <w:t xml:space="preserve"> as well as </w:t>
      </w:r>
      <w:r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Pr="000E2CB1">
        <w:rPr>
          <w:rFonts w:asciiTheme="majorHAnsi" w:hAnsiTheme="majorHAnsi" w:cstheme="majorHAnsi"/>
          <w:i/>
          <w:iCs/>
          <w:sz w:val="24"/>
          <w:szCs w:val="24"/>
        </w:rPr>
        <w:t>nas</w:t>
      </w:r>
      <w:r w:rsidR="00E958C7">
        <w:rPr>
          <w:rStyle w:val="FootnoteReference"/>
          <w:rFonts w:asciiTheme="majorHAnsi" w:hAnsiTheme="majorHAnsi" w:cstheme="majorHAnsi"/>
          <w:i/>
          <w:iCs/>
          <w:sz w:val="24"/>
          <w:szCs w:val="24"/>
        </w:rPr>
        <w:footnoteReference w:id="10"/>
      </w:r>
      <w:r w:rsidR="000C299B" w:rsidRPr="000E2CB1">
        <w:rPr>
          <w:rFonts w:asciiTheme="majorHAnsi" w:hAnsiTheme="majorHAnsi" w:cstheme="majorHAnsi"/>
          <w:sz w:val="24"/>
          <w:szCs w:val="24"/>
        </w:rPr>
        <w:t>. T</w:t>
      </w:r>
      <w:r w:rsidRPr="000E2CB1">
        <w:rPr>
          <w:rFonts w:asciiTheme="majorHAnsi" w:hAnsiTheme="majorHAnsi" w:cstheme="majorHAnsi"/>
          <w:sz w:val="24"/>
          <w:szCs w:val="24"/>
        </w:rPr>
        <w:t>his is to say that if one were to admit to killin</w:t>
      </w:r>
      <w:r w:rsidR="000C299B" w:rsidRPr="000E2CB1">
        <w:rPr>
          <w:rFonts w:asciiTheme="majorHAnsi" w:hAnsiTheme="majorHAnsi" w:cstheme="majorHAnsi"/>
          <w:sz w:val="24"/>
          <w:szCs w:val="24"/>
        </w:rPr>
        <w:t xml:space="preserve">g another he could no longer be obligated to be killed and there is nowhere else in </w:t>
      </w:r>
      <w:proofErr w:type="spellStart"/>
      <w:r w:rsidR="000C299B" w:rsidRPr="000E2CB1">
        <w:rPr>
          <w:rFonts w:asciiTheme="majorHAnsi" w:hAnsiTheme="majorHAnsi" w:cstheme="majorHAnsi"/>
          <w:i/>
          <w:iCs/>
          <w:sz w:val="24"/>
          <w:szCs w:val="24"/>
        </w:rPr>
        <w:t>shas</w:t>
      </w:r>
      <w:proofErr w:type="spellEnd"/>
      <w:r w:rsidR="000C299B" w:rsidRPr="000E2CB1">
        <w:rPr>
          <w:rFonts w:asciiTheme="majorHAnsi" w:hAnsiTheme="majorHAnsi" w:cstheme="majorHAnsi"/>
          <w:sz w:val="24"/>
          <w:szCs w:val="24"/>
        </w:rPr>
        <w:t xml:space="preserve"> that says that one’s admission would render </w:t>
      </w:r>
      <w:r w:rsidR="000C299B" w:rsidRPr="000E2CB1">
        <w:rPr>
          <w:rFonts w:asciiTheme="majorHAnsi" w:hAnsiTheme="majorHAnsi" w:cstheme="majorHAnsi"/>
          <w:i/>
          <w:iCs/>
          <w:sz w:val="24"/>
          <w:szCs w:val="24"/>
        </w:rPr>
        <w:t>beis din</w:t>
      </w:r>
      <w:r w:rsidR="000C299B" w:rsidRPr="000E2CB1">
        <w:rPr>
          <w:rFonts w:asciiTheme="majorHAnsi" w:hAnsiTheme="majorHAnsi" w:cstheme="majorHAnsi"/>
          <w:sz w:val="24"/>
          <w:szCs w:val="24"/>
        </w:rPr>
        <w:t xml:space="preserve"> incapable of obligating him in a </w:t>
      </w:r>
      <w:proofErr w:type="spellStart"/>
      <w:r w:rsidR="000C299B" w:rsidRPr="000E2CB1">
        <w:rPr>
          <w:rFonts w:asciiTheme="majorHAnsi" w:hAnsiTheme="majorHAnsi" w:cstheme="majorHAnsi"/>
          <w:i/>
          <w:iCs/>
          <w:sz w:val="24"/>
          <w:szCs w:val="24"/>
        </w:rPr>
        <w:t>nefashos</w:t>
      </w:r>
      <w:proofErr w:type="spellEnd"/>
      <w:r w:rsidR="000C299B" w:rsidRPr="000E2CB1">
        <w:rPr>
          <w:rFonts w:asciiTheme="majorHAnsi" w:hAnsiTheme="majorHAnsi" w:cstheme="majorHAnsi"/>
          <w:i/>
          <w:iCs/>
          <w:sz w:val="24"/>
          <w:szCs w:val="24"/>
        </w:rPr>
        <w:t xml:space="preserve"> </w:t>
      </w:r>
      <w:r w:rsidR="000C299B" w:rsidRPr="000E2CB1">
        <w:rPr>
          <w:rFonts w:asciiTheme="majorHAnsi" w:hAnsiTheme="majorHAnsi" w:cstheme="majorHAnsi"/>
          <w:sz w:val="24"/>
          <w:szCs w:val="24"/>
        </w:rPr>
        <w:t xml:space="preserve">case. </w:t>
      </w:r>
    </w:p>
    <w:p w14:paraId="5F194AB9" w14:textId="77777777" w:rsidR="005A6E64" w:rsidRPr="000E2CB1" w:rsidRDefault="00606E34" w:rsidP="005A6E64">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To answer the nume</w:t>
      </w:r>
      <w:r w:rsidR="00A94B55" w:rsidRPr="000E2CB1">
        <w:rPr>
          <w:rFonts w:asciiTheme="majorHAnsi" w:hAnsiTheme="majorHAnsi" w:cstheme="majorHAnsi"/>
          <w:sz w:val="24"/>
          <w:szCs w:val="24"/>
        </w:rPr>
        <w:t>rous questions on Rashi</w:t>
      </w:r>
      <w:r w:rsidR="00540A0C" w:rsidRPr="000E2CB1">
        <w:rPr>
          <w:rFonts w:asciiTheme="majorHAnsi" w:hAnsiTheme="majorHAnsi" w:cstheme="majorHAnsi"/>
          <w:sz w:val="24"/>
          <w:szCs w:val="24"/>
        </w:rPr>
        <w:t xml:space="preserve"> we must explain that w</w:t>
      </w:r>
      <w:r w:rsidR="00BB3CFC" w:rsidRPr="000E2CB1">
        <w:rPr>
          <w:rFonts w:asciiTheme="majorHAnsi" w:hAnsiTheme="majorHAnsi" w:cstheme="majorHAnsi"/>
          <w:sz w:val="24"/>
          <w:szCs w:val="24"/>
        </w:rPr>
        <w:t xml:space="preserve">hen Rashi says that </w:t>
      </w:r>
      <w:r w:rsidR="00E958C7">
        <w:rPr>
          <w:rFonts w:asciiTheme="majorHAnsi" w:hAnsiTheme="majorHAnsi" w:cstheme="majorHAnsi"/>
          <w:sz w:val="24"/>
          <w:szCs w:val="24"/>
        </w:rPr>
        <w:t>‘</w:t>
      </w:r>
      <w:r w:rsidRPr="000E2CB1">
        <w:rPr>
          <w:rFonts w:asciiTheme="majorHAnsi" w:hAnsiTheme="majorHAnsi" w:cstheme="majorHAnsi"/>
          <w:sz w:val="24"/>
          <w:szCs w:val="24"/>
        </w:rPr>
        <w:t xml:space="preserve">if one were to admit to the </w:t>
      </w:r>
      <w:proofErr w:type="spellStart"/>
      <w:r w:rsidRPr="000E2CB1">
        <w:rPr>
          <w:rFonts w:asciiTheme="majorHAnsi" w:hAnsiTheme="majorHAnsi" w:cstheme="majorHAnsi"/>
          <w:i/>
          <w:iCs/>
          <w:sz w:val="24"/>
          <w:szCs w:val="24"/>
        </w:rPr>
        <w:t>chiyuv</w:t>
      </w:r>
      <w:proofErr w:type="spellEnd"/>
      <w:r w:rsidRPr="000E2CB1">
        <w:rPr>
          <w:rFonts w:asciiTheme="majorHAnsi" w:hAnsiTheme="majorHAnsi" w:cstheme="majorHAnsi"/>
          <w:sz w:val="24"/>
          <w:szCs w:val="24"/>
        </w:rPr>
        <w:t xml:space="preserve">, they would be </w:t>
      </w:r>
      <w:r w:rsidR="00A94B55" w:rsidRPr="000E2CB1">
        <w:rPr>
          <w:rFonts w:asciiTheme="majorHAnsi" w:hAnsiTheme="majorHAnsi" w:cstheme="majorHAnsi"/>
          <w:sz w:val="24"/>
          <w:szCs w:val="24"/>
        </w:rPr>
        <w:t>exempt from any obligation</w:t>
      </w:r>
      <w:r w:rsidRPr="000E2CB1">
        <w:rPr>
          <w:rFonts w:asciiTheme="majorHAnsi" w:hAnsiTheme="majorHAnsi" w:cstheme="majorHAnsi"/>
          <w:sz w:val="24"/>
          <w:szCs w:val="24"/>
        </w:rPr>
        <w:t>,</w:t>
      </w:r>
      <w:r w:rsidR="00E958C7">
        <w:rPr>
          <w:rFonts w:asciiTheme="majorHAnsi" w:hAnsiTheme="majorHAnsi" w:cstheme="majorHAnsi"/>
          <w:sz w:val="24"/>
          <w:szCs w:val="24"/>
        </w:rPr>
        <w:t>’</w:t>
      </w:r>
      <w:r w:rsidR="00E958C7">
        <w:rPr>
          <w:rStyle w:val="FootnoteReference"/>
          <w:rFonts w:asciiTheme="majorHAnsi" w:hAnsiTheme="majorHAnsi" w:cstheme="majorHAnsi"/>
          <w:sz w:val="24"/>
          <w:szCs w:val="24"/>
        </w:rPr>
        <w:footnoteReference w:id="11"/>
      </w:r>
      <w:r w:rsidRPr="000E2CB1">
        <w:rPr>
          <w:rFonts w:asciiTheme="majorHAnsi" w:hAnsiTheme="majorHAnsi" w:cstheme="majorHAnsi"/>
          <w:sz w:val="24"/>
          <w:szCs w:val="24"/>
        </w:rPr>
        <w:t xml:space="preserve"> he does not mean to say that if </w:t>
      </w:r>
      <w:r w:rsidR="00E958C7">
        <w:rPr>
          <w:rFonts w:asciiTheme="majorHAnsi" w:hAnsiTheme="majorHAnsi" w:cstheme="majorHAnsi"/>
          <w:sz w:val="24"/>
          <w:szCs w:val="24"/>
        </w:rPr>
        <w:t xml:space="preserve">witnesses </w:t>
      </w:r>
      <w:r w:rsidRPr="000E2CB1">
        <w:rPr>
          <w:rFonts w:asciiTheme="majorHAnsi" w:hAnsiTheme="majorHAnsi" w:cstheme="majorHAnsi"/>
          <w:sz w:val="24"/>
          <w:szCs w:val="24"/>
        </w:rPr>
        <w:t>were</w:t>
      </w:r>
      <w:r w:rsidR="00E958C7">
        <w:rPr>
          <w:rFonts w:asciiTheme="majorHAnsi" w:hAnsiTheme="majorHAnsi" w:cstheme="majorHAnsi"/>
          <w:sz w:val="24"/>
          <w:szCs w:val="24"/>
        </w:rPr>
        <w:t xml:space="preserve"> to supersede an admission, the subject</w:t>
      </w:r>
      <w:r w:rsidRPr="000E2CB1">
        <w:rPr>
          <w:rFonts w:asciiTheme="majorHAnsi" w:hAnsiTheme="majorHAnsi" w:cstheme="majorHAnsi"/>
          <w:sz w:val="24"/>
          <w:szCs w:val="24"/>
        </w:rPr>
        <w:t xml:space="preserve"> would </w:t>
      </w:r>
      <w:r w:rsidR="000C299B" w:rsidRPr="000E2CB1">
        <w:rPr>
          <w:rFonts w:asciiTheme="majorHAnsi" w:hAnsiTheme="majorHAnsi" w:cstheme="majorHAnsi"/>
          <w:sz w:val="24"/>
          <w:szCs w:val="24"/>
        </w:rPr>
        <w:t>still be exempt from payment. Rather, Rashi distinguishes between the two ca</w:t>
      </w:r>
      <w:r w:rsidR="00E958C7">
        <w:rPr>
          <w:rFonts w:asciiTheme="majorHAnsi" w:hAnsiTheme="majorHAnsi" w:cstheme="majorHAnsi"/>
          <w:sz w:val="24"/>
          <w:szCs w:val="24"/>
        </w:rPr>
        <w:t>tegories of obligation (</w:t>
      </w:r>
      <w:proofErr w:type="spellStart"/>
      <w:r w:rsidR="00E958C7">
        <w:rPr>
          <w:rFonts w:asciiTheme="majorHAnsi" w:hAnsiTheme="majorHAnsi" w:cstheme="majorHAnsi"/>
          <w:i/>
          <w:iCs/>
          <w:sz w:val="24"/>
          <w:szCs w:val="24"/>
        </w:rPr>
        <w:t>mamon</w:t>
      </w:r>
      <w:proofErr w:type="spellEnd"/>
      <w:r w:rsidR="00E958C7">
        <w:rPr>
          <w:rFonts w:asciiTheme="majorHAnsi" w:hAnsiTheme="majorHAnsi" w:cstheme="majorHAnsi"/>
          <w:sz w:val="24"/>
          <w:szCs w:val="24"/>
        </w:rPr>
        <w:t xml:space="preserve"> payments</w:t>
      </w:r>
      <w:r w:rsidR="000C299B" w:rsidRPr="000E2CB1">
        <w:rPr>
          <w:rFonts w:asciiTheme="majorHAnsi" w:hAnsiTheme="majorHAnsi" w:cstheme="majorHAnsi"/>
          <w:sz w:val="24"/>
          <w:szCs w:val="24"/>
        </w:rPr>
        <w:t xml:space="preserve"> v</w:t>
      </w:r>
      <w:r w:rsidR="00A94B55" w:rsidRPr="000E2CB1">
        <w:rPr>
          <w:rFonts w:asciiTheme="majorHAnsi" w:hAnsiTheme="majorHAnsi" w:cstheme="majorHAnsi"/>
          <w:sz w:val="24"/>
          <w:szCs w:val="24"/>
        </w:rPr>
        <w:t>s</w:t>
      </w:r>
      <w:r w:rsidR="000C299B" w:rsidRPr="000E2CB1">
        <w:rPr>
          <w:rFonts w:asciiTheme="majorHAnsi" w:hAnsiTheme="majorHAnsi" w:cstheme="majorHAnsi"/>
          <w:sz w:val="24"/>
          <w:szCs w:val="24"/>
        </w:rPr>
        <w:t xml:space="preserve">. </w:t>
      </w:r>
      <w:r w:rsidR="000C299B"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000C299B" w:rsidRPr="000E2CB1">
        <w:rPr>
          <w:rFonts w:asciiTheme="majorHAnsi" w:hAnsiTheme="majorHAnsi" w:cstheme="majorHAnsi"/>
          <w:i/>
          <w:iCs/>
          <w:sz w:val="24"/>
          <w:szCs w:val="24"/>
        </w:rPr>
        <w:t>nas</w:t>
      </w:r>
      <w:r w:rsidR="00E958C7">
        <w:rPr>
          <w:rFonts w:asciiTheme="majorHAnsi" w:hAnsiTheme="majorHAnsi" w:cstheme="majorHAnsi"/>
          <w:sz w:val="24"/>
          <w:szCs w:val="24"/>
        </w:rPr>
        <w:t xml:space="preserve"> payments</w:t>
      </w:r>
      <w:r w:rsidR="000C299B" w:rsidRPr="000E2CB1">
        <w:rPr>
          <w:rFonts w:asciiTheme="majorHAnsi" w:hAnsiTheme="majorHAnsi" w:cstheme="majorHAnsi"/>
          <w:i/>
          <w:iCs/>
          <w:sz w:val="24"/>
          <w:szCs w:val="24"/>
        </w:rPr>
        <w:t xml:space="preserve"> </w:t>
      </w:r>
      <w:r w:rsidR="000C299B" w:rsidRPr="000E2CB1">
        <w:rPr>
          <w:rFonts w:asciiTheme="majorHAnsi" w:hAnsiTheme="majorHAnsi" w:cstheme="majorHAnsi"/>
          <w:sz w:val="24"/>
          <w:szCs w:val="24"/>
        </w:rPr>
        <w:t xml:space="preserve">and </w:t>
      </w:r>
      <w:proofErr w:type="spellStart"/>
      <w:r w:rsidR="000C299B" w:rsidRPr="000E2CB1">
        <w:rPr>
          <w:rFonts w:asciiTheme="majorHAnsi" w:hAnsiTheme="majorHAnsi" w:cstheme="majorHAnsi"/>
          <w:i/>
          <w:iCs/>
          <w:sz w:val="24"/>
          <w:szCs w:val="24"/>
        </w:rPr>
        <w:t>nefashos</w:t>
      </w:r>
      <w:proofErr w:type="spellEnd"/>
      <w:r w:rsidR="000C299B" w:rsidRPr="000E2CB1">
        <w:rPr>
          <w:rFonts w:asciiTheme="majorHAnsi" w:hAnsiTheme="majorHAnsi" w:cstheme="majorHAnsi"/>
          <w:sz w:val="24"/>
          <w:szCs w:val="24"/>
        </w:rPr>
        <w:t>) in that</w:t>
      </w:r>
      <w:r w:rsidRPr="000E2CB1">
        <w:rPr>
          <w:rFonts w:asciiTheme="majorHAnsi" w:hAnsiTheme="majorHAnsi" w:cstheme="majorHAnsi"/>
          <w:sz w:val="24"/>
          <w:szCs w:val="24"/>
        </w:rPr>
        <w:t xml:space="preserve"> when it comes to</w:t>
      </w:r>
      <w:r w:rsidR="00E958C7">
        <w:rPr>
          <w:rFonts w:asciiTheme="majorHAnsi" w:hAnsiTheme="majorHAnsi" w:cstheme="majorHAnsi"/>
          <w:sz w:val="24"/>
          <w:szCs w:val="24"/>
        </w:rPr>
        <w:t xml:space="preserve"> cases of</w:t>
      </w:r>
      <w:r w:rsidRPr="000E2CB1">
        <w:rPr>
          <w:rFonts w:asciiTheme="majorHAnsi" w:hAnsiTheme="majorHAnsi" w:cstheme="majorHAnsi"/>
          <w:sz w:val="24"/>
          <w:szCs w:val="24"/>
        </w:rPr>
        <w:t xml:space="preserve"> </w:t>
      </w:r>
      <w:r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Pr="000E2CB1">
        <w:rPr>
          <w:rFonts w:asciiTheme="majorHAnsi" w:hAnsiTheme="majorHAnsi" w:cstheme="majorHAnsi"/>
          <w:i/>
          <w:iCs/>
          <w:sz w:val="24"/>
          <w:szCs w:val="24"/>
        </w:rPr>
        <w:t>nas</w:t>
      </w:r>
      <w:r w:rsidR="00E958C7">
        <w:rPr>
          <w:rFonts w:asciiTheme="majorHAnsi" w:hAnsiTheme="majorHAnsi" w:cstheme="majorHAnsi"/>
          <w:i/>
          <w:iCs/>
          <w:sz w:val="24"/>
          <w:szCs w:val="24"/>
        </w:rPr>
        <w:t xml:space="preserve"> </w:t>
      </w:r>
      <w:r w:rsidR="00E958C7">
        <w:rPr>
          <w:rFonts w:asciiTheme="majorHAnsi" w:hAnsiTheme="majorHAnsi" w:cstheme="majorHAnsi"/>
          <w:sz w:val="24"/>
          <w:szCs w:val="24"/>
        </w:rPr>
        <w:t>payments</w:t>
      </w:r>
      <w:r w:rsidRPr="000E2CB1">
        <w:rPr>
          <w:rFonts w:asciiTheme="majorHAnsi" w:hAnsiTheme="majorHAnsi" w:cstheme="majorHAnsi"/>
          <w:sz w:val="24"/>
          <w:szCs w:val="24"/>
        </w:rPr>
        <w:t xml:space="preserve"> and </w:t>
      </w:r>
      <w:proofErr w:type="spellStart"/>
      <w:r w:rsidRPr="000E2CB1">
        <w:rPr>
          <w:rFonts w:asciiTheme="majorHAnsi" w:hAnsiTheme="majorHAnsi" w:cstheme="majorHAnsi"/>
          <w:i/>
          <w:iCs/>
          <w:sz w:val="24"/>
          <w:szCs w:val="24"/>
        </w:rPr>
        <w:lastRenderedPageBreak/>
        <w:t>nefashos</w:t>
      </w:r>
      <w:proofErr w:type="spellEnd"/>
      <w:r w:rsidRPr="000E2CB1">
        <w:rPr>
          <w:rFonts w:asciiTheme="majorHAnsi" w:hAnsiTheme="majorHAnsi" w:cstheme="majorHAnsi"/>
          <w:sz w:val="24"/>
          <w:szCs w:val="24"/>
        </w:rPr>
        <w:t>, o</w:t>
      </w:r>
      <w:r w:rsidR="000C299B" w:rsidRPr="000E2CB1">
        <w:rPr>
          <w:rFonts w:asciiTheme="majorHAnsi" w:hAnsiTheme="majorHAnsi" w:cstheme="majorHAnsi"/>
          <w:sz w:val="24"/>
          <w:szCs w:val="24"/>
        </w:rPr>
        <w:t>ne’s admission does not create an obligation</w:t>
      </w:r>
      <w:r w:rsidRPr="000E2CB1">
        <w:rPr>
          <w:rFonts w:asciiTheme="majorHAnsi" w:hAnsiTheme="majorHAnsi" w:cstheme="majorHAnsi"/>
          <w:sz w:val="24"/>
          <w:szCs w:val="24"/>
        </w:rPr>
        <w:t xml:space="preserve">. </w:t>
      </w:r>
      <w:r w:rsidR="00E958C7">
        <w:rPr>
          <w:rFonts w:asciiTheme="majorHAnsi" w:hAnsiTheme="majorHAnsi" w:cstheme="majorHAnsi"/>
          <w:sz w:val="24"/>
          <w:szCs w:val="24"/>
        </w:rPr>
        <w:t xml:space="preserve">This </w:t>
      </w:r>
      <w:r w:rsidR="002F6464">
        <w:rPr>
          <w:rFonts w:asciiTheme="majorHAnsi" w:hAnsiTheme="majorHAnsi" w:cstheme="majorHAnsi"/>
          <w:sz w:val="24"/>
          <w:szCs w:val="24"/>
        </w:rPr>
        <w:t xml:space="preserve">formulation </w:t>
      </w:r>
      <w:r w:rsidR="00E958C7">
        <w:rPr>
          <w:rFonts w:asciiTheme="majorHAnsi" w:hAnsiTheme="majorHAnsi" w:cstheme="majorHAnsi"/>
          <w:sz w:val="24"/>
          <w:szCs w:val="24"/>
        </w:rPr>
        <w:t xml:space="preserve">is to be juxtaposed to </w:t>
      </w:r>
      <w:proofErr w:type="spellStart"/>
      <w:r w:rsidR="00E958C7">
        <w:rPr>
          <w:rFonts w:asciiTheme="majorHAnsi" w:hAnsiTheme="majorHAnsi" w:cstheme="majorHAnsi"/>
          <w:i/>
          <w:iCs/>
          <w:sz w:val="24"/>
          <w:szCs w:val="24"/>
        </w:rPr>
        <w:t>Mamon</w:t>
      </w:r>
      <w:proofErr w:type="spellEnd"/>
      <w:r w:rsidR="00E958C7">
        <w:rPr>
          <w:rFonts w:asciiTheme="majorHAnsi" w:hAnsiTheme="majorHAnsi" w:cstheme="majorHAnsi"/>
          <w:i/>
          <w:iCs/>
          <w:sz w:val="24"/>
          <w:szCs w:val="24"/>
        </w:rPr>
        <w:t xml:space="preserve"> </w:t>
      </w:r>
      <w:r w:rsidR="00E958C7">
        <w:rPr>
          <w:rFonts w:asciiTheme="majorHAnsi" w:hAnsiTheme="majorHAnsi" w:cstheme="majorHAnsi"/>
          <w:sz w:val="24"/>
          <w:szCs w:val="24"/>
        </w:rPr>
        <w:t>payments</w:t>
      </w:r>
      <w:r w:rsidR="000C299B" w:rsidRPr="000E2CB1">
        <w:rPr>
          <w:rFonts w:asciiTheme="majorHAnsi" w:hAnsiTheme="majorHAnsi" w:cstheme="majorHAnsi"/>
          <w:sz w:val="24"/>
          <w:szCs w:val="24"/>
        </w:rPr>
        <w:t>, where a lack of witnesses</w:t>
      </w:r>
      <w:r w:rsidR="00DE2777" w:rsidRPr="000E2CB1">
        <w:rPr>
          <w:rFonts w:asciiTheme="majorHAnsi" w:hAnsiTheme="majorHAnsi" w:cstheme="majorHAnsi"/>
          <w:sz w:val="24"/>
          <w:szCs w:val="24"/>
        </w:rPr>
        <w:t xml:space="preserve"> does not hinder </w:t>
      </w:r>
      <w:r w:rsidR="00DE2777" w:rsidRPr="000E2CB1">
        <w:rPr>
          <w:rFonts w:asciiTheme="majorHAnsi" w:hAnsiTheme="majorHAnsi" w:cstheme="majorHAnsi"/>
          <w:i/>
          <w:iCs/>
          <w:sz w:val="24"/>
          <w:szCs w:val="24"/>
        </w:rPr>
        <w:t>beis din</w:t>
      </w:r>
      <w:r w:rsidR="00DE2777" w:rsidRPr="000E2CB1">
        <w:rPr>
          <w:rFonts w:asciiTheme="majorHAnsi" w:hAnsiTheme="majorHAnsi" w:cstheme="majorHAnsi"/>
          <w:sz w:val="24"/>
          <w:szCs w:val="24"/>
        </w:rPr>
        <w:t xml:space="preserve">’s ability to enforce payment when one admits to the charge due to the rule of </w:t>
      </w:r>
      <w:proofErr w:type="spellStart"/>
      <w:r w:rsidR="00DE2777" w:rsidRPr="000E2CB1">
        <w:rPr>
          <w:rFonts w:asciiTheme="majorHAnsi" w:hAnsiTheme="majorHAnsi" w:cstheme="majorHAnsi"/>
          <w:i/>
          <w:iCs/>
          <w:sz w:val="24"/>
          <w:szCs w:val="24"/>
        </w:rPr>
        <w:t>h</w:t>
      </w:r>
      <w:r w:rsidR="000C299B" w:rsidRPr="000E2CB1">
        <w:rPr>
          <w:rFonts w:asciiTheme="majorHAnsi" w:hAnsiTheme="majorHAnsi" w:cstheme="majorHAnsi"/>
          <w:i/>
          <w:iCs/>
          <w:sz w:val="24"/>
          <w:szCs w:val="24"/>
        </w:rPr>
        <w:t>odaas</w:t>
      </w:r>
      <w:proofErr w:type="spellEnd"/>
      <w:r w:rsidR="000C299B" w:rsidRPr="000E2CB1">
        <w:rPr>
          <w:rFonts w:asciiTheme="majorHAnsi" w:hAnsiTheme="majorHAnsi" w:cstheme="majorHAnsi"/>
          <w:i/>
          <w:iCs/>
          <w:sz w:val="24"/>
          <w:szCs w:val="24"/>
        </w:rPr>
        <w:t xml:space="preserve"> </w:t>
      </w:r>
      <w:proofErr w:type="spellStart"/>
      <w:r w:rsidR="000C299B" w:rsidRPr="000E2CB1">
        <w:rPr>
          <w:rFonts w:asciiTheme="majorHAnsi" w:hAnsiTheme="majorHAnsi" w:cstheme="majorHAnsi"/>
          <w:i/>
          <w:iCs/>
          <w:sz w:val="24"/>
          <w:szCs w:val="24"/>
        </w:rPr>
        <w:t>baal</w:t>
      </w:r>
      <w:proofErr w:type="spellEnd"/>
      <w:r w:rsidR="000C299B" w:rsidRPr="000E2CB1">
        <w:rPr>
          <w:rFonts w:asciiTheme="majorHAnsi" w:hAnsiTheme="majorHAnsi" w:cstheme="majorHAnsi"/>
          <w:i/>
          <w:iCs/>
          <w:sz w:val="24"/>
          <w:szCs w:val="24"/>
        </w:rPr>
        <w:t xml:space="preserve"> din </w:t>
      </w:r>
      <w:proofErr w:type="spellStart"/>
      <w:r w:rsidR="000C299B" w:rsidRPr="000E2CB1">
        <w:rPr>
          <w:rFonts w:asciiTheme="majorHAnsi" w:hAnsiTheme="majorHAnsi" w:cstheme="majorHAnsi"/>
          <w:i/>
          <w:iCs/>
          <w:sz w:val="24"/>
          <w:szCs w:val="24"/>
        </w:rPr>
        <w:t>kmeah</w:t>
      </w:r>
      <w:proofErr w:type="spellEnd"/>
      <w:r w:rsidR="000C299B" w:rsidRPr="000E2CB1">
        <w:rPr>
          <w:rFonts w:asciiTheme="majorHAnsi" w:hAnsiTheme="majorHAnsi" w:cstheme="majorHAnsi"/>
          <w:i/>
          <w:iCs/>
          <w:sz w:val="24"/>
          <w:szCs w:val="24"/>
        </w:rPr>
        <w:t xml:space="preserve"> </w:t>
      </w:r>
      <w:proofErr w:type="spellStart"/>
      <w:r w:rsidR="000C299B" w:rsidRPr="000E2CB1">
        <w:rPr>
          <w:rFonts w:asciiTheme="majorHAnsi" w:hAnsiTheme="majorHAnsi" w:cstheme="majorHAnsi"/>
          <w:i/>
          <w:iCs/>
          <w:sz w:val="24"/>
          <w:szCs w:val="24"/>
        </w:rPr>
        <w:t>eidim</w:t>
      </w:r>
      <w:proofErr w:type="spellEnd"/>
      <w:r w:rsidR="000C299B" w:rsidRPr="000E2CB1">
        <w:rPr>
          <w:rFonts w:asciiTheme="majorHAnsi" w:hAnsiTheme="majorHAnsi" w:cstheme="majorHAnsi"/>
          <w:i/>
          <w:iCs/>
          <w:sz w:val="24"/>
          <w:szCs w:val="24"/>
        </w:rPr>
        <w:t xml:space="preserve"> </w:t>
      </w:r>
      <w:proofErr w:type="spellStart"/>
      <w:r w:rsidR="000C299B" w:rsidRPr="000E2CB1">
        <w:rPr>
          <w:rFonts w:asciiTheme="majorHAnsi" w:hAnsiTheme="majorHAnsi" w:cstheme="majorHAnsi"/>
          <w:i/>
          <w:iCs/>
          <w:sz w:val="24"/>
          <w:szCs w:val="24"/>
        </w:rPr>
        <w:t>damei</w:t>
      </w:r>
      <w:proofErr w:type="spellEnd"/>
      <w:r w:rsidR="002F6464">
        <w:rPr>
          <w:rFonts w:asciiTheme="majorHAnsi" w:hAnsiTheme="majorHAnsi" w:cstheme="majorHAnsi"/>
          <w:i/>
          <w:iCs/>
          <w:sz w:val="24"/>
          <w:szCs w:val="24"/>
        </w:rPr>
        <w:t>.</w:t>
      </w:r>
      <w:r w:rsidR="00E958C7">
        <w:rPr>
          <w:rStyle w:val="FootnoteReference"/>
          <w:rFonts w:asciiTheme="majorHAnsi" w:hAnsiTheme="majorHAnsi" w:cstheme="majorHAnsi"/>
          <w:i/>
          <w:iCs/>
          <w:sz w:val="24"/>
          <w:szCs w:val="24"/>
        </w:rPr>
        <w:footnoteReference w:id="12"/>
      </w:r>
      <w:r w:rsidR="002F6464">
        <w:rPr>
          <w:rFonts w:asciiTheme="majorHAnsi" w:hAnsiTheme="majorHAnsi" w:cstheme="majorHAnsi"/>
          <w:i/>
          <w:iCs/>
          <w:sz w:val="24"/>
          <w:szCs w:val="24"/>
        </w:rPr>
        <w:t xml:space="preserve"> </w:t>
      </w:r>
      <w:r w:rsidR="002F6464">
        <w:rPr>
          <w:rFonts w:asciiTheme="majorHAnsi" w:hAnsiTheme="majorHAnsi" w:cstheme="majorHAnsi"/>
          <w:sz w:val="24"/>
          <w:szCs w:val="24"/>
        </w:rPr>
        <w:t xml:space="preserve">Such a rule </w:t>
      </w:r>
      <w:r w:rsidR="00DE2777" w:rsidRPr="000E2CB1">
        <w:rPr>
          <w:rFonts w:asciiTheme="majorHAnsi" w:hAnsiTheme="majorHAnsi" w:cstheme="majorHAnsi"/>
          <w:sz w:val="24"/>
          <w:szCs w:val="24"/>
        </w:rPr>
        <w:t>in cases of k</w:t>
      </w:r>
      <w:r w:rsidR="00097A04">
        <w:rPr>
          <w:rFonts w:asciiTheme="majorHAnsi" w:hAnsiTheme="majorHAnsi" w:cstheme="majorHAnsi"/>
          <w:sz w:val="24"/>
          <w:szCs w:val="24"/>
        </w:rPr>
        <w:t>i</w:t>
      </w:r>
      <w:r w:rsidR="00DE2777" w:rsidRPr="000E2CB1">
        <w:rPr>
          <w:rFonts w:asciiTheme="majorHAnsi" w:hAnsiTheme="majorHAnsi" w:cstheme="majorHAnsi"/>
          <w:sz w:val="24"/>
          <w:szCs w:val="24"/>
        </w:rPr>
        <w:t xml:space="preserve">nas and </w:t>
      </w:r>
      <w:proofErr w:type="spellStart"/>
      <w:r w:rsidR="00DE2777" w:rsidRPr="000E2CB1">
        <w:rPr>
          <w:rFonts w:asciiTheme="majorHAnsi" w:hAnsiTheme="majorHAnsi" w:cstheme="majorHAnsi"/>
          <w:i/>
          <w:iCs/>
          <w:sz w:val="24"/>
          <w:szCs w:val="24"/>
        </w:rPr>
        <w:t>nefashos</w:t>
      </w:r>
      <w:proofErr w:type="spellEnd"/>
      <w:r w:rsidR="00DE2777" w:rsidRPr="000E2CB1">
        <w:rPr>
          <w:rFonts w:asciiTheme="majorHAnsi" w:hAnsiTheme="majorHAnsi" w:cstheme="majorHAnsi"/>
          <w:sz w:val="24"/>
          <w:szCs w:val="24"/>
        </w:rPr>
        <w:t>,</w:t>
      </w:r>
      <w:r w:rsidR="002F6464">
        <w:rPr>
          <w:rFonts w:asciiTheme="majorHAnsi" w:hAnsiTheme="majorHAnsi" w:cstheme="majorHAnsi"/>
          <w:sz w:val="24"/>
          <w:szCs w:val="24"/>
        </w:rPr>
        <w:t xml:space="preserve"> however, </w:t>
      </w:r>
      <w:r w:rsidR="00DE2777" w:rsidRPr="000E2CB1">
        <w:rPr>
          <w:rFonts w:asciiTheme="majorHAnsi" w:hAnsiTheme="majorHAnsi" w:cstheme="majorHAnsi"/>
          <w:sz w:val="24"/>
          <w:szCs w:val="24"/>
        </w:rPr>
        <w:t>is non-existent. Therefore</w:t>
      </w:r>
      <w:r w:rsidR="00BB3CFC" w:rsidRPr="000E2CB1">
        <w:rPr>
          <w:rFonts w:asciiTheme="majorHAnsi" w:hAnsiTheme="majorHAnsi" w:cstheme="majorHAnsi"/>
          <w:sz w:val="24"/>
          <w:szCs w:val="24"/>
        </w:rPr>
        <w:t>,</w:t>
      </w:r>
      <w:r w:rsidR="002F6464">
        <w:rPr>
          <w:rFonts w:asciiTheme="majorHAnsi" w:hAnsiTheme="majorHAnsi" w:cstheme="majorHAnsi"/>
          <w:sz w:val="24"/>
          <w:szCs w:val="24"/>
        </w:rPr>
        <w:t xml:space="preserve"> </w:t>
      </w:r>
      <w:proofErr w:type="spellStart"/>
      <w:r w:rsidR="002F6464">
        <w:rPr>
          <w:rFonts w:asciiTheme="majorHAnsi" w:hAnsiTheme="majorHAnsi" w:cstheme="majorHAnsi"/>
          <w:sz w:val="24"/>
          <w:szCs w:val="24"/>
        </w:rPr>
        <w:t>Rashi’s</w:t>
      </w:r>
      <w:proofErr w:type="spellEnd"/>
      <w:r w:rsidR="002F6464">
        <w:rPr>
          <w:rFonts w:asciiTheme="majorHAnsi" w:hAnsiTheme="majorHAnsi" w:cstheme="majorHAnsi"/>
          <w:sz w:val="24"/>
          <w:szCs w:val="24"/>
        </w:rPr>
        <w:t xml:space="preserve"> is not attempting to find a practical difference between the two types of payment</w:t>
      </w:r>
      <w:r w:rsidR="00A94B55" w:rsidRPr="000E2CB1">
        <w:rPr>
          <w:rFonts w:asciiTheme="majorHAnsi" w:hAnsiTheme="majorHAnsi" w:cstheme="majorHAnsi"/>
          <w:sz w:val="24"/>
          <w:szCs w:val="24"/>
        </w:rPr>
        <w:t xml:space="preserve"> (as Tosfos and Tosfos Rabbeinu </w:t>
      </w:r>
      <w:proofErr w:type="spellStart"/>
      <w:r w:rsidR="00A94B55" w:rsidRPr="000E2CB1">
        <w:rPr>
          <w:rFonts w:asciiTheme="majorHAnsi" w:hAnsiTheme="majorHAnsi" w:cstheme="majorHAnsi"/>
          <w:sz w:val="24"/>
          <w:szCs w:val="24"/>
        </w:rPr>
        <w:t>Peretz</w:t>
      </w:r>
      <w:proofErr w:type="spellEnd"/>
      <w:r w:rsidR="00A94B55" w:rsidRPr="000E2CB1">
        <w:rPr>
          <w:rFonts w:asciiTheme="majorHAnsi" w:hAnsiTheme="majorHAnsi" w:cstheme="majorHAnsi"/>
          <w:sz w:val="24"/>
          <w:szCs w:val="24"/>
        </w:rPr>
        <w:t xml:space="preserve"> understood)</w:t>
      </w:r>
      <w:r w:rsidR="002F6464">
        <w:rPr>
          <w:rFonts w:asciiTheme="majorHAnsi" w:hAnsiTheme="majorHAnsi" w:cstheme="majorHAnsi"/>
          <w:sz w:val="24"/>
          <w:szCs w:val="24"/>
        </w:rPr>
        <w:t>, rather, Rashi is explaining that the ethos of the types of payment dif</w:t>
      </w:r>
      <w:r w:rsidR="009B2882">
        <w:rPr>
          <w:rFonts w:asciiTheme="majorHAnsi" w:hAnsiTheme="majorHAnsi" w:cstheme="majorHAnsi"/>
          <w:sz w:val="24"/>
          <w:szCs w:val="24"/>
        </w:rPr>
        <w:t>fer.</w:t>
      </w:r>
      <w:r w:rsidR="00DE2777" w:rsidRPr="000E2CB1">
        <w:rPr>
          <w:rFonts w:asciiTheme="majorHAnsi" w:hAnsiTheme="majorHAnsi" w:cstheme="majorHAnsi"/>
          <w:sz w:val="24"/>
          <w:szCs w:val="24"/>
        </w:rPr>
        <w:t xml:space="preserve"> As opposed to Rabbi </w:t>
      </w:r>
      <w:proofErr w:type="spellStart"/>
      <w:r w:rsidR="00DE2777" w:rsidRPr="000E2CB1">
        <w:rPr>
          <w:rFonts w:asciiTheme="majorHAnsi" w:hAnsiTheme="majorHAnsi" w:cstheme="majorHAnsi"/>
          <w:sz w:val="24"/>
          <w:szCs w:val="24"/>
        </w:rPr>
        <w:t>Akiva</w:t>
      </w:r>
      <w:proofErr w:type="spellEnd"/>
      <w:r w:rsidR="00DE2777" w:rsidRPr="000E2CB1">
        <w:rPr>
          <w:rFonts w:asciiTheme="majorHAnsi" w:hAnsiTheme="majorHAnsi" w:cstheme="majorHAnsi"/>
          <w:sz w:val="24"/>
          <w:szCs w:val="24"/>
        </w:rPr>
        <w:t xml:space="preserve"> </w:t>
      </w:r>
      <w:proofErr w:type="spellStart"/>
      <w:r w:rsidR="00DE2777" w:rsidRPr="000E2CB1">
        <w:rPr>
          <w:rFonts w:asciiTheme="majorHAnsi" w:hAnsiTheme="majorHAnsi" w:cstheme="majorHAnsi"/>
          <w:sz w:val="24"/>
          <w:szCs w:val="24"/>
        </w:rPr>
        <w:t>Eiger</w:t>
      </w:r>
      <w:proofErr w:type="spellEnd"/>
      <w:r w:rsidR="00DE2777" w:rsidRPr="000E2CB1">
        <w:rPr>
          <w:rFonts w:asciiTheme="majorHAnsi" w:hAnsiTheme="majorHAnsi" w:cstheme="majorHAnsi"/>
          <w:sz w:val="24"/>
          <w:szCs w:val="24"/>
        </w:rPr>
        <w:t xml:space="preserve"> who </w:t>
      </w:r>
      <w:r w:rsidR="009B2882">
        <w:rPr>
          <w:rFonts w:asciiTheme="majorHAnsi" w:hAnsiTheme="majorHAnsi" w:cstheme="majorHAnsi"/>
          <w:sz w:val="24"/>
          <w:szCs w:val="24"/>
        </w:rPr>
        <w:t>bases his distinction between the types of payments upon whether there is an obligation to pay extra judicially (</w:t>
      </w:r>
      <w:proofErr w:type="spellStart"/>
      <w:r w:rsidR="009B2882">
        <w:rPr>
          <w:rFonts w:asciiTheme="majorHAnsi" w:hAnsiTheme="majorHAnsi" w:cstheme="majorHAnsi"/>
          <w:i/>
          <w:iCs/>
          <w:sz w:val="24"/>
          <w:szCs w:val="24"/>
        </w:rPr>
        <w:t>latzeis</w:t>
      </w:r>
      <w:proofErr w:type="spellEnd"/>
      <w:r w:rsidR="009B2882">
        <w:rPr>
          <w:rFonts w:asciiTheme="majorHAnsi" w:hAnsiTheme="majorHAnsi" w:cstheme="majorHAnsi"/>
          <w:i/>
          <w:iCs/>
          <w:sz w:val="24"/>
          <w:szCs w:val="24"/>
        </w:rPr>
        <w:t xml:space="preserve"> </w:t>
      </w:r>
      <w:proofErr w:type="spellStart"/>
      <w:r w:rsidR="009B2882">
        <w:rPr>
          <w:rFonts w:asciiTheme="majorHAnsi" w:hAnsiTheme="majorHAnsi" w:cstheme="majorHAnsi"/>
          <w:i/>
          <w:iCs/>
          <w:sz w:val="24"/>
          <w:szCs w:val="24"/>
        </w:rPr>
        <w:t>yedei</w:t>
      </w:r>
      <w:proofErr w:type="spellEnd"/>
      <w:r w:rsidR="009B2882">
        <w:rPr>
          <w:rFonts w:asciiTheme="majorHAnsi" w:hAnsiTheme="majorHAnsi" w:cstheme="majorHAnsi"/>
          <w:i/>
          <w:iCs/>
          <w:sz w:val="24"/>
          <w:szCs w:val="24"/>
        </w:rPr>
        <w:t xml:space="preserve"> </w:t>
      </w:r>
      <w:proofErr w:type="spellStart"/>
      <w:r w:rsidR="009B2882">
        <w:rPr>
          <w:rFonts w:asciiTheme="majorHAnsi" w:hAnsiTheme="majorHAnsi" w:cstheme="majorHAnsi"/>
          <w:i/>
          <w:iCs/>
          <w:sz w:val="24"/>
          <w:szCs w:val="24"/>
        </w:rPr>
        <w:t>shomayim</w:t>
      </w:r>
      <w:proofErr w:type="spellEnd"/>
      <w:r w:rsidR="009B2882">
        <w:rPr>
          <w:rFonts w:asciiTheme="majorHAnsi" w:hAnsiTheme="majorHAnsi" w:cstheme="majorHAnsi"/>
          <w:i/>
          <w:iCs/>
          <w:sz w:val="24"/>
          <w:szCs w:val="24"/>
        </w:rPr>
        <w:t>)</w:t>
      </w:r>
      <w:r w:rsidR="00DE2777" w:rsidRPr="000E2CB1">
        <w:rPr>
          <w:rFonts w:asciiTheme="majorHAnsi" w:hAnsiTheme="majorHAnsi" w:cstheme="majorHAnsi"/>
          <w:sz w:val="24"/>
          <w:szCs w:val="24"/>
        </w:rPr>
        <w:t xml:space="preserve">; </w:t>
      </w:r>
      <w:r w:rsidR="0093253B">
        <w:rPr>
          <w:rFonts w:asciiTheme="majorHAnsi" w:hAnsiTheme="majorHAnsi" w:cstheme="majorHAnsi"/>
          <w:sz w:val="24"/>
          <w:szCs w:val="24"/>
        </w:rPr>
        <w:t>Rashi bases the distinction upon</w:t>
      </w:r>
      <w:r w:rsidR="00DE2777" w:rsidRPr="000E2CB1">
        <w:rPr>
          <w:rFonts w:asciiTheme="majorHAnsi" w:hAnsiTheme="majorHAnsi" w:cstheme="majorHAnsi"/>
          <w:sz w:val="24"/>
          <w:szCs w:val="24"/>
        </w:rPr>
        <w:t xml:space="preserve"> what the </w:t>
      </w:r>
      <w:proofErr w:type="spellStart"/>
      <w:r w:rsidR="00DE2777" w:rsidRPr="000E2CB1">
        <w:rPr>
          <w:rFonts w:asciiTheme="majorHAnsi" w:hAnsiTheme="majorHAnsi" w:cstheme="majorHAnsi"/>
          <w:i/>
          <w:iCs/>
          <w:sz w:val="24"/>
          <w:szCs w:val="24"/>
        </w:rPr>
        <w:t>eidim</w:t>
      </w:r>
      <w:proofErr w:type="spellEnd"/>
      <w:r w:rsidR="00DE2777" w:rsidRPr="000E2CB1">
        <w:rPr>
          <w:rFonts w:asciiTheme="majorHAnsi" w:hAnsiTheme="majorHAnsi" w:cstheme="majorHAnsi"/>
          <w:sz w:val="24"/>
          <w:szCs w:val="24"/>
        </w:rPr>
        <w:t xml:space="preserve"> are coming to do in such scen</w:t>
      </w:r>
      <w:r w:rsidR="00A94B55" w:rsidRPr="000E2CB1">
        <w:rPr>
          <w:rFonts w:asciiTheme="majorHAnsi" w:hAnsiTheme="majorHAnsi" w:cstheme="majorHAnsi"/>
          <w:sz w:val="24"/>
          <w:szCs w:val="24"/>
        </w:rPr>
        <w:t>arios.</w:t>
      </w:r>
      <w:r w:rsidR="00383824" w:rsidRPr="000E2CB1">
        <w:rPr>
          <w:rFonts w:asciiTheme="majorHAnsi" w:hAnsiTheme="majorHAnsi" w:cstheme="majorHAnsi"/>
          <w:sz w:val="24"/>
          <w:szCs w:val="24"/>
        </w:rPr>
        <w:t xml:space="preserve"> </w:t>
      </w:r>
    </w:p>
    <w:p w14:paraId="68548C1F" w14:textId="77777777" w:rsidR="00383824" w:rsidRDefault="00383824" w:rsidP="0093253B">
      <w:pPr>
        <w:spacing w:line="360" w:lineRule="auto"/>
        <w:ind w:firstLine="720"/>
        <w:rPr>
          <w:rFonts w:asciiTheme="majorHAnsi" w:hAnsiTheme="majorHAnsi" w:cstheme="majorHAnsi"/>
          <w:sz w:val="24"/>
          <w:szCs w:val="24"/>
          <w:rtl/>
        </w:rPr>
      </w:pPr>
      <w:r w:rsidRPr="000E2CB1">
        <w:rPr>
          <w:rFonts w:asciiTheme="majorHAnsi" w:hAnsiTheme="majorHAnsi" w:cstheme="majorHAnsi"/>
          <w:sz w:val="24"/>
          <w:szCs w:val="24"/>
        </w:rPr>
        <w:t xml:space="preserve">Because Rashi and Tosfos both choose to distinguish between monetary and </w:t>
      </w:r>
      <w:r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 xml:space="preserve">obligations in the </w:t>
      </w:r>
      <w:proofErr w:type="spellStart"/>
      <w:r w:rsidR="00150A4B" w:rsidRPr="000E2CB1">
        <w:rPr>
          <w:rFonts w:asciiTheme="majorHAnsi" w:hAnsiTheme="majorHAnsi" w:cstheme="majorHAnsi"/>
          <w:i/>
          <w:iCs/>
          <w:sz w:val="24"/>
          <w:szCs w:val="24"/>
        </w:rPr>
        <w:t>gemora</w:t>
      </w:r>
      <w:proofErr w:type="spellEnd"/>
      <w:r w:rsidRPr="000E2CB1">
        <w:rPr>
          <w:rFonts w:asciiTheme="majorHAnsi" w:hAnsiTheme="majorHAnsi" w:cstheme="majorHAnsi"/>
          <w:sz w:val="24"/>
          <w:szCs w:val="24"/>
        </w:rPr>
        <w:t xml:space="preserve"> in </w:t>
      </w:r>
      <w:proofErr w:type="spellStart"/>
      <w:r w:rsidRPr="000E2CB1">
        <w:rPr>
          <w:rFonts w:asciiTheme="majorHAnsi" w:hAnsiTheme="majorHAnsi" w:cstheme="majorHAnsi"/>
          <w:i/>
          <w:iCs/>
          <w:sz w:val="24"/>
          <w:szCs w:val="24"/>
        </w:rPr>
        <w:t>Makkos</w:t>
      </w:r>
      <w:proofErr w:type="spellEnd"/>
      <w:r w:rsidRPr="000E2CB1">
        <w:rPr>
          <w:rFonts w:asciiTheme="majorHAnsi" w:hAnsiTheme="majorHAnsi" w:cstheme="majorHAnsi"/>
          <w:sz w:val="24"/>
          <w:szCs w:val="24"/>
        </w:rPr>
        <w:t xml:space="preserve"> in a different light than Rabb</w:t>
      </w:r>
      <w:r w:rsidR="0009666A" w:rsidRPr="000E2CB1">
        <w:rPr>
          <w:rFonts w:asciiTheme="majorHAnsi" w:hAnsiTheme="majorHAnsi" w:cstheme="majorHAnsi"/>
          <w:sz w:val="24"/>
          <w:szCs w:val="24"/>
        </w:rPr>
        <w:t xml:space="preserve">i </w:t>
      </w:r>
      <w:proofErr w:type="spellStart"/>
      <w:r w:rsidR="0009666A" w:rsidRPr="000E2CB1">
        <w:rPr>
          <w:rFonts w:asciiTheme="majorHAnsi" w:hAnsiTheme="majorHAnsi" w:cstheme="majorHAnsi"/>
          <w:sz w:val="24"/>
          <w:szCs w:val="24"/>
        </w:rPr>
        <w:t>Akiva</w:t>
      </w:r>
      <w:proofErr w:type="spellEnd"/>
      <w:r w:rsidR="0009666A" w:rsidRPr="000E2CB1">
        <w:rPr>
          <w:rFonts w:asciiTheme="majorHAnsi" w:hAnsiTheme="majorHAnsi" w:cstheme="majorHAnsi"/>
          <w:sz w:val="24"/>
          <w:szCs w:val="24"/>
        </w:rPr>
        <w:t xml:space="preserve"> </w:t>
      </w:r>
      <w:proofErr w:type="spellStart"/>
      <w:r w:rsidR="0009666A" w:rsidRPr="000E2CB1">
        <w:rPr>
          <w:rFonts w:asciiTheme="majorHAnsi" w:hAnsiTheme="majorHAnsi" w:cstheme="majorHAnsi"/>
          <w:sz w:val="24"/>
          <w:szCs w:val="24"/>
        </w:rPr>
        <w:t>Eiger</w:t>
      </w:r>
      <w:proofErr w:type="spellEnd"/>
      <w:r w:rsidR="00C72210" w:rsidRPr="000E2CB1">
        <w:rPr>
          <w:rStyle w:val="FootnoteReference"/>
          <w:rFonts w:asciiTheme="majorHAnsi" w:hAnsiTheme="majorHAnsi" w:cstheme="majorHAnsi"/>
          <w:sz w:val="24"/>
          <w:szCs w:val="24"/>
        </w:rPr>
        <w:footnoteReference w:id="13"/>
      </w:r>
      <w:r w:rsidR="0009666A" w:rsidRPr="000E2CB1">
        <w:rPr>
          <w:rFonts w:asciiTheme="majorHAnsi" w:hAnsiTheme="majorHAnsi" w:cstheme="majorHAnsi"/>
          <w:sz w:val="24"/>
          <w:szCs w:val="24"/>
        </w:rPr>
        <w:t>, the question</w:t>
      </w:r>
      <w:r w:rsidRPr="000E2CB1">
        <w:rPr>
          <w:rFonts w:asciiTheme="majorHAnsi" w:hAnsiTheme="majorHAnsi" w:cstheme="majorHAnsi"/>
          <w:sz w:val="24"/>
          <w:szCs w:val="24"/>
        </w:rPr>
        <w:t xml:space="preserve"> is whether there is a possibility that there could be a </w:t>
      </w:r>
      <w:proofErr w:type="spellStart"/>
      <w:r w:rsidRPr="000E2CB1">
        <w:rPr>
          <w:rFonts w:asciiTheme="majorHAnsi" w:hAnsiTheme="majorHAnsi" w:cstheme="majorHAnsi"/>
          <w:i/>
          <w:iCs/>
          <w:sz w:val="24"/>
          <w:szCs w:val="24"/>
        </w:rPr>
        <w:t>chiyuv</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latzeis</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yedei</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shamayim</w:t>
      </w:r>
      <w:proofErr w:type="spellEnd"/>
      <w:r w:rsidRPr="000E2CB1">
        <w:rPr>
          <w:rFonts w:asciiTheme="majorHAnsi" w:hAnsiTheme="majorHAnsi" w:cstheme="majorHAnsi"/>
          <w:sz w:val="24"/>
          <w:szCs w:val="24"/>
        </w:rPr>
        <w:t xml:space="preserve"> in </w:t>
      </w:r>
      <w:proofErr w:type="spellStart"/>
      <w:r w:rsidRPr="000E2CB1">
        <w:rPr>
          <w:rFonts w:asciiTheme="majorHAnsi" w:hAnsiTheme="majorHAnsi" w:cstheme="majorHAnsi"/>
          <w:i/>
          <w:iCs/>
          <w:sz w:val="24"/>
          <w:szCs w:val="24"/>
        </w:rPr>
        <w:t>k</w:t>
      </w:r>
      <w:r w:rsidR="009B2882">
        <w:rPr>
          <w:rFonts w:asciiTheme="majorHAnsi" w:hAnsiTheme="majorHAnsi" w:cstheme="majorHAnsi"/>
          <w:i/>
          <w:iCs/>
          <w:sz w:val="24"/>
          <w:szCs w:val="24"/>
        </w:rPr>
        <w:t>i</w:t>
      </w:r>
      <w:r w:rsidRPr="000E2CB1">
        <w:rPr>
          <w:rFonts w:asciiTheme="majorHAnsi" w:hAnsiTheme="majorHAnsi" w:cstheme="majorHAnsi"/>
          <w:i/>
          <w:iCs/>
          <w:sz w:val="24"/>
          <w:szCs w:val="24"/>
        </w:rPr>
        <w:t>nas</w:t>
      </w:r>
      <w:r w:rsidR="00461E72" w:rsidRPr="000E2CB1">
        <w:rPr>
          <w:rFonts w:asciiTheme="majorHAnsi" w:hAnsiTheme="majorHAnsi" w:cstheme="majorHAnsi"/>
          <w:i/>
          <w:iCs/>
          <w:sz w:val="24"/>
          <w:szCs w:val="24"/>
        </w:rPr>
        <w:t>os</w:t>
      </w:r>
      <w:proofErr w:type="spellEnd"/>
      <w:r w:rsidR="009B2882">
        <w:rPr>
          <w:rFonts w:asciiTheme="majorHAnsi" w:hAnsiTheme="majorHAnsi" w:cstheme="majorHAnsi"/>
          <w:sz w:val="24"/>
          <w:szCs w:val="24"/>
        </w:rPr>
        <w:t xml:space="preserve"> according to the</w:t>
      </w:r>
      <w:r w:rsidRPr="000E2CB1">
        <w:rPr>
          <w:rFonts w:asciiTheme="majorHAnsi" w:hAnsiTheme="majorHAnsi" w:cstheme="majorHAnsi"/>
          <w:sz w:val="24"/>
          <w:szCs w:val="24"/>
        </w:rPr>
        <w:t xml:space="preserve"> </w:t>
      </w:r>
      <w:proofErr w:type="spellStart"/>
      <w:r w:rsidR="00461E72" w:rsidRPr="000E2CB1">
        <w:rPr>
          <w:rFonts w:asciiTheme="majorHAnsi" w:hAnsiTheme="majorHAnsi" w:cstheme="majorHAnsi"/>
          <w:i/>
          <w:iCs/>
          <w:sz w:val="24"/>
          <w:szCs w:val="24"/>
        </w:rPr>
        <w:t>R</w:t>
      </w:r>
      <w:r w:rsidRPr="000E2CB1">
        <w:rPr>
          <w:rFonts w:asciiTheme="majorHAnsi" w:hAnsiTheme="majorHAnsi" w:cstheme="majorHAnsi"/>
          <w:i/>
          <w:iCs/>
          <w:sz w:val="24"/>
          <w:szCs w:val="24"/>
        </w:rPr>
        <w:t>ishonim</w:t>
      </w:r>
      <w:proofErr w:type="spellEnd"/>
      <w:r w:rsidRPr="000E2CB1">
        <w:rPr>
          <w:rFonts w:asciiTheme="majorHAnsi" w:hAnsiTheme="majorHAnsi" w:cstheme="majorHAnsi"/>
          <w:sz w:val="24"/>
          <w:szCs w:val="24"/>
        </w:rPr>
        <w:t xml:space="preserve">. As explained earlier, the </w:t>
      </w:r>
      <w:proofErr w:type="spellStart"/>
      <w:r w:rsidRPr="000E2CB1">
        <w:rPr>
          <w:rFonts w:asciiTheme="majorHAnsi" w:hAnsiTheme="majorHAnsi" w:cstheme="majorHAnsi"/>
          <w:i/>
          <w:iCs/>
          <w:sz w:val="24"/>
          <w:szCs w:val="24"/>
        </w:rPr>
        <w:t>Yerushalmi</w:t>
      </w:r>
      <w:proofErr w:type="spellEnd"/>
      <w:r w:rsidRPr="000E2CB1">
        <w:rPr>
          <w:rFonts w:asciiTheme="majorHAnsi" w:hAnsiTheme="majorHAnsi" w:cstheme="majorHAnsi"/>
          <w:sz w:val="24"/>
          <w:szCs w:val="24"/>
        </w:rPr>
        <w:t xml:space="preserve"> in </w:t>
      </w:r>
      <w:proofErr w:type="spellStart"/>
      <w:r w:rsidRPr="000E2CB1">
        <w:rPr>
          <w:rFonts w:asciiTheme="majorHAnsi" w:hAnsiTheme="majorHAnsi" w:cstheme="majorHAnsi"/>
          <w:i/>
          <w:iCs/>
          <w:sz w:val="24"/>
          <w:szCs w:val="24"/>
        </w:rPr>
        <w:t>K</w:t>
      </w:r>
      <w:r w:rsidR="00461E72" w:rsidRPr="000E2CB1">
        <w:rPr>
          <w:rFonts w:asciiTheme="majorHAnsi" w:hAnsiTheme="majorHAnsi" w:cstheme="majorHAnsi"/>
          <w:i/>
          <w:iCs/>
          <w:sz w:val="24"/>
          <w:szCs w:val="24"/>
        </w:rPr>
        <w:t>esubos</w:t>
      </w:r>
      <w:proofErr w:type="spellEnd"/>
      <w:r w:rsidR="00461E72" w:rsidRPr="000E2CB1">
        <w:rPr>
          <w:rFonts w:asciiTheme="majorHAnsi" w:hAnsiTheme="majorHAnsi" w:cstheme="majorHAnsi"/>
          <w:sz w:val="24"/>
          <w:szCs w:val="24"/>
        </w:rPr>
        <w:t xml:space="preserve"> and Rabbi </w:t>
      </w:r>
      <w:proofErr w:type="spellStart"/>
      <w:r w:rsidR="00461E72" w:rsidRPr="000E2CB1">
        <w:rPr>
          <w:rFonts w:asciiTheme="majorHAnsi" w:hAnsiTheme="majorHAnsi" w:cstheme="majorHAnsi"/>
          <w:sz w:val="24"/>
          <w:szCs w:val="24"/>
        </w:rPr>
        <w:t>Akiva</w:t>
      </w:r>
      <w:proofErr w:type="spellEnd"/>
      <w:r w:rsidR="00461E72" w:rsidRPr="000E2CB1">
        <w:rPr>
          <w:rFonts w:asciiTheme="majorHAnsi" w:hAnsiTheme="majorHAnsi" w:cstheme="majorHAnsi"/>
          <w:sz w:val="24"/>
          <w:szCs w:val="24"/>
        </w:rPr>
        <w:t xml:space="preserve"> </w:t>
      </w:r>
      <w:proofErr w:type="spellStart"/>
      <w:r w:rsidR="00461E72" w:rsidRPr="000E2CB1">
        <w:rPr>
          <w:rFonts w:asciiTheme="majorHAnsi" w:hAnsiTheme="majorHAnsi" w:cstheme="majorHAnsi"/>
          <w:sz w:val="24"/>
          <w:szCs w:val="24"/>
        </w:rPr>
        <w:t>Eiger</w:t>
      </w:r>
      <w:proofErr w:type="spellEnd"/>
      <w:r w:rsidR="00461E72" w:rsidRPr="000E2CB1">
        <w:rPr>
          <w:rStyle w:val="FootnoteReference"/>
          <w:rFonts w:asciiTheme="majorHAnsi" w:hAnsiTheme="majorHAnsi" w:cstheme="majorHAnsi"/>
          <w:sz w:val="24"/>
          <w:szCs w:val="24"/>
        </w:rPr>
        <w:footnoteReference w:id="14"/>
      </w:r>
      <w:r w:rsidRPr="000E2CB1">
        <w:rPr>
          <w:rFonts w:asciiTheme="majorHAnsi" w:hAnsiTheme="majorHAnsi" w:cstheme="majorHAnsi"/>
          <w:sz w:val="24"/>
          <w:szCs w:val="24"/>
        </w:rPr>
        <w:t xml:space="preserve"> believe that the story of </w:t>
      </w:r>
      <w:proofErr w:type="spellStart"/>
      <w:r w:rsidRPr="000E2CB1">
        <w:rPr>
          <w:rFonts w:asciiTheme="majorHAnsi" w:hAnsiTheme="majorHAnsi" w:cstheme="majorHAnsi"/>
          <w:sz w:val="24"/>
          <w:szCs w:val="24"/>
        </w:rPr>
        <w:t>Rabban</w:t>
      </w:r>
      <w:proofErr w:type="spellEnd"/>
      <w:r w:rsidRPr="000E2CB1">
        <w:rPr>
          <w:rFonts w:asciiTheme="majorHAnsi" w:hAnsiTheme="majorHAnsi" w:cstheme="majorHAnsi"/>
          <w:sz w:val="24"/>
          <w:szCs w:val="24"/>
        </w:rPr>
        <w:t xml:space="preserve"> Gamliel’s slave </w:t>
      </w:r>
      <w:proofErr w:type="spellStart"/>
      <w:r w:rsidRPr="000E2CB1">
        <w:rPr>
          <w:rFonts w:asciiTheme="majorHAnsi" w:hAnsiTheme="majorHAnsi" w:cstheme="majorHAnsi"/>
          <w:sz w:val="24"/>
          <w:szCs w:val="24"/>
        </w:rPr>
        <w:t>Tevi</w:t>
      </w:r>
      <w:proofErr w:type="spellEnd"/>
      <w:r w:rsidRPr="000E2CB1">
        <w:rPr>
          <w:rFonts w:asciiTheme="majorHAnsi" w:hAnsiTheme="majorHAnsi" w:cstheme="majorHAnsi"/>
          <w:sz w:val="24"/>
          <w:szCs w:val="24"/>
        </w:rPr>
        <w:t xml:space="preserve"> is a clear proof that there is no </w:t>
      </w:r>
      <w:proofErr w:type="spellStart"/>
      <w:r w:rsidRPr="000E2CB1">
        <w:rPr>
          <w:rFonts w:asciiTheme="majorHAnsi" w:hAnsiTheme="majorHAnsi" w:cstheme="majorHAnsi"/>
          <w:i/>
          <w:iCs/>
          <w:sz w:val="24"/>
          <w:szCs w:val="24"/>
        </w:rPr>
        <w:t>chiyuv</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latzeis</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yedei</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shamayim</w:t>
      </w:r>
      <w:proofErr w:type="spellEnd"/>
      <w:r w:rsidRPr="000E2CB1">
        <w:rPr>
          <w:rFonts w:asciiTheme="majorHAnsi" w:hAnsiTheme="majorHAnsi" w:cstheme="majorHAnsi"/>
          <w:sz w:val="24"/>
          <w:szCs w:val="24"/>
        </w:rPr>
        <w:t xml:space="preserve"> in </w:t>
      </w:r>
      <w:r w:rsidRPr="000E2CB1">
        <w:rPr>
          <w:rFonts w:asciiTheme="majorHAnsi" w:hAnsiTheme="majorHAnsi" w:cstheme="majorHAnsi"/>
          <w:i/>
          <w:iCs/>
          <w:sz w:val="24"/>
          <w:szCs w:val="24"/>
        </w:rPr>
        <w:t>k</w:t>
      </w:r>
      <w:r w:rsidR="00097A04">
        <w:rPr>
          <w:rFonts w:asciiTheme="majorHAnsi" w:hAnsiTheme="majorHAnsi" w:cstheme="majorHAnsi"/>
          <w:i/>
          <w:iCs/>
          <w:sz w:val="24"/>
          <w:szCs w:val="24"/>
        </w:rPr>
        <w:t>i</w:t>
      </w:r>
      <w:r w:rsidRPr="000E2CB1">
        <w:rPr>
          <w:rFonts w:asciiTheme="majorHAnsi" w:hAnsiTheme="majorHAnsi" w:cstheme="majorHAnsi"/>
          <w:i/>
          <w:iCs/>
          <w:sz w:val="24"/>
          <w:szCs w:val="24"/>
        </w:rPr>
        <w:t>nas</w:t>
      </w:r>
      <w:r w:rsidRPr="000E2CB1">
        <w:rPr>
          <w:rFonts w:asciiTheme="majorHAnsi" w:hAnsiTheme="majorHAnsi" w:cstheme="majorHAnsi"/>
          <w:sz w:val="24"/>
          <w:szCs w:val="24"/>
        </w:rPr>
        <w:t xml:space="preserve"> payment</w:t>
      </w:r>
      <w:r w:rsidR="00097A04">
        <w:rPr>
          <w:rFonts w:asciiTheme="majorHAnsi" w:hAnsiTheme="majorHAnsi" w:cstheme="majorHAnsi"/>
          <w:sz w:val="24"/>
          <w:szCs w:val="24"/>
        </w:rPr>
        <w:t>s</w:t>
      </w:r>
      <w:r w:rsidRPr="000E2CB1">
        <w:rPr>
          <w:rFonts w:asciiTheme="majorHAnsi" w:hAnsiTheme="majorHAnsi" w:cstheme="majorHAnsi"/>
          <w:sz w:val="24"/>
          <w:szCs w:val="24"/>
        </w:rPr>
        <w:t>, the question is whether this</w:t>
      </w:r>
      <w:r w:rsidR="0093253B">
        <w:rPr>
          <w:rFonts w:asciiTheme="majorHAnsi" w:hAnsiTheme="majorHAnsi" w:cstheme="majorHAnsi"/>
          <w:sz w:val="24"/>
          <w:szCs w:val="24"/>
        </w:rPr>
        <w:t xml:space="preserve"> submission</w:t>
      </w:r>
      <w:r w:rsidRPr="000E2CB1">
        <w:rPr>
          <w:rFonts w:asciiTheme="majorHAnsi" w:hAnsiTheme="majorHAnsi" w:cstheme="majorHAnsi"/>
          <w:sz w:val="24"/>
          <w:szCs w:val="24"/>
        </w:rPr>
        <w:t xml:space="preserve"> is conclusive according to all other opinions.</w:t>
      </w:r>
      <w:r w:rsidR="0093253B">
        <w:rPr>
          <w:rFonts w:asciiTheme="majorHAnsi" w:hAnsiTheme="majorHAnsi" w:cstheme="majorHAnsi"/>
          <w:sz w:val="24"/>
          <w:szCs w:val="24"/>
        </w:rPr>
        <w:t xml:space="preserve"> To find a conclusive answer to the question at hand it is necessary to consider the opinions of other </w:t>
      </w:r>
      <w:proofErr w:type="spellStart"/>
      <w:r w:rsidR="0093253B" w:rsidRPr="0093253B">
        <w:rPr>
          <w:rFonts w:asciiTheme="majorHAnsi" w:hAnsiTheme="majorHAnsi" w:cstheme="majorHAnsi"/>
          <w:i/>
          <w:iCs/>
          <w:sz w:val="24"/>
          <w:szCs w:val="24"/>
        </w:rPr>
        <w:t>rishonim</w:t>
      </w:r>
      <w:proofErr w:type="spellEnd"/>
      <w:r w:rsidR="0093253B">
        <w:rPr>
          <w:rFonts w:asciiTheme="majorHAnsi" w:hAnsiTheme="majorHAnsi" w:cstheme="majorHAnsi"/>
          <w:sz w:val="24"/>
          <w:szCs w:val="24"/>
        </w:rPr>
        <w:t xml:space="preserve"> in relation to this topic.</w:t>
      </w:r>
    </w:p>
    <w:p w14:paraId="0E907734" w14:textId="77777777" w:rsidR="0093253B" w:rsidRDefault="0093253B" w:rsidP="0093253B">
      <w:pPr>
        <w:spacing w:line="360" w:lineRule="auto"/>
        <w:jc w:val="center"/>
        <w:rPr>
          <w:rFonts w:asciiTheme="majorHAnsi" w:hAnsiTheme="majorHAnsi" w:cstheme="majorHAnsi"/>
          <w:sz w:val="24"/>
          <w:szCs w:val="24"/>
          <w:u w:val="single"/>
        </w:rPr>
      </w:pPr>
    </w:p>
    <w:p w14:paraId="5739B59E" w14:textId="77777777" w:rsidR="005E154D" w:rsidRDefault="0093253B" w:rsidP="0093253B">
      <w:pPr>
        <w:spacing w:line="360" w:lineRule="auto"/>
        <w:jc w:val="center"/>
        <w:rPr>
          <w:rFonts w:asciiTheme="majorHAnsi" w:hAnsiTheme="majorHAnsi" w:cstheme="majorHAnsi"/>
          <w:sz w:val="24"/>
          <w:szCs w:val="24"/>
          <w:u w:val="single"/>
        </w:rPr>
      </w:pPr>
      <w:r>
        <w:rPr>
          <w:rFonts w:asciiTheme="majorHAnsi" w:hAnsiTheme="majorHAnsi" w:cstheme="majorHAnsi"/>
          <w:sz w:val="24"/>
          <w:szCs w:val="24"/>
          <w:u w:val="single"/>
        </w:rPr>
        <w:t xml:space="preserve">The Understanding of Other </w:t>
      </w:r>
      <w:proofErr w:type="spellStart"/>
      <w:r>
        <w:rPr>
          <w:rFonts w:asciiTheme="majorHAnsi" w:hAnsiTheme="majorHAnsi" w:cstheme="majorHAnsi"/>
          <w:sz w:val="24"/>
          <w:szCs w:val="24"/>
          <w:u w:val="single"/>
        </w:rPr>
        <w:t>Rishonim</w:t>
      </w:r>
      <w:proofErr w:type="spellEnd"/>
    </w:p>
    <w:p w14:paraId="5BF96349" w14:textId="77777777" w:rsidR="007D1791" w:rsidRPr="005E154D" w:rsidRDefault="007D1791" w:rsidP="007D1791">
      <w:pPr>
        <w:spacing w:line="360" w:lineRule="auto"/>
        <w:rPr>
          <w:rFonts w:asciiTheme="majorHAnsi" w:hAnsiTheme="majorHAnsi" w:cstheme="majorHAnsi"/>
          <w:sz w:val="24"/>
          <w:szCs w:val="24"/>
          <w:u w:val="single"/>
        </w:rPr>
      </w:pPr>
      <w:proofErr w:type="spellStart"/>
      <w:r>
        <w:rPr>
          <w:rFonts w:asciiTheme="majorHAnsi" w:hAnsiTheme="majorHAnsi" w:cstheme="majorHAnsi"/>
          <w:sz w:val="24"/>
          <w:szCs w:val="24"/>
          <w:u w:val="single"/>
        </w:rPr>
        <w:t>Sefer</w:t>
      </w:r>
      <w:proofErr w:type="spellEnd"/>
      <w:r>
        <w:rPr>
          <w:rFonts w:asciiTheme="majorHAnsi" w:hAnsiTheme="majorHAnsi" w:cstheme="majorHAnsi"/>
          <w:sz w:val="24"/>
          <w:szCs w:val="24"/>
          <w:u w:val="single"/>
        </w:rPr>
        <w:t xml:space="preserve"> </w:t>
      </w:r>
      <w:proofErr w:type="spellStart"/>
      <w:r>
        <w:rPr>
          <w:rFonts w:asciiTheme="majorHAnsi" w:hAnsiTheme="majorHAnsi" w:cstheme="majorHAnsi"/>
          <w:sz w:val="24"/>
          <w:szCs w:val="24"/>
          <w:u w:val="single"/>
        </w:rPr>
        <w:t>Hachinuch</w:t>
      </w:r>
      <w:proofErr w:type="spellEnd"/>
      <w:r>
        <w:rPr>
          <w:rFonts w:asciiTheme="majorHAnsi" w:hAnsiTheme="majorHAnsi" w:cstheme="majorHAnsi"/>
          <w:sz w:val="24"/>
          <w:szCs w:val="24"/>
          <w:u w:val="single"/>
        </w:rPr>
        <w:t xml:space="preserve"> 51</w:t>
      </w:r>
    </w:p>
    <w:p w14:paraId="0962CF26" w14:textId="77777777" w:rsidR="0009666A" w:rsidRPr="000E2CB1" w:rsidRDefault="0009666A" w:rsidP="00DD3613">
      <w:pPr>
        <w:bidi/>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rtl/>
          <w:lang w:bidi="he-IL"/>
        </w:rPr>
        <w:t>אלה הדינין הנקראין דיני קנסות כבר אמרנו שאין דנין אותן אלא בית דין הסמוכין ובארץ ישראל</w:t>
      </w:r>
      <w:r w:rsidRPr="000E2CB1">
        <w:rPr>
          <w:rFonts w:asciiTheme="majorHAnsi" w:hAnsiTheme="majorHAnsi" w:cstheme="majorHAnsi"/>
          <w:i/>
          <w:iCs/>
          <w:sz w:val="24"/>
          <w:szCs w:val="24"/>
          <w:rtl/>
        </w:rPr>
        <w:t xml:space="preserve">, </w:t>
      </w:r>
      <w:r w:rsidRPr="000E2CB1">
        <w:rPr>
          <w:rFonts w:asciiTheme="majorHAnsi" w:hAnsiTheme="majorHAnsi" w:cstheme="majorHAnsi"/>
          <w:i/>
          <w:iCs/>
          <w:sz w:val="24"/>
          <w:szCs w:val="24"/>
          <w:rtl/>
          <w:lang w:bidi="he-IL"/>
        </w:rPr>
        <w:t>אבל המזיק חיב לשלם בדיני שמים בכל מקום</w:t>
      </w:r>
      <w:r w:rsidRPr="000E2CB1">
        <w:rPr>
          <w:rFonts w:asciiTheme="majorHAnsi" w:hAnsiTheme="majorHAnsi" w:cstheme="majorHAnsi"/>
          <w:i/>
          <w:iCs/>
          <w:sz w:val="24"/>
          <w:szCs w:val="24"/>
          <w:rtl/>
        </w:rPr>
        <w:t xml:space="preserve">, </w:t>
      </w:r>
      <w:r w:rsidRPr="000E2CB1">
        <w:rPr>
          <w:rFonts w:asciiTheme="majorHAnsi" w:hAnsiTheme="majorHAnsi" w:cstheme="majorHAnsi"/>
          <w:i/>
          <w:iCs/>
          <w:sz w:val="24"/>
          <w:szCs w:val="24"/>
          <w:rtl/>
          <w:lang w:bidi="he-IL"/>
        </w:rPr>
        <w:t>ואם תפש הנזק אין מוציאין מידו בשום מקום.</w:t>
      </w:r>
    </w:p>
    <w:p w14:paraId="2EB1A04D" w14:textId="77777777" w:rsidR="00150A4B" w:rsidRPr="000E2CB1" w:rsidRDefault="00150A4B" w:rsidP="00DD3613">
      <w:pPr>
        <w:spacing w:line="360" w:lineRule="auto"/>
        <w:jc w:val="center"/>
        <w:rPr>
          <w:rFonts w:asciiTheme="majorHAnsi" w:hAnsiTheme="majorHAnsi" w:cstheme="majorHAnsi"/>
          <w:i/>
          <w:iCs/>
          <w:sz w:val="24"/>
          <w:szCs w:val="24"/>
          <w:rtl/>
          <w:lang w:bidi="he-IL"/>
        </w:rPr>
      </w:pPr>
      <w:r w:rsidRPr="000E2CB1">
        <w:rPr>
          <w:rFonts w:asciiTheme="majorHAnsi" w:hAnsiTheme="majorHAnsi" w:cstheme="majorHAnsi"/>
          <w:i/>
          <w:iCs/>
          <w:sz w:val="24"/>
          <w:szCs w:val="24"/>
          <w:lang w:bidi="he-IL"/>
        </w:rPr>
        <w:t xml:space="preserve">Penal punishments may only be judged in a Beis Din of </w:t>
      </w:r>
      <w:proofErr w:type="spellStart"/>
      <w:r w:rsidRPr="000E2CB1">
        <w:rPr>
          <w:rFonts w:asciiTheme="majorHAnsi" w:hAnsiTheme="majorHAnsi" w:cstheme="majorHAnsi"/>
          <w:i/>
          <w:iCs/>
          <w:sz w:val="24"/>
          <w:szCs w:val="24"/>
          <w:lang w:bidi="he-IL"/>
        </w:rPr>
        <w:t>smuchin</w:t>
      </w:r>
      <w:proofErr w:type="spellEnd"/>
      <w:r w:rsidRPr="000E2CB1">
        <w:rPr>
          <w:rFonts w:asciiTheme="majorHAnsi" w:hAnsiTheme="majorHAnsi" w:cstheme="majorHAnsi"/>
          <w:i/>
          <w:iCs/>
          <w:sz w:val="24"/>
          <w:szCs w:val="24"/>
          <w:lang w:bidi="he-IL"/>
        </w:rPr>
        <w:t xml:space="preserve"> in Eretz Yisroel, however, the perpetrator of damage is obligated to pay in order to fulfil his heavenly obligation and [therefore] if the damaged party takes grabs the payment, we do not extract it</w:t>
      </w:r>
    </w:p>
    <w:p w14:paraId="6F5F65FD" w14:textId="77777777" w:rsidR="0009666A" w:rsidRPr="000E2CB1" w:rsidRDefault="0009666A" w:rsidP="0093253B">
      <w:pPr>
        <w:spacing w:line="360" w:lineRule="auto"/>
        <w:rPr>
          <w:rFonts w:asciiTheme="majorHAnsi" w:hAnsiTheme="majorHAnsi" w:cstheme="majorHAnsi"/>
          <w:sz w:val="24"/>
          <w:szCs w:val="24"/>
          <w:lang w:bidi="he-IL"/>
        </w:rPr>
      </w:pPr>
      <w:r w:rsidRPr="000E2CB1">
        <w:rPr>
          <w:rFonts w:asciiTheme="majorHAnsi" w:hAnsiTheme="majorHAnsi" w:cstheme="majorHAnsi"/>
          <w:sz w:val="24"/>
          <w:szCs w:val="24"/>
          <w:lang w:bidi="he-IL"/>
        </w:rPr>
        <w:lastRenderedPageBreak/>
        <w:t xml:space="preserve">The </w:t>
      </w:r>
      <w:proofErr w:type="spellStart"/>
      <w:r w:rsidRPr="000E2CB1">
        <w:rPr>
          <w:rFonts w:asciiTheme="majorHAnsi" w:hAnsiTheme="majorHAnsi" w:cstheme="majorHAnsi"/>
          <w:sz w:val="24"/>
          <w:szCs w:val="24"/>
          <w:lang w:bidi="he-IL"/>
        </w:rPr>
        <w:t>Sefer</w:t>
      </w:r>
      <w:proofErr w:type="spellEnd"/>
      <w:r w:rsidRPr="000E2CB1">
        <w:rPr>
          <w:rFonts w:asciiTheme="majorHAnsi" w:hAnsiTheme="majorHAnsi" w:cstheme="majorHAnsi"/>
          <w:sz w:val="24"/>
          <w:szCs w:val="24"/>
          <w:lang w:bidi="he-IL"/>
        </w:rPr>
        <w:t xml:space="preserve"> </w:t>
      </w:r>
      <w:proofErr w:type="spellStart"/>
      <w:r w:rsidRPr="000E2CB1">
        <w:rPr>
          <w:rFonts w:asciiTheme="majorHAnsi" w:hAnsiTheme="majorHAnsi" w:cstheme="majorHAnsi"/>
          <w:sz w:val="24"/>
          <w:szCs w:val="24"/>
          <w:lang w:bidi="he-IL"/>
        </w:rPr>
        <w:t>Chinuch</w:t>
      </w:r>
      <w:proofErr w:type="spellEnd"/>
      <w:r w:rsidRPr="000E2CB1">
        <w:rPr>
          <w:rFonts w:asciiTheme="majorHAnsi" w:hAnsiTheme="majorHAnsi" w:cstheme="majorHAnsi"/>
          <w:sz w:val="24"/>
          <w:szCs w:val="24"/>
          <w:lang w:bidi="he-IL"/>
        </w:rPr>
        <w:t xml:space="preserve"> </w:t>
      </w:r>
      <w:r w:rsidR="0093253B">
        <w:rPr>
          <w:rFonts w:asciiTheme="majorHAnsi" w:hAnsiTheme="majorHAnsi" w:cstheme="majorHAnsi"/>
          <w:sz w:val="24"/>
          <w:szCs w:val="24"/>
          <w:lang w:bidi="he-IL"/>
        </w:rPr>
        <w:t>explicitly</w:t>
      </w:r>
      <w:r w:rsidRPr="000E2CB1">
        <w:rPr>
          <w:rFonts w:asciiTheme="majorHAnsi" w:hAnsiTheme="majorHAnsi" w:cstheme="majorHAnsi"/>
          <w:sz w:val="24"/>
          <w:szCs w:val="24"/>
          <w:lang w:bidi="he-IL"/>
        </w:rPr>
        <w:t xml:space="preserve"> argues on Rabbi </w:t>
      </w:r>
      <w:proofErr w:type="spellStart"/>
      <w:r w:rsidRPr="000E2CB1">
        <w:rPr>
          <w:rFonts w:asciiTheme="majorHAnsi" w:hAnsiTheme="majorHAnsi" w:cstheme="majorHAnsi"/>
          <w:sz w:val="24"/>
          <w:szCs w:val="24"/>
          <w:lang w:bidi="he-IL"/>
        </w:rPr>
        <w:t>Akiva</w:t>
      </w:r>
      <w:proofErr w:type="spellEnd"/>
      <w:r w:rsidRPr="000E2CB1">
        <w:rPr>
          <w:rFonts w:asciiTheme="majorHAnsi" w:hAnsiTheme="majorHAnsi" w:cstheme="majorHAnsi"/>
          <w:sz w:val="24"/>
          <w:szCs w:val="24"/>
          <w:lang w:bidi="he-IL"/>
        </w:rPr>
        <w:t xml:space="preserve"> </w:t>
      </w:r>
      <w:proofErr w:type="spellStart"/>
      <w:r w:rsidRPr="000E2CB1">
        <w:rPr>
          <w:rFonts w:asciiTheme="majorHAnsi" w:hAnsiTheme="majorHAnsi" w:cstheme="majorHAnsi"/>
          <w:sz w:val="24"/>
          <w:szCs w:val="24"/>
          <w:lang w:bidi="he-IL"/>
        </w:rPr>
        <w:t>Eiger</w:t>
      </w:r>
      <w:proofErr w:type="spellEnd"/>
      <w:r w:rsidR="00150A4B" w:rsidRPr="000E2CB1">
        <w:rPr>
          <w:rFonts w:asciiTheme="majorHAnsi" w:hAnsiTheme="majorHAnsi" w:cstheme="majorHAnsi"/>
          <w:sz w:val="24"/>
          <w:szCs w:val="24"/>
          <w:lang w:bidi="he-IL"/>
        </w:rPr>
        <w:t xml:space="preserve"> and</w:t>
      </w:r>
      <w:r w:rsidRPr="000E2CB1">
        <w:rPr>
          <w:rFonts w:asciiTheme="majorHAnsi" w:hAnsiTheme="majorHAnsi" w:cstheme="majorHAnsi"/>
          <w:sz w:val="24"/>
          <w:szCs w:val="24"/>
          <w:lang w:bidi="he-IL"/>
        </w:rPr>
        <w:t xml:space="preserve"> the </w:t>
      </w:r>
      <w:proofErr w:type="spellStart"/>
      <w:r w:rsidRPr="000E2CB1">
        <w:rPr>
          <w:rFonts w:asciiTheme="majorHAnsi" w:hAnsiTheme="majorHAnsi" w:cstheme="majorHAnsi"/>
          <w:i/>
          <w:iCs/>
          <w:sz w:val="24"/>
          <w:szCs w:val="24"/>
          <w:lang w:bidi="he-IL"/>
        </w:rPr>
        <w:t>Yerushalmi</w:t>
      </w:r>
      <w:proofErr w:type="spellEnd"/>
      <w:r w:rsidRPr="000E2CB1">
        <w:rPr>
          <w:rFonts w:asciiTheme="majorHAnsi" w:hAnsiTheme="majorHAnsi" w:cstheme="majorHAnsi"/>
          <w:sz w:val="24"/>
          <w:szCs w:val="24"/>
          <w:lang w:bidi="he-IL"/>
        </w:rPr>
        <w:t xml:space="preserve"> in </w:t>
      </w:r>
      <w:proofErr w:type="spellStart"/>
      <w:r w:rsidRPr="000E2CB1">
        <w:rPr>
          <w:rFonts w:asciiTheme="majorHAnsi" w:hAnsiTheme="majorHAnsi" w:cstheme="majorHAnsi"/>
          <w:i/>
          <w:iCs/>
          <w:sz w:val="24"/>
          <w:szCs w:val="24"/>
          <w:lang w:bidi="he-IL"/>
        </w:rPr>
        <w:t>Kesubos</w:t>
      </w:r>
      <w:proofErr w:type="spellEnd"/>
      <w:r w:rsidRPr="000E2CB1">
        <w:rPr>
          <w:rFonts w:asciiTheme="majorHAnsi" w:hAnsiTheme="majorHAnsi" w:cstheme="majorHAnsi"/>
          <w:sz w:val="24"/>
          <w:szCs w:val="24"/>
          <w:lang w:bidi="he-IL"/>
        </w:rPr>
        <w:t xml:space="preserve"> above</w:t>
      </w:r>
      <w:r w:rsidR="00461E72" w:rsidRPr="000E2CB1">
        <w:rPr>
          <w:rFonts w:asciiTheme="majorHAnsi" w:hAnsiTheme="majorHAnsi" w:cstheme="majorHAnsi"/>
          <w:sz w:val="24"/>
          <w:szCs w:val="24"/>
          <w:lang w:bidi="he-IL"/>
        </w:rPr>
        <w:t xml:space="preserve"> who believe that there</w:t>
      </w:r>
      <w:r w:rsidRPr="000E2CB1">
        <w:rPr>
          <w:rFonts w:asciiTheme="majorHAnsi" w:hAnsiTheme="majorHAnsi" w:cstheme="majorHAnsi"/>
          <w:sz w:val="24"/>
          <w:szCs w:val="24"/>
          <w:lang w:bidi="he-IL"/>
        </w:rPr>
        <w:t xml:space="preserve"> is an obligation to pay </w:t>
      </w:r>
      <w:proofErr w:type="spellStart"/>
      <w:r w:rsidRPr="000E2CB1">
        <w:rPr>
          <w:rFonts w:asciiTheme="majorHAnsi" w:hAnsiTheme="majorHAnsi" w:cstheme="majorHAnsi"/>
          <w:i/>
          <w:iCs/>
          <w:sz w:val="24"/>
          <w:szCs w:val="24"/>
          <w:lang w:bidi="he-IL"/>
        </w:rPr>
        <w:t>latzeis</w:t>
      </w:r>
      <w:proofErr w:type="spellEnd"/>
      <w:r w:rsidRPr="000E2CB1">
        <w:rPr>
          <w:rFonts w:asciiTheme="majorHAnsi" w:hAnsiTheme="majorHAnsi" w:cstheme="majorHAnsi"/>
          <w:sz w:val="24"/>
          <w:szCs w:val="24"/>
          <w:lang w:bidi="he-IL"/>
        </w:rPr>
        <w:t xml:space="preserve"> </w:t>
      </w:r>
      <w:proofErr w:type="spellStart"/>
      <w:r w:rsidRPr="000E2CB1">
        <w:rPr>
          <w:rFonts w:asciiTheme="majorHAnsi" w:hAnsiTheme="majorHAnsi" w:cstheme="majorHAnsi"/>
          <w:i/>
          <w:iCs/>
          <w:sz w:val="24"/>
          <w:szCs w:val="24"/>
          <w:lang w:bidi="he-IL"/>
        </w:rPr>
        <w:t>yedei</w:t>
      </w:r>
      <w:proofErr w:type="spellEnd"/>
      <w:r w:rsidRPr="000E2CB1">
        <w:rPr>
          <w:rFonts w:asciiTheme="majorHAnsi" w:hAnsiTheme="majorHAnsi" w:cstheme="majorHAnsi"/>
          <w:sz w:val="24"/>
          <w:szCs w:val="24"/>
          <w:lang w:bidi="he-IL"/>
        </w:rPr>
        <w:t xml:space="preserve"> </w:t>
      </w:r>
      <w:proofErr w:type="spellStart"/>
      <w:r w:rsidR="00461E72" w:rsidRPr="000E2CB1">
        <w:rPr>
          <w:rFonts w:asciiTheme="majorHAnsi" w:hAnsiTheme="majorHAnsi" w:cstheme="majorHAnsi"/>
          <w:i/>
          <w:iCs/>
          <w:sz w:val="24"/>
          <w:szCs w:val="24"/>
          <w:lang w:bidi="he-IL"/>
        </w:rPr>
        <w:t>sha</w:t>
      </w:r>
      <w:r w:rsidRPr="000E2CB1">
        <w:rPr>
          <w:rFonts w:asciiTheme="majorHAnsi" w:hAnsiTheme="majorHAnsi" w:cstheme="majorHAnsi"/>
          <w:i/>
          <w:iCs/>
          <w:sz w:val="24"/>
          <w:szCs w:val="24"/>
          <w:lang w:bidi="he-IL"/>
        </w:rPr>
        <w:t>mayim</w:t>
      </w:r>
      <w:proofErr w:type="spellEnd"/>
      <w:r w:rsidRPr="000E2CB1">
        <w:rPr>
          <w:rFonts w:asciiTheme="majorHAnsi" w:hAnsiTheme="majorHAnsi" w:cstheme="majorHAnsi"/>
          <w:sz w:val="24"/>
          <w:szCs w:val="24"/>
          <w:lang w:bidi="he-IL"/>
        </w:rPr>
        <w:t xml:space="preserve"> in a </w:t>
      </w:r>
      <w:r w:rsidRPr="000E2CB1">
        <w:rPr>
          <w:rFonts w:asciiTheme="majorHAnsi" w:hAnsiTheme="majorHAnsi" w:cstheme="majorHAnsi"/>
          <w:i/>
          <w:iCs/>
          <w:sz w:val="24"/>
          <w:szCs w:val="24"/>
          <w:lang w:bidi="he-IL"/>
        </w:rPr>
        <w:t>k</w:t>
      </w:r>
      <w:r w:rsidR="00171FC0">
        <w:rPr>
          <w:rFonts w:asciiTheme="majorHAnsi" w:hAnsiTheme="majorHAnsi" w:cstheme="majorHAnsi"/>
          <w:i/>
          <w:iCs/>
          <w:sz w:val="24"/>
          <w:szCs w:val="24"/>
          <w:lang w:bidi="he-IL"/>
        </w:rPr>
        <w:t>i</w:t>
      </w:r>
      <w:r w:rsidRPr="000E2CB1">
        <w:rPr>
          <w:rFonts w:asciiTheme="majorHAnsi" w:hAnsiTheme="majorHAnsi" w:cstheme="majorHAnsi"/>
          <w:i/>
          <w:iCs/>
          <w:sz w:val="24"/>
          <w:szCs w:val="24"/>
          <w:lang w:bidi="he-IL"/>
        </w:rPr>
        <w:t xml:space="preserve">nas </w:t>
      </w:r>
      <w:r w:rsidRPr="000E2CB1">
        <w:rPr>
          <w:rFonts w:asciiTheme="majorHAnsi" w:hAnsiTheme="majorHAnsi" w:cstheme="majorHAnsi"/>
          <w:sz w:val="24"/>
          <w:szCs w:val="24"/>
          <w:lang w:bidi="he-IL"/>
        </w:rPr>
        <w:t xml:space="preserve">which </w:t>
      </w:r>
      <w:r w:rsidRPr="000E2CB1">
        <w:rPr>
          <w:rFonts w:asciiTheme="majorHAnsi" w:hAnsiTheme="majorHAnsi" w:cstheme="majorHAnsi"/>
          <w:i/>
          <w:iCs/>
          <w:sz w:val="24"/>
          <w:szCs w:val="24"/>
          <w:lang w:bidi="he-IL"/>
        </w:rPr>
        <w:t>beis</w:t>
      </w:r>
      <w:r w:rsidRPr="000E2CB1">
        <w:rPr>
          <w:rFonts w:asciiTheme="majorHAnsi" w:hAnsiTheme="majorHAnsi" w:cstheme="majorHAnsi"/>
          <w:sz w:val="24"/>
          <w:szCs w:val="24"/>
          <w:lang w:bidi="he-IL"/>
        </w:rPr>
        <w:t xml:space="preserve"> </w:t>
      </w:r>
      <w:r w:rsidRPr="000E2CB1">
        <w:rPr>
          <w:rFonts w:asciiTheme="majorHAnsi" w:hAnsiTheme="majorHAnsi" w:cstheme="majorHAnsi"/>
          <w:i/>
          <w:iCs/>
          <w:sz w:val="24"/>
          <w:szCs w:val="24"/>
          <w:lang w:bidi="he-IL"/>
        </w:rPr>
        <w:t>din</w:t>
      </w:r>
      <w:r w:rsidRPr="000E2CB1">
        <w:rPr>
          <w:rFonts w:asciiTheme="majorHAnsi" w:hAnsiTheme="majorHAnsi" w:cstheme="majorHAnsi"/>
          <w:sz w:val="24"/>
          <w:szCs w:val="24"/>
          <w:lang w:bidi="he-IL"/>
        </w:rPr>
        <w:t xml:space="preserve"> is unable to enforce. The question then follows, what does he do with the proof from the Gemara in </w:t>
      </w:r>
      <w:proofErr w:type="spellStart"/>
      <w:r w:rsidRPr="000E2CB1">
        <w:rPr>
          <w:rFonts w:asciiTheme="majorHAnsi" w:hAnsiTheme="majorHAnsi" w:cstheme="majorHAnsi"/>
          <w:i/>
          <w:iCs/>
          <w:sz w:val="24"/>
          <w:szCs w:val="24"/>
          <w:lang w:bidi="he-IL"/>
        </w:rPr>
        <w:t>Bava</w:t>
      </w:r>
      <w:proofErr w:type="spellEnd"/>
      <w:r w:rsidRPr="000E2CB1">
        <w:rPr>
          <w:rFonts w:asciiTheme="majorHAnsi" w:hAnsiTheme="majorHAnsi" w:cstheme="majorHAnsi"/>
          <w:sz w:val="24"/>
          <w:szCs w:val="24"/>
          <w:lang w:bidi="he-IL"/>
        </w:rPr>
        <w:t xml:space="preserve"> </w:t>
      </w:r>
      <w:r w:rsidRPr="000E2CB1">
        <w:rPr>
          <w:rFonts w:asciiTheme="majorHAnsi" w:hAnsiTheme="majorHAnsi" w:cstheme="majorHAnsi"/>
          <w:i/>
          <w:iCs/>
          <w:sz w:val="24"/>
          <w:szCs w:val="24"/>
          <w:lang w:bidi="he-IL"/>
        </w:rPr>
        <w:t>Kama</w:t>
      </w:r>
      <w:r w:rsidR="00461E72" w:rsidRPr="000E2CB1">
        <w:rPr>
          <w:rFonts w:asciiTheme="majorHAnsi" w:hAnsiTheme="majorHAnsi" w:cstheme="majorHAnsi"/>
          <w:sz w:val="24"/>
          <w:szCs w:val="24"/>
          <w:lang w:bidi="he-IL"/>
        </w:rPr>
        <w:t xml:space="preserve"> 74b</w:t>
      </w:r>
      <w:r w:rsidRPr="000E2CB1">
        <w:rPr>
          <w:rFonts w:asciiTheme="majorHAnsi" w:hAnsiTheme="majorHAnsi" w:cstheme="majorHAnsi"/>
          <w:sz w:val="24"/>
          <w:szCs w:val="24"/>
          <w:lang w:bidi="he-IL"/>
        </w:rPr>
        <w:t xml:space="preserve"> of </w:t>
      </w:r>
      <w:proofErr w:type="spellStart"/>
      <w:r w:rsidRPr="000E2CB1">
        <w:rPr>
          <w:rFonts w:asciiTheme="majorHAnsi" w:hAnsiTheme="majorHAnsi" w:cstheme="majorHAnsi"/>
          <w:sz w:val="24"/>
          <w:szCs w:val="24"/>
          <w:lang w:bidi="he-IL"/>
        </w:rPr>
        <w:t>Rabban</w:t>
      </w:r>
      <w:proofErr w:type="spellEnd"/>
      <w:r w:rsidRPr="000E2CB1">
        <w:rPr>
          <w:rFonts w:asciiTheme="majorHAnsi" w:hAnsiTheme="majorHAnsi" w:cstheme="majorHAnsi"/>
          <w:sz w:val="24"/>
          <w:szCs w:val="24"/>
          <w:lang w:bidi="he-IL"/>
        </w:rPr>
        <w:t xml:space="preserve"> Gamliel </w:t>
      </w:r>
      <w:r w:rsidR="0093253B">
        <w:rPr>
          <w:rFonts w:asciiTheme="majorHAnsi" w:hAnsiTheme="majorHAnsi" w:cstheme="majorHAnsi"/>
          <w:sz w:val="24"/>
          <w:szCs w:val="24"/>
          <w:lang w:bidi="he-IL"/>
        </w:rPr>
        <w:t xml:space="preserve">and </w:t>
      </w:r>
      <w:proofErr w:type="spellStart"/>
      <w:r w:rsidR="0093253B">
        <w:rPr>
          <w:rFonts w:asciiTheme="majorHAnsi" w:hAnsiTheme="majorHAnsi" w:cstheme="majorHAnsi"/>
          <w:sz w:val="24"/>
          <w:szCs w:val="24"/>
          <w:lang w:bidi="he-IL"/>
        </w:rPr>
        <w:t>Tevi</w:t>
      </w:r>
      <w:proofErr w:type="spellEnd"/>
      <w:r w:rsidR="0093253B">
        <w:rPr>
          <w:rFonts w:asciiTheme="majorHAnsi" w:hAnsiTheme="majorHAnsi" w:cstheme="majorHAnsi"/>
          <w:sz w:val="24"/>
          <w:szCs w:val="24"/>
          <w:lang w:bidi="he-IL"/>
        </w:rPr>
        <w:t xml:space="preserve"> brought by the </w:t>
      </w:r>
      <w:proofErr w:type="spellStart"/>
      <w:r w:rsidR="0093253B">
        <w:rPr>
          <w:rFonts w:asciiTheme="majorHAnsi" w:hAnsiTheme="majorHAnsi" w:cstheme="majorHAnsi"/>
          <w:sz w:val="24"/>
          <w:szCs w:val="24"/>
          <w:lang w:bidi="he-IL"/>
        </w:rPr>
        <w:t>Yerushalmi</w:t>
      </w:r>
      <w:proofErr w:type="spellEnd"/>
      <w:r w:rsidR="0093253B">
        <w:rPr>
          <w:rFonts w:asciiTheme="majorHAnsi" w:hAnsiTheme="majorHAnsi" w:cstheme="majorHAnsi"/>
          <w:sz w:val="24"/>
          <w:szCs w:val="24"/>
          <w:lang w:bidi="he-IL"/>
        </w:rPr>
        <w:t xml:space="preserve"> earlier</w:t>
      </w:r>
      <w:r w:rsidR="00B06F94">
        <w:rPr>
          <w:rFonts w:asciiTheme="majorHAnsi" w:hAnsiTheme="majorHAnsi" w:cstheme="majorHAnsi"/>
          <w:sz w:val="24"/>
          <w:szCs w:val="24"/>
          <w:lang w:bidi="he-IL"/>
        </w:rPr>
        <w:t>?</w:t>
      </w:r>
    </w:p>
    <w:p w14:paraId="39D887B5" w14:textId="77777777" w:rsidR="0009666A" w:rsidRPr="000E2CB1" w:rsidRDefault="00B06F94" w:rsidP="00270443">
      <w:pPr>
        <w:spacing w:line="360" w:lineRule="auto"/>
        <w:ind w:firstLine="720"/>
        <w:rPr>
          <w:rFonts w:asciiTheme="majorHAnsi" w:hAnsiTheme="majorHAnsi" w:cstheme="majorHAnsi"/>
          <w:sz w:val="24"/>
          <w:szCs w:val="24"/>
        </w:rPr>
      </w:pPr>
      <w:r>
        <w:rPr>
          <w:rFonts w:asciiTheme="majorHAnsi" w:hAnsiTheme="majorHAnsi" w:cstheme="majorHAnsi"/>
          <w:sz w:val="24"/>
          <w:szCs w:val="24"/>
        </w:rPr>
        <w:t>The</w:t>
      </w:r>
      <w:r w:rsidR="00383824" w:rsidRPr="000E2CB1">
        <w:rPr>
          <w:rFonts w:asciiTheme="majorHAnsi" w:hAnsiTheme="majorHAnsi" w:cstheme="majorHAnsi"/>
          <w:sz w:val="24"/>
          <w:szCs w:val="24"/>
        </w:rPr>
        <w:t xml:space="preserve"> </w:t>
      </w:r>
      <w:proofErr w:type="spellStart"/>
      <w:r w:rsidR="00383824" w:rsidRPr="000E2CB1">
        <w:rPr>
          <w:rFonts w:asciiTheme="majorHAnsi" w:hAnsiTheme="majorHAnsi" w:cstheme="majorHAnsi"/>
          <w:sz w:val="24"/>
          <w:szCs w:val="24"/>
        </w:rPr>
        <w:t>Sha’ar</w:t>
      </w:r>
      <w:proofErr w:type="spellEnd"/>
      <w:r w:rsidR="00383824" w:rsidRPr="000E2CB1">
        <w:rPr>
          <w:rFonts w:asciiTheme="majorHAnsi" w:hAnsiTheme="majorHAnsi" w:cstheme="majorHAnsi"/>
          <w:sz w:val="24"/>
          <w:szCs w:val="24"/>
        </w:rPr>
        <w:t xml:space="preserve"> </w:t>
      </w:r>
      <w:proofErr w:type="spellStart"/>
      <w:r w:rsidR="00383824" w:rsidRPr="000E2CB1">
        <w:rPr>
          <w:rFonts w:asciiTheme="majorHAnsi" w:hAnsiTheme="majorHAnsi" w:cstheme="majorHAnsi"/>
          <w:sz w:val="24"/>
          <w:szCs w:val="24"/>
        </w:rPr>
        <w:t>Hamelech</w:t>
      </w:r>
      <w:proofErr w:type="spellEnd"/>
      <w:r w:rsidR="00461E72" w:rsidRPr="000E2CB1">
        <w:rPr>
          <w:rStyle w:val="FootnoteReference"/>
          <w:rFonts w:asciiTheme="majorHAnsi" w:hAnsiTheme="majorHAnsi" w:cstheme="majorHAnsi"/>
          <w:i/>
          <w:iCs/>
          <w:sz w:val="24"/>
          <w:szCs w:val="24"/>
        </w:rPr>
        <w:footnoteReference w:id="15"/>
      </w:r>
      <w:r w:rsidR="00383824" w:rsidRPr="000E2CB1">
        <w:rPr>
          <w:rFonts w:asciiTheme="majorHAnsi" w:hAnsiTheme="majorHAnsi" w:cstheme="majorHAnsi"/>
          <w:sz w:val="24"/>
          <w:szCs w:val="24"/>
        </w:rPr>
        <w:t xml:space="preserve"> </w:t>
      </w:r>
      <w:r>
        <w:rPr>
          <w:rFonts w:asciiTheme="majorHAnsi" w:hAnsiTheme="majorHAnsi" w:cstheme="majorHAnsi"/>
          <w:sz w:val="24"/>
          <w:szCs w:val="24"/>
        </w:rPr>
        <w:t>argues</w:t>
      </w:r>
      <w:r w:rsidR="00383824" w:rsidRPr="000E2CB1">
        <w:rPr>
          <w:rFonts w:asciiTheme="majorHAnsi" w:hAnsiTheme="majorHAnsi" w:cstheme="majorHAnsi"/>
          <w:sz w:val="24"/>
          <w:szCs w:val="24"/>
        </w:rPr>
        <w:t xml:space="preserve"> that the story of </w:t>
      </w:r>
      <w:proofErr w:type="spellStart"/>
      <w:r w:rsidR="00383824" w:rsidRPr="000E2CB1">
        <w:rPr>
          <w:rFonts w:asciiTheme="majorHAnsi" w:hAnsiTheme="majorHAnsi" w:cstheme="majorHAnsi"/>
          <w:sz w:val="24"/>
          <w:szCs w:val="24"/>
        </w:rPr>
        <w:t>Rabban</w:t>
      </w:r>
      <w:proofErr w:type="spellEnd"/>
      <w:r w:rsidR="00383824" w:rsidRPr="000E2CB1">
        <w:rPr>
          <w:rFonts w:asciiTheme="majorHAnsi" w:hAnsiTheme="majorHAnsi" w:cstheme="majorHAnsi"/>
          <w:sz w:val="24"/>
          <w:szCs w:val="24"/>
        </w:rPr>
        <w:t xml:space="preserve"> G</w:t>
      </w:r>
      <w:r w:rsidR="00656161" w:rsidRPr="000E2CB1">
        <w:rPr>
          <w:rFonts w:asciiTheme="majorHAnsi" w:hAnsiTheme="majorHAnsi" w:cstheme="majorHAnsi"/>
          <w:sz w:val="24"/>
          <w:szCs w:val="24"/>
        </w:rPr>
        <w:t xml:space="preserve">amliel and </w:t>
      </w:r>
      <w:proofErr w:type="spellStart"/>
      <w:r w:rsidR="00656161" w:rsidRPr="000E2CB1">
        <w:rPr>
          <w:rFonts w:asciiTheme="majorHAnsi" w:hAnsiTheme="majorHAnsi" w:cstheme="majorHAnsi"/>
          <w:sz w:val="24"/>
          <w:szCs w:val="24"/>
        </w:rPr>
        <w:t>Tevi</w:t>
      </w:r>
      <w:proofErr w:type="spellEnd"/>
      <w:r w:rsidR="00656161" w:rsidRPr="000E2CB1">
        <w:rPr>
          <w:rFonts w:asciiTheme="majorHAnsi" w:hAnsiTheme="majorHAnsi" w:cstheme="majorHAnsi"/>
          <w:sz w:val="24"/>
          <w:szCs w:val="24"/>
        </w:rPr>
        <w:t xml:space="preserve"> fail</w:t>
      </w:r>
      <w:r w:rsidR="00383824" w:rsidRPr="000E2CB1">
        <w:rPr>
          <w:rFonts w:asciiTheme="majorHAnsi" w:hAnsiTheme="majorHAnsi" w:cstheme="majorHAnsi"/>
          <w:sz w:val="24"/>
          <w:szCs w:val="24"/>
        </w:rPr>
        <w:t xml:space="preserve">s </w:t>
      </w:r>
      <w:r w:rsidR="0009666A" w:rsidRPr="000E2CB1">
        <w:rPr>
          <w:rFonts w:asciiTheme="majorHAnsi" w:hAnsiTheme="majorHAnsi" w:cstheme="majorHAnsi"/>
          <w:sz w:val="24"/>
          <w:szCs w:val="24"/>
        </w:rPr>
        <w:t xml:space="preserve">to </w:t>
      </w:r>
      <w:r w:rsidR="00383824" w:rsidRPr="000E2CB1">
        <w:rPr>
          <w:rFonts w:asciiTheme="majorHAnsi" w:hAnsiTheme="majorHAnsi" w:cstheme="majorHAnsi"/>
          <w:sz w:val="24"/>
          <w:szCs w:val="24"/>
        </w:rPr>
        <w:t xml:space="preserve">prove that there is no </w:t>
      </w:r>
      <w:proofErr w:type="spellStart"/>
      <w:r w:rsidR="00383824" w:rsidRPr="000E2CB1">
        <w:rPr>
          <w:rFonts w:asciiTheme="majorHAnsi" w:hAnsiTheme="majorHAnsi" w:cstheme="majorHAnsi"/>
          <w:i/>
          <w:iCs/>
          <w:sz w:val="24"/>
          <w:szCs w:val="24"/>
        </w:rPr>
        <w:t>chiyuv</w:t>
      </w:r>
      <w:proofErr w:type="spellEnd"/>
      <w:r w:rsidR="00383824" w:rsidRPr="000E2CB1">
        <w:rPr>
          <w:rFonts w:asciiTheme="majorHAnsi" w:hAnsiTheme="majorHAnsi" w:cstheme="majorHAnsi"/>
          <w:i/>
          <w:iCs/>
          <w:sz w:val="24"/>
          <w:szCs w:val="24"/>
        </w:rPr>
        <w:t xml:space="preserve"> </w:t>
      </w:r>
      <w:proofErr w:type="spellStart"/>
      <w:r w:rsidR="00383824" w:rsidRPr="000E2CB1">
        <w:rPr>
          <w:rFonts w:asciiTheme="majorHAnsi" w:hAnsiTheme="majorHAnsi" w:cstheme="majorHAnsi"/>
          <w:i/>
          <w:iCs/>
          <w:sz w:val="24"/>
          <w:szCs w:val="24"/>
        </w:rPr>
        <w:t>latzeis</w:t>
      </w:r>
      <w:proofErr w:type="spellEnd"/>
      <w:r w:rsidR="00383824" w:rsidRPr="000E2CB1">
        <w:rPr>
          <w:rFonts w:asciiTheme="majorHAnsi" w:hAnsiTheme="majorHAnsi" w:cstheme="majorHAnsi"/>
          <w:i/>
          <w:iCs/>
          <w:sz w:val="24"/>
          <w:szCs w:val="24"/>
        </w:rPr>
        <w:t xml:space="preserve"> </w:t>
      </w:r>
      <w:proofErr w:type="spellStart"/>
      <w:r w:rsidR="00383824" w:rsidRPr="000E2CB1">
        <w:rPr>
          <w:rFonts w:asciiTheme="majorHAnsi" w:hAnsiTheme="majorHAnsi" w:cstheme="majorHAnsi"/>
          <w:i/>
          <w:iCs/>
          <w:sz w:val="24"/>
          <w:szCs w:val="24"/>
        </w:rPr>
        <w:t>yedei</w:t>
      </w:r>
      <w:proofErr w:type="spellEnd"/>
      <w:r w:rsidR="00383824" w:rsidRPr="000E2CB1">
        <w:rPr>
          <w:rFonts w:asciiTheme="majorHAnsi" w:hAnsiTheme="majorHAnsi" w:cstheme="majorHAnsi"/>
          <w:i/>
          <w:iCs/>
          <w:sz w:val="24"/>
          <w:szCs w:val="24"/>
        </w:rPr>
        <w:t xml:space="preserve"> </w:t>
      </w:r>
      <w:proofErr w:type="spellStart"/>
      <w:r w:rsidR="00383824" w:rsidRPr="000E2CB1">
        <w:rPr>
          <w:rFonts w:asciiTheme="majorHAnsi" w:hAnsiTheme="majorHAnsi" w:cstheme="majorHAnsi"/>
          <w:i/>
          <w:iCs/>
          <w:sz w:val="24"/>
          <w:szCs w:val="24"/>
        </w:rPr>
        <w:t>shamayim</w:t>
      </w:r>
      <w:proofErr w:type="spellEnd"/>
      <w:r>
        <w:rPr>
          <w:rFonts w:asciiTheme="majorHAnsi" w:hAnsiTheme="majorHAnsi" w:cstheme="majorHAnsi"/>
          <w:sz w:val="24"/>
          <w:szCs w:val="24"/>
        </w:rPr>
        <w:t xml:space="preserve"> in </w:t>
      </w:r>
      <w:r w:rsidR="00383824" w:rsidRPr="000E2CB1">
        <w:rPr>
          <w:rFonts w:asciiTheme="majorHAnsi" w:hAnsiTheme="majorHAnsi" w:cstheme="majorHAnsi"/>
          <w:i/>
          <w:iCs/>
          <w:sz w:val="24"/>
          <w:szCs w:val="24"/>
        </w:rPr>
        <w:t>k</w:t>
      </w:r>
      <w:r>
        <w:rPr>
          <w:rFonts w:asciiTheme="majorHAnsi" w:hAnsiTheme="majorHAnsi" w:cstheme="majorHAnsi"/>
          <w:i/>
          <w:iCs/>
          <w:sz w:val="24"/>
          <w:szCs w:val="24"/>
        </w:rPr>
        <w:t>i</w:t>
      </w:r>
      <w:r w:rsidR="00383824" w:rsidRPr="000E2CB1">
        <w:rPr>
          <w:rFonts w:asciiTheme="majorHAnsi" w:hAnsiTheme="majorHAnsi" w:cstheme="majorHAnsi"/>
          <w:i/>
          <w:iCs/>
          <w:sz w:val="24"/>
          <w:szCs w:val="24"/>
        </w:rPr>
        <w:t>nas</w:t>
      </w:r>
      <w:r>
        <w:rPr>
          <w:rFonts w:asciiTheme="majorHAnsi" w:hAnsiTheme="majorHAnsi" w:cstheme="majorHAnsi"/>
          <w:sz w:val="24"/>
          <w:szCs w:val="24"/>
        </w:rPr>
        <w:t xml:space="preserve"> payments</w:t>
      </w:r>
      <w:r w:rsidR="00383824" w:rsidRPr="000E2CB1">
        <w:rPr>
          <w:rFonts w:asciiTheme="majorHAnsi" w:hAnsiTheme="majorHAnsi" w:cstheme="majorHAnsi"/>
          <w:sz w:val="24"/>
          <w:szCs w:val="24"/>
        </w:rPr>
        <w:t xml:space="preserve"> because </w:t>
      </w:r>
      <w:r>
        <w:rPr>
          <w:rFonts w:asciiTheme="majorHAnsi" w:hAnsiTheme="majorHAnsi" w:cstheme="majorHAnsi"/>
          <w:sz w:val="24"/>
          <w:szCs w:val="24"/>
        </w:rPr>
        <w:t xml:space="preserve">the story </w:t>
      </w:r>
      <w:r w:rsidR="00383824" w:rsidRPr="000E2CB1">
        <w:rPr>
          <w:rFonts w:asciiTheme="majorHAnsi" w:hAnsiTheme="majorHAnsi" w:cstheme="majorHAnsi"/>
          <w:sz w:val="24"/>
          <w:szCs w:val="24"/>
        </w:rPr>
        <w:t xml:space="preserve">could be distinguished from all other cases of </w:t>
      </w:r>
      <w:r w:rsidR="00383824" w:rsidRPr="000E2CB1">
        <w:rPr>
          <w:rFonts w:asciiTheme="majorHAnsi" w:hAnsiTheme="majorHAnsi" w:cstheme="majorHAnsi"/>
          <w:i/>
          <w:iCs/>
          <w:sz w:val="24"/>
          <w:szCs w:val="24"/>
        </w:rPr>
        <w:t>k</w:t>
      </w:r>
      <w:r>
        <w:rPr>
          <w:rFonts w:asciiTheme="majorHAnsi" w:hAnsiTheme="majorHAnsi" w:cstheme="majorHAnsi"/>
          <w:i/>
          <w:iCs/>
          <w:sz w:val="24"/>
          <w:szCs w:val="24"/>
        </w:rPr>
        <w:t>i</w:t>
      </w:r>
      <w:r w:rsidR="00383824" w:rsidRPr="000E2CB1">
        <w:rPr>
          <w:rFonts w:asciiTheme="majorHAnsi" w:hAnsiTheme="majorHAnsi" w:cstheme="majorHAnsi"/>
          <w:i/>
          <w:iCs/>
          <w:sz w:val="24"/>
          <w:szCs w:val="24"/>
        </w:rPr>
        <w:t>nas</w:t>
      </w:r>
      <w:r>
        <w:rPr>
          <w:rFonts w:asciiTheme="majorHAnsi" w:hAnsiTheme="majorHAnsi" w:cstheme="majorHAnsi"/>
          <w:i/>
          <w:iCs/>
          <w:sz w:val="24"/>
          <w:szCs w:val="24"/>
        </w:rPr>
        <w:t xml:space="preserve"> </w:t>
      </w:r>
      <w:r>
        <w:rPr>
          <w:rFonts w:asciiTheme="majorHAnsi" w:hAnsiTheme="majorHAnsi" w:cstheme="majorHAnsi"/>
          <w:sz w:val="24"/>
          <w:szCs w:val="24"/>
        </w:rPr>
        <w:t>obligations</w:t>
      </w:r>
      <w:r w:rsidR="00656161" w:rsidRPr="000E2CB1">
        <w:rPr>
          <w:rFonts w:asciiTheme="majorHAnsi" w:hAnsiTheme="majorHAnsi" w:cstheme="majorHAnsi"/>
          <w:sz w:val="24"/>
          <w:szCs w:val="24"/>
        </w:rPr>
        <w:t>. As opposed to the opinions quoted above</w:t>
      </w:r>
      <w:r w:rsidR="00270443">
        <w:rPr>
          <w:rFonts w:asciiTheme="majorHAnsi" w:hAnsiTheme="majorHAnsi" w:cstheme="majorHAnsi"/>
          <w:sz w:val="24"/>
          <w:szCs w:val="24"/>
        </w:rPr>
        <w:t>,</w:t>
      </w:r>
      <w:r w:rsidR="00656161" w:rsidRPr="000E2CB1">
        <w:rPr>
          <w:rFonts w:asciiTheme="majorHAnsi" w:hAnsiTheme="majorHAnsi" w:cstheme="majorHAnsi"/>
          <w:sz w:val="24"/>
          <w:szCs w:val="24"/>
        </w:rPr>
        <w:t xml:space="preserve"> </w:t>
      </w:r>
      <w:r>
        <w:rPr>
          <w:rFonts w:asciiTheme="majorHAnsi" w:hAnsiTheme="majorHAnsi" w:cstheme="majorHAnsi"/>
          <w:sz w:val="24"/>
          <w:szCs w:val="24"/>
        </w:rPr>
        <w:t xml:space="preserve">the </w:t>
      </w:r>
      <w:proofErr w:type="spellStart"/>
      <w:r w:rsidR="00656161" w:rsidRPr="000E2CB1">
        <w:rPr>
          <w:rFonts w:asciiTheme="majorHAnsi" w:hAnsiTheme="majorHAnsi" w:cstheme="majorHAnsi"/>
          <w:sz w:val="24"/>
          <w:szCs w:val="24"/>
        </w:rPr>
        <w:t>Sha’ar</w:t>
      </w:r>
      <w:proofErr w:type="spellEnd"/>
      <w:r w:rsidR="00656161" w:rsidRPr="000E2CB1">
        <w:rPr>
          <w:rFonts w:asciiTheme="majorHAnsi" w:hAnsiTheme="majorHAnsi" w:cstheme="majorHAnsi"/>
          <w:sz w:val="24"/>
          <w:szCs w:val="24"/>
        </w:rPr>
        <w:t xml:space="preserve"> </w:t>
      </w:r>
      <w:proofErr w:type="spellStart"/>
      <w:r w:rsidR="00656161" w:rsidRPr="000E2CB1">
        <w:rPr>
          <w:rFonts w:asciiTheme="majorHAnsi" w:hAnsiTheme="majorHAnsi" w:cstheme="majorHAnsi"/>
          <w:sz w:val="24"/>
          <w:szCs w:val="24"/>
        </w:rPr>
        <w:t>Hamelech</w:t>
      </w:r>
      <w:proofErr w:type="spellEnd"/>
      <w:r w:rsidR="00656161" w:rsidRPr="000E2CB1">
        <w:rPr>
          <w:rFonts w:asciiTheme="majorHAnsi" w:hAnsiTheme="majorHAnsi" w:cstheme="majorHAnsi"/>
          <w:sz w:val="24"/>
          <w:szCs w:val="24"/>
        </w:rPr>
        <w:t xml:space="preserve"> believes that</w:t>
      </w:r>
      <w:r>
        <w:rPr>
          <w:rFonts w:asciiTheme="majorHAnsi" w:hAnsiTheme="majorHAnsi" w:cstheme="majorHAnsi"/>
          <w:sz w:val="24"/>
          <w:szCs w:val="24"/>
        </w:rPr>
        <w:t xml:space="preserve"> reason</w:t>
      </w:r>
      <w:r w:rsidR="00656161" w:rsidRPr="000E2CB1">
        <w:rPr>
          <w:rFonts w:asciiTheme="majorHAnsi" w:hAnsiTheme="majorHAnsi" w:cstheme="majorHAnsi"/>
          <w:sz w:val="24"/>
          <w:szCs w:val="24"/>
        </w:rPr>
        <w:t xml:space="preserve"> </w:t>
      </w:r>
      <w:proofErr w:type="spellStart"/>
      <w:r w:rsidR="00656161" w:rsidRPr="000E2CB1">
        <w:rPr>
          <w:rFonts w:asciiTheme="majorHAnsi" w:hAnsiTheme="majorHAnsi" w:cstheme="majorHAnsi"/>
          <w:sz w:val="24"/>
          <w:szCs w:val="24"/>
        </w:rPr>
        <w:t>Rabban</w:t>
      </w:r>
      <w:proofErr w:type="spellEnd"/>
      <w:r w:rsidR="00656161" w:rsidRPr="000E2CB1">
        <w:rPr>
          <w:rFonts w:asciiTheme="majorHAnsi" w:hAnsiTheme="majorHAnsi" w:cstheme="majorHAnsi"/>
          <w:sz w:val="24"/>
          <w:szCs w:val="24"/>
        </w:rPr>
        <w:t xml:space="preserve"> </w:t>
      </w:r>
      <w:r>
        <w:rPr>
          <w:rFonts w:asciiTheme="majorHAnsi" w:hAnsiTheme="majorHAnsi" w:cstheme="majorHAnsi"/>
          <w:sz w:val="24"/>
          <w:szCs w:val="24"/>
        </w:rPr>
        <w:t xml:space="preserve">Gamliel was not able to free </w:t>
      </w:r>
      <w:proofErr w:type="spellStart"/>
      <w:r>
        <w:rPr>
          <w:rFonts w:asciiTheme="majorHAnsi" w:hAnsiTheme="majorHAnsi" w:cstheme="majorHAnsi"/>
          <w:sz w:val="24"/>
          <w:szCs w:val="24"/>
        </w:rPr>
        <w:t>Tevi</w:t>
      </w:r>
      <w:proofErr w:type="spellEnd"/>
      <w:r>
        <w:rPr>
          <w:rFonts w:asciiTheme="majorHAnsi" w:hAnsiTheme="majorHAnsi" w:cstheme="majorHAnsi"/>
          <w:sz w:val="24"/>
          <w:szCs w:val="24"/>
        </w:rPr>
        <w:t xml:space="preserve"> was</w:t>
      </w:r>
      <w:r w:rsidR="00656161" w:rsidRPr="000E2CB1">
        <w:rPr>
          <w:rFonts w:asciiTheme="majorHAnsi" w:hAnsiTheme="majorHAnsi" w:cstheme="majorHAnsi"/>
          <w:sz w:val="24"/>
          <w:szCs w:val="24"/>
        </w:rPr>
        <w:t xml:space="preserve"> because</w:t>
      </w:r>
      <w:r>
        <w:rPr>
          <w:rFonts w:asciiTheme="majorHAnsi" w:hAnsiTheme="majorHAnsi" w:cstheme="majorHAnsi"/>
          <w:sz w:val="24"/>
          <w:szCs w:val="24"/>
        </w:rPr>
        <w:t xml:space="preserve"> the courts would not allow</w:t>
      </w:r>
      <w:r w:rsidR="00656161" w:rsidRPr="000E2CB1">
        <w:rPr>
          <w:rFonts w:asciiTheme="majorHAnsi" w:hAnsiTheme="majorHAnsi" w:cstheme="majorHAnsi"/>
          <w:sz w:val="24"/>
          <w:szCs w:val="24"/>
        </w:rPr>
        <w:t xml:space="preserve"> him</w:t>
      </w:r>
      <w:r>
        <w:rPr>
          <w:rFonts w:asciiTheme="majorHAnsi" w:hAnsiTheme="majorHAnsi" w:cstheme="majorHAnsi"/>
          <w:sz w:val="24"/>
          <w:szCs w:val="24"/>
        </w:rPr>
        <w:t xml:space="preserve"> to do so</w:t>
      </w:r>
      <w:r w:rsidR="00656161" w:rsidRPr="000E2CB1">
        <w:rPr>
          <w:rFonts w:asciiTheme="majorHAnsi" w:hAnsiTheme="majorHAnsi" w:cstheme="majorHAnsi"/>
          <w:sz w:val="24"/>
          <w:szCs w:val="24"/>
        </w:rPr>
        <w:t xml:space="preserve"> without their conc</w:t>
      </w:r>
      <w:r>
        <w:rPr>
          <w:rFonts w:asciiTheme="majorHAnsi" w:hAnsiTheme="majorHAnsi" w:cstheme="majorHAnsi"/>
          <w:sz w:val="24"/>
          <w:szCs w:val="24"/>
        </w:rPr>
        <w:t xml:space="preserve">lusive knowledge that he inflicted an injury upon </w:t>
      </w:r>
      <w:proofErr w:type="spellStart"/>
      <w:r>
        <w:rPr>
          <w:rFonts w:asciiTheme="majorHAnsi" w:hAnsiTheme="majorHAnsi" w:cstheme="majorHAnsi"/>
          <w:sz w:val="24"/>
          <w:szCs w:val="24"/>
        </w:rPr>
        <w:t>Tevi</w:t>
      </w:r>
      <w:proofErr w:type="spellEnd"/>
      <w:r w:rsidR="00270443">
        <w:rPr>
          <w:rFonts w:asciiTheme="majorHAnsi" w:hAnsiTheme="majorHAnsi" w:cstheme="majorHAnsi"/>
          <w:sz w:val="24"/>
          <w:szCs w:val="24"/>
        </w:rPr>
        <w:t xml:space="preserve"> (due to prohibition of freeing a Canaanite slave</w:t>
      </w:r>
      <w:r w:rsidR="00270443">
        <w:rPr>
          <w:rStyle w:val="FootnoteReference"/>
          <w:rFonts w:asciiTheme="majorHAnsi" w:hAnsiTheme="majorHAnsi" w:cstheme="majorHAnsi"/>
          <w:sz w:val="24"/>
          <w:szCs w:val="24"/>
          <w:lang w:bidi="he-IL"/>
        </w:rPr>
        <w:footnoteReference w:id="16"/>
      </w:r>
      <w:r w:rsidR="00270443">
        <w:rPr>
          <w:rFonts w:asciiTheme="majorHAnsi" w:hAnsiTheme="majorHAnsi" w:cstheme="majorHAnsi"/>
          <w:sz w:val="24"/>
          <w:szCs w:val="24"/>
        </w:rPr>
        <w:t>)</w:t>
      </w:r>
      <w:r w:rsidR="00656161" w:rsidRPr="000E2CB1">
        <w:rPr>
          <w:rFonts w:asciiTheme="majorHAnsi" w:hAnsiTheme="majorHAnsi" w:cstheme="majorHAnsi"/>
          <w:b/>
          <w:bCs/>
          <w:i/>
          <w:iCs/>
          <w:sz w:val="24"/>
          <w:szCs w:val="24"/>
        </w:rPr>
        <w:t>.</w:t>
      </w:r>
      <w:r w:rsidR="00656161" w:rsidRPr="000E2CB1">
        <w:rPr>
          <w:rFonts w:asciiTheme="majorHAnsi" w:hAnsiTheme="majorHAnsi" w:cstheme="majorHAnsi"/>
          <w:b/>
          <w:bCs/>
          <w:sz w:val="24"/>
          <w:szCs w:val="24"/>
        </w:rPr>
        <w:t xml:space="preserve"> </w:t>
      </w:r>
      <w:r w:rsidR="00461E72" w:rsidRPr="000E2CB1">
        <w:rPr>
          <w:rFonts w:asciiTheme="majorHAnsi" w:hAnsiTheme="majorHAnsi" w:cstheme="majorHAnsi"/>
          <w:sz w:val="24"/>
          <w:szCs w:val="24"/>
        </w:rPr>
        <w:t xml:space="preserve">Therefore, the </w:t>
      </w:r>
      <w:proofErr w:type="spellStart"/>
      <w:r w:rsidR="00461E72" w:rsidRPr="000E2CB1">
        <w:rPr>
          <w:rFonts w:asciiTheme="majorHAnsi" w:hAnsiTheme="majorHAnsi" w:cstheme="majorHAnsi"/>
          <w:sz w:val="24"/>
          <w:szCs w:val="24"/>
        </w:rPr>
        <w:t>S</w:t>
      </w:r>
      <w:r w:rsidR="00493221" w:rsidRPr="000E2CB1">
        <w:rPr>
          <w:rFonts w:asciiTheme="majorHAnsi" w:hAnsiTheme="majorHAnsi" w:cstheme="majorHAnsi"/>
          <w:sz w:val="24"/>
          <w:szCs w:val="24"/>
        </w:rPr>
        <w:t>ha’ar</w:t>
      </w:r>
      <w:proofErr w:type="spellEnd"/>
      <w:r w:rsidR="00461E72" w:rsidRPr="000E2CB1">
        <w:rPr>
          <w:rFonts w:asciiTheme="majorHAnsi" w:hAnsiTheme="majorHAnsi" w:cstheme="majorHAnsi"/>
          <w:sz w:val="24"/>
          <w:szCs w:val="24"/>
        </w:rPr>
        <w:t xml:space="preserve"> </w:t>
      </w:r>
      <w:proofErr w:type="spellStart"/>
      <w:r w:rsidR="00461E72" w:rsidRPr="000E2CB1">
        <w:rPr>
          <w:rFonts w:asciiTheme="majorHAnsi" w:hAnsiTheme="majorHAnsi" w:cstheme="majorHAnsi"/>
          <w:sz w:val="24"/>
          <w:szCs w:val="24"/>
        </w:rPr>
        <w:t>H</w:t>
      </w:r>
      <w:r w:rsidR="00493221" w:rsidRPr="000E2CB1">
        <w:rPr>
          <w:rFonts w:asciiTheme="majorHAnsi" w:hAnsiTheme="majorHAnsi" w:cstheme="majorHAnsi"/>
          <w:sz w:val="24"/>
          <w:szCs w:val="24"/>
        </w:rPr>
        <w:t>amelech</w:t>
      </w:r>
      <w:proofErr w:type="spellEnd"/>
      <w:r w:rsidR="00493221" w:rsidRPr="000E2CB1">
        <w:rPr>
          <w:rFonts w:asciiTheme="majorHAnsi" w:hAnsiTheme="majorHAnsi" w:cstheme="majorHAnsi"/>
          <w:sz w:val="24"/>
          <w:szCs w:val="24"/>
        </w:rPr>
        <w:t xml:space="preserve"> concludes </w:t>
      </w:r>
      <w:r w:rsidR="00656161" w:rsidRPr="000E2CB1">
        <w:rPr>
          <w:rFonts w:asciiTheme="majorHAnsi" w:hAnsiTheme="majorHAnsi" w:cstheme="majorHAnsi"/>
          <w:sz w:val="24"/>
          <w:szCs w:val="24"/>
        </w:rPr>
        <w:t xml:space="preserve">that </w:t>
      </w:r>
      <w:r w:rsidR="00493221" w:rsidRPr="000E2CB1">
        <w:rPr>
          <w:rFonts w:asciiTheme="majorHAnsi" w:hAnsiTheme="majorHAnsi" w:cstheme="majorHAnsi"/>
          <w:sz w:val="24"/>
          <w:szCs w:val="24"/>
        </w:rPr>
        <w:t>only where there an</w:t>
      </w:r>
      <w:r w:rsidR="00656161" w:rsidRPr="000E2CB1">
        <w:rPr>
          <w:rFonts w:asciiTheme="majorHAnsi" w:hAnsiTheme="majorHAnsi" w:cstheme="majorHAnsi"/>
          <w:sz w:val="24"/>
          <w:szCs w:val="24"/>
        </w:rPr>
        <w:t xml:space="preserve"> </w:t>
      </w:r>
      <w:r w:rsidR="00656161" w:rsidRPr="000E2CB1">
        <w:rPr>
          <w:rFonts w:asciiTheme="majorHAnsi" w:hAnsiTheme="majorHAnsi" w:cstheme="majorHAnsi"/>
          <w:i/>
          <w:iCs/>
          <w:sz w:val="24"/>
          <w:szCs w:val="24"/>
        </w:rPr>
        <w:t>issur</w:t>
      </w:r>
      <w:r w:rsidR="00656161" w:rsidRPr="000E2CB1">
        <w:rPr>
          <w:rFonts w:asciiTheme="majorHAnsi" w:hAnsiTheme="majorHAnsi" w:cstheme="majorHAnsi"/>
          <w:sz w:val="24"/>
          <w:szCs w:val="24"/>
        </w:rPr>
        <w:t xml:space="preserve"> </w:t>
      </w:r>
      <w:proofErr w:type="spellStart"/>
      <w:r w:rsidR="00656161" w:rsidRPr="000E2CB1">
        <w:rPr>
          <w:rFonts w:asciiTheme="majorHAnsi" w:hAnsiTheme="majorHAnsi" w:cstheme="majorHAnsi"/>
          <w:i/>
          <w:iCs/>
          <w:sz w:val="24"/>
          <w:szCs w:val="24"/>
        </w:rPr>
        <w:t>de’oraysa</w:t>
      </w:r>
      <w:proofErr w:type="spellEnd"/>
      <w:r w:rsidR="00656161" w:rsidRPr="000E2CB1">
        <w:rPr>
          <w:rFonts w:asciiTheme="majorHAnsi" w:hAnsiTheme="majorHAnsi" w:cstheme="majorHAnsi"/>
          <w:sz w:val="24"/>
          <w:szCs w:val="24"/>
        </w:rPr>
        <w:t xml:space="preserve"> </w:t>
      </w:r>
      <w:r w:rsidR="00646EE9" w:rsidRPr="000E2CB1">
        <w:rPr>
          <w:rFonts w:asciiTheme="majorHAnsi" w:hAnsiTheme="majorHAnsi" w:cstheme="majorHAnsi"/>
          <w:sz w:val="24"/>
          <w:szCs w:val="24"/>
        </w:rPr>
        <w:t xml:space="preserve">opposing the </w:t>
      </w:r>
      <w:r w:rsidR="00A47977" w:rsidRPr="000E2CB1">
        <w:rPr>
          <w:rFonts w:asciiTheme="majorHAnsi" w:hAnsiTheme="majorHAnsi" w:cstheme="majorHAnsi"/>
          <w:sz w:val="24"/>
          <w:szCs w:val="24"/>
        </w:rPr>
        <w:t>application of</w:t>
      </w:r>
      <w:r w:rsidR="00B07204" w:rsidRPr="000E2CB1">
        <w:rPr>
          <w:rFonts w:asciiTheme="majorHAnsi" w:hAnsiTheme="majorHAnsi" w:cstheme="majorHAnsi"/>
          <w:sz w:val="24"/>
          <w:szCs w:val="24"/>
        </w:rPr>
        <w:t xml:space="preserve"> </w:t>
      </w:r>
      <w:r w:rsidR="00A47977" w:rsidRPr="000E2CB1">
        <w:rPr>
          <w:rFonts w:asciiTheme="majorHAnsi" w:hAnsiTheme="majorHAnsi" w:cstheme="majorHAnsi"/>
          <w:sz w:val="24"/>
          <w:szCs w:val="24"/>
        </w:rPr>
        <w:t xml:space="preserve">a </w:t>
      </w:r>
      <w:r w:rsidR="00B07204" w:rsidRPr="000E2CB1">
        <w:rPr>
          <w:rFonts w:asciiTheme="majorHAnsi" w:hAnsiTheme="majorHAnsi" w:cstheme="majorHAnsi"/>
          <w:i/>
          <w:iCs/>
          <w:sz w:val="24"/>
          <w:szCs w:val="24"/>
        </w:rPr>
        <w:t>k</w:t>
      </w:r>
      <w:r w:rsidR="007D1791">
        <w:rPr>
          <w:rFonts w:asciiTheme="majorHAnsi" w:hAnsiTheme="majorHAnsi" w:cstheme="majorHAnsi"/>
          <w:i/>
          <w:iCs/>
          <w:sz w:val="24"/>
          <w:szCs w:val="24"/>
        </w:rPr>
        <w:t>i</w:t>
      </w:r>
      <w:r w:rsidR="00B07204" w:rsidRPr="000E2CB1">
        <w:rPr>
          <w:rFonts w:asciiTheme="majorHAnsi" w:hAnsiTheme="majorHAnsi" w:cstheme="majorHAnsi"/>
          <w:i/>
          <w:iCs/>
          <w:sz w:val="24"/>
          <w:szCs w:val="24"/>
        </w:rPr>
        <w:t>nas</w:t>
      </w:r>
      <w:r w:rsidR="00493221" w:rsidRPr="000E2CB1">
        <w:rPr>
          <w:rFonts w:asciiTheme="majorHAnsi" w:hAnsiTheme="majorHAnsi" w:cstheme="majorHAnsi"/>
          <w:sz w:val="24"/>
          <w:szCs w:val="24"/>
        </w:rPr>
        <w:t xml:space="preserve"> </w:t>
      </w:r>
      <w:r w:rsidR="007D1791">
        <w:rPr>
          <w:rFonts w:asciiTheme="majorHAnsi" w:hAnsiTheme="majorHAnsi" w:cstheme="majorHAnsi"/>
          <w:sz w:val="24"/>
          <w:szCs w:val="24"/>
        </w:rPr>
        <w:t xml:space="preserve">obligation would there be no </w:t>
      </w:r>
      <w:proofErr w:type="spellStart"/>
      <w:r w:rsidR="007D1791">
        <w:rPr>
          <w:rFonts w:asciiTheme="majorHAnsi" w:hAnsiTheme="majorHAnsi" w:cstheme="majorHAnsi"/>
          <w:i/>
          <w:iCs/>
          <w:sz w:val="24"/>
          <w:szCs w:val="24"/>
        </w:rPr>
        <w:t>chiyuv</w:t>
      </w:r>
      <w:proofErr w:type="spellEnd"/>
      <w:r w:rsidR="007D1791">
        <w:rPr>
          <w:rFonts w:asciiTheme="majorHAnsi" w:hAnsiTheme="majorHAnsi" w:cstheme="majorHAnsi"/>
          <w:i/>
          <w:iCs/>
          <w:sz w:val="24"/>
          <w:szCs w:val="24"/>
        </w:rPr>
        <w:t xml:space="preserve"> </w:t>
      </w:r>
      <w:proofErr w:type="spellStart"/>
      <w:r w:rsidR="007D1791">
        <w:rPr>
          <w:rFonts w:asciiTheme="majorHAnsi" w:hAnsiTheme="majorHAnsi" w:cstheme="majorHAnsi"/>
          <w:i/>
          <w:iCs/>
          <w:sz w:val="24"/>
          <w:szCs w:val="24"/>
        </w:rPr>
        <w:t>latzeis</w:t>
      </w:r>
      <w:proofErr w:type="spellEnd"/>
      <w:r w:rsidR="007D1791">
        <w:rPr>
          <w:rFonts w:asciiTheme="majorHAnsi" w:hAnsiTheme="majorHAnsi" w:cstheme="majorHAnsi"/>
          <w:i/>
          <w:iCs/>
          <w:sz w:val="24"/>
          <w:szCs w:val="24"/>
        </w:rPr>
        <w:t xml:space="preserve"> </w:t>
      </w:r>
      <w:proofErr w:type="spellStart"/>
      <w:r w:rsidR="007D1791">
        <w:rPr>
          <w:rFonts w:asciiTheme="majorHAnsi" w:hAnsiTheme="majorHAnsi" w:cstheme="majorHAnsi"/>
          <w:i/>
          <w:iCs/>
          <w:sz w:val="24"/>
          <w:szCs w:val="24"/>
        </w:rPr>
        <w:t>yedei</w:t>
      </w:r>
      <w:proofErr w:type="spellEnd"/>
      <w:r w:rsidR="007D1791">
        <w:rPr>
          <w:rFonts w:asciiTheme="majorHAnsi" w:hAnsiTheme="majorHAnsi" w:cstheme="majorHAnsi"/>
          <w:i/>
          <w:iCs/>
          <w:sz w:val="24"/>
          <w:szCs w:val="24"/>
        </w:rPr>
        <w:t xml:space="preserve"> </w:t>
      </w:r>
      <w:proofErr w:type="spellStart"/>
      <w:r w:rsidR="007D1791">
        <w:rPr>
          <w:rFonts w:asciiTheme="majorHAnsi" w:hAnsiTheme="majorHAnsi" w:cstheme="majorHAnsi"/>
          <w:i/>
          <w:iCs/>
          <w:sz w:val="24"/>
          <w:szCs w:val="24"/>
        </w:rPr>
        <w:t>shamayim</w:t>
      </w:r>
      <w:proofErr w:type="spellEnd"/>
      <w:r w:rsidR="00270443">
        <w:rPr>
          <w:rFonts w:asciiTheme="majorHAnsi" w:hAnsiTheme="majorHAnsi" w:cstheme="majorHAnsi"/>
          <w:sz w:val="24"/>
          <w:szCs w:val="24"/>
        </w:rPr>
        <w:t>. H</w:t>
      </w:r>
      <w:r w:rsidR="00493221" w:rsidRPr="000E2CB1">
        <w:rPr>
          <w:rFonts w:asciiTheme="majorHAnsi" w:hAnsiTheme="majorHAnsi" w:cstheme="majorHAnsi"/>
          <w:sz w:val="24"/>
          <w:szCs w:val="24"/>
        </w:rPr>
        <w:t xml:space="preserve">owever, in all other cases of </w:t>
      </w:r>
      <w:r w:rsidR="00493221" w:rsidRPr="000E2CB1">
        <w:rPr>
          <w:rFonts w:asciiTheme="majorHAnsi" w:hAnsiTheme="majorHAnsi" w:cstheme="majorHAnsi"/>
          <w:i/>
          <w:iCs/>
          <w:sz w:val="24"/>
          <w:szCs w:val="24"/>
        </w:rPr>
        <w:t>k</w:t>
      </w:r>
      <w:r w:rsidR="007D1791">
        <w:rPr>
          <w:rFonts w:asciiTheme="majorHAnsi" w:hAnsiTheme="majorHAnsi" w:cstheme="majorHAnsi"/>
          <w:i/>
          <w:iCs/>
          <w:sz w:val="24"/>
          <w:szCs w:val="24"/>
        </w:rPr>
        <w:t>i</w:t>
      </w:r>
      <w:r w:rsidR="00493221" w:rsidRPr="000E2CB1">
        <w:rPr>
          <w:rFonts w:asciiTheme="majorHAnsi" w:hAnsiTheme="majorHAnsi" w:cstheme="majorHAnsi"/>
          <w:i/>
          <w:iCs/>
          <w:sz w:val="24"/>
          <w:szCs w:val="24"/>
        </w:rPr>
        <w:t>nas</w:t>
      </w:r>
      <w:r w:rsidR="007D1791">
        <w:rPr>
          <w:rFonts w:asciiTheme="majorHAnsi" w:hAnsiTheme="majorHAnsi" w:cstheme="majorHAnsi"/>
          <w:i/>
          <w:iCs/>
          <w:sz w:val="24"/>
          <w:szCs w:val="24"/>
        </w:rPr>
        <w:t xml:space="preserve"> </w:t>
      </w:r>
      <w:r w:rsidR="007D1791">
        <w:rPr>
          <w:rFonts w:asciiTheme="majorHAnsi" w:hAnsiTheme="majorHAnsi" w:cstheme="majorHAnsi"/>
          <w:sz w:val="24"/>
          <w:szCs w:val="24"/>
        </w:rPr>
        <w:t>payments</w:t>
      </w:r>
      <w:r w:rsidR="00493221" w:rsidRPr="000E2CB1">
        <w:rPr>
          <w:rFonts w:asciiTheme="majorHAnsi" w:hAnsiTheme="majorHAnsi" w:cstheme="majorHAnsi"/>
          <w:sz w:val="24"/>
          <w:szCs w:val="24"/>
        </w:rPr>
        <w:t xml:space="preserve">, there could very well be a </w:t>
      </w:r>
      <w:proofErr w:type="spellStart"/>
      <w:r w:rsidR="00493221" w:rsidRPr="000E2CB1">
        <w:rPr>
          <w:rFonts w:asciiTheme="majorHAnsi" w:hAnsiTheme="majorHAnsi" w:cstheme="majorHAnsi"/>
          <w:i/>
          <w:iCs/>
          <w:sz w:val="24"/>
          <w:szCs w:val="24"/>
        </w:rPr>
        <w:t>chiyuv</w:t>
      </w:r>
      <w:proofErr w:type="spellEnd"/>
      <w:r w:rsidR="00493221" w:rsidRPr="000E2CB1">
        <w:rPr>
          <w:rFonts w:asciiTheme="majorHAnsi" w:hAnsiTheme="majorHAnsi" w:cstheme="majorHAnsi"/>
          <w:sz w:val="24"/>
          <w:szCs w:val="24"/>
        </w:rPr>
        <w:t xml:space="preserve"> </w:t>
      </w:r>
      <w:proofErr w:type="spellStart"/>
      <w:r w:rsidR="00493221" w:rsidRPr="000E2CB1">
        <w:rPr>
          <w:rFonts w:asciiTheme="majorHAnsi" w:hAnsiTheme="majorHAnsi" w:cstheme="majorHAnsi"/>
          <w:i/>
          <w:iCs/>
          <w:sz w:val="24"/>
          <w:szCs w:val="24"/>
        </w:rPr>
        <w:t>latzeis</w:t>
      </w:r>
      <w:proofErr w:type="spellEnd"/>
      <w:r w:rsidR="00493221" w:rsidRPr="000E2CB1">
        <w:rPr>
          <w:rFonts w:asciiTheme="majorHAnsi" w:hAnsiTheme="majorHAnsi" w:cstheme="majorHAnsi"/>
          <w:sz w:val="24"/>
          <w:szCs w:val="24"/>
        </w:rPr>
        <w:t xml:space="preserve"> </w:t>
      </w:r>
      <w:proofErr w:type="spellStart"/>
      <w:r w:rsidR="00493221" w:rsidRPr="000E2CB1">
        <w:rPr>
          <w:rFonts w:asciiTheme="majorHAnsi" w:hAnsiTheme="majorHAnsi" w:cstheme="majorHAnsi"/>
          <w:i/>
          <w:iCs/>
          <w:sz w:val="24"/>
          <w:szCs w:val="24"/>
        </w:rPr>
        <w:t>yedei</w:t>
      </w:r>
      <w:proofErr w:type="spellEnd"/>
      <w:r w:rsidR="00461E72" w:rsidRPr="000E2CB1">
        <w:rPr>
          <w:rFonts w:asciiTheme="majorHAnsi" w:hAnsiTheme="majorHAnsi" w:cstheme="majorHAnsi"/>
          <w:sz w:val="24"/>
          <w:szCs w:val="24"/>
        </w:rPr>
        <w:t xml:space="preserve"> </w:t>
      </w:r>
      <w:proofErr w:type="spellStart"/>
      <w:r w:rsidR="00461E72" w:rsidRPr="000E2CB1">
        <w:rPr>
          <w:rFonts w:asciiTheme="majorHAnsi" w:hAnsiTheme="majorHAnsi" w:cstheme="majorHAnsi"/>
          <w:i/>
          <w:iCs/>
          <w:sz w:val="24"/>
          <w:szCs w:val="24"/>
        </w:rPr>
        <w:t>sha</w:t>
      </w:r>
      <w:r w:rsidR="00493221" w:rsidRPr="000E2CB1">
        <w:rPr>
          <w:rFonts w:asciiTheme="majorHAnsi" w:hAnsiTheme="majorHAnsi" w:cstheme="majorHAnsi"/>
          <w:i/>
          <w:iCs/>
          <w:sz w:val="24"/>
          <w:szCs w:val="24"/>
        </w:rPr>
        <w:t>mayim</w:t>
      </w:r>
      <w:proofErr w:type="spellEnd"/>
      <w:r w:rsidR="00493221" w:rsidRPr="000E2CB1">
        <w:rPr>
          <w:rFonts w:asciiTheme="majorHAnsi" w:hAnsiTheme="majorHAnsi" w:cstheme="majorHAnsi"/>
          <w:sz w:val="24"/>
          <w:szCs w:val="24"/>
        </w:rPr>
        <w:t xml:space="preserve"> </w:t>
      </w:r>
      <w:r w:rsidR="00A47977" w:rsidRPr="000E2CB1">
        <w:rPr>
          <w:rFonts w:asciiTheme="majorHAnsi" w:hAnsiTheme="majorHAnsi" w:cstheme="majorHAnsi"/>
          <w:sz w:val="24"/>
          <w:szCs w:val="24"/>
        </w:rPr>
        <w:t xml:space="preserve">even </w:t>
      </w:r>
      <w:r w:rsidR="00493221" w:rsidRPr="000E2CB1">
        <w:rPr>
          <w:rFonts w:asciiTheme="majorHAnsi" w:hAnsiTheme="majorHAnsi" w:cstheme="majorHAnsi"/>
          <w:sz w:val="24"/>
          <w:szCs w:val="24"/>
        </w:rPr>
        <w:t>when the k</w:t>
      </w:r>
      <w:r w:rsidR="007D1791">
        <w:rPr>
          <w:rFonts w:asciiTheme="majorHAnsi" w:hAnsiTheme="majorHAnsi" w:cstheme="majorHAnsi"/>
          <w:sz w:val="24"/>
          <w:szCs w:val="24"/>
        </w:rPr>
        <w:t>i</w:t>
      </w:r>
      <w:r w:rsidR="00493221" w:rsidRPr="000E2CB1">
        <w:rPr>
          <w:rFonts w:asciiTheme="majorHAnsi" w:hAnsiTheme="majorHAnsi" w:cstheme="majorHAnsi"/>
          <w:sz w:val="24"/>
          <w:szCs w:val="24"/>
        </w:rPr>
        <w:t xml:space="preserve">nas is unenforceable in </w:t>
      </w:r>
      <w:r w:rsidR="00493221" w:rsidRPr="000E2CB1">
        <w:rPr>
          <w:rFonts w:asciiTheme="majorHAnsi" w:hAnsiTheme="majorHAnsi" w:cstheme="majorHAnsi"/>
          <w:i/>
          <w:iCs/>
          <w:sz w:val="24"/>
          <w:szCs w:val="24"/>
        </w:rPr>
        <w:t>beis</w:t>
      </w:r>
      <w:r w:rsidR="00493221" w:rsidRPr="000E2CB1">
        <w:rPr>
          <w:rFonts w:asciiTheme="majorHAnsi" w:hAnsiTheme="majorHAnsi" w:cstheme="majorHAnsi"/>
          <w:sz w:val="24"/>
          <w:szCs w:val="24"/>
        </w:rPr>
        <w:t xml:space="preserve"> </w:t>
      </w:r>
      <w:r w:rsidR="00493221" w:rsidRPr="000E2CB1">
        <w:rPr>
          <w:rFonts w:asciiTheme="majorHAnsi" w:hAnsiTheme="majorHAnsi" w:cstheme="majorHAnsi"/>
          <w:i/>
          <w:iCs/>
          <w:sz w:val="24"/>
          <w:szCs w:val="24"/>
        </w:rPr>
        <w:t>din</w:t>
      </w:r>
      <w:r w:rsidR="00493221" w:rsidRPr="000E2CB1">
        <w:rPr>
          <w:rFonts w:asciiTheme="majorHAnsi" w:hAnsiTheme="majorHAnsi" w:cstheme="majorHAnsi"/>
          <w:sz w:val="24"/>
          <w:szCs w:val="24"/>
        </w:rPr>
        <w:t>.</w:t>
      </w:r>
    </w:p>
    <w:p w14:paraId="42DAFAB4" w14:textId="77777777" w:rsidR="00270443" w:rsidRDefault="0009666A" w:rsidP="00270443">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 xml:space="preserve">It could be understood that the </w:t>
      </w:r>
      <w:proofErr w:type="spellStart"/>
      <w:r w:rsidRPr="000E2CB1">
        <w:rPr>
          <w:rFonts w:asciiTheme="majorHAnsi" w:hAnsiTheme="majorHAnsi" w:cstheme="majorHAnsi"/>
          <w:sz w:val="24"/>
          <w:szCs w:val="24"/>
        </w:rPr>
        <w:t>Sefer</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sz w:val="24"/>
          <w:szCs w:val="24"/>
        </w:rPr>
        <w:t>Hachinuch</w:t>
      </w:r>
      <w:proofErr w:type="spellEnd"/>
      <w:r w:rsidRPr="000E2CB1">
        <w:rPr>
          <w:rFonts w:asciiTheme="majorHAnsi" w:hAnsiTheme="majorHAnsi" w:cstheme="majorHAnsi"/>
          <w:sz w:val="24"/>
          <w:szCs w:val="24"/>
        </w:rPr>
        <w:t xml:space="preserve"> disregards the proof from </w:t>
      </w:r>
      <w:proofErr w:type="spellStart"/>
      <w:r w:rsidRPr="000E2CB1">
        <w:rPr>
          <w:rFonts w:asciiTheme="majorHAnsi" w:hAnsiTheme="majorHAnsi" w:cstheme="majorHAnsi"/>
          <w:sz w:val="24"/>
          <w:szCs w:val="24"/>
        </w:rPr>
        <w:t>Rabban</w:t>
      </w:r>
      <w:proofErr w:type="spellEnd"/>
      <w:r w:rsidRPr="000E2CB1">
        <w:rPr>
          <w:rFonts w:asciiTheme="majorHAnsi" w:hAnsiTheme="majorHAnsi" w:cstheme="majorHAnsi"/>
          <w:sz w:val="24"/>
          <w:szCs w:val="24"/>
        </w:rPr>
        <w:t xml:space="preserve"> Gamliel because he follows the same reasoning of the</w:t>
      </w:r>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Sha’ar</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Hamelech</w:t>
      </w:r>
      <w:proofErr w:type="spellEnd"/>
      <w:r w:rsidRPr="000E2CB1">
        <w:rPr>
          <w:rFonts w:asciiTheme="majorHAnsi" w:hAnsiTheme="majorHAnsi" w:cstheme="majorHAnsi"/>
          <w:sz w:val="24"/>
          <w:szCs w:val="24"/>
        </w:rPr>
        <w:t xml:space="preserve">. However, this explanation of the </w:t>
      </w:r>
      <w:proofErr w:type="spellStart"/>
      <w:r w:rsidRPr="000E2CB1">
        <w:rPr>
          <w:rFonts w:asciiTheme="majorHAnsi" w:hAnsiTheme="majorHAnsi" w:cstheme="majorHAnsi"/>
          <w:sz w:val="24"/>
          <w:szCs w:val="24"/>
        </w:rPr>
        <w:t>Chinuch</w:t>
      </w:r>
      <w:proofErr w:type="spellEnd"/>
      <w:r w:rsidRPr="000E2CB1">
        <w:rPr>
          <w:rFonts w:asciiTheme="majorHAnsi" w:hAnsiTheme="majorHAnsi" w:cstheme="majorHAnsi"/>
          <w:sz w:val="24"/>
          <w:szCs w:val="24"/>
        </w:rPr>
        <w:t xml:space="preserve"> lacks in that it fails to explain why</w:t>
      </w:r>
      <w:ins w:id="3" w:author="Hugh William James Athersych" w:date="2019-01-16T18:18:00Z">
        <w:r w:rsidR="00C576F2">
          <w:rPr>
            <w:rFonts w:asciiTheme="majorHAnsi" w:hAnsiTheme="majorHAnsi" w:cstheme="majorHAnsi"/>
            <w:sz w:val="24"/>
            <w:szCs w:val="24"/>
          </w:rPr>
          <w:t xml:space="preserve"> he</w:t>
        </w:r>
      </w:ins>
      <w:r w:rsidRPr="000E2CB1">
        <w:rPr>
          <w:rFonts w:asciiTheme="majorHAnsi" w:hAnsiTheme="majorHAnsi" w:cstheme="majorHAnsi"/>
          <w:sz w:val="24"/>
          <w:szCs w:val="24"/>
        </w:rPr>
        <w:t xml:space="preserve"> </w:t>
      </w:r>
      <w:del w:id="4" w:author="Hugh William James Athersych" w:date="2019-01-16T18:19:00Z">
        <w:r w:rsidR="00270443" w:rsidDel="00C576F2">
          <w:rPr>
            <w:rFonts w:asciiTheme="majorHAnsi" w:hAnsiTheme="majorHAnsi" w:cstheme="majorHAnsi"/>
            <w:sz w:val="24"/>
            <w:szCs w:val="24"/>
          </w:rPr>
          <w:delText xml:space="preserve">would </w:delText>
        </w:r>
      </w:del>
      <w:r w:rsidR="00270443">
        <w:rPr>
          <w:rFonts w:asciiTheme="majorHAnsi" w:hAnsiTheme="majorHAnsi" w:cstheme="majorHAnsi"/>
          <w:sz w:val="24"/>
          <w:szCs w:val="24"/>
        </w:rPr>
        <w:t xml:space="preserve">chose to ignore a clear </w:t>
      </w:r>
      <w:r w:rsidR="007D1791">
        <w:rPr>
          <w:rFonts w:asciiTheme="majorHAnsi" w:hAnsiTheme="majorHAnsi" w:cstheme="majorHAnsi"/>
          <w:sz w:val="24"/>
          <w:szCs w:val="24"/>
        </w:rPr>
        <w:t xml:space="preserve">gemara in the </w:t>
      </w:r>
      <w:proofErr w:type="spellStart"/>
      <w:r w:rsidRPr="000E2CB1">
        <w:rPr>
          <w:rFonts w:asciiTheme="majorHAnsi" w:hAnsiTheme="majorHAnsi" w:cstheme="majorHAnsi"/>
          <w:sz w:val="24"/>
          <w:szCs w:val="24"/>
        </w:rPr>
        <w:t>Yerushalmi</w:t>
      </w:r>
      <w:proofErr w:type="spellEnd"/>
      <w:r w:rsidRPr="000E2CB1">
        <w:rPr>
          <w:rFonts w:asciiTheme="majorHAnsi" w:hAnsiTheme="majorHAnsi" w:cstheme="majorHAnsi"/>
          <w:sz w:val="24"/>
          <w:szCs w:val="24"/>
        </w:rPr>
        <w:t xml:space="preserve"> simply </w:t>
      </w:r>
      <w:r w:rsidR="00270443">
        <w:rPr>
          <w:rFonts w:asciiTheme="majorHAnsi" w:hAnsiTheme="majorHAnsi" w:cstheme="majorHAnsi"/>
          <w:sz w:val="24"/>
          <w:szCs w:val="24"/>
        </w:rPr>
        <w:t>due to</w:t>
      </w:r>
      <w:r w:rsidRPr="000E2CB1">
        <w:rPr>
          <w:rFonts w:asciiTheme="majorHAnsi" w:hAnsiTheme="majorHAnsi" w:cstheme="majorHAnsi"/>
          <w:sz w:val="24"/>
          <w:szCs w:val="24"/>
        </w:rPr>
        <w:t xml:space="preserve"> the existence of an alternative und</w:t>
      </w:r>
      <w:r w:rsidR="00270443">
        <w:rPr>
          <w:rFonts w:asciiTheme="majorHAnsi" w:hAnsiTheme="majorHAnsi" w:cstheme="majorHAnsi"/>
          <w:sz w:val="24"/>
          <w:szCs w:val="24"/>
        </w:rPr>
        <w:t xml:space="preserve">erstanding of the story of </w:t>
      </w:r>
      <w:proofErr w:type="spellStart"/>
      <w:r w:rsidR="00270443">
        <w:rPr>
          <w:rFonts w:asciiTheme="majorHAnsi" w:hAnsiTheme="majorHAnsi" w:cstheme="majorHAnsi"/>
          <w:sz w:val="24"/>
          <w:szCs w:val="24"/>
        </w:rPr>
        <w:t>Tevi</w:t>
      </w:r>
      <w:proofErr w:type="spellEnd"/>
      <w:r w:rsidR="00270443">
        <w:rPr>
          <w:rFonts w:asciiTheme="majorHAnsi" w:hAnsiTheme="majorHAnsi" w:cstheme="majorHAnsi"/>
          <w:sz w:val="24"/>
          <w:szCs w:val="24"/>
        </w:rPr>
        <w:t>.</w:t>
      </w:r>
    </w:p>
    <w:p w14:paraId="65D09DF6" w14:textId="77777777" w:rsidR="00270443" w:rsidRDefault="00270443" w:rsidP="00270443">
      <w:pPr>
        <w:spacing w:line="360" w:lineRule="auto"/>
        <w:rPr>
          <w:rFonts w:asciiTheme="majorHAnsi" w:hAnsiTheme="majorHAnsi" w:cstheme="majorHAnsi"/>
          <w:sz w:val="24"/>
          <w:szCs w:val="24"/>
        </w:rPr>
      </w:pPr>
    </w:p>
    <w:p w14:paraId="0F48C6A7" w14:textId="77777777" w:rsidR="006F7453" w:rsidRPr="00270443" w:rsidRDefault="007D1791" w:rsidP="00270443">
      <w:pPr>
        <w:spacing w:line="360" w:lineRule="auto"/>
        <w:rPr>
          <w:rFonts w:asciiTheme="majorHAnsi" w:hAnsiTheme="majorHAnsi" w:cstheme="majorHAnsi"/>
          <w:sz w:val="24"/>
          <w:szCs w:val="24"/>
        </w:rPr>
      </w:pPr>
      <w:r>
        <w:rPr>
          <w:rFonts w:asciiTheme="majorHAnsi" w:hAnsiTheme="majorHAnsi" w:cstheme="majorHAnsi"/>
          <w:i/>
          <w:iCs/>
          <w:sz w:val="24"/>
          <w:szCs w:val="24"/>
          <w:u w:val="single"/>
          <w:lang w:bidi="he-IL"/>
        </w:rPr>
        <w:t xml:space="preserve">Rashba </w:t>
      </w:r>
      <w:r>
        <w:rPr>
          <w:rFonts w:asciiTheme="majorHAnsi" w:hAnsiTheme="majorHAnsi" w:cstheme="majorHAnsi"/>
          <w:sz w:val="24"/>
          <w:szCs w:val="24"/>
          <w:u w:val="single"/>
          <w:lang w:bidi="he-IL"/>
        </w:rPr>
        <w:t xml:space="preserve">in </w:t>
      </w:r>
      <w:proofErr w:type="spellStart"/>
      <w:r w:rsidR="00270443">
        <w:rPr>
          <w:rFonts w:asciiTheme="majorHAnsi" w:hAnsiTheme="majorHAnsi" w:cstheme="majorHAnsi"/>
          <w:i/>
          <w:iCs/>
          <w:sz w:val="24"/>
          <w:szCs w:val="24"/>
          <w:u w:val="single"/>
          <w:lang w:bidi="he-IL"/>
        </w:rPr>
        <w:t>Bava</w:t>
      </w:r>
      <w:proofErr w:type="spellEnd"/>
      <w:r w:rsidR="00270443">
        <w:rPr>
          <w:rFonts w:asciiTheme="majorHAnsi" w:hAnsiTheme="majorHAnsi" w:cstheme="majorHAnsi"/>
          <w:i/>
          <w:iCs/>
          <w:sz w:val="24"/>
          <w:szCs w:val="24"/>
          <w:u w:val="single"/>
          <w:lang w:bidi="he-IL"/>
        </w:rPr>
        <w:t xml:space="preserve"> Kama 74b</w:t>
      </w:r>
    </w:p>
    <w:p w14:paraId="75F9B7CD" w14:textId="77777777" w:rsidR="0009666A" w:rsidRPr="000E2CB1" w:rsidRDefault="00871830" w:rsidP="00DD3613">
      <w:pPr>
        <w:bidi/>
        <w:spacing w:line="360" w:lineRule="auto"/>
        <w:jc w:val="center"/>
        <w:rPr>
          <w:rFonts w:asciiTheme="majorHAnsi" w:hAnsiTheme="majorHAnsi" w:cstheme="majorHAnsi"/>
          <w:i/>
          <w:iCs/>
          <w:sz w:val="24"/>
          <w:szCs w:val="24"/>
          <w:rtl/>
          <w:lang w:bidi="he-IL"/>
        </w:rPr>
      </w:pPr>
      <w:r w:rsidRPr="000E2CB1">
        <w:rPr>
          <w:rFonts w:asciiTheme="majorHAnsi" w:hAnsiTheme="majorHAnsi" w:cstheme="majorHAnsi"/>
          <w:i/>
          <w:iCs/>
          <w:sz w:val="24"/>
          <w:szCs w:val="24"/>
          <w:rtl/>
          <w:lang w:bidi="he-IL"/>
        </w:rPr>
        <w:t>מכאן נראה דכל קנס שאין לו עדים אפילו תפס לא עשה ולא כלום שהרי טבי עבדו של רבן גמליאל גדול היה וזוכה בעצו להיות בן חורין, ואם איתה כי אין לו עדים מאי הוה הא תפס ונפק ליה לחירות מיד שסימא את עינו, אלא שמע מינה דאפילו תפס מפקינן מיניה  דאינו זוכה אלא בבית דין ובעדים.</w:t>
      </w:r>
    </w:p>
    <w:p w14:paraId="080D2A16" w14:textId="77777777" w:rsidR="00A47977" w:rsidRPr="000E2CB1" w:rsidRDefault="00A47977" w:rsidP="00DD3613">
      <w:pPr>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lang w:bidi="he-IL"/>
        </w:rPr>
        <w:t>From here it appears that any k</w:t>
      </w:r>
      <w:r w:rsidR="00171FC0">
        <w:rPr>
          <w:rFonts w:asciiTheme="majorHAnsi" w:hAnsiTheme="majorHAnsi" w:cstheme="majorHAnsi"/>
          <w:i/>
          <w:iCs/>
          <w:sz w:val="24"/>
          <w:szCs w:val="24"/>
          <w:lang w:bidi="he-IL"/>
        </w:rPr>
        <w:t>i</w:t>
      </w:r>
      <w:r w:rsidRPr="000E2CB1">
        <w:rPr>
          <w:rFonts w:asciiTheme="majorHAnsi" w:hAnsiTheme="majorHAnsi" w:cstheme="majorHAnsi"/>
          <w:i/>
          <w:iCs/>
          <w:sz w:val="24"/>
          <w:szCs w:val="24"/>
          <w:lang w:bidi="he-IL"/>
        </w:rPr>
        <w:t xml:space="preserve">nas that comes about with </w:t>
      </w:r>
      <w:proofErr w:type="spellStart"/>
      <w:r w:rsidRPr="000E2CB1">
        <w:rPr>
          <w:rFonts w:asciiTheme="majorHAnsi" w:hAnsiTheme="majorHAnsi" w:cstheme="majorHAnsi"/>
          <w:i/>
          <w:iCs/>
          <w:sz w:val="24"/>
          <w:szCs w:val="24"/>
          <w:lang w:bidi="he-IL"/>
        </w:rPr>
        <w:t>eidim</w:t>
      </w:r>
      <w:proofErr w:type="spellEnd"/>
      <w:r w:rsidRPr="000E2CB1">
        <w:rPr>
          <w:rFonts w:asciiTheme="majorHAnsi" w:hAnsiTheme="majorHAnsi" w:cstheme="majorHAnsi"/>
          <w:i/>
          <w:iCs/>
          <w:sz w:val="24"/>
          <w:szCs w:val="24"/>
          <w:lang w:bidi="he-IL"/>
        </w:rPr>
        <w:t xml:space="preserve">, even if the damaged party grab their payment, it counts for nothing [and we would force them to return it] since </w:t>
      </w:r>
      <w:proofErr w:type="spellStart"/>
      <w:r w:rsidRPr="000E2CB1">
        <w:rPr>
          <w:rFonts w:asciiTheme="majorHAnsi" w:hAnsiTheme="majorHAnsi" w:cstheme="majorHAnsi"/>
          <w:i/>
          <w:iCs/>
          <w:sz w:val="24"/>
          <w:szCs w:val="24"/>
          <w:lang w:bidi="he-IL"/>
        </w:rPr>
        <w:t>Rabban</w:t>
      </w:r>
      <w:proofErr w:type="spellEnd"/>
      <w:r w:rsidRPr="000E2CB1">
        <w:rPr>
          <w:rFonts w:asciiTheme="majorHAnsi" w:hAnsiTheme="majorHAnsi" w:cstheme="majorHAnsi"/>
          <w:i/>
          <w:iCs/>
          <w:sz w:val="24"/>
          <w:szCs w:val="24"/>
          <w:lang w:bidi="he-IL"/>
        </w:rPr>
        <w:t xml:space="preserve"> Gamliel’s servant </w:t>
      </w:r>
      <w:proofErr w:type="spellStart"/>
      <w:r w:rsidRPr="000E2CB1">
        <w:rPr>
          <w:rFonts w:asciiTheme="majorHAnsi" w:hAnsiTheme="majorHAnsi" w:cstheme="majorHAnsi"/>
          <w:i/>
          <w:iCs/>
          <w:sz w:val="24"/>
          <w:szCs w:val="24"/>
          <w:lang w:bidi="he-IL"/>
        </w:rPr>
        <w:t>Tevi</w:t>
      </w:r>
      <w:proofErr w:type="spellEnd"/>
      <w:r w:rsidRPr="000E2CB1">
        <w:rPr>
          <w:rFonts w:asciiTheme="majorHAnsi" w:hAnsiTheme="majorHAnsi" w:cstheme="majorHAnsi"/>
          <w:i/>
          <w:iCs/>
          <w:sz w:val="24"/>
          <w:szCs w:val="24"/>
          <w:lang w:bidi="he-IL"/>
        </w:rPr>
        <w:t xml:space="preserve"> was an adult and therefore should have acquired his freedom. Therefore, </w:t>
      </w:r>
      <w:r w:rsidRPr="000E2CB1">
        <w:rPr>
          <w:rFonts w:asciiTheme="majorHAnsi" w:hAnsiTheme="majorHAnsi" w:cstheme="majorHAnsi"/>
          <w:i/>
          <w:iCs/>
          <w:sz w:val="24"/>
          <w:szCs w:val="24"/>
          <w:lang w:bidi="he-IL"/>
        </w:rPr>
        <w:lastRenderedPageBreak/>
        <w:t xml:space="preserve">if it was the case that when there are no witnesses, grabbing payment is indeed considered a good payment, </w:t>
      </w:r>
      <w:proofErr w:type="spellStart"/>
      <w:r w:rsidRPr="000E2CB1">
        <w:rPr>
          <w:rFonts w:asciiTheme="majorHAnsi" w:hAnsiTheme="majorHAnsi" w:cstheme="majorHAnsi"/>
          <w:i/>
          <w:iCs/>
          <w:sz w:val="24"/>
          <w:szCs w:val="24"/>
          <w:lang w:bidi="he-IL"/>
        </w:rPr>
        <w:t>Tevi</w:t>
      </w:r>
      <w:proofErr w:type="spellEnd"/>
      <w:r w:rsidRPr="000E2CB1">
        <w:rPr>
          <w:rFonts w:asciiTheme="majorHAnsi" w:hAnsiTheme="majorHAnsi" w:cstheme="majorHAnsi"/>
          <w:i/>
          <w:iCs/>
          <w:sz w:val="24"/>
          <w:szCs w:val="24"/>
          <w:lang w:bidi="he-IL"/>
        </w:rPr>
        <w:t xml:space="preserve"> should have upon being blinded acquired his own freedom [i.e. grabbed his own freedom]. Rather we can conclude from here that even if one grabs, we would be required to extract it from him since one can only be rewarded money in Beis Din and with witnesses </w:t>
      </w:r>
    </w:p>
    <w:p w14:paraId="7C145625" w14:textId="77777777" w:rsidR="00925FCF" w:rsidRPr="000E2CB1" w:rsidRDefault="00871830" w:rsidP="007D1791">
      <w:pPr>
        <w:spacing w:line="360" w:lineRule="auto"/>
        <w:ind w:firstLine="720"/>
        <w:rPr>
          <w:rFonts w:asciiTheme="majorHAnsi" w:hAnsiTheme="majorHAnsi" w:cstheme="majorHAnsi"/>
          <w:sz w:val="24"/>
          <w:szCs w:val="24"/>
          <w:lang w:bidi="he-IL"/>
        </w:rPr>
      </w:pPr>
      <w:r w:rsidRPr="000E2CB1">
        <w:rPr>
          <w:rFonts w:asciiTheme="majorHAnsi" w:hAnsiTheme="majorHAnsi" w:cstheme="majorHAnsi"/>
          <w:sz w:val="24"/>
          <w:szCs w:val="24"/>
          <w:lang w:bidi="he-IL"/>
        </w:rPr>
        <w:t xml:space="preserve">This excerpt from the </w:t>
      </w:r>
      <w:proofErr w:type="spellStart"/>
      <w:r w:rsidRPr="000E2CB1">
        <w:rPr>
          <w:rFonts w:asciiTheme="majorHAnsi" w:hAnsiTheme="majorHAnsi" w:cstheme="majorHAnsi"/>
          <w:sz w:val="24"/>
          <w:szCs w:val="24"/>
          <w:lang w:bidi="he-IL"/>
        </w:rPr>
        <w:t>Rashba’s</w:t>
      </w:r>
      <w:proofErr w:type="spellEnd"/>
      <w:r w:rsidRPr="000E2CB1">
        <w:rPr>
          <w:rFonts w:asciiTheme="majorHAnsi" w:hAnsiTheme="majorHAnsi" w:cstheme="majorHAnsi"/>
          <w:sz w:val="24"/>
          <w:szCs w:val="24"/>
          <w:lang w:bidi="he-IL"/>
        </w:rPr>
        <w:t xml:space="preserve"> commentary</w:t>
      </w:r>
      <w:r w:rsidR="00925FCF" w:rsidRPr="000E2CB1">
        <w:rPr>
          <w:rFonts w:asciiTheme="majorHAnsi" w:hAnsiTheme="majorHAnsi" w:cstheme="majorHAnsi"/>
          <w:sz w:val="24"/>
          <w:szCs w:val="24"/>
          <w:lang w:bidi="he-IL"/>
        </w:rPr>
        <w:t xml:space="preserve"> on the story of </w:t>
      </w:r>
      <w:proofErr w:type="spellStart"/>
      <w:r w:rsidR="00925FCF" w:rsidRPr="000E2CB1">
        <w:rPr>
          <w:rFonts w:asciiTheme="majorHAnsi" w:hAnsiTheme="majorHAnsi" w:cstheme="majorHAnsi"/>
          <w:sz w:val="24"/>
          <w:szCs w:val="24"/>
          <w:lang w:bidi="he-IL"/>
        </w:rPr>
        <w:t>Rabban</w:t>
      </w:r>
      <w:proofErr w:type="spellEnd"/>
      <w:r w:rsidR="00925FCF" w:rsidRPr="000E2CB1">
        <w:rPr>
          <w:rFonts w:asciiTheme="majorHAnsi" w:hAnsiTheme="majorHAnsi" w:cstheme="majorHAnsi"/>
          <w:sz w:val="24"/>
          <w:szCs w:val="24"/>
          <w:lang w:bidi="he-IL"/>
        </w:rPr>
        <w:t xml:space="preserve"> Gamliel </w:t>
      </w:r>
      <w:r w:rsidRPr="000E2CB1">
        <w:rPr>
          <w:rFonts w:asciiTheme="majorHAnsi" w:hAnsiTheme="majorHAnsi" w:cstheme="majorHAnsi"/>
          <w:sz w:val="24"/>
          <w:szCs w:val="24"/>
          <w:lang w:bidi="he-IL"/>
        </w:rPr>
        <w:t xml:space="preserve">takes the </w:t>
      </w:r>
      <w:proofErr w:type="spellStart"/>
      <w:r w:rsidRPr="000E2CB1">
        <w:rPr>
          <w:rFonts w:asciiTheme="majorHAnsi" w:hAnsiTheme="majorHAnsi" w:cstheme="majorHAnsi"/>
          <w:sz w:val="24"/>
          <w:szCs w:val="24"/>
          <w:lang w:bidi="he-IL"/>
        </w:rPr>
        <w:t>Yerushalmi’s</w:t>
      </w:r>
      <w:proofErr w:type="spellEnd"/>
      <w:r w:rsidRPr="000E2CB1">
        <w:rPr>
          <w:rFonts w:asciiTheme="majorHAnsi" w:hAnsiTheme="majorHAnsi" w:cstheme="majorHAnsi"/>
          <w:sz w:val="24"/>
          <w:szCs w:val="24"/>
          <w:lang w:bidi="he-IL"/>
        </w:rPr>
        <w:t xml:space="preserve"> understanding of the story further, and may shed light on the reason behind the </w:t>
      </w:r>
      <w:proofErr w:type="spellStart"/>
      <w:r w:rsidRPr="000E2CB1">
        <w:rPr>
          <w:rFonts w:asciiTheme="majorHAnsi" w:hAnsiTheme="majorHAnsi" w:cstheme="majorHAnsi"/>
          <w:sz w:val="24"/>
          <w:szCs w:val="24"/>
          <w:lang w:bidi="he-IL"/>
        </w:rPr>
        <w:t>Sefer</w:t>
      </w:r>
      <w:proofErr w:type="spellEnd"/>
      <w:r w:rsidRPr="000E2CB1">
        <w:rPr>
          <w:rFonts w:asciiTheme="majorHAnsi" w:hAnsiTheme="majorHAnsi" w:cstheme="majorHAnsi"/>
          <w:sz w:val="24"/>
          <w:szCs w:val="24"/>
          <w:lang w:bidi="he-IL"/>
        </w:rPr>
        <w:t xml:space="preserve"> </w:t>
      </w:r>
      <w:proofErr w:type="spellStart"/>
      <w:r w:rsidRPr="000E2CB1">
        <w:rPr>
          <w:rFonts w:asciiTheme="majorHAnsi" w:hAnsiTheme="majorHAnsi" w:cstheme="majorHAnsi"/>
          <w:sz w:val="24"/>
          <w:szCs w:val="24"/>
          <w:lang w:bidi="he-IL"/>
        </w:rPr>
        <w:t>Hachinuch’s</w:t>
      </w:r>
      <w:proofErr w:type="spellEnd"/>
      <w:r w:rsidRPr="000E2CB1">
        <w:rPr>
          <w:rFonts w:asciiTheme="majorHAnsi" w:hAnsiTheme="majorHAnsi" w:cstheme="majorHAnsi"/>
          <w:sz w:val="24"/>
          <w:szCs w:val="24"/>
          <w:lang w:bidi="he-IL"/>
        </w:rPr>
        <w:t xml:space="preserve"> dissent from the understanding of the </w:t>
      </w:r>
      <w:proofErr w:type="spellStart"/>
      <w:r w:rsidRPr="000E2CB1">
        <w:rPr>
          <w:rFonts w:asciiTheme="majorHAnsi" w:hAnsiTheme="majorHAnsi" w:cstheme="majorHAnsi"/>
          <w:i/>
          <w:iCs/>
          <w:sz w:val="24"/>
          <w:szCs w:val="24"/>
          <w:lang w:bidi="he-IL"/>
        </w:rPr>
        <w:t>Yerushalmi</w:t>
      </w:r>
      <w:proofErr w:type="spellEnd"/>
      <w:r w:rsidRPr="000E2CB1">
        <w:rPr>
          <w:rFonts w:asciiTheme="majorHAnsi" w:hAnsiTheme="majorHAnsi" w:cstheme="majorHAnsi"/>
          <w:sz w:val="24"/>
          <w:szCs w:val="24"/>
          <w:lang w:bidi="he-IL"/>
        </w:rPr>
        <w:t>.</w:t>
      </w:r>
      <w:r w:rsidR="00925FCF" w:rsidRPr="000E2CB1">
        <w:rPr>
          <w:rFonts w:asciiTheme="majorHAnsi" w:hAnsiTheme="majorHAnsi" w:cstheme="majorHAnsi"/>
          <w:sz w:val="24"/>
          <w:szCs w:val="24"/>
          <w:lang w:bidi="he-IL"/>
        </w:rPr>
        <w:t xml:space="preserve"> The Rashba sees the story of </w:t>
      </w:r>
      <w:proofErr w:type="spellStart"/>
      <w:r w:rsidR="00925FCF" w:rsidRPr="000E2CB1">
        <w:rPr>
          <w:rFonts w:asciiTheme="majorHAnsi" w:hAnsiTheme="majorHAnsi" w:cstheme="majorHAnsi"/>
          <w:sz w:val="24"/>
          <w:szCs w:val="24"/>
          <w:lang w:bidi="he-IL"/>
        </w:rPr>
        <w:t>Rabban</w:t>
      </w:r>
      <w:proofErr w:type="spellEnd"/>
      <w:r w:rsidR="00925FCF" w:rsidRPr="000E2CB1">
        <w:rPr>
          <w:rFonts w:asciiTheme="majorHAnsi" w:hAnsiTheme="majorHAnsi" w:cstheme="majorHAnsi"/>
          <w:sz w:val="24"/>
          <w:szCs w:val="24"/>
          <w:lang w:bidi="he-IL"/>
        </w:rPr>
        <w:t xml:space="preserve"> Gamliel and </w:t>
      </w:r>
      <w:proofErr w:type="spellStart"/>
      <w:r w:rsidR="00925FCF" w:rsidRPr="000E2CB1">
        <w:rPr>
          <w:rFonts w:asciiTheme="majorHAnsi" w:hAnsiTheme="majorHAnsi" w:cstheme="majorHAnsi"/>
          <w:sz w:val="24"/>
          <w:szCs w:val="24"/>
          <w:lang w:bidi="he-IL"/>
        </w:rPr>
        <w:t>Tevi</w:t>
      </w:r>
      <w:proofErr w:type="spellEnd"/>
      <w:r w:rsidR="00925FCF" w:rsidRPr="000E2CB1">
        <w:rPr>
          <w:rFonts w:asciiTheme="majorHAnsi" w:hAnsiTheme="majorHAnsi" w:cstheme="majorHAnsi"/>
          <w:sz w:val="24"/>
          <w:szCs w:val="24"/>
          <w:lang w:bidi="he-IL"/>
        </w:rPr>
        <w:t xml:space="preserve"> as proof not only that there is no </w:t>
      </w:r>
      <w:proofErr w:type="spellStart"/>
      <w:r w:rsidR="00925FCF" w:rsidRPr="000E2CB1">
        <w:rPr>
          <w:rFonts w:asciiTheme="majorHAnsi" w:hAnsiTheme="majorHAnsi" w:cstheme="majorHAnsi"/>
          <w:i/>
          <w:iCs/>
          <w:sz w:val="24"/>
          <w:szCs w:val="24"/>
          <w:lang w:bidi="he-IL"/>
        </w:rPr>
        <w:t>chiyuv</w:t>
      </w:r>
      <w:proofErr w:type="spellEnd"/>
      <w:r w:rsidR="00925FCF" w:rsidRPr="000E2CB1">
        <w:rPr>
          <w:rFonts w:asciiTheme="majorHAnsi" w:hAnsiTheme="majorHAnsi" w:cstheme="majorHAnsi"/>
          <w:i/>
          <w:iCs/>
          <w:sz w:val="24"/>
          <w:szCs w:val="24"/>
          <w:lang w:bidi="he-IL"/>
        </w:rPr>
        <w:t xml:space="preserve"> </w:t>
      </w:r>
      <w:proofErr w:type="spellStart"/>
      <w:r w:rsidR="00925FCF" w:rsidRPr="000E2CB1">
        <w:rPr>
          <w:rFonts w:asciiTheme="majorHAnsi" w:hAnsiTheme="majorHAnsi" w:cstheme="majorHAnsi"/>
          <w:i/>
          <w:iCs/>
          <w:sz w:val="24"/>
          <w:szCs w:val="24"/>
          <w:lang w:bidi="he-IL"/>
        </w:rPr>
        <w:t>latzeis</w:t>
      </w:r>
      <w:proofErr w:type="spellEnd"/>
      <w:r w:rsidR="00925FCF" w:rsidRPr="000E2CB1">
        <w:rPr>
          <w:rFonts w:asciiTheme="majorHAnsi" w:hAnsiTheme="majorHAnsi" w:cstheme="majorHAnsi"/>
          <w:i/>
          <w:iCs/>
          <w:sz w:val="24"/>
          <w:szCs w:val="24"/>
          <w:lang w:bidi="he-IL"/>
        </w:rPr>
        <w:t xml:space="preserve"> </w:t>
      </w:r>
      <w:proofErr w:type="spellStart"/>
      <w:r w:rsidR="00925FCF" w:rsidRPr="000E2CB1">
        <w:rPr>
          <w:rFonts w:asciiTheme="majorHAnsi" w:hAnsiTheme="majorHAnsi" w:cstheme="majorHAnsi"/>
          <w:i/>
          <w:iCs/>
          <w:sz w:val="24"/>
          <w:szCs w:val="24"/>
          <w:lang w:bidi="he-IL"/>
        </w:rPr>
        <w:t>yedei</w:t>
      </w:r>
      <w:proofErr w:type="spellEnd"/>
      <w:r w:rsidR="00925FCF" w:rsidRPr="000E2CB1">
        <w:rPr>
          <w:rFonts w:asciiTheme="majorHAnsi" w:hAnsiTheme="majorHAnsi" w:cstheme="majorHAnsi"/>
          <w:i/>
          <w:iCs/>
          <w:sz w:val="24"/>
          <w:szCs w:val="24"/>
          <w:lang w:bidi="he-IL"/>
        </w:rPr>
        <w:t xml:space="preserve"> </w:t>
      </w:r>
      <w:proofErr w:type="spellStart"/>
      <w:r w:rsidR="00925FCF" w:rsidRPr="000E2CB1">
        <w:rPr>
          <w:rFonts w:asciiTheme="majorHAnsi" w:hAnsiTheme="majorHAnsi" w:cstheme="majorHAnsi"/>
          <w:i/>
          <w:iCs/>
          <w:sz w:val="24"/>
          <w:szCs w:val="24"/>
          <w:lang w:bidi="he-IL"/>
        </w:rPr>
        <w:t>shomayim</w:t>
      </w:r>
      <w:proofErr w:type="spellEnd"/>
      <w:r w:rsidR="00925FCF" w:rsidRPr="000E2CB1">
        <w:rPr>
          <w:rFonts w:asciiTheme="majorHAnsi" w:hAnsiTheme="majorHAnsi" w:cstheme="majorHAnsi"/>
          <w:sz w:val="24"/>
          <w:szCs w:val="24"/>
          <w:lang w:bidi="he-IL"/>
        </w:rPr>
        <w:t xml:space="preserve"> in </w:t>
      </w:r>
      <w:r w:rsidR="00925FCF" w:rsidRPr="000E2CB1">
        <w:rPr>
          <w:rFonts w:asciiTheme="majorHAnsi" w:hAnsiTheme="majorHAnsi" w:cstheme="majorHAnsi"/>
          <w:i/>
          <w:iCs/>
          <w:sz w:val="24"/>
          <w:szCs w:val="24"/>
          <w:lang w:bidi="he-IL"/>
        </w:rPr>
        <w:t>k</w:t>
      </w:r>
      <w:r w:rsidR="007D1791">
        <w:rPr>
          <w:rFonts w:asciiTheme="majorHAnsi" w:hAnsiTheme="majorHAnsi" w:cstheme="majorHAnsi"/>
          <w:i/>
          <w:iCs/>
          <w:sz w:val="24"/>
          <w:szCs w:val="24"/>
          <w:lang w:bidi="he-IL"/>
        </w:rPr>
        <w:t>i</w:t>
      </w:r>
      <w:r w:rsidR="00925FCF" w:rsidRPr="000E2CB1">
        <w:rPr>
          <w:rFonts w:asciiTheme="majorHAnsi" w:hAnsiTheme="majorHAnsi" w:cstheme="majorHAnsi"/>
          <w:i/>
          <w:iCs/>
          <w:sz w:val="24"/>
          <w:szCs w:val="24"/>
          <w:lang w:bidi="he-IL"/>
        </w:rPr>
        <w:t xml:space="preserve">nas </w:t>
      </w:r>
      <w:r w:rsidR="00925FCF" w:rsidRPr="000E2CB1">
        <w:rPr>
          <w:rFonts w:asciiTheme="majorHAnsi" w:hAnsiTheme="majorHAnsi" w:cstheme="majorHAnsi"/>
          <w:sz w:val="24"/>
          <w:szCs w:val="24"/>
          <w:lang w:bidi="he-IL"/>
        </w:rPr>
        <w:t xml:space="preserve">payments but also proof that a claimant in a </w:t>
      </w:r>
      <w:r w:rsidR="00925FCF" w:rsidRPr="000E2CB1">
        <w:rPr>
          <w:rFonts w:asciiTheme="majorHAnsi" w:hAnsiTheme="majorHAnsi" w:cstheme="majorHAnsi"/>
          <w:i/>
          <w:iCs/>
          <w:sz w:val="24"/>
          <w:szCs w:val="24"/>
          <w:lang w:bidi="he-IL"/>
        </w:rPr>
        <w:t>k</w:t>
      </w:r>
      <w:r w:rsidR="00171FC0">
        <w:rPr>
          <w:rFonts w:asciiTheme="majorHAnsi" w:hAnsiTheme="majorHAnsi" w:cstheme="majorHAnsi"/>
          <w:i/>
          <w:iCs/>
          <w:sz w:val="24"/>
          <w:szCs w:val="24"/>
          <w:lang w:bidi="he-IL"/>
        </w:rPr>
        <w:t>i</w:t>
      </w:r>
      <w:r w:rsidR="00925FCF" w:rsidRPr="000E2CB1">
        <w:rPr>
          <w:rFonts w:asciiTheme="majorHAnsi" w:hAnsiTheme="majorHAnsi" w:cstheme="majorHAnsi"/>
          <w:i/>
          <w:iCs/>
          <w:sz w:val="24"/>
          <w:szCs w:val="24"/>
          <w:lang w:bidi="he-IL"/>
        </w:rPr>
        <w:t xml:space="preserve">nas </w:t>
      </w:r>
      <w:r w:rsidR="00925FCF" w:rsidRPr="000E2CB1">
        <w:rPr>
          <w:rFonts w:asciiTheme="majorHAnsi" w:hAnsiTheme="majorHAnsi" w:cstheme="majorHAnsi"/>
          <w:sz w:val="24"/>
          <w:szCs w:val="24"/>
          <w:lang w:bidi="he-IL"/>
        </w:rPr>
        <w:t>case has no right to take the money he is owed i</w:t>
      </w:r>
      <w:r w:rsidR="007D1791">
        <w:rPr>
          <w:rFonts w:asciiTheme="majorHAnsi" w:hAnsiTheme="majorHAnsi" w:cstheme="majorHAnsi"/>
          <w:sz w:val="24"/>
          <w:szCs w:val="24"/>
          <w:lang w:bidi="he-IL"/>
        </w:rPr>
        <w:t>n an extrajudicial manner (</w:t>
      </w:r>
      <w:proofErr w:type="spellStart"/>
      <w:r w:rsidR="00925FCF" w:rsidRPr="000E2CB1">
        <w:rPr>
          <w:rFonts w:asciiTheme="majorHAnsi" w:hAnsiTheme="majorHAnsi" w:cstheme="majorHAnsi"/>
          <w:i/>
          <w:iCs/>
          <w:sz w:val="24"/>
          <w:szCs w:val="24"/>
          <w:lang w:bidi="he-IL"/>
        </w:rPr>
        <w:t>tefisah</w:t>
      </w:r>
      <w:proofErr w:type="spellEnd"/>
      <w:r w:rsidR="00925FCF" w:rsidRPr="000E2CB1">
        <w:rPr>
          <w:rFonts w:asciiTheme="majorHAnsi" w:hAnsiTheme="majorHAnsi" w:cstheme="majorHAnsi"/>
          <w:sz w:val="24"/>
          <w:szCs w:val="24"/>
          <w:lang w:bidi="he-IL"/>
        </w:rPr>
        <w:t xml:space="preserve">). If </w:t>
      </w:r>
      <w:proofErr w:type="spellStart"/>
      <w:r w:rsidR="00925FCF" w:rsidRPr="000E2CB1">
        <w:rPr>
          <w:rFonts w:asciiTheme="majorHAnsi" w:hAnsiTheme="majorHAnsi" w:cstheme="majorHAnsi"/>
          <w:i/>
          <w:iCs/>
          <w:sz w:val="24"/>
          <w:szCs w:val="24"/>
        </w:rPr>
        <w:t>tefisah</w:t>
      </w:r>
      <w:proofErr w:type="spellEnd"/>
      <w:r w:rsidR="00925FCF" w:rsidRPr="000E2CB1">
        <w:rPr>
          <w:rFonts w:asciiTheme="majorHAnsi" w:hAnsiTheme="majorHAnsi" w:cstheme="majorHAnsi"/>
          <w:i/>
          <w:iCs/>
          <w:sz w:val="24"/>
          <w:szCs w:val="24"/>
        </w:rPr>
        <w:t xml:space="preserve"> </w:t>
      </w:r>
      <w:r w:rsidR="00925FCF" w:rsidRPr="000E2CB1">
        <w:rPr>
          <w:rFonts w:asciiTheme="majorHAnsi" w:hAnsiTheme="majorHAnsi" w:cstheme="majorHAnsi"/>
          <w:sz w:val="24"/>
          <w:szCs w:val="24"/>
        </w:rPr>
        <w:t xml:space="preserve">were to be legally sanctioned, explains the Rashba, then surely </w:t>
      </w:r>
      <w:proofErr w:type="spellStart"/>
      <w:r w:rsidR="00925FCF" w:rsidRPr="000E2CB1">
        <w:rPr>
          <w:rFonts w:asciiTheme="majorHAnsi" w:hAnsiTheme="majorHAnsi" w:cstheme="majorHAnsi"/>
          <w:sz w:val="24"/>
          <w:szCs w:val="24"/>
        </w:rPr>
        <w:t>Tevi</w:t>
      </w:r>
      <w:proofErr w:type="spellEnd"/>
      <w:r w:rsidR="00925FCF" w:rsidRPr="000E2CB1">
        <w:rPr>
          <w:rFonts w:asciiTheme="majorHAnsi" w:hAnsiTheme="majorHAnsi" w:cstheme="majorHAnsi"/>
          <w:sz w:val="24"/>
          <w:szCs w:val="24"/>
        </w:rPr>
        <w:t xml:space="preserve"> should be considered to have been </w:t>
      </w:r>
      <w:proofErr w:type="spellStart"/>
      <w:r w:rsidR="00925FCF" w:rsidRPr="000E2CB1">
        <w:rPr>
          <w:rFonts w:asciiTheme="majorHAnsi" w:hAnsiTheme="majorHAnsi" w:cstheme="majorHAnsi"/>
          <w:i/>
          <w:iCs/>
          <w:sz w:val="24"/>
          <w:szCs w:val="24"/>
        </w:rPr>
        <w:t>tofeis</w:t>
      </w:r>
      <w:proofErr w:type="spellEnd"/>
      <w:r w:rsidR="00925FCF" w:rsidRPr="000E2CB1">
        <w:rPr>
          <w:rFonts w:asciiTheme="majorHAnsi" w:hAnsiTheme="majorHAnsi" w:cstheme="majorHAnsi"/>
          <w:i/>
          <w:iCs/>
          <w:sz w:val="24"/>
          <w:szCs w:val="24"/>
        </w:rPr>
        <w:t xml:space="preserve"> </w:t>
      </w:r>
      <w:r w:rsidR="007D1791">
        <w:rPr>
          <w:rFonts w:asciiTheme="majorHAnsi" w:hAnsiTheme="majorHAnsi" w:cstheme="majorHAnsi"/>
          <w:sz w:val="24"/>
          <w:szCs w:val="24"/>
        </w:rPr>
        <w:t>him</w:t>
      </w:r>
      <w:r w:rsidR="00925FCF" w:rsidRPr="000E2CB1">
        <w:rPr>
          <w:rFonts w:asciiTheme="majorHAnsi" w:hAnsiTheme="majorHAnsi" w:cstheme="majorHAnsi"/>
          <w:sz w:val="24"/>
          <w:szCs w:val="24"/>
        </w:rPr>
        <w:t>self and</w:t>
      </w:r>
      <w:r w:rsidR="007D1791">
        <w:rPr>
          <w:rFonts w:asciiTheme="majorHAnsi" w:hAnsiTheme="majorHAnsi" w:cstheme="majorHAnsi"/>
          <w:sz w:val="24"/>
          <w:szCs w:val="24"/>
        </w:rPr>
        <w:t xml:space="preserve"> should be allowed to go free. Although in</w:t>
      </w:r>
      <w:r w:rsidR="00925FCF" w:rsidRPr="000E2CB1">
        <w:rPr>
          <w:rFonts w:asciiTheme="majorHAnsi" w:hAnsiTheme="majorHAnsi" w:cstheme="majorHAnsi"/>
          <w:sz w:val="24"/>
          <w:szCs w:val="24"/>
          <w:lang w:bidi="he-IL"/>
        </w:rPr>
        <w:t xml:space="preserve"> normal </w:t>
      </w:r>
      <w:proofErr w:type="spellStart"/>
      <w:r w:rsidR="007D1791">
        <w:rPr>
          <w:rFonts w:asciiTheme="majorHAnsi" w:hAnsiTheme="majorHAnsi" w:cstheme="majorHAnsi"/>
          <w:i/>
          <w:iCs/>
          <w:sz w:val="24"/>
          <w:szCs w:val="24"/>
          <w:lang w:bidi="he-IL"/>
        </w:rPr>
        <w:t>mamon</w:t>
      </w:r>
      <w:proofErr w:type="spellEnd"/>
      <w:r w:rsidR="00925FCF" w:rsidRPr="000E2CB1">
        <w:rPr>
          <w:rFonts w:asciiTheme="majorHAnsi" w:hAnsiTheme="majorHAnsi" w:cstheme="majorHAnsi"/>
          <w:sz w:val="24"/>
          <w:szCs w:val="24"/>
          <w:lang w:bidi="he-IL"/>
        </w:rPr>
        <w:t xml:space="preserve"> obligations it would seem to be clear</w:t>
      </w:r>
      <w:r w:rsidR="00925FCF" w:rsidRPr="000E2CB1">
        <w:rPr>
          <w:rFonts w:asciiTheme="majorHAnsi" w:hAnsiTheme="majorHAnsi" w:cstheme="majorHAnsi"/>
          <w:i/>
          <w:iCs/>
          <w:sz w:val="24"/>
          <w:szCs w:val="24"/>
          <w:lang w:bidi="he-IL"/>
        </w:rPr>
        <w:t xml:space="preserve"> </w:t>
      </w:r>
      <w:r w:rsidR="00925FCF" w:rsidRPr="000E2CB1">
        <w:rPr>
          <w:rFonts w:asciiTheme="majorHAnsi" w:hAnsiTheme="majorHAnsi" w:cstheme="majorHAnsi"/>
          <w:sz w:val="24"/>
          <w:szCs w:val="24"/>
          <w:lang w:bidi="he-IL"/>
        </w:rPr>
        <w:t xml:space="preserve">that a claimant who takes that which he is owed without seeking </w:t>
      </w:r>
      <w:r w:rsidR="00925FCF" w:rsidRPr="000E2CB1">
        <w:rPr>
          <w:rFonts w:asciiTheme="majorHAnsi" w:hAnsiTheme="majorHAnsi" w:cstheme="majorHAnsi"/>
          <w:i/>
          <w:iCs/>
          <w:sz w:val="24"/>
          <w:szCs w:val="24"/>
          <w:lang w:bidi="he-IL"/>
        </w:rPr>
        <w:t xml:space="preserve">beis din’s </w:t>
      </w:r>
      <w:r w:rsidR="00925FCF" w:rsidRPr="000E2CB1">
        <w:rPr>
          <w:rFonts w:asciiTheme="majorHAnsi" w:hAnsiTheme="majorHAnsi" w:cstheme="majorHAnsi"/>
          <w:sz w:val="24"/>
          <w:szCs w:val="24"/>
          <w:lang w:bidi="he-IL"/>
        </w:rPr>
        <w:t>permission beforehand is legally sanctioned</w:t>
      </w:r>
      <w:r w:rsidR="00270443">
        <w:rPr>
          <w:rFonts w:asciiTheme="majorHAnsi" w:hAnsiTheme="majorHAnsi" w:cstheme="majorHAnsi"/>
          <w:sz w:val="24"/>
          <w:szCs w:val="24"/>
          <w:lang w:bidi="he-IL"/>
        </w:rPr>
        <w:t>,</w:t>
      </w:r>
      <w:r w:rsidR="007D1791">
        <w:rPr>
          <w:rStyle w:val="FootnoteReference"/>
          <w:rFonts w:asciiTheme="majorHAnsi" w:hAnsiTheme="majorHAnsi" w:cstheme="majorHAnsi"/>
          <w:i/>
          <w:iCs/>
          <w:sz w:val="24"/>
          <w:szCs w:val="24"/>
          <w:lang w:bidi="he-IL"/>
        </w:rPr>
        <w:footnoteReference w:id="17"/>
      </w:r>
      <w:r w:rsidR="00925FCF" w:rsidRPr="000E2CB1">
        <w:rPr>
          <w:rFonts w:asciiTheme="majorHAnsi" w:hAnsiTheme="majorHAnsi" w:cstheme="majorHAnsi"/>
          <w:sz w:val="24"/>
          <w:szCs w:val="24"/>
          <w:lang w:bidi="he-IL"/>
        </w:rPr>
        <w:t xml:space="preserve"> when it comes to </w:t>
      </w:r>
      <w:r w:rsidR="00925FCF" w:rsidRPr="000E2CB1">
        <w:rPr>
          <w:rFonts w:asciiTheme="majorHAnsi" w:hAnsiTheme="majorHAnsi" w:cstheme="majorHAnsi"/>
          <w:i/>
          <w:iCs/>
          <w:sz w:val="24"/>
          <w:szCs w:val="24"/>
          <w:lang w:bidi="he-IL"/>
        </w:rPr>
        <w:t>k</w:t>
      </w:r>
      <w:r w:rsidR="007D1791">
        <w:rPr>
          <w:rFonts w:asciiTheme="majorHAnsi" w:hAnsiTheme="majorHAnsi" w:cstheme="majorHAnsi"/>
          <w:i/>
          <w:iCs/>
          <w:sz w:val="24"/>
          <w:szCs w:val="24"/>
          <w:lang w:bidi="he-IL"/>
        </w:rPr>
        <w:t>i</w:t>
      </w:r>
      <w:r w:rsidR="00925FCF" w:rsidRPr="000E2CB1">
        <w:rPr>
          <w:rFonts w:asciiTheme="majorHAnsi" w:hAnsiTheme="majorHAnsi" w:cstheme="majorHAnsi"/>
          <w:i/>
          <w:iCs/>
          <w:sz w:val="24"/>
          <w:szCs w:val="24"/>
          <w:lang w:bidi="he-IL"/>
        </w:rPr>
        <w:t xml:space="preserve">nas </w:t>
      </w:r>
      <w:r w:rsidR="00925FCF" w:rsidRPr="000E2CB1">
        <w:rPr>
          <w:rFonts w:asciiTheme="majorHAnsi" w:hAnsiTheme="majorHAnsi" w:cstheme="majorHAnsi"/>
          <w:sz w:val="24"/>
          <w:szCs w:val="24"/>
          <w:lang w:bidi="he-IL"/>
        </w:rPr>
        <w:t xml:space="preserve">payments, the Rashba </w:t>
      </w:r>
      <w:r w:rsidR="007D1791">
        <w:rPr>
          <w:rFonts w:asciiTheme="majorHAnsi" w:hAnsiTheme="majorHAnsi" w:cstheme="majorHAnsi"/>
          <w:sz w:val="24"/>
          <w:szCs w:val="24"/>
          <w:lang w:bidi="he-IL"/>
        </w:rPr>
        <w:t xml:space="preserve">explains that </w:t>
      </w:r>
      <w:proofErr w:type="spellStart"/>
      <w:r w:rsidR="007D1791">
        <w:rPr>
          <w:rFonts w:asciiTheme="majorHAnsi" w:hAnsiTheme="majorHAnsi" w:cstheme="majorHAnsi"/>
          <w:i/>
          <w:iCs/>
          <w:sz w:val="24"/>
          <w:szCs w:val="24"/>
          <w:lang w:bidi="he-IL"/>
        </w:rPr>
        <w:t>tefisah</w:t>
      </w:r>
      <w:proofErr w:type="spellEnd"/>
      <w:r w:rsidR="00925FCF" w:rsidRPr="000E2CB1">
        <w:rPr>
          <w:rFonts w:asciiTheme="majorHAnsi" w:hAnsiTheme="majorHAnsi" w:cstheme="majorHAnsi"/>
          <w:sz w:val="24"/>
          <w:szCs w:val="24"/>
          <w:lang w:bidi="he-IL"/>
        </w:rPr>
        <w:t xml:space="preserve"> is not allowed in any scenario</w:t>
      </w:r>
      <w:r w:rsidR="007D1791">
        <w:rPr>
          <w:rFonts w:asciiTheme="majorHAnsi" w:hAnsiTheme="majorHAnsi" w:cstheme="majorHAnsi"/>
          <w:sz w:val="24"/>
          <w:szCs w:val="24"/>
          <w:lang w:bidi="he-IL"/>
        </w:rPr>
        <w:t>,</w:t>
      </w:r>
      <w:r w:rsidR="00925FCF" w:rsidRPr="000E2CB1">
        <w:rPr>
          <w:rFonts w:asciiTheme="majorHAnsi" w:hAnsiTheme="majorHAnsi" w:cstheme="majorHAnsi"/>
          <w:sz w:val="24"/>
          <w:szCs w:val="24"/>
          <w:lang w:bidi="he-IL"/>
        </w:rPr>
        <w:t xml:space="preserve"> until the tortfeasor has been obligated in </w:t>
      </w:r>
      <w:r w:rsidR="00925FCF" w:rsidRPr="000E2CB1">
        <w:rPr>
          <w:rFonts w:asciiTheme="majorHAnsi" w:hAnsiTheme="majorHAnsi" w:cstheme="majorHAnsi"/>
          <w:i/>
          <w:iCs/>
          <w:sz w:val="24"/>
          <w:szCs w:val="24"/>
          <w:lang w:bidi="he-IL"/>
        </w:rPr>
        <w:t>beis din</w:t>
      </w:r>
      <w:r w:rsidR="00925FCF" w:rsidRPr="000E2CB1">
        <w:rPr>
          <w:rFonts w:asciiTheme="majorHAnsi" w:hAnsiTheme="majorHAnsi" w:cstheme="majorHAnsi"/>
          <w:sz w:val="24"/>
          <w:szCs w:val="24"/>
          <w:lang w:bidi="he-IL"/>
        </w:rPr>
        <w:t>.</w:t>
      </w:r>
    </w:p>
    <w:p w14:paraId="3339C693" w14:textId="77777777" w:rsidR="00572BD4" w:rsidRDefault="00925FCF" w:rsidP="00270443">
      <w:pPr>
        <w:spacing w:line="360" w:lineRule="auto"/>
        <w:ind w:firstLine="720"/>
        <w:rPr>
          <w:rFonts w:asciiTheme="majorHAnsi" w:hAnsiTheme="majorHAnsi" w:cstheme="majorHAnsi"/>
          <w:sz w:val="24"/>
          <w:szCs w:val="24"/>
          <w:lang w:bidi="he-IL"/>
        </w:rPr>
      </w:pPr>
      <w:r w:rsidRPr="000E2CB1">
        <w:rPr>
          <w:rFonts w:asciiTheme="majorHAnsi" w:hAnsiTheme="majorHAnsi" w:cstheme="majorHAnsi"/>
          <w:sz w:val="24"/>
          <w:szCs w:val="24"/>
          <w:lang w:bidi="he-IL"/>
        </w:rPr>
        <w:t xml:space="preserve">Although at first glance </w:t>
      </w:r>
      <w:r w:rsidR="00E558E9" w:rsidRPr="000E2CB1">
        <w:rPr>
          <w:rFonts w:asciiTheme="majorHAnsi" w:hAnsiTheme="majorHAnsi" w:cstheme="majorHAnsi"/>
          <w:sz w:val="24"/>
          <w:szCs w:val="24"/>
          <w:lang w:bidi="he-IL"/>
        </w:rPr>
        <w:t xml:space="preserve">the Rashba seems to be </w:t>
      </w:r>
      <w:r w:rsidR="007D1791">
        <w:rPr>
          <w:rFonts w:asciiTheme="majorHAnsi" w:hAnsiTheme="majorHAnsi" w:cstheme="majorHAnsi"/>
          <w:sz w:val="24"/>
          <w:szCs w:val="24"/>
          <w:lang w:bidi="he-IL"/>
        </w:rPr>
        <w:t>quite an understandable</w:t>
      </w:r>
      <w:r w:rsidR="00270443">
        <w:rPr>
          <w:rFonts w:asciiTheme="majorHAnsi" w:hAnsiTheme="majorHAnsi" w:cstheme="majorHAnsi"/>
          <w:sz w:val="24"/>
          <w:szCs w:val="24"/>
          <w:lang w:bidi="he-IL"/>
        </w:rPr>
        <w:t xml:space="preserve"> opinion, the Gemara in </w:t>
      </w:r>
      <w:proofErr w:type="spellStart"/>
      <w:r w:rsidR="00270443">
        <w:rPr>
          <w:rFonts w:asciiTheme="majorHAnsi" w:hAnsiTheme="majorHAnsi" w:cstheme="majorHAnsi"/>
          <w:i/>
          <w:iCs/>
          <w:sz w:val="24"/>
          <w:szCs w:val="24"/>
          <w:lang w:bidi="he-IL"/>
        </w:rPr>
        <w:t>Bava</w:t>
      </w:r>
      <w:proofErr w:type="spellEnd"/>
      <w:r w:rsidR="00270443">
        <w:rPr>
          <w:rFonts w:asciiTheme="majorHAnsi" w:hAnsiTheme="majorHAnsi" w:cstheme="majorHAnsi"/>
          <w:i/>
          <w:iCs/>
          <w:sz w:val="24"/>
          <w:szCs w:val="24"/>
          <w:lang w:bidi="he-IL"/>
        </w:rPr>
        <w:t xml:space="preserve"> Kama</w:t>
      </w:r>
      <w:r w:rsidRPr="000E2CB1">
        <w:rPr>
          <w:rFonts w:asciiTheme="majorHAnsi" w:hAnsiTheme="majorHAnsi" w:cstheme="majorHAnsi"/>
          <w:i/>
          <w:iCs/>
          <w:sz w:val="24"/>
          <w:szCs w:val="24"/>
          <w:lang w:bidi="he-IL"/>
        </w:rPr>
        <w:t xml:space="preserve"> </w:t>
      </w:r>
      <w:r w:rsidR="007D1791">
        <w:rPr>
          <w:rFonts w:asciiTheme="majorHAnsi" w:hAnsiTheme="majorHAnsi" w:cstheme="majorHAnsi"/>
          <w:sz w:val="24"/>
          <w:szCs w:val="24"/>
          <w:lang w:bidi="he-IL"/>
        </w:rPr>
        <w:t>seemingly directly contradict</w:t>
      </w:r>
      <w:r w:rsidR="00270443">
        <w:rPr>
          <w:rFonts w:asciiTheme="majorHAnsi" w:hAnsiTheme="majorHAnsi" w:cstheme="majorHAnsi"/>
          <w:sz w:val="24"/>
          <w:szCs w:val="24"/>
          <w:lang w:bidi="he-IL"/>
        </w:rPr>
        <w:t>s</w:t>
      </w:r>
      <w:r w:rsidRPr="000E2CB1">
        <w:rPr>
          <w:rFonts w:asciiTheme="majorHAnsi" w:hAnsiTheme="majorHAnsi" w:cstheme="majorHAnsi"/>
          <w:sz w:val="24"/>
          <w:szCs w:val="24"/>
          <w:lang w:bidi="he-IL"/>
        </w:rPr>
        <w:t xml:space="preserve"> </w:t>
      </w:r>
      <w:r w:rsidR="007D1791">
        <w:rPr>
          <w:rFonts w:asciiTheme="majorHAnsi" w:hAnsiTheme="majorHAnsi" w:cstheme="majorHAnsi"/>
          <w:sz w:val="24"/>
          <w:szCs w:val="24"/>
          <w:lang w:bidi="he-IL"/>
        </w:rPr>
        <w:t>his formulation.</w:t>
      </w:r>
    </w:p>
    <w:p w14:paraId="4A83B611" w14:textId="77777777" w:rsidR="006A17D9" w:rsidRDefault="006A17D9" w:rsidP="007D1791">
      <w:pPr>
        <w:spacing w:line="360" w:lineRule="auto"/>
        <w:rPr>
          <w:rFonts w:asciiTheme="majorHAnsi" w:hAnsiTheme="majorHAnsi" w:cstheme="majorHAnsi"/>
          <w:sz w:val="24"/>
          <w:szCs w:val="24"/>
          <w:u w:val="single"/>
          <w:lang w:bidi="he-IL"/>
        </w:rPr>
      </w:pPr>
    </w:p>
    <w:p w14:paraId="39EC7AA6" w14:textId="77777777" w:rsidR="007D1791" w:rsidRPr="007D1791" w:rsidRDefault="007D1791" w:rsidP="007D1791">
      <w:pPr>
        <w:spacing w:line="360" w:lineRule="auto"/>
        <w:rPr>
          <w:rFonts w:asciiTheme="majorHAnsi" w:hAnsiTheme="majorHAnsi" w:cstheme="majorHAnsi"/>
          <w:sz w:val="24"/>
          <w:szCs w:val="24"/>
          <w:u w:val="single"/>
          <w:rtl/>
          <w:lang w:bidi="he-IL"/>
        </w:rPr>
      </w:pPr>
      <w:proofErr w:type="spellStart"/>
      <w:r>
        <w:rPr>
          <w:rFonts w:asciiTheme="majorHAnsi" w:hAnsiTheme="majorHAnsi" w:cstheme="majorHAnsi"/>
          <w:sz w:val="24"/>
          <w:szCs w:val="24"/>
          <w:u w:val="single"/>
          <w:lang w:bidi="he-IL"/>
        </w:rPr>
        <w:t>Bava</w:t>
      </w:r>
      <w:proofErr w:type="spellEnd"/>
      <w:r>
        <w:rPr>
          <w:rFonts w:asciiTheme="majorHAnsi" w:hAnsiTheme="majorHAnsi" w:cstheme="majorHAnsi"/>
          <w:sz w:val="24"/>
          <w:szCs w:val="24"/>
          <w:u w:val="single"/>
          <w:lang w:bidi="he-IL"/>
        </w:rPr>
        <w:t xml:space="preserve"> Kama 15b</w:t>
      </w:r>
    </w:p>
    <w:p w14:paraId="402A0F4A" w14:textId="77777777" w:rsidR="0008342C" w:rsidRPr="000E2CB1" w:rsidRDefault="0008342C" w:rsidP="00DD3613">
      <w:pPr>
        <w:pStyle w:val="he"/>
        <w:bidi/>
        <w:spacing w:before="0" w:beforeAutospacing="0" w:after="0" w:afterAutospacing="0"/>
        <w:jc w:val="center"/>
        <w:rPr>
          <w:rFonts w:asciiTheme="majorHAnsi" w:hAnsiTheme="majorHAnsi" w:cstheme="majorHAnsi"/>
          <w:i/>
          <w:iCs/>
          <w:rtl/>
        </w:rPr>
      </w:pPr>
      <w:r w:rsidRPr="000E2CB1">
        <w:rPr>
          <w:rFonts w:asciiTheme="majorHAnsi" w:hAnsiTheme="majorHAnsi" w:cstheme="majorHAnsi"/>
          <w:i/>
          <w:iCs/>
          <w:rtl/>
        </w:rPr>
        <w:t xml:space="preserve">והשתא דאמרת פלגא נזקא קנסא </w:t>
      </w:r>
      <w:r w:rsidRPr="000E2CB1">
        <w:rPr>
          <w:rFonts w:asciiTheme="majorHAnsi" w:hAnsiTheme="majorHAnsi" w:cstheme="majorHAnsi"/>
          <w:i/>
          <w:iCs/>
        </w:rPr>
        <w:t>…</w:t>
      </w:r>
    </w:p>
    <w:p w14:paraId="289973AF" w14:textId="77777777" w:rsidR="0008342C" w:rsidRPr="000E2CB1" w:rsidRDefault="0008342C" w:rsidP="00DD3613">
      <w:pPr>
        <w:pStyle w:val="he"/>
        <w:bidi/>
        <w:spacing w:before="0" w:beforeAutospacing="0" w:after="0" w:afterAutospacing="0"/>
        <w:jc w:val="center"/>
        <w:rPr>
          <w:rFonts w:asciiTheme="majorHAnsi" w:hAnsiTheme="majorHAnsi" w:cstheme="majorHAnsi"/>
          <w:i/>
          <w:iCs/>
        </w:rPr>
      </w:pPr>
      <w:r w:rsidRPr="000E2CB1">
        <w:rPr>
          <w:rFonts w:asciiTheme="majorHAnsi" w:hAnsiTheme="majorHAnsi" w:cstheme="majorHAnsi"/>
          <w:i/>
          <w:iCs/>
          <w:rtl/>
        </w:rPr>
        <w:t>ואי תפס לא מפקינן מיניה</w:t>
      </w:r>
    </w:p>
    <w:p w14:paraId="21F7C656" w14:textId="77777777" w:rsidR="00572BD4" w:rsidRPr="000E2CB1" w:rsidRDefault="00572BD4" w:rsidP="00DD3613">
      <w:pPr>
        <w:pStyle w:val="he"/>
        <w:spacing w:before="0" w:beforeAutospacing="0" w:after="0" w:afterAutospacing="0"/>
        <w:jc w:val="center"/>
        <w:rPr>
          <w:rFonts w:asciiTheme="majorHAnsi" w:hAnsiTheme="majorHAnsi" w:cstheme="majorHAnsi"/>
          <w:i/>
          <w:iCs/>
        </w:rPr>
      </w:pPr>
    </w:p>
    <w:p w14:paraId="398088D7" w14:textId="77777777" w:rsidR="008C5040" w:rsidRPr="000E2CB1" w:rsidRDefault="001F71BB" w:rsidP="00DD3613">
      <w:pPr>
        <w:pStyle w:val="he"/>
        <w:spacing w:before="0" w:beforeAutospacing="0" w:after="0" w:afterAutospacing="0"/>
        <w:jc w:val="center"/>
        <w:rPr>
          <w:rFonts w:asciiTheme="majorHAnsi" w:hAnsiTheme="majorHAnsi" w:cstheme="majorHAnsi"/>
          <w:i/>
          <w:iCs/>
        </w:rPr>
      </w:pPr>
      <w:r w:rsidRPr="000E2CB1">
        <w:rPr>
          <w:rFonts w:asciiTheme="majorHAnsi" w:hAnsiTheme="majorHAnsi" w:cstheme="majorHAnsi"/>
          <w:i/>
          <w:iCs/>
        </w:rPr>
        <w:t>Now that we conclude that paying half the damage is considered k</w:t>
      </w:r>
      <w:r w:rsidR="00171FC0">
        <w:rPr>
          <w:rFonts w:asciiTheme="majorHAnsi" w:hAnsiTheme="majorHAnsi" w:cstheme="majorHAnsi"/>
          <w:i/>
          <w:iCs/>
        </w:rPr>
        <w:t>i</w:t>
      </w:r>
      <w:r w:rsidRPr="000E2CB1">
        <w:rPr>
          <w:rFonts w:asciiTheme="majorHAnsi" w:hAnsiTheme="majorHAnsi" w:cstheme="majorHAnsi"/>
          <w:i/>
          <w:iCs/>
        </w:rPr>
        <w:t xml:space="preserve">nas… if payment is grabbed, we do not extract it </w:t>
      </w:r>
    </w:p>
    <w:p w14:paraId="130E7168" w14:textId="77777777" w:rsidR="008C5040" w:rsidRPr="000E2CB1" w:rsidRDefault="008C5040" w:rsidP="00DD3613">
      <w:pPr>
        <w:pStyle w:val="he"/>
        <w:bidi/>
        <w:spacing w:before="0" w:beforeAutospacing="0" w:after="0" w:afterAutospacing="0"/>
        <w:jc w:val="center"/>
        <w:rPr>
          <w:rFonts w:asciiTheme="majorHAnsi" w:hAnsiTheme="majorHAnsi" w:cstheme="majorHAnsi"/>
        </w:rPr>
      </w:pPr>
    </w:p>
    <w:p w14:paraId="2C215955" w14:textId="77777777" w:rsidR="00461E72" w:rsidRPr="000E2CB1" w:rsidRDefault="00461E72" w:rsidP="00DD3613">
      <w:pPr>
        <w:pStyle w:val="he"/>
        <w:spacing w:before="0" w:beforeAutospacing="0" w:after="0" w:afterAutospacing="0"/>
        <w:rPr>
          <w:rFonts w:asciiTheme="majorHAnsi" w:hAnsiTheme="majorHAnsi" w:cstheme="majorHAnsi"/>
          <w:rtl/>
        </w:rPr>
      </w:pPr>
    </w:p>
    <w:p w14:paraId="166CCE59" w14:textId="77777777" w:rsidR="0008342C" w:rsidRPr="000E2CB1" w:rsidRDefault="00B31F64" w:rsidP="00B31F64">
      <w:pPr>
        <w:spacing w:line="360" w:lineRule="auto"/>
        <w:rPr>
          <w:rFonts w:asciiTheme="majorHAnsi" w:eastAsia="Times New Roman" w:hAnsiTheme="majorHAnsi" w:cstheme="majorHAnsi"/>
          <w:sz w:val="24"/>
          <w:szCs w:val="24"/>
          <w:lang w:eastAsia="en-CA" w:bidi="he-IL"/>
        </w:rPr>
      </w:pPr>
      <w:r>
        <w:rPr>
          <w:rFonts w:asciiTheme="majorHAnsi" w:eastAsia="Times New Roman" w:hAnsiTheme="majorHAnsi" w:cstheme="majorHAnsi"/>
          <w:sz w:val="24"/>
          <w:szCs w:val="24"/>
          <w:lang w:eastAsia="en-CA" w:bidi="he-IL"/>
        </w:rPr>
        <w:t xml:space="preserve">With regards to an obligation to pay a </w:t>
      </w:r>
      <w:r>
        <w:rPr>
          <w:rFonts w:asciiTheme="majorHAnsi" w:eastAsia="Times New Roman" w:hAnsiTheme="majorHAnsi" w:cstheme="majorHAnsi"/>
          <w:i/>
          <w:iCs/>
          <w:sz w:val="24"/>
          <w:szCs w:val="24"/>
          <w:lang w:eastAsia="en-CA" w:bidi="he-IL"/>
        </w:rPr>
        <w:t>kinas</w:t>
      </w:r>
      <w:r>
        <w:rPr>
          <w:rFonts w:asciiTheme="majorHAnsi" w:eastAsia="Times New Roman" w:hAnsiTheme="majorHAnsi" w:cstheme="majorHAnsi"/>
          <w:sz w:val="24"/>
          <w:szCs w:val="24"/>
          <w:lang w:eastAsia="en-CA" w:bidi="he-IL"/>
        </w:rPr>
        <w:t xml:space="preserve"> following the goring exacted by a</w:t>
      </w:r>
      <w:r w:rsidR="0008342C" w:rsidRPr="000E2CB1">
        <w:rPr>
          <w:rFonts w:asciiTheme="majorHAnsi" w:eastAsia="Times New Roman" w:hAnsiTheme="majorHAnsi" w:cstheme="majorHAnsi"/>
          <w:sz w:val="24"/>
          <w:szCs w:val="24"/>
          <w:lang w:eastAsia="en-CA" w:bidi="he-IL"/>
        </w:rPr>
        <w:t xml:space="preserve"> </w:t>
      </w:r>
      <w:r w:rsidR="0008342C" w:rsidRPr="000E2CB1">
        <w:rPr>
          <w:rFonts w:asciiTheme="majorHAnsi" w:eastAsia="Times New Roman" w:hAnsiTheme="majorHAnsi" w:cstheme="majorHAnsi"/>
          <w:i/>
          <w:iCs/>
          <w:sz w:val="24"/>
          <w:szCs w:val="24"/>
          <w:lang w:eastAsia="en-CA" w:bidi="he-IL"/>
        </w:rPr>
        <w:t xml:space="preserve">Tam </w:t>
      </w:r>
      <w:r w:rsidR="0008342C" w:rsidRPr="000E2CB1">
        <w:rPr>
          <w:rFonts w:asciiTheme="majorHAnsi" w:eastAsia="Times New Roman" w:hAnsiTheme="majorHAnsi" w:cstheme="majorHAnsi"/>
          <w:sz w:val="24"/>
          <w:szCs w:val="24"/>
          <w:lang w:eastAsia="en-CA" w:bidi="he-IL"/>
        </w:rPr>
        <w:t>ox (one which has not gored 3 times</w:t>
      </w:r>
      <w:r w:rsidR="00C72210" w:rsidRPr="000E2CB1">
        <w:rPr>
          <w:rStyle w:val="FootnoteReference"/>
          <w:rFonts w:asciiTheme="majorHAnsi" w:eastAsia="Times New Roman" w:hAnsiTheme="majorHAnsi" w:cstheme="majorHAnsi"/>
          <w:sz w:val="24"/>
          <w:szCs w:val="24"/>
          <w:lang w:eastAsia="en-CA" w:bidi="he-IL"/>
        </w:rPr>
        <w:footnoteReference w:id="18"/>
      </w:r>
      <w:r w:rsidR="0008342C" w:rsidRPr="000E2CB1">
        <w:rPr>
          <w:rFonts w:asciiTheme="majorHAnsi" w:eastAsia="Times New Roman" w:hAnsiTheme="majorHAnsi" w:cstheme="majorHAnsi"/>
          <w:sz w:val="24"/>
          <w:szCs w:val="24"/>
          <w:lang w:eastAsia="en-CA" w:bidi="he-IL"/>
        </w:rPr>
        <w:t>)</w:t>
      </w:r>
      <w:r>
        <w:rPr>
          <w:rFonts w:asciiTheme="majorHAnsi" w:eastAsia="Times New Roman" w:hAnsiTheme="majorHAnsi" w:cstheme="majorHAnsi"/>
          <w:sz w:val="24"/>
          <w:szCs w:val="24"/>
          <w:lang w:eastAsia="en-CA" w:bidi="he-IL"/>
        </w:rPr>
        <w:t xml:space="preserve">, the </w:t>
      </w:r>
      <w:r w:rsidRPr="00B31F64">
        <w:rPr>
          <w:rFonts w:asciiTheme="majorHAnsi" w:eastAsia="Times New Roman" w:hAnsiTheme="majorHAnsi" w:cstheme="majorHAnsi"/>
          <w:i/>
          <w:iCs/>
          <w:sz w:val="24"/>
          <w:szCs w:val="24"/>
          <w:lang w:eastAsia="en-CA" w:bidi="he-IL"/>
        </w:rPr>
        <w:t>gemara</w:t>
      </w:r>
      <w:r w:rsidR="0008342C" w:rsidRPr="000E2CB1">
        <w:rPr>
          <w:rFonts w:asciiTheme="majorHAnsi" w:eastAsia="Times New Roman" w:hAnsiTheme="majorHAnsi" w:cstheme="majorHAnsi"/>
          <w:sz w:val="24"/>
          <w:szCs w:val="24"/>
          <w:lang w:eastAsia="en-CA" w:bidi="he-IL"/>
        </w:rPr>
        <w:t xml:space="preserve"> </w:t>
      </w:r>
      <w:r>
        <w:rPr>
          <w:rFonts w:asciiTheme="majorHAnsi" w:eastAsia="Times New Roman" w:hAnsiTheme="majorHAnsi" w:cstheme="majorHAnsi"/>
          <w:sz w:val="24"/>
          <w:szCs w:val="24"/>
          <w:lang w:eastAsia="en-CA" w:bidi="he-IL"/>
        </w:rPr>
        <w:t>explains that when the victim’s owner</w:t>
      </w:r>
      <w:r w:rsidR="0008342C" w:rsidRPr="000E2CB1">
        <w:rPr>
          <w:rFonts w:asciiTheme="majorHAnsi" w:eastAsia="Times New Roman" w:hAnsiTheme="majorHAnsi" w:cstheme="majorHAnsi"/>
          <w:sz w:val="24"/>
          <w:szCs w:val="24"/>
          <w:lang w:eastAsia="en-CA" w:bidi="he-IL"/>
        </w:rPr>
        <w:t xml:space="preserve"> is </w:t>
      </w:r>
      <w:proofErr w:type="spellStart"/>
      <w:r w:rsidR="0008342C" w:rsidRPr="000E2CB1">
        <w:rPr>
          <w:rFonts w:asciiTheme="majorHAnsi" w:eastAsia="Times New Roman" w:hAnsiTheme="majorHAnsi" w:cstheme="majorHAnsi"/>
          <w:i/>
          <w:iCs/>
          <w:sz w:val="24"/>
          <w:szCs w:val="24"/>
          <w:lang w:eastAsia="en-CA" w:bidi="he-IL"/>
        </w:rPr>
        <w:t>tofeis</w:t>
      </w:r>
      <w:proofErr w:type="spellEnd"/>
      <w:r w:rsidR="0008342C" w:rsidRPr="000E2CB1">
        <w:rPr>
          <w:rFonts w:asciiTheme="majorHAnsi" w:eastAsia="Times New Roman" w:hAnsiTheme="majorHAnsi" w:cstheme="majorHAnsi"/>
          <w:i/>
          <w:iCs/>
          <w:sz w:val="24"/>
          <w:szCs w:val="24"/>
          <w:lang w:eastAsia="en-CA" w:bidi="he-IL"/>
        </w:rPr>
        <w:t xml:space="preserve"> </w:t>
      </w:r>
      <w:r w:rsidR="0008342C" w:rsidRPr="000E2CB1">
        <w:rPr>
          <w:rFonts w:asciiTheme="majorHAnsi" w:eastAsia="Times New Roman" w:hAnsiTheme="majorHAnsi" w:cstheme="majorHAnsi"/>
          <w:sz w:val="24"/>
          <w:szCs w:val="24"/>
          <w:lang w:eastAsia="en-CA" w:bidi="he-IL"/>
        </w:rPr>
        <w:t xml:space="preserve">the money he is owed without </w:t>
      </w:r>
      <w:r w:rsidR="0008342C" w:rsidRPr="000E2CB1">
        <w:rPr>
          <w:rFonts w:asciiTheme="majorHAnsi" w:eastAsia="Times New Roman" w:hAnsiTheme="majorHAnsi" w:cstheme="majorHAnsi"/>
          <w:i/>
          <w:iCs/>
          <w:sz w:val="24"/>
          <w:szCs w:val="24"/>
          <w:lang w:eastAsia="en-CA" w:bidi="he-IL"/>
        </w:rPr>
        <w:t xml:space="preserve">beis din’s </w:t>
      </w:r>
      <w:r>
        <w:rPr>
          <w:rFonts w:asciiTheme="majorHAnsi" w:eastAsia="Times New Roman" w:hAnsiTheme="majorHAnsi" w:cstheme="majorHAnsi"/>
          <w:sz w:val="24"/>
          <w:szCs w:val="24"/>
          <w:lang w:eastAsia="en-CA" w:bidi="he-IL"/>
        </w:rPr>
        <w:t>consent, they are permitted</w:t>
      </w:r>
      <w:r w:rsidR="0008342C" w:rsidRPr="000E2CB1">
        <w:rPr>
          <w:rFonts w:asciiTheme="majorHAnsi" w:eastAsia="Times New Roman" w:hAnsiTheme="majorHAnsi" w:cstheme="majorHAnsi"/>
          <w:sz w:val="24"/>
          <w:szCs w:val="24"/>
          <w:lang w:eastAsia="en-CA" w:bidi="he-IL"/>
        </w:rPr>
        <w:t xml:space="preserve"> to keep th</w:t>
      </w:r>
      <w:r>
        <w:rPr>
          <w:rFonts w:asciiTheme="majorHAnsi" w:eastAsia="Times New Roman" w:hAnsiTheme="majorHAnsi" w:cstheme="majorHAnsi"/>
          <w:sz w:val="24"/>
          <w:szCs w:val="24"/>
          <w:lang w:eastAsia="en-CA" w:bidi="he-IL"/>
        </w:rPr>
        <w:t>e money taken extra</w:t>
      </w:r>
      <w:r w:rsidR="00270443">
        <w:rPr>
          <w:rFonts w:asciiTheme="majorHAnsi" w:eastAsia="Times New Roman" w:hAnsiTheme="majorHAnsi" w:cstheme="majorHAnsi"/>
          <w:sz w:val="24"/>
          <w:szCs w:val="24"/>
          <w:lang w:eastAsia="en-CA" w:bidi="he-IL"/>
        </w:rPr>
        <w:t>-</w:t>
      </w:r>
      <w:r>
        <w:rPr>
          <w:rFonts w:asciiTheme="majorHAnsi" w:eastAsia="Times New Roman" w:hAnsiTheme="majorHAnsi" w:cstheme="majorHAnsi"/>
          <w:sz w:val="24"/>
          <w:szCs w:val="24"/>
          <w:lang w:eastAsia="en-CA" w:bidi="he-IL"/>
        </w:rPr>
        <w:lastRenderedPageBreak/>
        <w:t>judicially</w:t>
      </w:r>
      <w:r w:rsidR="0008342C" w:rsidRPr="000E2CB1">
        <w:rPr>
          <w:rFonts w:asciiTheme="majorHAnsi" w:eastAsia="Times New Roman" w:hAnsiTheme="majorHAnsi" w:cstheme="majorHAnsi"/>
          <w:sz w:val="24"/>
          <w:szCs w:val="24"/>
          <w:lang w:eastAsia="en-CA" w:bidi="he-IL"/>
        </w:rPr>
        <w:t>. If so, how could the Rashb</w:t>
      </w:r>
      <w:r w:rsidR="00270443">
        <w:rPr>
          <w:rFonts w:asciiTheme="majorHAnsi" w:eastAsia="Times New Roman" w:hAnsiTheme="majorHAnsi" w:cstheme="majorHAnsi"/>
          <w:sz w:val="24"/>
          <w:szCs w:val="24"/>
          <w:lang w:eastAsia="en-CA" w:bidi="he-IL"/>
        </w:rPr>
        <w:t xml:space="preserve">a disagree with </w:t>
      </w:r>
      <w:ins w:id="5" w:author="Hugh William James Athersych" w:date="2019-01-16T18:20:00Z">
        <w:r w:rsidR="00C576F2">
          <w:rPr>
            <w:rFonts w:asciiTheme="majorHAnsi" w:eastAsia="Times New Roman" w:hAnsiTheme="majorHAnsi" w:cstheme="majorHAnsi"/>
            <w:sz w:val="24"/>
            <w:szCs w:val="24"/>
            <w:lang w:eastAsia="en-CA" w:bidi="he-IL"/>
          </w:rPr>
          <w:t xml:space="preserve">an </w:t>
        </w:r>
      </w:ins>
      <w:r w:rsidR="00270443">
        <w:rPr>
          <w:rFonts w:asciiTheme="majorHAnsi" w:eastAsia="Times New Roman" w:hAnsiTheme="majorHAnsi" w:cstheme="majorHAnsi"/>
          <w:sz w:val="24"/>
          <w:szCs w:val="24"/>
          <w:lang w:eastAsia="en-CA" w:bidi="he-IL"/>
        </w:rPr>
        <w:t xml:space="preserve">explicit </w:t>
      </w:r>
      <w:bookmarkStart w:id="6" w:name="_GoBack"/>
      <w:bookmarkEnd w:id="6"/>
      <w:del w:id="7" w:author="Hugh William James Athersych" w:date="2019-01-16T18:20:00Z">
        <w:r w:rsidR="00270443" w:rsidDel="00C576F2">
          <w:rPr>
            <w:rFonts w:asciiTheme="majorHAnsi" w:eastAsia="Times New Roman" w:hAnsiTheme="majorHAnsi" w:cstheme="majorHAnsi"/>
            <w:sz w:val="24"/>
            <w:szCs w:val="24"/>
            <w:lang w:eastAsia="en-CA" w:bidi="he-IL"/>
          </w:rPr>
          <w:delText>an</w:delText>
        </w:r>
      </w:del>
      <w:r w:rsidR="00270443">
        <w:rPr>
          <w:rFonts w:asciiTheme="majorHAnsi" w:eastAsia="Times New Roman" w:hAnsiTheme="majorHAnsi" w:cstheme="majorHAnsi"/>
          <w:sz w:val="24"/>
          <w:szCs w:val="24"/>
          <w:lang w:eastAsia="en-CA" w:bidi="he-IL"/>
        </w:rPr>
        <w:t xml:space="preserve"> Gemara</w:t>
      </w:r>
      <w:r w:rsidR="0008342C" w:rsidRPr="000E2CB1">
        <w:rPr>
          <w:rFonts w:asciiTheme="majorHAnsi" w:eastAsia="Times New Roman" w:hAnsiTheme="majorHAnsi" w:cstheme="majorHAnsi"/>
          <w:sz w:val="24"/>
          <w:szCs w:val="24"/>
          <w:lang w:eastAsia="en-CA" w:bidi="he-IL"/>
        </w:rPr>
        <w:t xml:space="preserve"> which seem to directly contradict his inference from the story of </w:t>
      </w:r>
      <w:proofErr w:type="spellStart"/>
      <w:r w:rsidR="0008342C" w:rsidRPr="000E2CB1">
        <w:rPr>
          <w:rFonts w:asciiTheme="majorHAnsi" w:eastAsia="Times New Roman" w:hAnsiTheme="majorHAnsi" w:cstheme="majorHAnsi"/>
          <w:sz w:val="24"/>
          <w:szCs w:val="24"/>
          <w:lang w:eastAsia="en-CA" w:bidi="he-IL"/>
        </w:rPr>
        <w:t>Rabban</w:t>
      </w:r>
      <w:proofErr w:type="spellEnd"/>
      <w:r w:rsidR="0008342C" w:rsidRPr="000E2CB1">
        <w:rPr>
          <w:rFonts w:asciiTheme="majorHAnsi" w:eastAsia="Times New Roman" w:hAnsiTheme="majorHAnsi" w:cstheme="majorHAnsi"/>
          <w:sz w:val="24"/>
          <w:szCs w:val="24"/>
          <w:lang w:eastAsia="en-CA" w:bidi="he-IL"/>
        </w:rPr>
        <w:t xml:space="preserve"> Gamliel and </w:t>
      </w:r>
      <w:proofErr w:type="spellStart"/>
      <w:r w:rsidR="0008342C" w:rsidRPr="000E2CB1">
        <w:rPr>
          <w:rFonts w:asciiTheme="majorHAnsi" w:eastAsia="Times New Roman" w:hAnsiTheme="majorHAnsi" w:cstheme="majorHAnsi"/>
          <w:sz w:val="24"/>
          <w:szCs w:val="24"/>
          <w:lang w:eastAsia="en-CA" w:bidi="he-IL"/>
        </w:rPr>
        <w:t>Tevi</w:t>
      </w:r>
      <w:proofErr w:type="spellEnd"/>
      <w:r w:rsidR="0008342C" w:rsidRPr="000E2CB1">
        <w:rPr>
          <w:rFonts w:asciiTheme="majorHAnsi" w:eastAsia="Times New Roman" w:hAnsiTheme="majorHAnsi" w:cstheme="majorHAnsi"/>
          <w:sz w:val="24"/>
          <w:szCs w:val="24"/>
          <w:lang w:eastAsia="en-CA" w:bidi="he-IL"/>
        </w:rPr>
        <w:t>?</w:t>
      </w:r>
    </w:p>
    <w:p w14:paraId="6734F636" w14:textId="77777777" w:rsidR="00AE7ECD" w:rsidRPr="000E2CB1" w:rsidRDefault="0008342C" w:rsidP="00D42A0E">
      <w:pPr>
        <w:spacing w:line="360" w:lineRule="auto"/>
        <w:ind w:firstLine="720"/>
        <w:rPr>
          <w:rFonts w:asciiTheme="majorHAnsi" w:hAnsiTheme="majorHAnsi" w:cstheme="majorHAnsi"/>
          <w:sz w:val="24"/>
          <w:szCs w:val="24"/>
        </w:rPr>
      </w:pPr>
      <w:r w:rsidRPr="000E2CB1">
        <w:rPr>
          <w:rFonts w:asciiTheme="majorHAnsi" w:eastAsia="Times New Roman" w:hAnsiTheme="majorHAnsi" w:cstheme="majorHAnsi"/>
          <w:sz w:val="24"/>
          <w:szCs w:val="24"/>
          <w:lang w:eastAsia="en-CA" w:bidi="he-IL"/>
        </w:rPr>
        <w:t xml:space="preserve">The </w:t>
      </w:r>
      <w:proofErr w:type="spellStart"/>
      <w:r w:rsidRPr="000E2CB1">
        <w:rPr>
          <w:rFonts w:asciiTheme="majorHAnsi" w:eastAsia="Times New Roman" w:hAnsiTheme="majorHAnsi" w:cstheme="majorHAnsi"/>
          <w:sz w:val="24"/>
          <w:szCs w:val="24"/>
          <w:lang w:eastAsia="en-CA" w:bidi="he-IL"/>
        </w:rPr>
        <w:t>Ra’avad</w:t>
      </w:r>
      <w:proofErr w:type="spellEnd"/>
      <w:r w:rsidR="00C72210" w:rsidRPr="000E2CB1">
        <w:rPr>
          <w:rStyle w:val="FootnoteReference"/>
          <w:rFonts w:asciiTheme="majorHAnsi" w:eastAsia="Times New Roman" w:hAnsiTheme="majorHAnsi" w:cstheme="majorHAnsi"/>
          <w:i/>
          <w:iCs/>
          <w:sz w:val="24"/>
          <w:szCs w:val="24"/>
          <w:lang w:eastAsia="en-CA" w:bidi="he-IL"/>
        </w:rPr>
        <w:footnoteReference w:id="19"/>
      </w:r>
      <w:r w:rsidRPr="000E2CB1">
        <w:rPr>
          <w:rFonts w:asciiTheme="majorHAnsi" w:eastAsia="Times New Roman" w:hAnsiTheme="majorHAnsi" w:cstheme="majorHAnsi"/>
          <w:sz w:val="24"/>
          <w:szCs w:val="24"/>
          <w:lang w:eastAsia="en-CA" w:bidi="he-IL"/>
        </w:rPr>
        <w:t xml:space="preserve"> </w:t>
      </w:r>
      <w:r w:rsidR="00B31F64">
        <w:rPr>
          <w:rFonts w:asciiTheme="majorHAnsi" w:eastAsia="Times New Roman" w:hAnsiTheme="majorHAnsi" w:cstheme="majorHAnsi"/>
          <w:sz w:val="24"/>
          <w:szCs w:val="24"/>
          <w:lang w:eastAsia="en-CA" w:bidi="he-IL"/>
        </w:rPr>
        <w:t xml:space="preserve">(who follows the </w:t>
      </w:r>
      <w:proofErr w:type="spellStart"/>
      <w:r w:rsidR="00B31F64">
        <w:rPr>
          <w:rFonts w:asciiTheme="majorHAnsi" w:eastAsia="Times New Roman" w:hAnsiTheme="majorHAnsi" w:cstheme="majorHAnsi"/>
          <w:sz w:val="24"/>
          <w:szCs w:val="24"/>
          <w:lang w:eastAsia="en-CA" w:bidi="he-IL"/>
        </w:rPr>
        <w:t>Rashba’s</w:t>
      </w:r>
      <w:proofErr w:type="spellEnd"/>
      <w:r w:rsidR="00B31F64">
        <w:rPr>
          <w:rFonts w:asciiTheme="majorHAnsi" w:eastAsia="Times New Roman" w:hAnsiTheme="majorHAnsi" w:cstheme="majorHAnsi"/>
          <w:sz w:val="24"/>
          <w:szCs w:val="24"/>
          <w:lang w:eastAsia="en-CA" w:bidi="he-IL"/>
        </w:rPr>
        <w:t xml:space="preserve"> logic explained above) </w:t>
      </w:r>
      <w:r w:rsidR="00AE7ECD" w:rsidRPr="000E2CB1">
        <w:rPr>
          <w:rFonts w:asciiTheme="majorHAnsi" w:eastAsia="Times New Roman" w:hAnsiTheme="majorHAnsi" w:cstheme="majorHAnsi"/>
          <w:sz w:val="24"/>
          <w:szCs w:val="24"/>
          <w:lang w:eastAsia="en-CA" w:bidi="he-IL"/>
        </w:rPr>
        <w:t xml:space="preserve">explains that the </w:t>
      </w:r>
      <w:proofErr w:type="spellStart"/>
      <w:r w:rsidR="00AE7ECD" w:rsidRPr="000E2CB1">
        <w:rPr>
          <w:rFonts w:asciiTheme="majorHAnsi" w:eastAsia="Times New Roman" w:hAnsiTheme="majorHAnsi" w:cstheme="majorHAnsi"/>
          <w:sz w:val="24"/>
          <w:szCs w:val="24"/>
          <w:lang w:eastAsia="en-CA" w:bidi="he-IL"/>
        </w:rPr>
        <w:t>Gemara’s</w:t>
      </w:r>
      <w:proofErr w:type="spellEnd"/>
      <w:r w:rsidR="00AE7ECD" w:rsidRPr="000E2CB1">
        <w:rPr>
          <w:rFonts w:asciiTheme="majorHAnsi" w:eastAsia="Times New Roman" w:hAnsiTheme="majorHAnsi" w:cstheme="majorHAnsi"/>
          <w:sz w:val="24"/>
          <w:szCs w:val="24"/>
          <w:lang w:eastAsia="en-CA" w:bidi="he-IL"/>
        </w:rPr>
        <w:t xml:space="preserve"> statement</w:t>
      </w:r>
      <w:r w:rsidR="00B31F64">
        <w:rPr>
          <w:rFonts w:asciiTheme="majorHAnsi" w:eastAsia="Times New Roman" w:hAnsiTheme="majorHAnsi" w:cstheme="majorHAnsi"/>
          <w:sz w:val="24"/>
          <w:szCs w:val="24"/>
          <w:lang w:eastAsia="en-CA" w:bidi="he-IL"/>
        </w:rPr>
        <w:t>,</w:t>
      </w:r>
      <w:r w:rsidR="00AE7ECD" w:rsidRPr="000E2CB1">
        <w:rPr>
          <w:rFonts w:asciiTheme="majorHAnsi" w:eastAsia="Times New Roman" w:hAnsiTheme="majorHAnsi" w:cstheme="majorHAnsi"/>
          <w:sz w:val="24"/>
          <w:szCs w:val="24"/>
          <w:lang w:eastAsia="en-CA" w:bidi="he-IL"/>
        </w:rPr>
        <w:t xml:space="preserve"> which seems to allow </w:t>
      </w:r>
      <w:proofErr w:type="spellStart"/>
      <w:r w:rsidR="00AE7ECD" w:rsidRPr="000E2CB1">
        <w:rPr>
          <w:rFonts w:asciiTheme="majorHAnsi" w:eastAsia="Times New Roman" w:hAnsiTheme="majorHAnsi" w:cstheme="majorHAnsi"/>
          <w:i/>
          <w:iCs/>
          <w:sz w:val="24"/>
          <w:szCs w:val="24"/>
          <w:lang w:eastAsia="en-CA" w:bidi="he-IL"/>
        </w:rPr>
        <w:t>tefisah</w:t>
      </w:r>
      <w:proofErr w:type="spellEnd"/>
      <w:r w:rsidR="00B31F64">
        <w:rPr>
          <w:rFonts w:asciiTheme="majorHAnsi" w:eastAsia="Times New Roman" w:hAnsiTheme="majorHAnsi" w:cstheme="majorHAnsi"/>
          <w:i/>
          <w:iCs/>
          <w:sz w:val="24"/>
          <w:szCs w:val="24"/>
          <w:lang w:eastAsia="en-CA" w:bidi="he-IL"/>
        </w:rPr>
        <w:t>,</w:t>
      </w:r>
      <w:r w:rsidR="00AE7ECD" w:rsidRPr="000E2CB1">
        <w:rPr>
          <w:rFonts w:asciiTheme="majorHAnsi" w:hAnsiTheme="majorHAnsi" w:cstheme="majorHAnsi"/>
          <w:sz w:val="24"/>
          <w:szCs w:val="24"/>
        </w:rPr>
        <w:t xml:space="preserve"> is limited to cases of the </w:t>
      </w:r>
      <w:proofErr w:type="spellStart"/>
      <w:r w:rsidR="00AE7ECD" w:rsidRPr="000E2CB1">
        <w:rPr>
          <w:rFonts w:asciiTheme="majorHAnsi" w:hAnsiTheme="majorHAnsi" w:cstheme="majorHAnsi"/>
          <w:i/>
          <w:iCs/>
          <w:sz w:val="24"/>
          <w:szCs w:val="24"/>
        </w:rPr>
        <w:t>k</w:t>
      </w:r>
      <w:r w:rsidR="00171FC0">
        <w:rPr>
          <w:rFonts w:asciiTheme="majorHAnsi" w:hAnsiTheme="majorHAnsi" w:cstheme="majorHAnsi"/>
          <w:i/>
          <w:iCs/>
          <w:sz w:val="24"/>
          <w:szCs w:val="24"/>
        </w:rPr>
        <w:t>i</w:t>
      </w:r>
      <w:r w:rsidR="00AE7ECD" w:rsidRPr="000E2CB1">
        <w:rPr>
          <w:rFonts w:asciiTheme="majorHAnsi" w:hAnsiTheme="majorHAnsi" w:cstheme="majorHAnsi"/>
          <w:i/>
          <w:iCs/>
          <w:sz w:val="24"/>
          <w:szCs w:val="24"/>
        </w:rPr>
        <w:t>nas</w:t>
      </w:r>
      <w:proofErr w:type="spellEnd"/>
      <w:r w:rsidR="00AE7ECD" w:rsidRPr="000E2CB1">
        <w:rPr>
          <w:rFonts w:asciiTheme="majorHAnsi" w:hAnsiTheme="majorHAnsi" w:cstheme="majorHAnsi"/>
          <w:i/>
          <w:iCs/>
          <w:sz w:val="24"/>
          <w:szCs w:val="24"/>
        </w:rPr>
        <w:t xml:space="preserve"> </w:t>
      </w:r>
      <w:r w:rsidR="00AE7ECD" w:rsidRPr="000E2CB1">
        <w:rPr>
          <w:rFonts w:asciiTheme="majorHAnsi" w:hAnsiTheme="majorHAnsi" w:cstheme="majorHAnsi"/>
          <w:sz w:val="24"/>
          <w:szCs w:val="24"/>
        </w:rPr>
        <w:t xml:space="preserve">of a </w:t>
      </w:r>
      <w:r w:rsidR="00AE7ECD" w:rsidRPr="000E2CB1">
        <w:rPr>
          <w:rFonts w:asciiTheme="majorHAnsi" w:hAnsiTheme="majorHAnsi" w:cstheme="majorHAnsi"/>
          <w:i/>
          <w:iCs/>
          <w:sz w:val="24"/>
          <w:szCs w:val="24"/>
        </w:rPr>
        <w:t xml:space="preserve">tam </w:t>
      </w:r>
      <w:r w:rsidR="00AE7ECD" w:rsidRPr="000E2CB1">
        <w:rPr>
          <w:rFonts w:asciiTheme="majorHAnsi" w:hAnsiTheme="majorHAnsi" w:cstheme="majorHAnsi"/>
          <w:sz w:val="24"/>
          <w:szCs w:val="24"/>
        </w:rPr>
        <w:t xml:space="preserve">ox. He understands that, although the Gemara in </w:t>
      </w:r>
      <w:proofErr w:type="spellStart"/>
      <w:r w:rsidR="00AE7ECD" w:rsidRPr="000E2CB1">
        <w:rPr>
          <w:rFonts w:asciiTheme="majorHAnsi" w:hAnsiTheme="majorHAnsi" w:cstheme="majorHAnsi"/>
          <w:i/>
          <w:iCs/>
          <w:sz w:val="24"/>
          <w:szCs w:val="24"/>
        </w:rPr>
        <w:t>Bava</w:t>
      </w:r>
      <w:proofErr w:type="spellEnd"/>
      <w:r w:rsidR="00AE7ECD" w:rsidRPr="000E2CB1">
        <w:rPr>
          <w:rFonts w:asciiTheme="majorHAnsi" w:hAnsiTheme="majorHAnsi" w:cstheme="majorHAnsi"/>
          <w:sz w:val="24"/>
          <w:szCs w:val="24"/>
        </w:rPr>
        <w:t xml:space="preserve"> </w:t>
      </w:r>
      <w:r w:rsidR="00AE7ECD" w:rsidRPr="000E2CB1">
        <w:rPr>
          <w:rFonts w:asciiTheme="majorHAnsi" w:hAnsiTheme="majorHAnsi" w:cstheme="majorHAnsi"/>
          <w:i/>
          <w:iCs/>
          <w:sz w:val="24"/>
          <w:szCs w:val="24"/>
        </w:rPr>
        <w:t>Kama</w:t>
      </w:r>
      <w:r w:rsidR="00AE7ECD" w:rsidRPr="000E2CB1">
        <w:rPr>
          <w:rFonts w:asciiTheme="majorHAnsi" w:hAnsiTheme="majorHAnsi" w:cstheme="majorHAnsi"/>
          <w:sz w:val="24"/>
          <w:szCs w:val="24"/>
        </w:rPr>
        <w:t xml:space="preserve"> 15b concludes that a </w:t>
      </w:r>
      <w:r w:rsidR="00AE7ECD" w:rsidRPr="000E2CB1">
        <w:rPr>
          <w:rFonts w:asciiTheme="majorHAnsi" w:hAnsiTheme="majorHAnsi" w:cstheme="majorHAnsi"/>
          <w:i/>
          <w:iCs/>
          <w:sz w:val="24"/>
          <w:szCs w:val="24"/>
        </w:rPr>
        <w:t xml:space="preserve">tam </w:t>
      </w:r>
      <w:r w:rsidR="00AE7ECD" w:rsidRPr="000E2CB1">
        <w:rPr>
          <w:rFonts w:asciiTheme="majorHAnsi" w:hAnsiTheme="majorHAnsi" w:cstheme="majorHAnsi"/>
          <w:sz w:val="24"/>
          <w:szCs w:val="24"/>
        </w:rPr>
        <w:t xml:space="preserve">ox is considered a form of </w:t>
      </w:r>
      <w:r w:rsidR="00AE7ECD"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AE7ECD" w:rsidRPr="000E2CB1">
        <w:rPr>
          <w:rFonts w:asciiTheme="majorHAnsi" w:hAnsiTheme="majorHAnsi" w:cstheme="majorHAnsi"/>
          <w:i/>
          <w:iCs/>
          <w:sz w:val="24"/>
          <w:szCs w:val="24"/>
        </w:rPr>
        <w:t xml:space="preserve">nas </w:t>
      </w:r>
      <w:r w:rsidR="00AE7ECD" w:rsidRPr="000E2CB1">
        <w:rPr>
          <w:rFonts w:asciiTheme="majorHAnsi" w:hAnsiTheme="majorHAnsi" w:cstheme="majorHAnsi"/>
          <w:sz w:val="24"/>
          <w:szCs w:val="24"/>
        </w:rPr>
        <w:t xml:space="preserve">payment, it </w:t>
      </w:r>
      <w:r w:rsidR="00B31F64">
        <w:rPr>
          <w:rFonts w:asciiTheme="majorHAnsi" w:hAnsiTheme="majorHAnsi" w:cstheme="majorHAnsi"/>
          <w:sz w:val="24"/>
          <w:szCs w:val="24"/>
        </w:rPr>
        <w:t xml:space="preserve">still retains certain monetary </w:t>
      </w:r>
      <w:r w:rsidR="00AE7ECD" w:rsidRPr="000E2CB1">
        <w:rPr>
          <w:rFonts w:asciiTheme="majorHAnsi" w:hAnsiTheme="majorHAnsi" w:cstheme="majorHAnsi"/>
          <w:sz w:val="24"/>
          <w:szCs w:val="24"/>
        </w:rPr>
        <w:t xml:space="preserve">aspects which in turn allow one to extra-judicially snatch that which he is owed. This distinction between the </w:t>
      </w:r>
      <w:proofErr w:type="spellStart"/>
      <w:r w:rsidR="00AE7ECD" w:rsidRPr="000E2CB1">
        <w:rPr>
          <w:rFonts w:asciiTheme="majorHAnsi" w:hAnsiTheme="majorHAnsi" w:cstheme="majorHAnsi"/>
          <w:i/>
          <w:iCs/>
          <w:sz w:val="24"/>
          <w:szCs w:val="24"/>
        </w:rPr>
        <w:t>k</w:t>
      </w:r>
      <w:r w:rsidR="00B31F64">
        <w:rPr>
          <w:rFonts w:asciiTheme="majorHAnsi" w:hAnsiTheme="majorHAnsi" w:cstheme="majorHAnsi"/>
          <w:i/>
          <w:iCs/>
          <w:sz w:val="24"/>
          <w:szCs w:val="24"/>
        </w:rPr>
        <w:t>i</w:t>
      </w:r>
      <w:r w:rsidR="00AE7ECD" w:rsidRPr="000E2CB1">
        <w:rPr>
          <w:rFonts w:asciiTheme="majorHAnsi" w:hAnsiTheme="majorHAnsi" w:cstheme="majorHAnsi"/>
          <w:i/>
          <w:iCs/>
          <w:sz w:val="24"/>
          <w:szCs w:val="24"/>
        </w:rPr>
        <w:t>nas</w:t>
      </w:r>
      <w:proofErr w:type="spellEnd"/>
      <w:r w:rsidR="00AE7ECD" w:rsidRPr="000E2CB1">
        <w:rPr>
          <w:rFonts w:asciiTheme="majorHAnsi" w:hAnsiTheme="majorHAnsi" w:cstheme="majorHAnsi"/>
          <w:i/>
          <w:iCs/>
          <w:sz w:val="24"/>
          <w:szCs w:val="24"/>
        </w:rPr>
        <w:t xml:space="preserve"> </w:t>
      </w:r>
      <w:r w:rsidR="00AE7ECD" w:rsidRPr="000E2CB1">
        <w:rPr>
          <w:rFonts w:asciiTheme="majorHAnsi" w:hAnsiTheme="majorHAnsi" w:cstheme="majorHAnsi"/>
          <w:sz w:val="24"/>
          <w:szCs w:val="24"/>
        </w:rPr>
        <w:t xml:space="preserve">of a </w:t>
      </w:r>
      <w:r w:rsidR="00AE7ECD" w:rsidRPr="000E2CB1">
        <w:rPr>
          <w:rFonts w:asciiTheme="majorHAnsi" w:hAnsiTheme="majorHAnsi" w:cstheme="majorHAnsi"/>
          <w:i/>
          <w:iCs/>
          <w:sz w:val="24"/>
          <w:szCs w:val="24"/>
        </w:rPr>
        <w:t xml:space="preserve">tam </w:t>
      </w:r>
      <w:r w:rsidR="00AE7ECD" w:rsidRPr="000E2CB1">
        <w:rPr>
          <w:rFonts w:asciiTheme="majorHAnsi" w:hAnsiTheme="majorHAnsi" w:cstheme="majorHAnsi"/>
          <w:sz w:val="24"/>
          <w:szCs w:val="24"/>
        </w:rPr>
        <w:t xml:space="preserve">ox and other </w:t>
      </w:r>
      <w:r w:rsidR="00AE7ECD" w:rsidRPr="000E2CB1">
        <w:rPr>
          <w:rFonts w:asciiTheme="majorHAnsi" w:hAnsiTheme="majorHAnsi" w:cstheme="majorHAnsi"/>
          <w:i/>
          <w:iCs/>
          <w:sz w:val="24"/>
          <w:szCs w:val="24"/>
        </w:rPr>
        <w:t>k</w:t>
      </w:r>
      <w:r w:rsidR="00B31F64">
        <w:rPr>
          <w:rFonts w:asciiTheme="majorHAnsi" w:hAnsiTheme="majorHAnsi" w:cstheme="majorHAnsi"/>
          <w:i/>
          <w:iCs/>
          <w:sz w:val="24"/>
          <w:szCs w:val="24"/>
        </w:rPr>
        <w:t>i</w:t>
      </w:r>
      <w:r w:rsidR="00AE7ECD" w:rsidRPr="000E2CB1">
        <w:rPr>
          <w:rFonts w:asciiTheme="majorHAnsi" w:hAnsiTheme="majorHAnsi" w:cstheme="majorHAnsi"/>
          <w:i/>
          <w:iCs/>
          <w:sz w:val="24"/>
          <w:szCs w:val="24"/>
        </w:rPr>
        <w:t xml:space="preserve">nas </w:t>
      </w:r>
      <w:r w:rsidR="00AE7ECD" w:rsidRPr="000E2CB1">
        <w:rPr>
          <w:rFonts w:asciiTheme="majorHAnsi" w:hAnsiTheme="majorHAnsi" w:cstheme="majorHAnsi"/>
          <w:sz w:val="24"/>
          <w:szCs w:val="24"/>
        </w:rPr>
        <w:t xml:space="preserve">payments is a novel idea which other </w:t>
      </w:r>
      <w:proofErr w:type="spellStart"/>
      <w:r w:rsidR="00AE7ECD" w:rsidRPr="000E2CB1">
        <w:rPr>
          <w:rFonts w:asciiTheme="majorHAnsi" w:hAnsiTheme="majorHAnsi" w:cstheme="majorHAnsi"/>
          <w:sz w:val="24"/>
          <w:szCs w:val="24"/>
        </w:rPr>
        <w:t>Rishonim</w:t>
      </w:r>
      <w:proofErr w:type="spellEnd"/>
      <w:r w:rsidR="00AE7ECD" w:rsidRPr="000E2CB1">
        <w:rPr>
          <w:rFonts w:asciiTheme="majorHAnsi" w:hAnsiTheme="majorHAnsi" w:cstheme="majorHAnsi"/>
          <w:sz w:val="24"/>
          <w:szCs w:val="24"/>
        </w:rPr>
        <w:t xml:space="preserve"> seem not to bring in these </w:t>
      </w:r>
      <w:proofErr w:type="spellStart"/>
      <w:r w:rsidR="00A51B61" w:rsidRPr="000E2CB1">
        <w:rPr>
          <w:rFonts w:asciiTheme="majorHAnsi" w:hAnsiTheme="majorHAnsi" w:cstheme="majorHAnsi"/>
          <w:i/>
          <w:iCs/>
          <w:sz w:val="24"/>
          <w:szCs w:val="24"/>
        </w:rPr>
        <w:t>gemoras</w:t>
      </w:r>
      <w:proofErr w:type="spellEnd"/>
      <w:r w:rsidR="00AE7ECD" w:rsidRPr="000E2CB1">
        <w:rPr>
          <w:rFonts w:asciiTheme="majorHAnsi" w:hAnsiTheme="majorHAnsi" w:cstheme="majorHAnsi"/>
          <w:sz w:val="24"/>
          <w:szCs w:val="24"/>
        </w:rPr>
        <w:t xml:space="preserve">. </w:t>
      </w:r>
      <w:r w:rsidR="00C72210" w:rsidRPr="000E2CB1">
        <w:rPr>
          <w:rStyle w:val="FootnoteReference"/>
          <w:rFonts w:asciiTheme="majorHAnsi" w:hAnsiTheme="majorHAnsi" w:cstheme="majorHAnsi"/>
          <w:sz w:val="24"/>
          <w:szCs w:val="24"/>
        </w:rPr>
        <w:footnoteReference w:id="20"/>
      </w:r>
    </w:p>
    <w:p w14:paraId="75D65333" w14:textId="77777777" w:rsidR="00DC7585" w:rsidRDefault="00C72210" w:rsidP="00D42A0E">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The commentaries</w:t>
      </w:r>
      <w:r w:rsidR="00AE7ECD" w:rsidRPr="000E2CB1">
        <w:rPr>
          <w:rFonts w:asciiTheme="majorHAnsi" w:hAnsiTheme="majorHAnsi" w:cstheme="majorHAnsi"/>
          <w:sz w:val="24"/>
          <w:szCs w:val="24"/>
        </w:rPr>
        <w:t xml:space="preserve"> of the Rashba and </w:t>
      </w:r>
      <w:proofErr w:type="spellStart"/>
      <w:r w:rsidR="00AE7ECD" w:rsidRPr="000E2CB1">
        <w:rPr>
          <w:rFonts w:asciiTheme="majorHAnsi" w:hAnsiTheme="majorHAnsi" w:cstheme="majorHAnsi"/>
          <w:sz w:val="24"/>
          <w:szCs w:val="24"/>
        </w:rPr>
        <w:t>Ra’avad</w:t>
      </w:r>
      <w:proofErr w:type="spellEnd"/>
      <w:r w:rsidR="00AE7ECD" w:rsidRPr="000E2CB1">
        <w:rPr>
          <w:rFonts w:asciiTheme="majorHAnsi" w:hAnsiTheme="majorHAnsi" w:cstheme="majorHAnsi"/>
          <w:sz w:val="24"/>
          <w:szCs w:val="24"/>
        </w:rPr>
        <w:t xml:space="preserve"> shed light on the issue around the </w:t>
      </w:r>
      <w:proofErr w:type="spellStart"/>
      <w:r w:rsidR="00AE7ECD" w:rsidRPr="000E2CB1">
        <w:rPr>
          <w:rFonts w:asciiTheme="majorHAnsi" w:hAnsiTheme="majorHAnsi" w:cstheme="majorHAnsi"/>
          <w:sz w:val="24"/>
          <w:szCs w:val="24"/>
        </w:rPr>
        <w:t>Sefer</w:t>
      </w:r>
      <w:proofErr w:type="spellEnd"/>
      <w:r w:rsidR="00AE7ECD" w:rsidRPr="000E2CB1">
        <w:rPr>
          <w:rFonts w:asciiTheme="majorHAnsi" w:hAnsiTheme="majorHAnsi" w:cstheme="majorHAnsi"/>
          <w:sz w:val="24"/>
          <w:szCs w:val="24"/>
        </w:rPr>
        <w:t xml:space="preserve"> </w:t>
      </w:r>
      <w:proofErr w:type="spellStart"/>
      <w:r w:rsidR="00AE7ECD" w:rsidRPr="000E2CB1">
        <w:rPr>
          <w:rFonts w:asciiTheme="majorHAnsi" w:hAnsiTheme="majorHAnsi" w:cstheme="majorHAnsi"/>
          <w:sz w:val="24"/>
          <w:szCs w:val="24"/>
        </w:rPr>
        <w:t>Hachinuch</w:t>
      </w:r>
      <w:proofErr w:type="spellEnd"/>
      <w:r w:rsidR="00AE7ECD" w:rsidRPr="000E2CB1">
        <w:rPr>
          <w:rFonts w:asciiTheme="majorHAnsi" w:hAnsiTheme="majorHAnsi" w:cstheme="majorHAnsi"/>
          <w:sz w:val="24"/>
          <w:szCs w:val="24"/>
        </w:rPr>
        <w:t xml:space="preserve"> brought earlier. As </w:t>
      </w:r>
      <w:r w:rsidR="00A51B61" w:rsidRPr="000E2CB1">
        <w:rPr>
          <w:rFonts w:asciiTheme="majorHAnsi" w:hAnsiTheme="majorHAnsi" w:cstheme="majorHAnsi"/>
          <w:sz w:val="24"/>
          <w:szCs w:val="24"/>
        </w:rPr>
        <w:t>mentioned earlier</w:t>
      </w:r>
      <w:r w:rsidR="00AE7ECD" w:rsidRPr="000E2CB1">
        <w:rPr>
          <w:rFonts w:asciiTheme="majorHAnsi" w:hAnsiTheme="majorHAnsi" w:cstheme="majorHAnsi"/>
          <w:sz w:val="24"/>
          <w:szCs w:val="24"/>
        </w:rPr>
        <w:t>, it woul</w:t>
      </w:r>
      <w:r w:rsidR="00B31F64">
        <w:rPr>
          <w:rFonts w:asciiTheme="majorHAnsi" w:hAnsiTheme="majorHAnsi" w:cstheme="majorHAnsi"/>
          <w:sz w:val="24"/>
          <w:szCs w:val="24"/>
        </w:rPr>
        <w:t xml:space="preserve">d </w:t>
      </w:r>
      <w:r w:rsidRPr="000E2CB1">
        <w:rPr>
          <w:rFonts w:asciiTheme="majorHAnsi" w:hAnsiTheme="majorHAnsi" w:cstheme="majorHAnsi"/>
          <w:sz w:val="24"/>
          <w:szCs w:val="24"/>
        </w:rPr>
        <w:t>be</w:t>
      </w:r>
      <w:r w:rsidR="00AE7ECD" w:rsidRPr="000E2CB1">
        <w:rPr>
          <w:rFonts w:asciiTheme="majorHAnsi" w:hAnsiTheme="majorHAnsi" w:cstheme="majorHAnsi"/>
          <w:sz w:val="24"/>
          <w:szCs w:val="24"/>
        </w:rPr>
        <w:t xml:space="preserve"> </w:t>
      </w:r>
      <w:r w:rsidR="00B31F64">
        <w:rPr>
          <w:rFonts w:asciiTheme="majorHAnsi" w:hAnsiTheme="majorHAnsi" w:cstheme="majorHAnsi"/>
          <w:sz w:val="24"/>
          <w:szCs w:val="24"/>
        </w:rPr>
        <w:t>il</w:t>
      </w:r>
      <w:r w:rsidR="00AE7ECD" w:rsidRPr="000E2CB1">
        <w:rPr>
          <w:rFonts w:asciiTheme="majorHAnsi" w:hAnsiTheme="majorHAnsi" w:cstheme="majorHAnsi"/>
          <w:sz w:val="24"/>
          <w:szCs w:val="24"/>
        </w:rPr>
        <w:t xml:space="preserve">logical to say that the </w:t>
      </w:r>
      <w:proofErr w:type="spellStart"/>
      <w:r w:rsidR="00AE7ECD" w:rsidRPr="000E2CB1">
        <w:rPr>
          <w:rFonts w:asciiTheme="majorHAnsi" w:hAnsiTheme="majorHAnsi" w:cstheme="majorHAnsi"/>
          <w:sz w:val="24"/>
          <w:szCs w:val="24"/>
        </w:rPr>
        <w:t>Sefer</w:t>
      </w:r>
      <w:proofErr w:type="spellEnd"/>
      <w:r w:rsidR="00AE7ECD" w:rsidRPr="000E2CB1">
        <w:rPr>
          <w:rFonts w:asciiTheme="majorHAnsi" w:hAnsiTheme="majorHAnsi" w:cstheme="majorHAnsi"/>
          <w:sz w:val="24"/>
          <w:szCs w:val="24"/>
        </w:rPr>
        <w:t xml:space="preserve"> </w:t>
      </w:r>
      <w:proofErr w:type="spellStart"/>
      <w:r w:rsidR="00AE7ECD" w:rsidRPr="000E2CB1">
        <w:rPr>
          <w:rFonts w:asciiTheme="majorHAnsi" w:hAnsiTheme="majorHAnsi" w:cstheme="majorHAnsi"/>
          <w:sz w:val="24"/>
          <w:szCs w:val="24"/>
        </w:rPr>
        <w:t>Hachinuch</w:t>
      </w:r>
      <w:proofErr w:type="spellEnd"/>
      <w:r w:rsidRPr="000E2CB1">
        <w:rPr>
          <w:rFonts w:asciiTheme="majorHAnsi" w:hAnsiTheme="majorHAnsi" w:cstheme="majorHAnsi"/>
          <w:sz w:val="24"/>
          <w:szCs w:val="24"/>
        </w:rPr>
        <w:t xml:space="preserve"> would</w:t>
      </w:r>
      <w:r w:rsidR="00A51B61" w:rsidRPr="000E2CB1">
        <w:rPr>
          <w:rFonts w:asciiTheme="majorHAnsi" w:hAnsiTheme="majorHAnsi" w:cstheme="majorHAnsi"/>
          <w:sz w:val="24"/>
          <w:szCs w:val="24"/>
        </w:rPr>
        <w:t xml:space="preserve"> </w:t>
      </w:r>
      <w:r w:rsidR="00AE7ECD" w:rsidRPr="000E2CB1">
        <w:rPr>
          <w:rFonts w:asciiTheme="majorHAnsi" w:hAnsiTheme="majorHAnsi" w:cstheme="majorHAnsi"/>
          <w:sz w:val="24"/>
          <w:szCs w:val="24"/>
        </w:rPr>
        <w:t xml:space="preserve">contradict a </w:t>
      </w:r>
      <w:proofErr w:type="spellStart"/>
      <w:r w:rsidR="00A51B61" w:rsidRPr="000E2CB1">
        <w:rPr>
          <w:rFonts w:asciiTheme="majorHAnsi" w:hAnsiTheme="majorHAnsi" w:cstheme="majorHAnsi"/>
          <w:i/>
          <w:iCs/>
          <w:sz w:val="24"/>
          <w:szCs w:val="24"/>
        </w:rPr>
        <w:t>gemora</w:t>
      </w:r>
      <w:proofErr w:type="spellEnd"/>
      <w:r w:rsidR="00A51B61" w:rsidRPr="000E2CB1">
        <w:rPr>
          <w:rFonts w:asciiTheme="majorHAnsi" w:hAnsiTheme="majorHAnsi" w:cstheme="majorHAnsi"/>
          <w:sz w:val="24"/>
          <w:szCs w:val="24"/>
        </w:rPr>
        <w:t xml:space="preserve"> </w:t>
      </w:r>
      <w:r w:rsidR="00AE7ECD" w:rsidRPr="000E2CB1">
        <w:rPr>
          <w:rFonts w:asciiTheme="majorHAnsi" w:hAnsiTheme="majorHAnsi" w:cstheme="majorHAnsi"/>
          <w:sz w:val="24"/>
          <w:szCs w:val="24"/>
        </w:rPr>
        <w:t xml:space="preserve">in the </w:t>
      </w:r>
      <w:proofErr w:type="spellStart"/>
      <w:r w:rsidR="00AE7ECD" w:rsidRPr="000E2CB1">
        <w:rPr>
          <w:rFonts w:asciiTheme="majorHAnsi" w:hAnsiTheme="majorHAnsi" w:cstheme="majorHAnsi"/>
          <w:i/>
          <w:iCs/>
          <w:sz w:val="24"/>
          <w:szCs w:val="24"/>
        </w:rPr>
        <w:t>Yerushalmi</w:t>
      </w:r>
      <w:proofErr w:type="spellEnd"/>
      <w:r w:rsidR="00AE7ECD" w:rsidRPr="000E2CB1">
        <w:rPr>
          <w:rFonts w:asciiTheme="majorHAnsi" w:hAnsiTheme="majorHAnsi" w:cstheme="majorHAnsi"/>
          <w:sz w:val="24"/>
          <w:szCs w:val="24"/>
        </w:rPr>
        <w:t xml:space="preserve"> without anything </w:t>
      </w:r>
      <w:r w:rsidR="00B31F64">
        <w:rPr>
          <w:rFonts w:asciiTheme="majorHAnsi" w:hAnsiTheme="majorHAnsi" w:cstheme="majorHAnsi"/>
          <w:sz w:val="24"/>
          <w:szCs w:val="24"/>
        </w:rPr>
        <w:t>coercing him</w:t>
      </w:r>
      <w:r w:rsidR="00D42A0E">
        <w:rPr>
          <w:rFonts w:asciiTheme="majorHAnsi" w:hAnsiTheme="majorHAnsi" w:cstheme="majorHAnsi"/>
          <w:sz w:val="24"/>
          <w:szCs w:val="24"/>
        </w:rPr>
        <w:t xml:space="preserve"> to explain </w:t>
      </w:r>
      <w:proofErr w:type="spellStart"/>
      <w:r w:rsidR="00D42A0E">
        <w:rPr>
          <w:rFonts w:asciiTheme="majorHAnsi" w:hAnsiTheme="majorHAnsi" w:cstheme="majorHAnsi"/>
          <w:sz w:val="24"/>
          <w:szCs w:val="24"/>
        </w:rPr>
        <w:t>differentl</w:t>
      </w:r>
      <w:proofErr w:type="spellEnd"/>
      <w:r w:rsidR="00AE7ECD" w:rsidRPr="000E2CB1">
        <w:rPr>
          <w:rFonts w:asciiTheme="majorHAnsi" w:hAnsiTheme="majorHAnsi" w:cstheme="majorHAnsi"/>
          <w:sz w:val="24"/>
          <w:szCs w:val="24"/>
        </w:rPr>
        <w:t xml:space="preserve">. </w:t>
      </w:r>
      <w:r w:rsidR="00B31F64">
        <w:rPr>
          <w:rFonts w:asciiTheme="majorHAnsi" w:hAnsiTheme="majorHAnsi" w:cstheme="majorHAnsi"/>
          <w:sz w:val="24"/>
          <w:szCs w:val="24"/>
        </w:rPr>
        <w:t xml:space="preserve">However, it can be seen from the Rashba and </w:t>
      </w:r>
      <w:proofErr w:type="spellStart"/>
      <w:r w:rsidR="00B31F64">
        <w:rPr>
          <w:rFonts w:asciiTheme="majorHAnsi" w:hAnsiTheme="majorHAnsi" w:cstheme="majorHAnsi"/>
          <w:sz w:val="24"/>
          <w:szCs w:val="24"/>
        </w:rPr>
        <w:t>Ra’avad</w:t>
      </w:r>
      <w:proofErr w:type="spellEnd"/>
      <w:r w:rsidR="00B31F64">
        <w:rPr>
          <w:rFonts w:asciiTheme="majorHAnsi" w:hAnsiTheme="majorHAnsi" w:cstheme="majorHAnsi"/>
          <w:sz w:val="24"/>
          <w:szCs w:val="24"/>
        </w:rPr>
        <w:t xml:space="preserve"> that their belief </w:t>
      </w:r>
      <w:r w:rsidR="00AE7ECD" w:rsidRPr="000E2CB1">
        <w:rPr>
          <w:rFonts w:asciiTheme="majorHAnsi" w:hAnsiTheme="majorHAnsi" w:cstheme="majorHAnsi"/>
          <w:sz w:val="24"/>
          <w:szCs w:val="24"/>
        </w:rPr>
        <w:t xml:space="preserve">that there is no </w:t>
      </w:r>
      <w:proofErr w:type="spellStart"/>
      <w:r w:rsidR="00AE7ECD" w:rsidRPr="000E2CB1">
        <w:rPr>
          <w:rFonts w:asciiTheme="majorHAnsi" w:hAnsiTheme="majorHAnsi" w:cstheme="majorHAnsi"/>
          <w:i/>
          <w:iCs/>
          <w:sz w:val="24"/>
          <w:szCs w:val="24"/>
        </w:rPr>
        <w:t>chiyuv</w:t>
      </w:r>
      <w:proofErr w:type="spellEnd"/>
      <w:r w:rsidR="00AE7ECD" w:rsidRPr="000E2CB1">
        <w:rPr>
          <w:rFonts w:asciiTheme="majorHAnsi" w:hAnsiTheme="majorHAnsi" w:cstheme="majorHAnsi"/>
          <w:i/>
          <w:iCs/>
          <w:sz w:val="24"/>
          <w:szCs w:val="24"/>
        </w:rPr>
        <w:t xml:space="preserve"> </w:t>
      </w:r>
      <w:proofErr w:type="spellStart"/>
      <w:r w:rsidR="00AE7ECD" w:rsidRPr="000E2CB1">
        <w:rPr>
          <w:rFonts w:asciiTheme="majorHAnsi" w:hAnsiTheme="majorHAnsi" w:cstheme="majorHAnsi"/>
          <w:i/>
          <w:iCs/>
          <w:sz w:val="24"/>
          <w:szCs w:val="24"/>
        </w:rPr>
        <w:t>latzeis</w:t>
      </w:r>
      <w:proofErr w:type="spellEnd"/>
      <w:r w:rsidR="00AE7ECD" w:rsidRPr="000E2CB1">
        <w:rPr>
          <w:rFonts w:asciiTheme="majorHAnsi" w:hAnsiTheme="majorHAnsi" w:cstheme="majorHAnsi"/>
          <w:i/>
          <w:iCs/>
          <w:sz w:val="24"/>
          <w:szCs w:val="24"/>
        </w:rPr>
        <w:t xml:space="preserve"> </w:t>
      </w:r>
      <w:proofErr w:type="spellStart"/>
      <w:r w:rsidR="00AE7ECD" w:rsidRPr="000E2CB1">
        <w:rPr>
          <w:rFonts w:asciiTheme="majorHAnsi" w:hAnsiTheme="majorHAnsi" w:cstheme="majorHAnsi"/>
          <w:i/>
          <w:iCs/>
          <w:sz w:val="24"/>
          <w:szCs w:val="24"/>
        </w:rPr>
        <w:t>yedei</w:t>
      </w:r>
      <w:proofErr w:type="spellEnd"/>
      <w:r w:rsidR="00AE7ECD" w:rsidRPr="000E2CB1">
        <w:rPr>
          <w:rFonts w:asciiTheme="majorHAnsi" w:hAnsiTheme="majorHAnsi" w:cstheme="majorHAnsi"/>
          <w:i/>
          <w:iCs/>
          <w:sz w:val="24"/>
          <w:szCs w:val="24"/>
        </w:rPr>
        <w:t xml:space="preserve"> </w:t>
      </w:r>
      <w:proofErr w:type="spellStart"/>
      <w:r w:rsidR="00AE7ECD" w:rsidRPr="000E2CB1">
        <w:rPr>
          <w:rFonts w:asciiTheme="majorHAnsi" w:hAnsiTheme="majorHAnsi" w:cstheme="majorHAnsi"/>
          <w:i/>
          <w:iCs/>
          <w:sz w:val="24"/>
          <w:szCs w:val="24"/>
        </w:rPr>
        <w:t>shomayim</w:t>
      </w:r>
      <w:proofErr w:type="spellEnd"/>
      <w:r w:rsidR="00AE7ECD" w:rsidRPr="000E2CB1">
        <w:rPr>
          <w:rFonts w:asciiTheme="majorHAnsi" w:hAnsiTheme="majorHAnsi" w:cstheme="majorHAnsi"/>
          <w:i/>
          <w:iCs/>
          <w:sz w:val="24"/>
          <w:szCs w:val="24"/>
        </w:rPr>
        <w:t xml:space="preserve"> </w:t>
      </w:r>
      <w:r w:rsidR="00AE7ECD" w:rsidRPr="000E2CB1">
        <w:rPr>
          <w:rFonts w:asciiTheme="majorHAnsi" w:hAnsiTheme="majorHAnsi" w:cstheme="majorHAnsi"/>
          <w:sz w:val="24"/>
          <w:szCs w:val="24"/>
        </w:rPr>
        <w:t xml:space="preserve">in </w:t>
      </w:r>
      <w:r w:rsidR="00AE7ECD" w:rsidRPr="000E2CB1">
        <w:rPr>
          <w:rFonts w:asciiTheme="majorHAnsi" w:hAnsiTheme="majorHAnsi" w:cstheme="majorHAnsi"/>
          <w:i/>
          <w:iCs/>
          <w:sz w:val="24"/>
          <w:szCs w:val="24"/>
        </w:rPr>
        <w:t>k</w:t>
      </w:r>
      <w:r w:rsidR="00171FC0">
        <w:rPr>
          <w:rFonts w:asciiTheme="majorHAnsi" w:hAnsiTheme="majorHAnsi" w:cstheme="majorHAnsi"/>
          <w:i/>
          <w:iCs/>
          <w:sz w:val="24"/>
          <w:szCs w:val="24"/>
        </w:rPr>
        <w:t>i</w:t>
      </w:r>
      <w:r w:rsidR="00AE7ECD" w:rsidRPr="000E2CB1">
        <w:rPr>
          <w:rFonts w:asciiTheme="majorHAnsi" w:hAnsiTheme="majorHAnsi" w:cstheme="majorHAnsi"/>
          <w:i/>
          <w:iCs/>
          <w:sz w:val="24"/>
          <w:szCs w:val="24"/>
        </w:rPr>
        <w:t xml:space="preserve">nas </w:t>
      </w:r>
      <w:r w:rsidR="00B31F64">
        <w:rPr>
          <w:rFonts w:asciiTheme="majorHAnsi" w:hAnsiTheme="majorHAnsi" w:cstheme="majorHAnsi"/>
          <w:sz w:val="24"/>
          <w:szCs w:val="24"/>
        </w:rPr>
        <w:t>payments forces them to conclude</w:t>
      </w:r>
      <w:r w:rsidR="00AE7ECD" w:rsidRPr="000E2CB1">
        <w:rPr>
          <w:rFonts w:asciiTheme="majorHAnsi" w:hAnsiTheme="majorHAnsi" w:cstheme="majorHAnsi"/>
          <w:sz w:val="24"/>
          <w:szCs w:val="24"/>
        </w:rPr>
        <w:t xml:space="preserve"> that one is not allowed to extra-judicially snatch </w:t>
      </w:r>
      <w:r w:rsidR="00AE7ECD" w:rsidRPr="000E2CB1">
        <w:rPr>
          <w:rFonts w:asciiTheme="majorHAnsi" w:hAnsiTheme="majorHAnsi" w:cstheme="majorHAnsi"/>
          <w:i/>
          <w:iCs/>
          <w:sz w:val="24"/>
          <w:szCs w:val="24"/>
        </w:rPr>
        <w:t>k</w:t>
      </w:r>
      <w:r w:rsidR="00171FC0">
        <w:rPr>
          <w:rFonts w:asciiTheme="majorHAnsi" w:hAnsiTheme="majorHAnsi" w:cstheme="majorHAnsi"/>
          <w:i/>
          <w:iCs/>
          <w:sz w:val="24"/>
          <w:szCs w:val="24"/>
        </w:rPr>
        <w:t>i</w:t>
      </w:r>
      <w:r w:rsidR="00AE7ECD" w:rsidRPr="000E2CB1">
        <w:rPr>
          <w:rFonts w:asciiTheme="majorHAnsi" w:hAnsiTheme="majorHAnsi" w:cstheme="majorHAnsi"/>
          <w:i/>
          <w:iCs/>
          <w:sz w:val="24"/>
          <w:szCs w:val="24"/>
        </w:rPr>
        <w:t xml:space="preserve">nas </w:t>
      </w:r>
      <w:r w:rsidR="00B31F64">
        <w:rPr>
          <w:rFonts w:asciiTheme="majorHAnsi" w:hAnsiTheme="majorHAnsi" w:cstheme="majorHAnsi"/>
          <w:sz w:val="24"/>
          <w:szCs w:val="24"/>
        </w:rPr>
        <w:t>payment</w:t>
      </w:r>
      <w:r w:rsidR="00094D4B" w:rsidRPr="000E2CB1">
        <w:rPr>
          <w:rFonts w:asciiTheme="majorHAnsi" w:hAnsiTheme="majorHAnsi" w:cstheme="majorHAnsi"/>
          <w:sz w:val="24"/>
          <w:szCs w:val="24"/>
        </w:rPr>
        <w:t xml:space="preserve">. Therefore, it is possible to explain that </w:t>
      </w:r>
      <w:r w:rsidR="00AE7ECD" w:rsidRPr="000E2CB1">
        <w:rPr>
          <w:rFonts w:asciiTheme="majorHAnsi" w:hAnsiTheme="majorHAnsi" w:cstheme="majorHAnsi"/>
          <w:sz w:val="24"/>
          <w:szCs w:val="24"/>
        </w:rPr>
        <w:t xml:space="preserve">the </w:t>
      </w:r>
      <w:proofErr w:type="spellStart"/>
      <w:r w:rsidR="00AE7ECD" w:rsidRPr="000E2CB1">
        <w:rPr>
          <w:rFonts w:asciiTheme="majorHAnsi" w:hAnsiTheme="majorHAnsi" w:cstheme="majorHAnsi"/>
          <w:sz w:val="24"/>
          <w:szCs w:val="24"/>
        </w:rPr>
        <w:t>Sefer</w:t>
      </w:r>
      <w:proofErr w:type="spellEnd"/>
      <w:r w:rsidR="00AE7ECD" w:rsidRPr="000E2CB1">
        <w:rPr>
          <w:rFonts w:asciiTheme="majorHAnsi" w:hAnsiTheme="majorHAnsi" w:cstheme="majorHAnsi"/>
          <w:sz w:val="24"/>
          <w:szCs w:val="24"/>
        </w:rPr>
        <w:t xml:space="preserve"> </w:t>
      </w:r>
      <w:proofErr w:type="spellStart"/>
      <w:r w:rsidR="00AE7ECD" w:rsidRPr="000E2CB1">
        <w:rPr>
          <w:rFonts w:asciiTheme="majorHAnsi" w:hAnsiTheme="majorHAnsi" w:cstheme="majorHAnsi"/>
          <w:sz w:val="24"/>
          <w:szCs w:val="24"/>
        </w:rPr>
        <w:t>Hachinuch</w:t>
      </w:r>
      <w:proofErr w:type="spellEnd"/>
      <w:r w:rsidR="00AE7ECD" w:rsidRPr="000E2CB1">
        <w:rPr>
          <w:rFonts w:asciiTheme="majorHAnsi" w:hAnsiTheme="majorHAnsi" w:cstheme="majorHAnsi"/>
          <w:sz w:val="24"/>
          <w:szCs w:val="24"/>
        </w:rPr>
        <w:t xml:space="preserve"> is forced to learn the story of </w:t>
      </w:r>
      <w:proofErr w:type="spellStart"/>
      <w:r w:rsidR="00AE7ECD" w:rsidRPr="000E2CB1">
        <w:rPr>
          <w:rFonts w:asciiTheme="majorHAnsi" w:hAnsiTheme="majorHAnsi" w:cstheme="majorHAnsi"/>
          <w:sz w:val="24"/>
          <w:szCs w:val="24"/>
        </w:rPr>
        <w:t>Rabban</w:t>
      </w:r>
      <w:proofErr w:type="spellEnd"/>
      <w:r w:rsidR="00AE7ECD" w:rsidRPr="000E2CB1">
        <w:rPr>
          <w:rFonts w:asciiTheme="majorHAnsi" w:hAnsiTheme="majorHAnsi" w:cstheme="majorHAnsi"/>
          <w:sz w:val="24"/>
          <w:szCs w:val="24"/>
        </w:rPr>
        <w:t xml:space="preserve"> Gamliel a</w:t>
      </w:r>
      <w:r w:rsidR="00094D4B" w:rsidRPr="000E2CB1">
        <w:rPr>
          <w:rFonts w:asciiTheme="majorHAnsi" w:hAnsiTheme="majorHAnsi" w:cstheme="majorHAnsi"/>
          <w:sz w:val="24"/>
          <w:szCs w:val="24"/>
        </w:rPr>
        <w:t xml:space="preserve">nd </w:t>
      </w:r>
      <w:proofErr w:type="spellStart"/>
      <w:r w:rsidR="00094D4B" w:rsidRPr="000E2CB1">
        <w:rPr>
          <w:rFonts w:asciiTheme="majorHAnsi" w:hAnsiTheme="majorHAnsi" w:cstheme="majorHAnsi"/>
          <w:sz w:val="24"/>
          <w:szCs w:val="24"/>
        </w:rPr>
        <w:t>Tevi</w:t>
      </w:r>
      <w:proofErr w:type="spellEnd"/>
      <w:r w:rsidR="00094D4B" w:rsidRPr="000E2CB1">
        <w:rPr>
          <w:rFonts w:asciiTheme="majorHAnsi" w:hAnsiTheme="majorHAnsi" w:cstheme="majorHAnsi"/>
          <w:sz w:val="24"/>
          <w:szCs w:val="24"/>
        </w:rPr>
        <w:t xml:space="preserve"> in a similar way as the </w:t>
      </w:r>
      <w:proofErr w:type="spellStart"/>
      <w:r w:rsidR="00094D4B" w:rsidRPr="000E2CB1">
        <w:rPr>
          <w:rFonts w:asciiTheme="majorHAnsi" w:hAnsiTheme="majorHAnsi" w:cstheme="majorHAnsi"/>
          <w:i/>
          <w:iCs/>
          <w:sz w:val="24"/>
          <w:szCs w:val="24"/>
        </w:rPr>
        <w:t>Sha’ar</w:t>
      </w:r>
      <w:proofErr w:type="spellEnd"/>
      <w:r w:rsidR="00094D4B" w:rsidRPr="000E2CB1">
        <w:rPr>
          <w:rFonts w:asciiTheme="majorHAnsi" w:hAnsiTheme="majorHAnsi" w:cstheme="majorHAnsi"/>
          <w:sz w:val="24"/>
          <w:szCs w:val="24"/>
        </w:rPr>
        <w:t xml:space="preserve"> </w:t>
      </w:r>
      <w:proofErr w:type="spellStart"/>
      <w:r w:rsidR="00094D4B" w:rsidRPr="000E2CB1">
        <w:rPr>
          <w:rFonts w:asciiTheme="majorHAnsi" w:hAnsiTheme="majorHAnsi" w:cstheme="majorHAnsi"/>
          <w:i/>
          <w:iCs/>
          <w:sz w:val="24"/>
          <w:szCs w:val="24"/>
        </w:rPr>
        <w:t>Hamelech</w:t>
      </w:r>
      <w:proofErr w:type="spellEnd"/>
      <w:r w:rsidR="00094D4B" w:rsidRPr="000E2CB1">
        <w:rPr>
          <w:rFonts w:asciiTheme="majorHAnsi" w:hAnsiTheme="majorHAnsi" w:cstheme="majorHAnsi"/>
          <w:sz w:val="24"/>
          <w:szCs w:val="24"/>
        </w:rPr>
        <w:t xml:space="preserve"> which contradicts the </w:t>
      </w:r>
      <w:proofErr w:type="spellStart"/>
      <w:r w:rsidR="00094D4B" w:rsidRPr="000E2CB1">
        <w:rPr>
          <w:rFonts w:asciiTheme="majorHAnsi" w:hAnsiTheme="majorHAnsi" w:cstheme="majorHAnsi"/>
          <w:i/>
          <w:iCs/>
          <w:sz w:val="24"/>
          <w:szCs w:val="24"/>
        </w:rPr>
        <w:t>Yerushalmi</w:t>
      </w:r>
      <w:proofErr w:type="spellEnd"/>
      <w:r w:rsidR="00094D4B" w:rsidRPr="000E2CB1">
        <w:rPr>
          <w:rFonts w:asciiTheme="majorHAnsi" w:hAnsiTheme="majorHAnsi" w:cstheme="majorHAnsi"/>
          <w:i/>
          <w:iCs/>
          <w:sz w:val="24"/>
          <w:szCs w:val="24"/>
        </w:rPr>
        <w:t xml:space="preserve"> </w:t>
      </w:r>
      <w:r w:rsidR="00094D4B" w:rsidRPr="000E2CB1">
        <w:rPr>
          <w:rFonts w:asciiTheme="majorHAnsi" w:hAnsiTheme="majorHAnsi" w:cstheme="majorHAnsi"/>
          <w:sz w:val="24"/>
          <w:szCs w:val="24"/>
        </w:rPr>
        <w:t xml:space="preserve">because he sees the </w:t>
      </w:r>
      <w:proofErr w:type="spellStart"/>
      <w:r w:rsidR="00A51B61" w:rsidRPr="000E2CB1">
        <w:rPr>
          <w:rFonts w:asciiTheme="majorHAnsi" w:hAnsiTheme="majorHAnsi" w:cstheme="majorHAnsi"/>
          <w:i/>
          <w:iCs/>
          <w:sz w:val="24"/>
          <w:szCs w:val="24"/>
        </w:rPr>
        <w:t>gemoros</w:t>
      </w:r>
      <w:proofErr w:type="spellEnd"/>
      <w:r w:rsidR="00A51B61" w:rsidRPr="000E2CB1">
        <w:rPr>
          <w:rFonts w:asciiTheme="majorHAnsi" w:hAnsiTheme="majorHAnsi" w:cstheme="majorHAnsi"/>
          <w:sz w:val="24"/>
          <w:szCs w:val="24"/>
        </w:rPr>
        <w:t xml:space="preserve"> </w:t>
      </w:r>
      <w:r w:rsidR="00094D4B" w:rsidRPr="000E2CB1">
        <w:rPr>
          <w:rFonts w:asciiTheme="majorHAnsi" w:hAnsiTheme="majorHAnsi" w:cstheme="majorHAnsi"/>
          <w:sz w:val="24"/>
          <w:szCs w:val="24"/>
        </w:rPr>
        <w:t xml:space="preserve">which allow extrajudicial snatching to be in direct contradiction of the </w:t>
      </w:r>
      <w:proofErr w:type="spellStart"/>
      <w:r w:rsidR="00094D4B" w:rsidRPr="000E2CB1">
        <w:rPr>
          <w:rFonts w:asciiTheme="majorHAnsi" w:hAnsiTheme="majorHAnsi" w:cstheme="majorHAnsi"/>
          <w:sz w:val="24"/>
          <w:szCs w:val="24"/>
        </w:rPr>
        <w:t>Yerushalmi’s</w:t>
      </w:r>
      <w:proofErr w:type="spellEnd"/>
      <w:r w:rsidR="00094D4B" w:rsidRPr="000E2CB1">
        <w:rPr>
          <w:rFonts w:asciiTheme="majorHAnsi" w:hAnsiTheme="majorHAnsi" w:cstheme="majorHAnsi"/>
          <w:sz w:val="24"/>
          <w:szCs w:val="24"/>
        </w:rPr>
        <w:t xml:space="preserve"> understanding of the story. The fact that the </w:t>
      </w:r>
      <w:proofErr w:type="spellStart"/>
      <w:r w:rsidR="00094D4B" w:rsidRPr="000E2CB1">
        <w:rPr>
          <w:rFonts w:asciiTheme="majorHAnsi" w:hAnsiTheme="majorHAnsi" w:cstheme="majorHAnsi"/>
          <w:sz w:val="24"/>
          <w:szCs w:val="24"/>
        </w:rPr>
        <w:t>Ra’avad</w:t>
      </w:r>
      <w:proofErr w:type="spellEnd"/>
      <w:r w:rsidR="00094D4B" w:rsidRPr="000E2CB1">
        <w:rPr>
          <w:rFonts w:asciiTheme="majorHAnsi" w:hAnsiTheme="majorHAnsi" w:cstheme="majorHAnsi"/>
          <w:sz w:val="24"/>
          <w:szCs w:val="24"/>
        </w:rPr>
        <w:t xml:space="preserve"> was forced to limit the Gemara in </w:t>
      </w:r>
      <w:proofErr w:type="spellStart"/>
      <w:r w:rsidR="00094D4B" w:rsidRPr="000E2CB1">
        <w:rPr>
          <w:rFonts w:asciiTheme="majorHAnsi" w:hAnsiTheme="majorHAnsi" w:cstheme="majorHAnsi"/>
          <w:i/>
          <w:iCs/>
          <w:sz w:val="24"/>
          <w:szCs w:val="24"/>
        </w:rPr>
        <w:t>Bava</w:t>
      </w:r>
      <w:proofErr w:type="spellEnd"/>
      <w:r w:rsidR="00094D4B" w:rsidRPr="000E2CB1">
        <w:rPr>
          <w:rFonts w:asciiTheme="majorHAnsi" w:hAnsiTheme="majorHAnsi" w:cstheme="majorHAnsi"/>
          <w:sz w:val="24"/>
          <w:szCs w:val="24"/>
        </w:rPr>
        <w:t xml:space="preserve"> </w:t>
      </w:r>
      <w:r w:rsidR="00094D4B" w:rsidRPr="000E2CB1">
        <w:rPr>
          <w:rFonts w:asciiTheme="majorHAnsi" w:hAnsiTheme="majorHAnsi" w:cstheme="majorHAnsi"/>
          <w:i/>
          <w:iCs/>
          <w:sz w:val="24"/>
          <w:szCs w:val="24"/>
        </w:rPr>
        <w:t>Kama</w:t>
      </w:r>
      <w:r w:rsidR="00094D4B" w:rsidRPr="000E2CB1">
        <w:rPr>
          <w:rFonts w:asciiTheme="majorHAnsi" w:hAnsiTheme="majorHAnsi" w:cstheme="majorHAnsi"/>
          <w:sz w:val="24"/>
          <w:szCs w:val="24"/>
        </w:rPr>
        <w:t xml:space="preserve"> </w:t>
      </w:r>
      <w:r w:rsidR="00094D4B" w:rsidRPr="000E2CB1">
        <w:rPr>
          <w:rFonts w:asciiTheme="majorHAnsi" w:hAnsiTheme="majorHAnsi" w:cstheme="majorHAnsi"/>
          <w:i/>
          <w:iCs/>
          <w:sz w:val="24"/>
          <w:szCs w:val="24"/>
        </w:rPr>
        <w:t>15b</w:t>
      </w:r>
      <w:r w:rsidR="00094D4B" w:rsidRPr="000E2CB1">
        <w:rPr>
          <w:rFonts w:asciiTheme="majorHAnsi" w:hAnsiTheme="majorHAnsi" w:cstheme="majorHAnsi"/>
          <w:sz w:val="24"/>
          <w:szCs w:val="24"/>
        </w:rPr>
        <w:t xml:space="preserve"> quoted above </w:t>
      </w:r>
      <w:r w:rsidR="00D42A0E">
        <w:rPr>
          <w:rFonts w:asciiTheme="majorHAnsi" w:hAnsiTheme="majorHAnsi" w:cstheme="majorHAnsi"/>
          <w:sz w:val="24"/>
          <w:szCs w:val="24"/>
        </w:rPr>
        <w:t>(</w:t>
      </w:r>
      <w:r w:rsidR="00094D4B" w:rsidRPr="000E2CB1">
        <w:rPr>
          <w:rFonts w:asciiTheme="majorHAnsi" w:hAnsiTheme="majorHAnsi" w:cstheme="majorHAnsi"/>
          <w:sz w:val="24"/>
          <w:szCs w:val="24"/>
        </w:rPr>
        <w:t xml:space="preserve">because of the </w:t>
      </w:r>
      <w:proofErr w:type="spellStart"/>
      <w:r w:rsidR="00094D4B" w:rsidRPr="000E2CB1">
        <w:rPr>
          <w:rFonts w:asciiTheme="majorHAnsi" w:hAnsiTheme="majorHAnsi" w:cstheme="majorHAnsi"/>
          <w:i/>
          <w:iCs/>
          <w:sz w:val="24"/>
          <w:szCs w:val="24"/>
        </w:rPr>
        <w:t>Yerushalmi</w:t>
      </w:r>
      <w:proofErr w:type="spellEnd"/>
      <w:r w:rsidR="00094D4B" w:rsidRPr="000E2CB1">
        <w:rPr>
          <w:rFonts w:asciiTheme="majorHAnsi" w:hAnsiTheme="majorHAnsi" w:cstheme="majorHAnsi"/>
          <w:sz w:val="24"/>
          <w:szCs w:val="24"/>
        </w:rPr>
        <w:t xml:space="preserve"> and his perception that there is no </w:t>
      </w:r>
      <w:proofErr w:type="spellStart"/>
      <w:r w:rsidR="00094D4B" w:rsidRPr="000E2CB1">
        <w:rPr>
          <w:rFonts w:asciiTheme="majorHAnsi" w:hAnsiTheme="majorHAnsi" w:cstheme="majorHAnsi"/>
          <w:i/>
          <w:iCs/>
          <w:sz w:val="24"/>
          <w:szCs w:val="24"/>
        </w:rPr>
        <w:t>chiyuv</w:t>
      </w:r>
      <w:proofErr w:type="spellEnd"/>
      <w:r w:rsidR="00094D4B" w:rsidRPr="000E2CB1">
        <w:rPr>
          <w:rFonts w:asciiTheme="majorHAnsi" w:hAnsiTheme="majorHAnsi" w:cstheme="majorHAnsi"/>
          <w:i/>
          <w:iCs/>
          <w:sz w:val="24"/>
          <w:szCs w:val="24"/>
        </w:rPr>
        <w:t xml:space="preserve"> </w:t>
      </w:r>
      <w:proofErr w:type="spellStart"/>
      <w:r w:rsidR="00094D4B" w:rsidRPr="000E2CB1">
        <w:rPr>
          <w:rFonts w:asciiTheme="majorHAnsi" w:hAnsiTheme="majorHAnsi" w:cstheme="majorHAnsi"/>
          <w:i/>
          <w:iCs/>
          <w:sz w:val="24"/>
          <w:szCs w:val="24"/>
        </w:rPr>
        <w:t>latzeis</w:t>
      </w:r>
      <w:proofErr w:type="spellEnd"/>
      <w:r w:rsidR="00094D4B" w:rsidRPr="000E2CB1">
        <w:rPr>
          <w:rFonts w:asciiTheme="majorHAnsi" w:hAnsiTheme="majorHAnsi" w:cstheme="majorHAnsi"/>
          <w:i/>
          <w:iCs/>
          <w:sz w:val="24"/>
          <w:szCs w:val="24"/>
        </w:rPr>
        <w:t xml:space="preserve"> </w:t>
      </w:r>
      <w:proofErr w:type="spellStart"/>
      <w:r w:rsidR="00094D4B" w:rsidRPr="000E2CB1">
        <w:rPr>
          <w:rFonts w:asciiTheme="majorHAnsi" w:hAnsiTheme="majorHAnsi" w:cstheme="majorHAnsi"/>
          <w:i/>
          <w:iCs/>
          <w:sz w:val="24"/>
          <w:szCs w:val="24"/>
        </w:rPr>
        <w:t>yedei</w:t>
      </w:r>
      <w:proofErr w:type="spellEnd"/>
      <w:r w:rsidR="00094D4B" w:rsidRPr="000E2CB1">
        <w:rPr>
          <w:rFonts w:asciiTheme="majorHAnsi" w:hAnsiTheme="majorHAnsi" w:cstheme="majorHAnsi"/>
          <w:i/>
          <w:iCs/>
          <w:sz w:val="24"/>
          <w:szCs w:val="24"/>
        </w:rPr>
        <w:t xml:space="preserve"> </w:t>
      </w:r>
      <w:proofErr w:type="spellStart"/>
      <w:r w:rsidR="00094D4B" w:rsidRPr="000E2CB1">
        <w:rPr>
          <w:rFonts w:asciiTheme="majorHAnsi" w:hAnsiTheme="majorHAnsi" w:cstheme="majorHAnsi"/>
          <w:i/>
          <w:iCs/>
          <w:sz w:val="24"/>
          <w:szCs w:val="24"/>
        </w:rPr>
        <w:t>shomayim</w:t>
      </w:r>
      <w:proofErr w:type="spellEnd"/>
      <w:r w:rsidR="00094D4B" w:rsidRPr="000E2CB1">
        <w:rPr>
          <w:rFonts w:asciiTheme="majorHAnsi" w:hAnsiTheme="majorHAnsi" w:cstheme="majorHAnsi"/>
          <w:i/>
          <w:iCs/>
          <w:sz w:val="24"/>
          <w:szCs w:val="24"/>
        </w:rPr>
        <w:t xml:space="preserve"> </w:t>
      </w:r>
      <w:r w:rsidR="00094D4B" w:rsidRPr="000E2CB1">
        <w:rPr>
          <w:rFonts w:asciiTheme="majorHAnsi" w:hAnsiTheme="majorHAnsi" w:cstheme="majorHAnsi"/>
          <w:sz w:val="24"/>
          <w:szCs w:val="24"/>
        </w:rPr>
        <w:t xml:space="preserve">in </w:t>
      </w:r>
      <w:r w:rsidR="00094D4B"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094D4B" w:rsidRPr="000E2CB1">
        <w:rPr>
          <w:rFonts w:asciiTheme="majorHAnsi" w:hAnsiTheme="majorHAnsi" w:cstheme="majorHAnsi"/>
          <w:i/>
          <w:iCs/>
          <w:sz w:val="24"/>
          <w:szCs w:val="24"/>
        </w:rPr>
        <w:t>nas</w:t>
      </w:r>
      <w:r w:rsidR="00094D4B" w:rsidRPr="000E2CB1">
        <w:rPr>
          <w:rFonts w:asciiTheme="majorHAnsi" w:hAnsiTheme="majorHAnsi" w:cstheme="majorHAnsi"/>
          <w:sz w:val="24"/>
          <w:szCs w:val="24"/>
        </w:rPr>
        <w:t xml:space="preserve"> payments</w:t>
      </w:r>
      <w:r w:rsidR="00D42A0E">
        <w:rPr>
          <w:rFonts w:asciiTheme="majorHAnsi" w:hAnsiTheme="majorHAnsi" w:cstheme="majorHAnsi"/>
          <w:sz w:val="24"/>
          <w:szCs w:val="24"/>
        </w:rPr>
        <w:t>)</w:t>
      </w:r>
      <w:r w:rsidR="00094D4B" w:rsidRPr="000E2CB1">
        <w:rPr>
          <w:rFonts w:asciiTheme="majorHAnsi" w:hAnsiTheme="majorHAnsi" w:cstheme="majorHAnsi"/>
          <w:sz w:val="24"/>
          <w:szCs w:val="24"/>
        </w:rPr>
        <w:t xml:space="preserve"> gives rise to the possibility that one who does not limit the </w:t>
      </w:r>
      <w:proofErr w:type="spellStart"/>
      <w:r w:rsidR="00A51B61" w:rsidRPr="000E2CB1">
        <w:rPr>
          <w:rFonts w:asciiTheme="majorHAnsi" w:hAnsiTheme="majorHAnsi" w:cstheme="majorHAnsi"/>
          <w:i/>
          <w:iCs/>
          <w:sz w:val="24"/>
          <w:szCs w:val="24"/>
        </w:rPr>
        <w:t>gemora</w:t>
      </w:r>
      <w:proofErr w:type="spellEnd"/>
      <w:r w:rsidR="00A51B61" w:rsidRPr="000E2CB1">
        <w:rPr>
          <w:rFonts w:asciiTheme="majorHAnsi" w:hAnsiTheme="majorHAnsi" w:cstheme="majorHAnsi"/>
          <w:sz w:val="24"/>
          <w:szCs w:val="24"/>
        </w:rPr>
        <w:t xml:space="preserve"> </w:t>
      </w:r>
      <w:r w:rsidR="00094D4B" w:rsidRPr="000E2CB1">
        <w:rPr>
          <w:rFonts w:asciiTheme="majorHAnsi" w:hAnsiTheme="majorHAnsi" w:cstheme="majorHAnsi"/>
          <w:sz w:val="24"/>
          <w:szCs w:val="24"/>
        </w:rPr>
        <w:t xml:space="preserve">in </w:t>
      </w:r>
      <w:proofErr w:type="spellStart"/>
      <w:r w:rsidR="00094D4B" w:rsidRPr="000E2CB1">
        <w:rPr>
          <w:rFonts w:asciiTheme="majorHAnsi" w:hAnsiTheme="majorHAnsi" w:cstheme="majorHAnsi"/>
          <w:i/>
          <w:iCs/>
          <w:sz w:val="24"/>
          <w:szCs w:val="24"/>
        </w:rPr>
        <w:t>Bava</w:t>
      </w:r>
      <w:proofErr w:type="spellEnd"/>
      <w:r w:rsidR="00094D4B" w:rsidRPr="000E2CB1">
        <w:rPr>
          <w:rFonts w:asciiTheme="majorHAnsi" w:hAnsiTheme="majorHAnsi" w:cstheme="majorHAnsi"/>
          <w:i/>
          <w:iCs/>
          <w:sz w:val="24"/>
          <w:szCs w:val="24"/>
        </w:rPr>
        <w:t xml:space="preserve"> Kama</w:t>
      </w:r>
      <w:r w:rsidR="00094D4B" w:rsidRPr="000E2CB1">
        <w:rPr>
          <w:rFonts w:asciiTheme="majorHAnsi" w:hAnsiTheme="majorHAnsi" w:cstheme="majorHAnsi"/>
          <w:sz w:val="24"/>
          <w:szCs w:val="24"/>
        </w:rPr>
        <w:t xml:space="preserve"> 15b </w:t>
      </w:r>
      <w:r w:rsidR="00D42A0E">
        <w:rPr>
          <w:rFonts w:asciiTheme="majorHAnsi" w:hAnsiTheme="majorHAnsi" w:cstheme="majorHAnsi"/>
          <w:sz w:val="24"/>
          <w:szCs w:val="24"/>
        </w:rPr>
        <w:t xml:space="preserve">would instead see it </w:t>
      </w:r>
      <w:r w:rsidR="00094D4B" w:rsidRPr="000E2CB1">
        <w:rPr>
          <w:rFonts w:asciiTheme="majorHAnsi" w:hAnsiTheme="majorHAnsi" w:cstheme="majorHAnsi"/>
          <w:sz w:val="24"/>
          <w:szCs w:val="24"/>
        </w:rPr>
        <w:t>as</w:t>
      </w:r>
      <w:r w:rsidR="00D42A0E">
        <w:rPr>
          <w:rFonts w:asciiTheme="majorHAnsi" w:hAnsiTheme="majorHAnsi" w:cstheme="majorHAnsi"/>
          <w:sz w:val="24"/>
          <w:szCs w:val="24"/>
        </w:rPr>
        <w:t xml:space="preserve"> a</w:t>
      </w:r>
      <w:r w:rsidR="00094D4B" w:rsidRPr="000E2CB1">
        <w:rPr>
          <w:rFonts w:asciiTheme="majorHAnsi" w:hAnsiTheme="majorHAnsi" w:cstheme="majorHAnsi"/>
          <w:sz w:val="24"/>
          <w:szCs w:val="24"/>
        </w:rPr>
        <w:t xml:space="preserve"> proof that there is a </w:t>
      </w:r>
      <w:proofErr w:type="spellStart"/>
      <w:r w:rsidR="00094D4B" w:rsidRPr="000E2CB1">
        <w:rPr>
          <w:rFonts w:asciiTheme="majorHAnsi" w:hAnsiTheme="majorHAnsi" w:cstheme="majorHAnsi"/>
          <w:i/>
          <w:iCs/>
          <w:sz w:val="24"/>
          <w:szCs w:val="24"/>
        </w:rPr>
        <w:t>chiyuv</w:t>
      </w:r>
      <w:proofErr w:type="spellEnd"/>
      <w:r w:rsidR="00094D4B" w:rsidRPr="000E2CB1">
        <w:rPr>
          <w:rFonts w:asciiTheme="majorHAnsi" w:hAnsiTheme="majorHAnsi" w:cstheme="majorHAnsi"/>
          <w:i/>
          <w:iCs/>
          <w:sz w:val="24"/>
          <w:szCs w:val="24"/>
        </w:rPr>
        <w:t xml:space="preserve"> </w:t>
      </w:r>
      <w:proofErr w:type="spellStart"/>
      <w:r w:rsidR="00094D4B" w:rsidRPr="000E2CB1">
        <w:rPr>
          <w:rFonts w:asciiTheme="majorHAnsi" w:hAnsiTheme="majorHAnsi" w:cstheme="majorHAnsi"/>
          <w:i/>
          <w:iCs/>
          <w:sz w:val="24"/>
          <w:szCs w:val="24"/>
        </w:rPr>
        <w:t>latzeis</w:t>
      </w:r>
      <w:proofErr w:type="spellEnd"/>
      <w:r w:rsidR="00094D4B" w:rsidRPr="000E2CB1">
        <w:rPr>
          <w:rFonts w:asciiTheme="majorHAnsi" w:hAnsiTheme="majorHAnsi" w:cstheme="majorHAnsi"/>
          <w:i/>
          <w:iCs/>
          <w:sz w:val="24"/>
          <w:szCs w:val="24"/>
        </w:rPr>
        <w:t xml:space="preserve"> </w:t>
      </w:r>
      <w:proofErr w:type="spellStart"/>
      <w:r w:rsidR="00094D4B" w:rsidRPr="000E2CB1">
        <w:rPr>
          <w:rFonts w:asciiTheme="majorHAnsi" w:hAnsiTheme="majorHAnsi" w:cstheme="majorHAnsi"/>
          <w:i/>
          <w:iCs/>
          <w:sz w:val="24"/>
          <w:szCs w:val="24"/>
        </w:rPr>
        <w:t>yedei</w:t>
      </w:r>
      <w:proofErr w:type="spellEnd"/>
      <w:r w:rsidR="00094D4B" w:rsidRPr="000E2CB1">
        <w:rPr>
          <w:rFonts w:asciiTheme="majorHAnsi" w:hAnsiTheme="majorHAnsi" w:cstheme="majorHAnsi"/>
          <w:i/>
          <w:iCs/>
          <w:sz w:val="24"/>
          <w:szCs w:val="24"/>
        </w:rPr>
        <w:t xml:space="preserve"> </w:t>
      </w:r>
      <w:proofErr w:type="spellStart"/>
      <w:r w:rsidR="00094D4B" w:rsidRPr="000E2CB1">
        <w:rPr>
          <w:rFonts w:asciiTheme="majorHAnsi" w:hAnsiTheme="majorHAnsi" w:cstheme="majorHAnsi"/>
          <w:i/>
          <w:iCs/>
          <w:sz w:val="24"/>
          <w:szCs w:val="24"/>
        </w:rPr>
        <w:t>shomayim</w:t>
      </w:r>
      <w:proofErr w:type="spellEnd"/>
      <w:r w:rsidR="00094D4B" w:rsidRPr="000E2CB1">
        <w:rPr>
          <w:rFonts w:asciiTheme="majorHAnsi" w:hAnsiTheme="majorHAnsi" w:cstheme="majorHAnsi"/>
          <w:i/>
          <w:iCs/>
          <w:sz w:val="24"/>
          <w:szCs w:val="24"/>
        </w:rPr>
        <w:t xml:space="preserve"> </w:t>
      </w:r>
      <w:r w:rsidR="00094D4B" w:rsidRPr="000E2CB1">
        <w:rPr>
          <w:rFonts w:asciiTheme="majorHAnsi" w:hAnsiTheme="majorHAnsi" w:cstheme="majorHAnsi"/>
          <w:sz w:val="24"/>
          <w:szCs w:val="24"/>
        </w:rPr>
        <w:t xml:space="preserve">in </w:t>
      </w:r>
      <w:r w:rsidR="00094D4B"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094D4B" w:rsidRPr="000E2CB1">
        <w:rPr>
          <w:rFonts w:asciiTheme="majorHAnsi" w:hAnsiTheme="majorHAnsi" w:cstheme="majorHAnsi"/>
          <w:i/>
          <w:iCs/>
          <w:sz w:val="24"/>
          <w:szCs w:val="24"/>
        </w:rPr>
        <w:t xml:space="preserve">nas </w:t>
      </w:r>
      <w:r w:rsidR="00094D4B" w:rsidRPr="000E2CB1">
        <w:rPr>
          <w:rFonts w:asciiTheme="majorHAnsi" w:hAnsiTheme="majorHAnsi" w:cstheme="majorHAnsi"/>
          <w:sz w:val="24"/>
          <w:szCs w:val="24"/>
        </w:rPr>
        <w:t>payment</w:t>
      </w:r>
      <w:r w:rsidR="00DC7585" w:rsidRPr="000E2CB1">
        <w:rPr>
          <w:rFonts w:asciiTheme="majorHAnsi" w:hAnsiTheme="majorHAnsi" w:cstheme="majorHAnsi"/>
          <w:sz w:val="24"/>
          <w:szCs w:val="24"/>
        </w:rPr>
        <w:t>s.</w:t>
      </w:r>
      <w:r w:rsidRPr="000E2CB1">
        <w:rPr>
          <w:rStyle w:val="FootnoteReference"/>
          <w:rFonts w:asciiTheme="majorHAnsi" w:hAnsiTheme="majorHAnsi" w:cstheme="majorHAnsi"/>
          <w:sz w:val="24"/>
          <w:szCs w:val="24"/>
        </w:rPr>
        <w:footnoteReference w:id="21"/>
      </w:r>
    </w:p>
    <w:p w14:paraId="3A42C6B6" w14:textId="77777777" w:rsidR="00097A04" w:rsidRPr="000E2CB1" w:rsidRDefault="00097A04" w:rsidP="00D42A0E">
      <w:pPr>
        <w:spacing w:line="360" w:lineRule="auto"/>
        <w:ind w:firstLine="720"/>
        <w:rPr>
          <w:rFonts w:asciiTheme="majorHAnsi" w:hAnsiTheme="majorHAnsi" w:cstheme="majorHAnsi"/>
          <w:sz w:val="24"/>
          <w:szCs w:val="24"/>
        </w:rPr>
      </w:pPr>
    </w:p>
    <w:p w14:paraId="2ECDFF46" w14:textId="77777777" w:rsidR="006F7453" w:rsidRPr="000E2CB1" w:rsidRDefault="00DA773F" w:rsidP="00DA773F">
      <w:pPr>
        <w:bidi/>
        <w:spacing w:line="360" w:lineRule="auto"/>
        <w:jc w:val="right"/>
        <w:rPr>
          <w:rFonts w:asciiTheme="majorHAnsi" w:hAnsiTheme="majorHAnsi" w:cstheme="majorHAnsi"/>
          <w:i/>
          <w:iCs/>
          <w:sz w:val="24"/>
          <w:szCs w:val="24"/>
          <w:u w:val="single"/>
          <w:lang w:bidi="he-IL"/>
        </w:rPr>
      </w:pPr>
      <w:r>
        <w:rPr>
          <w:rFonts w:asciiTheme="majorHAnsi" w:hAnsiTheme="majorHAnsi" w:cstheme="majorHAnsi"/>
          <w:i/>
          <w:iCs/>
          <w:sz w:val="24"/>
          <w:szCs w:val="24"/>
          <w:u w:val="single"/>
          <w:lang w:bidi="he-IL"/>
        </w:rPr>
        <w:t xml:space="preserve">Tosfos </w:t>
      </w:r>
      <w:proofErr w:type="spellStart"/>
      <w:r>
        <w:rPr>
          <w:rFonts w:asciiTheme="majorHAnsi" w:hAnsiTheme="majorHAnsi" w:cstheme="majorHAnsi"/>
          <w:i/>
          <w:iCs/>
          <w:sz w:val="24"/>
          <w:szCs w:val="24"/>
          <w:u w:val="single"/>
          <w:lang w:bidi="he-IL"/>
        </w:rPr>
        <w:t>Bava</w:t>
      </w:r>
      <w:proofErr w:type="spellEnd"/>
      <w:r>
        <w:rPr>
          <w:rFonts w:asciiTheme="majorHAnsi" w:hAnsiTheme="majorHAnsi" w:cstheme="majorHAnsi"/>
          <w:i/>
          <w:iCs/>
          <w:sz w:val="24"/>
          <w:szCs w:val="24"/>
          <w:u w:val="single"/>
          <w:lang w:bidi="he-IL"/>
        </w:rPr>
        <w:t xml:space="preserve"> Kama</w:t>
      </w:r>
      <w:r w:rsidR="006A17D9">
        <w:rPr>
          <w:rFonts w:asciiTheme="majorHAnsi" w:hAnsiTheme="majorHAnsi" w:cstheme="majorHAnsi"/>
          <w:i/>
          <w:iCs/>
          <w:sz w:val="24"/>
          <w:szCs w:val="24"/>
          <w:u w:val="single"/>
          <w:lang w:bidi="he-IL"/>
        </w:rPr>
        <w:t xml:space="preserve"> 33b ‘</w:t>
      </w:r>
      <w:proofErr w:type="spellStart"/>
      <w:r w:rsidR="006A17D9">
        <w:rPr>
          <w:rFonts w:asciiTheme="majorHAnsi" w:hAnsiTheme="majorHAnsi" w:cstheme="majorHAnsi"/>
          <w:i/>
          <w:iCs/>
          <w:sz w:val="24"/>
          <w:szCs w:val="24"/>
          <w:u w:val="single"/>
          <w:lang w:bidi="he-IL"/>
        </w:rPr>
        <w:t>Ika</w:t>
      </w:r>
      <w:proofErr w:type="spellEnd"/>
      <w:r w:rsidR="006A17D9">
        <w:rPr>
          <w:rFonts w:asciiTheme="majorHAnsi" w:hAnsiTheme="majorHAnsi" w:cstheme="majorHAnsi"/>
          <w:i/>
          <w:iCs/>
          <w:sz w:val="24"/>
          <w:szCs w:val="24"/>
          <w:u w:val="single"/>
          <w:lang w:bidi="he-IL"/>
        </w:rPr>
        <w:t xml:space="preserve"> </w:t>
      </w:r>
      <w:proofErr w:type="spellStart"/>
      <w:r w:rsidR="006A17D9">
        <w:rPr>
          <w:rFonts w:asciiTheme="majorHAnsi" w:hAnsiTheme="majorHAnsi" w:cstheme="majorHAnsi"/>
          <w:i/>
          <w:iCs/>
          <w:sz w:val="24"/>
          <w:szCs w:val="24"/>
          <w:u w:val="single"/>
          <w:lang w:bidi="he-IL"/>
        </w:rPr>
        <w:t>Binayhu</w:t>
      </w:r>
      <w:proofErr w:type="spellEnd"/>
      <w:r w:rsidR="006A17D9">
        <w:rPr>
          <w:rFonts w:asciiTheme="majorHAnsi" w:hAnsiTheme="majorHAnsi" w:cstheme="majorHAnsi"/>
          <w:i/>
          <w:iCs/>
          <w:sz w:val="24"/>
          <w:szCs w:val="24"/>
          <w:u w:val="single"/>
          <w:lang w:bidi="he-IL"/>
        </w:rPr>
        <w:t>’</w:t>
      </w:r>
    </w:p>
    <w:p w14:paraId="2FC6DB06" w14:textId="77777777" w:rsidR="00DC7585" w:rsidRPr="000E2CB1" w:rsidRDefault="00DC7585" w:rsidP="00DD3613">
      <w:pPr>
        <w:bidi/>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rtl/>
          <w:lang w:bidi="he-IL"/>
        </w:rPr>
        <w:lastRenderedPageBreak/>
        <w:t>ונראה דאע</w:t>
      </w:r>
      <w:r w:rsidRPr="000E2CB1">
        <w:rPr>
          <w:rFonts w:asciiTheme="majorHAnsi" w:hAnsiTheme="majorHAnsi" w:cstheme="majorHAnsi"/>
          <w:i/>
          <w:iCs/>
          <w:sz w:val="24"/>
          <w:szCs w:val="24"/>
          <w:rtl/>
        </w:rPr>
        <w:t>"</w:t>
      </w:r>
      <w:r w:rsidRPr="000E2CB1">
        <w:rPr>
          <w:rFonts w:asciiTheme="majorHAnsi" w:hAnsiTheme="majorHAnsi" w:cstheme="majorHAnsi"/>
          <w:i/>
          <w:iCs/>
          <w:sz w:val="24"/>
          <w:szCs w:val="24"/>
          <w:rtl/>
          <w:lang w:bidi="he-IL"/>
        </w:rPr>
        <w:t>ג דלרבי עקיבא קיימא ליה ברשותיה משעת הנזק קודם העמדה בדין וחשבינן כאילו בא חצי נזק לידו מאותה שעה ואע</w:t>
      </w:r>
      <w:r w:rsidRPr="000E2CB1">
        <w:rPr>
          <w:rFonts w:asciiTheme="majorHAnsi" w:hAnsiTheme="majorHAnsi" w:cstheme="majorHAnsi"/>
          <w:i/>
          <w:iCs/>
          <w:sz w:val="24"/>
          <w:szCs w:val="24"/>
          <w:rtl/>
        </w:rPr>
        <w:t>"</w:t>
      </w:r>
      <w:r w:rsidRPr="000E2CB1">
        <w:rPr>
          <w:rFonts w:asciiTheme="majorHAnsi" w:hAnsiTheme="majorHAnsi" w:cstheme="majorHAnsi"/>
          <w:i/>
          <w:iCs/>
          <w:sz w:val="24"/>
          <w:szCs w:val="24"/>
          <w:rtl/>
          <w:lang w:bidi="he-IL"/>
        </w:rPr>
        <w:t>ג דקי</w:t>
      </w:r>
      <w:r w:rsidRPr="000E2CB1">
        <w:rPr>
          <w:rFonts w:asciiTheme="majorHAnsi" w:hAnsiTheme="majorHAnsi" w:cstheme="majorHAnsi"/>
          <w:i/>
          <w:iCs/>
          <w:sz w:val="24"/>
          <w:szCs w:val="24"/>
          <w:rtl/>
        </w:rPr>
        <w:t>"</w:t>
      </w:r>
      <w:r w:rsidRPr="000E2CB1">
        <w:rPr>
          <w:rFonts w:asciiTheme="majorHAnsi" w:hAnsiTheme="majorHAnsi" w:cstheme="majorHAnsi"/>
          <w:i/>
          <w:iCs/>
          <w:sz w:val="24"/>
          <w:szCs w:val="24"/>
          <w:rtl/>
          <w:lang w:bidi="he-IL"/>
        </w:rPr>
        <w:t>ל פלגא נזקא קנסא מכל מקום אם העידו עדים ששורו נגח ביום א</w:t>
      </w:r>
      <w:r w:rsidRPr="000E2CB1">
        <w:rPr>
          <w:rFonts w:asciiTheme="majorHAnsi" w:hAnsiTheme="majorHAnsi" w:cstheme="majorHAnsi"/>
          <w:i/>
          <w:iCs/>
          <w:sz w:val="24"/>
          <w:szCs w:val="24"/>
          <w:rtl/>
        </w:rPr>
        <w:t xml:space="preserve">' </w:t>
      </w:r>
      <w:r w:rsidRPr="000E2CB1">
        <w:rPr>
          <w:rFonts w:asciiTheme="majorHAnsi" w:hAnsiTheme="majorHAnsi" w:cstheme="majorHAnsi"/>
          <w:i/>
          <w:iCs/>
          <w:sz w:val="24"/>
          <w:szCs w:val="24"/>
          <w:rtl/>
          <w:lang w:bidi="he-IL"/>
        </w:rPr>
        <w:t>ואתו עדים אחריני ואמרו ביום א</w:t>
      </w:r>
      <w:r w:rsidRPr="000E2CB1">
        <w:rPr>
          <w:rFonts w:asciiTheme="majorHAnsi" w:hAnsiTheme="majorHAnsi" w:cstheme="majorHAnsi"/>
          <w:i/>
          <w:iCs/>
          <w:sz w:val="24"/>
          <w:szCs w:val="24"/>
          <w:rtl/>
        </w:rPr>
        <w:t xml:space="preserve">' </w:t>
      </w:r>
      <w:r w:rsidRPr="000E2CB1">
        <w:rPr>
          <w:rFonts w:asciiTheme="majorHAnsi" w:hAnsiTheme="majorHAnsi" w:cstheme="majorHAnsi"/>
          <w:i/>
          <w:iCs/>
          <w:sz w:val="24"/>
          <w:szCs w:val="24"/>
          <w:rtl/>
          <w:lang w:bidi="he-IL"/>
        </w:rPr>
        <w:t>הייתם עמנו אלא בע</w:t>
      </w:r>
      <w:r w:rsidRPr="000E2CB1">
        <w:rPr>
          <w:rFonts w:asciiTheme="majorHAnsi" w:hAnsiTheme="majorHAnsi" w:cstheme="majorHAnsi"/>
          <w:i/>
          <w:iCs/>
          <w:sz w:val="24"/>
          <w:szCs w:val="24"/>
          <w:rtl/>
        </w:rPr>
        <w:t>"</w:t>
      </w:r>
      <w:r w:rsidRPr="000E2CB1">
        <w:rPr>
          <w:rFonts w:asciiTheme="majorHAnsi" w:hAnsiTheme="majorHAnsi" w:cstheme="majorHAnsi"/>
          <w:i/>
          <w:iCs/>
          <w:sz w:val="24"/>
          <w:szCs w:val="24"/>
          <w:rtl/>
          <w:lang w:bidi="he-IL"/>
        </w:rPr>
        <w:t>ש נגח דמשלמין דבעידנא דקמסהדי גברא לאו בר תשלומין הוא דכל זמן דלא נתגלה הדבר שלא העידו עליו חשיב לאו בר תשלומין אע</w:t>
      </w:r>
      <w:r w:rsidRPr="000E2CB1">
        <w:rPr>
          <w:rFonts w:asciiTheme="majorHAnsi" w:hAnsiTheme="majorHAnsi" w:cstheme="majorHAnsi"/>
          <w:i/>
          <w:iCs/>
          <w:sz w:val="24"/>
          <w:szCs w:val="24"/>
          <w:rtl/>
        </w:rPr>
        <w:t>"</w:t>
      </w:r>
      <w:r w:rsidRPr="000E2CB1">
        <w:rPr>
          <w:rFonts w:asciiTheme="majorHAnsi" w:hAnsiTheme="majorHAnsi" w:cstheme="majorHAnsi"/>
          <w:i/>
          <w:iCs/>
          <w:sz w:val="24"/>
          <w:szCs w:val="24"/>
          <w:rtl/>
          <w:lang w:bidi="he-IL"/>
        </w:rPr>
        <w:t>ג דקם ברשותו דניזק בשעת הנזק</w:t>
      </w:r>
    </w:p>
    <w:p w14:paraId="7ACD50AA" w14:textId="77777777" w:rsidR="00C142D3" w:rsidRPr="000E2CB1" w:rsidRDefault="00C142D3" w:rsidP="00DD3613">
      <w:pPr>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lang w:bidi="he-IL"/>
        </w:rPr>
        <w:t xml:space="preserve">And it appears that even according to </w:t>
      </w:r>
      <w:proofErr w:type="spellStart"/>
      <w:r w:rsidRPr="000E2CB1">
        <w:rPr>
          <w:rFonts w:asciiTheme="majorHAnsi" w:hAnsiTheme="majorHAnsi" w:cstheme="majorHAnsi"/>
          <w:i/>
          <w:iCs/>
          <w:sz w:val="24"/>
          <w:szCs w:val="24"/>
          <w:lang w:bidi="he-IL"/>
        </w:rPr>
        <w:t>Rebi</w:t>
      </w:r>
      <w:proofErr w:type="spellEnd"/>
      <w:r w:rsidRPr="000E2CB1">
        <w:rPr>
          <w:rFonts w:asciiTheme="majorHAnsi" w:hAnsiTheme="majorHAnsi" w:cstheme="majorHAnsi"/>
          <w:i/>
          <w:iCs/>
          <w:sz w:val="24"/>
          <w:szCs w:val="24"/>
          <w:lang w:bidi="he-IL"/>
        </w:rPr>
        <w:t xml:space="preserve"> </w:t>
      </w:r>
      <w:proofErr w:type="spellStart"/>
      <w:r w:rsidRPr="000E2CB1">
        <w:rPr>
          <w:rFonts w:asciiTheme="majorHAnsi" w:hAnsiTheme="majorHAnsi" w:cstheme="majorHAnsi"/>
          <w:i/>
          <w:iCs/>
          <w:sz w:val="24"/>
          <w:szCs w:val="24"/>
          <w:lang w:bidi="he-IL"/>
        </w:rPr>
        <w:t>Akiva</w:t>
      </w:r>
      <w:proofErr w:type="spellEnd"/>
      <w:r w:rsidRPr="000E2CB1">
        <w:rPr>
          <w:rFonts w:asciiTheme="majorHAnsi" w:hAnsiTheme="majorHAnsi" w:cstheme="majorHAnsi"/>
          <w:i/>
          <w:iCs/>
          <w:sz w:val="24"/>
          <w:szCs w:val="24"/>
          <w:lang w:bidi="he-IL"/>
        </w:rPr>
        <w:t xml:space="preserve">, [an animal that damages and is therefore required to be handed over to the damaged party as payment] enters the damaged party’s ownership from the time the damage occurred before any court case has happened and we considered it as if the ‘half payment’ has already come to his hand from that time. And even though we establish that according to </w:t>
      </w:r>
      <w:proofErr w:type="spellStart"/>
      <w:r w:rsidRPr="000E2CB1">
        <w:rPr>
          <w:rFonts w:asciiTheme="majorHAnsi" w:hAnsiTheme="majorHAnsi" w:cstheme="majorHAnsi"/>
          <w:i/>
          <w:iCs/>
          <w:sz w:val="24"/>
          <w:szCs w:val="24"/>
          <w:lang w:bidi="he-IL"/>
        </w:rPr>
        <w:t>halacho</w:t>
      </w:r>
      <w:proofErr w:type="spellEnd"/>
      <w:r w:rsidRPr="000E2CB1">
        <w:rPr>
          <w:rFonts w:asciiTheme="majorHAnsi" w:hAnsiTheme="majorHAnsi" w:cstheme="majorHAnsi"/>
          <w:i/>
          <w:iCs/>
          <w:sz w:val="24"/>
          <w:szCs w:val="24"/>
          <w:lang w:bidi="he-IL"/>
        </w:rPr>
        <w:t>, ‘half-payment’ is a k</w:t>
      </w:r>
      <w:r w:rsidR="00171FC0">
        <w:rPr>
          <w:rFonts w:asciiTheme="majorHAnsi" w:hAnsiTheme="majorHAnsi" w:cstheme="majorHAnsi"/>
          <w:i/>
          <w:iCs/>
          <w:sz w:val="24"/>
          <w:szCs w:val="24"/>
          <w:lang w:bidi="he-IL"/>
        </w:rPr>
        <w:t>i</w:t>
      </w:r>
      <w:r w:rsidRPr="000E2CB1">
        <w:rPr>
          <w:rFonts w:asciiTheme="majorHAnsi" w:hAnsiTheme="majorHAnsi" w:cstheme="majorHAnsi"/>
          <w:i/>
          <w:iCs/>
          <w:sz w:val="24"/>
          <w:szCs w:val="24"/>
          <w:lang w:bidi="he-IL"/>
        </w:rPr>
        <w:t xml:space="preserve">nas, nevertheless, if witnesses testified that an ox gored on Sunday, and other witnesses [it is impossible for you to know that for] you were with us on Sunday, but rather the goring occurred on Friday, [the </w:t>
      </w:r>
      <w:proofErr w:type="spellStart"/>
      <w:r w:rsidRPr="000E2CB1">
        <w:rPr>
          <w:rFonts w:asciiTheme="majorHAnsi" w:hAnsiTheme="majorHAnsi" w:cstheme="majorHAnsi"/>
          <w:i/>
          <w:iCs/>
          <w:sz w:val="24"/>
          <w:szCs w:val="24"/>
          <w:lang w:bidi="he-IL"/>
        </w:rPr>
        <w:t>eidim</w:t>
      </w:r>
      <w:proofErr w:type="spellEnd"/>
      <w:r w:rsidRPr="000E2CB1">
        <w:rPr>
          <w:rFonts w:asciiTheme="majorHAnsi" w:hAnsiTheme="majorHAnsi" w:cstheme="majorHAnsi"/>
          <w:i/>
          <w:iCs/>
          <w:sz w:val="24"/>
          <w:szCs w:val="24"/>
          <w:lang w:bidi="he-IL"/>
        </w:rPr>
        <w:t xml:space="preserve"> </w:t>
      </w:r>
      <w:proofErr w:type="spellStart"/>
      <w:r w:rsidRPr="000E2CB1">
        <w:rPr>
          <w:rFonts w:asciiTheme="majorHAnsi" w:hAnsiTheme="majorHAnsi" w:cstheme="majorHAnsi"/>
          <w:i/>
          <w:iCs/>
          <w:sz w:val="24"/>
          <w:szCs w:val="24"/>
          <w:lang w:bidi="he-IL"/>
        </w:rPr>
        <w:t>zomemim</w:t>
      </w:r>
      <w:proofErr w:type="spellEnd"/>
      <w:r w:rsidRPr="000E2CB1">
        <w:rPr>
          <w:rFonts w:asciiTheme="majorHAnsi" w:hAnsiTheme="majorHAnsi" w:cstheme="majorHAnsi"/>
          <w:i/>
          <w:iCs/>
          <w:sz w:val="24"/>
          <w:szCs w:val="24"/>
          <w:lang w:bidi="he-IL"/>
        </w:rPr>
        <w:t>] must pay because at the time of their testimony, the accused was not yet culpable since until the matter has been revealed to beis din through witnesses, the accused is considered as someone who is not obligated to pay even though the animal has entered under the ownership of the damaged at the time of the damage</w:t>
      </w:r>
    </w:p>
    <w:p w14:paraId="319C81A5" w14:textId="77777777" w:rsidR="00A51B61" w:rsidRPr="000E2CB1" w:rsidRDefault="00A51B61" w:rsidP="00DD3613">
      <w:pPr>
        <w:spacing w:line="360" w:lineRule="auto"/>
        <w:jc w:val="center"/>
        <w:rPr>
          <w:rFonts w:asciiTheme="majorHAnsi" w:hAnsiTheme="majorHAnsi" w:cstheme="majorHAnsi"/>
          <w:i/>
          <w:iCs/>
          <w:sz w:val="24"/>
          <w:szCs w:val="24"/>
          <w:rtl/>
          <w:lang w:bidi="he-IL"/>
        </w:rPr>
      </w:pPr>
    </w:p>
    <w:p w14:paraId="5C266265" w14:textId="77777777" w:rsidR="00D736AA" w:rsidRDefault="00DC7585" w:rsidP="00D42A0E">
      <w:pPr>
        <w:shd w:val="clear" w:color="auto" w:fill="FFFFFF" w:themeFill="background1"/>
        <w:spacing w:line="360" w:lineRule="auto"/>
        <w:rPr>
          <w:rFonts w:asciiTheme="majorHAnsi" w:hAnsiTheme="majorHAnsi" w:cstheme="majorHAnsi"/>
          <w:sz w:val="24"/>
          <w:szCs w:val="24"/>
        </w:rPr>
      </w:pPr>
      <w:r w:rsidRPr="000E2CB1">
        <w:rPr>
          <w:rFonts w:asciiTheme="majorHAnsi" w:hAnsiTheme="majorHAnsi" w:cstheme="majorHAnsi"/>
          <w:sz w:val="24"/>
          <w:szCs w:val="24"/>
        </w:rPr>
        <w:t>The Tosfos quoted above state</w:t>
      </w:r>
      <w:r w:rsidR="00D42A0E">
        <w:rPr>
          <w:rFonts w:asciiTheme="majorHAnsi" w:hAnsiTheme="majorHAnsi" w:cstheme="majorHAnsi"/>
          <w:sz w:val="24"/>
          <w:szCs w:val="24"/>
        </w:rPr>
        <w:t xml:space="preserve">s that the fact that one is not </w:t>
      </w:r>
      <w:r w:rsidRPr="000E2CB1">
        <w:rPr>
          <w:rFonts w:asciiTheme="majorHAnsi" w:hAnsiTheme="majorHAnsi" w:cstheme="majorHAnsi"/>
          <w:sz w:val="24"/>
          <w:szCs w:val="24"/>
        </w:rPr>
        <w:t xml:space="preserve">obligated to pay a </w:t>
      </w:r>
      <w:r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paym</w:t>
      </w:r>
      <w:r w:rsidR="00E558E9" w:rsidRPr="000E2CB1">
        <w:rPr>
          <w:rFonts w:asciiTheme="majorHAnsi" w:hAnsiTheme="majorHAnsi" w:cstheme="majorHAnsi"/>
          <w:sz w:val="24"/>
          <w:szCs w:val="24"/>
        </w:rPr>
        <w:t xml:space="preserve">ent until he has been commanded to pay by a </w:t>
      </w:r>
      <w:r w:rsidR="00E558E9" w:rsidRPr="000E2CB1">
        <w:rPr>
          <w:rFonts w:asciiTheme="majorHAnsi" w:hAnsiTheme="majorHAnsi" w:cstheme="majorHAnsi"/>
          <w:i/>
          <w:iCs/>
          <w:sz w:val="24"/>
          <w:szCs w:val="24"/>
        </w:rPr>
        <w:t>beis din</w:t>
      </w:r>
      <w:r w:rsidR="00E558E9" w:rsidRPr="000E2CB1">
        <w:rPr>
          <w:rFonts w:asciiTheme="majorHAnsi" w:hAnsiTheme="majorHAnsi" w:cstheme="majorHAnsi"/>
          <w:sz w:val="24"/>
          <w:szCs w:val="24"/>
        </w:rPr>
        <w:t xml:space="preserve"> does not contradict the opinion in</w:t>
      </w:r>
      <w:r w:rsidR="00C142D3" w:rsidRPr="000E2CB1">
        <w:rPr>
          <w:rFonts w:asciiTheme="majorHAnsi" w:hAnsiTheme="majorHAnsi" w:cstheme="majorHAnsi"/>
          <w:sz w:val="24"/>
          <w:szCs w:val="24"/>
        </w:rPr>
        <w:t xml:space="preserve"> the</w:t>
      </w:r>
      <w:r w:rsidR="00E558E9" w:rsidRPr="000E2CB1">
        <w:rPr>
          <w:rFonts w:asciiTheme="majorHAnsi" w:hAnsiTheme="majorHAnsi" w:cstheme="majorHAnsi"/>
          <w:sz w:val="24"/>
          <w:szCs w:val="24"/>
        </w:rPr>
        <w:t xml:space="preserve"> </w:t>
      </w:r>
      <w:proofErr w:type="spellStart"/>
      <w:r w:rsidR="00E558E9" w:rsidRPr="000E2CB1">
        <w:rPr>
          <w:rFonts w:asciiTheme="majorHAnsi" w:hAnsiTheme="majorHAnsi" w:cstheme="majorHAnsi"/>
          <w:i/>
          <w:iCs/>
          <w:sz w:val="24"/>
          <w:szCs w:val="24"/>
        </w:rPr>
        <w:t>Tannaim</w:t>
      </w:r>
      <w:proofErr w:type="spellEnd"/>
      <w:r w:rsidR="00E558E9" w:rsidRPr="000E2CB1">
        <w:rPr>
          <w:rFonts w:asciiTheme="majorHAnsi" w:hAnsiTheme="majorHAnsi" w:cstheme="majorHAnsi"/>
          <w:sz w:val="24"/>
          <w:szCs w:val="24"/>
        </w:rPr>
        <w:t xml:space="preserve"> </w:t>
      </w:r>
      <w:r w:rsidR="00D42A0E">
        <w:rPr>
          <w:rFonts w:asciiTheme="majorHAnsi" w:hAnsiTheme="majorHAnsi" w:cstheme="majorHAnsi"/>
          <w:sz w:val="24"/>
          <w:szCs w:val="24"/>
        </w:rPr>
        <w:t xml:space="preserve">that </w:t>
      </w:r>
      <w:r w:rsidR="00E558E9" w:rsidRPr="000E2CB1">
        <w:rPr>
          <w:rFonts w:asciiTheme="majorHAnsi" w:hAnsiTheme="majorHAnsi" w:cstheme="majorHAnsi"/>
          <w:sz w:val="24"/>
          <w:szCs w:val="24"/>
        </w:rPr>
        <w:t xml:space="preserve">the </w:t>
      </w:r>
      <w:r w:rsidR="00E558E9"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E558E9" w:rsidRPr="000E2CB1">
        <w:rPr>
          <w:rFonts w:asciiTheme="majorHAnsi" w:hAnsiTheme="majorHAnsi" w:cstheme="majorHAnsi"/>
          <w:i/>
          <w:iCs/>
          <w:sz w:val="24"/>
          <w:szCs w:val="24"/>
        </w:rPr>
        <w:t xml:space="preserve">nas </w:t>
      </w:r>
      <w:r w:rsidR="00E558E9" w:rsidRPr="000E2CB1">
        <w:rPr>
          <w:rFonts w:asciiTheme="majorHAnsi" w:hAnsiTheme="majorHAnsi" w:cstheme="majorHAnsi"/>
          <w:sz w:val="24"/>
          <w:szCs w:val="24"/>
        </w:rPr>
        <w:t>payment is considered in the claimant’s</w:t>
      </w:r>
      <w:r w:rsidR="00D42A0E">
        <w:rPr>
          <w:rFonts w:asciiTheme="majorHAnsi" w:hAnsiTheme="majorHAnsi" w:cstheme="majorHAnsi"/>
          <w:sz w:val="24"/>
          <w:szCs w:val="24"/>
        </w:rPr>
        <w:t xml:space="preserve"> domain from the time that the wrong was committed</w:t>
      </w:r>
      <w:r w:rsidR="00E558E9" w:rsidRPr="000E2CB1">
        <w:rPr>
          <w:rFonts w:asciiTheme="majorHAnsi" w:hAnsiTheme="majorHAnsi" w:cstheme="majorHAnsi"/>
          <w:sz w:val="24"/>
          <w:szCs w:val="24"/>
        </w:rPr>
        <w:t xml:space="preserve">. </w:t>
      </w:r>
      <w:r w:rsidR="00851649" w:rsidRPr="000E2CB1">
        <w:rPr>
          <w:rFonts w:asciiTheme="majorHAnsi" w:hAnsiTheme="majorHAnsi" w:cstheme="majorHAnsi"/>
          <w:sz w:val="24"/>
          <w:szCs w:val="24"/>
        </w:rPr>
        <w:t xml:space="preserve">Reb </w:t>
      </w:r>
      <w:r w:rsidR="00E558E9" w:rsidRPr="000E2CB1">
        <w:rPr>
          <w:rFonts w:asciiTheme="majorHAnsi" w:hAnsiTheme="majorHAnsi" w:cstheme="majorHAnsi"/>
          <w:sz w:val="24"/>
          <w:szCs w:val="24"/>
        </w:rPr>
        <w:t xml:space="preserve">Shimon </w:t>
      </w:r>
      <w:proofErr w:type="spellStart"/>
      <w:r w:rsidR="00E558E9" w:rsidRPr="000E2CB1">
        <w:rPr>
          <w:rFonts w:asciiTheme="majorHAnsi" w:hAnsiTheme="majorHAnsi" w:cstheme="majorHAnsi"/>
          <w:sz w:val="24"/>
          <w:szCs w:val="24"/>
        </w:rPr>
        <w:t>Shkop</w:t>
      </w:r>
      <w:proofErr w:type="spellEnd"/>
      <w:r w:rsidR="00E558E9" w:rsidRPr="000E2CB1">
        <w:rPr>
          <w:rFonts w:asciiTheme="majorHAnsi" w:hAnsiTheme="majorHAnsi" w:cstheme="majorHAnsi"/>
          <w:sz w:val="24"/>
          <w:szCs w:val="24"/>
        </w:rPr>
        <w:t xml:space="preserve"> explains this distinction</w:t>
      </w:r>
      <w:r w:rsidR="00C72210" w:rsidRPr="000E2CB1">
        <w:rPr>
          <w:rStyle w:val="FootnoteReference"/>
          <w:rFonts w:asciiTheme="majorHAnsi" w:hAnsiTheme="majorHAnsi" w:cstheme="majorHAnsi"/>
          <w:sz w:val="24"/>
          <w:szCs w:val="24"/>
        </w:rPr>
        <w:footnoteReference w:id="22"/>
      </w:r>
      <w:r w:rsidR="00E558E9" w:rsidRPr="000E2CB1">
        <w:rPr>
          <w:rFonts w:asciiTheme="majorHAnsi" w:hAnsiTheme="majorHAnsi" w:cstheme="majorHAnsi"/>
          <w:sz w:val="24"/>
          <w:szCs w:val="24"/>
        </w:rPr>
        <w:t xml:space="preserve"> by saying that that </w:t>
      </w:r>
      <w:r w:rsidR="00E558E9" w:rsidRPr="000E2CB1">
        <w:rPr>
          <w:rFonts w:asciiTheme="majorHAnsi" w:hAnsiTheme="majorHAnsi" w:cstheme="majorHAnsi"/>
          <w:i/>
          <w:iCs/>
          <w:sz w:val="24"/>
          <w:szCs w:val="24"/>
        </w:rPr>
        <w:t xml:space="preserve">beis din’s </w:t>
      </w:r>
      <w:r w:rsidR="00E558E9" w:rsidRPr="000E2CB1">
        <w:rPr>
          <w:rFonts w:asciiTheme="majorHAnsi" w:hAnsiTheme="majorHAnsi" w:cstheme="majorHAnsi"/>
          <w:sz w:val="24"/>
          <w:szCs w:val="24"/>
        </w:rPr>
        <w:t xml:space="preserve">judgment in the case of </w:t>
      </w:r>
      <w:r w:rsidR="00E558E9"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E558E9" w:rsidRPr="000E2CB1">
        <w:rPr>
          <w:rFonts w:asciiTheme="majorHAnsi" w:hAnsiTheme="majorHAnsi" w:cstheme="majorHAnsi"/>
          <w:i/>
          <w:iCs/>
          <w:sz w:val="24"/>
          <w:szCs w:val="24"/>
        </w:rPr>
        <w:t xml:space="preserve">nas </w:t>
      </w:r>
      <w:r w:rsidR="00E558E9" w:rsidRPr="000E2CB1">
        <w:rPr>
          <w:rFonts w:asciiTheme="majorHAnsi" w:hAnsiTheme="majorHAnsi" w:cstheme="majorHAnsi"/>
          <w:sz w:val="24"/>
          <w:szCs w:val="24"/>
        </w:rPr>
        <w:t>i</w:t>
      </w:r>
      <w:r w:rsidR="00D42A0E">
        <w:rPr>
          <w:rFonts w:asciiTheme="majorHAnsi" w:hAnsiTheme="majorHAnsi" w:cstheme="majorHAnsi"/>
          <w:sz w:val="24"/>
          <w:szCs w:val="24"/>
        </w:rPr>
        <w:t>s a condition in the obligation. He explains</w:t>
      </w:r>
      <w:r w:rsidR="00E558E9" w:rsidRPr="000E2CB1">
        <w:rPr>
          <w:rFonts w:asciiTheme="majorHAnsi" w:hAnsiTheme="majorHAnsi" w:cstheme="majorHAnsi"/>
          <w:sz w:val="24"/>
          <w:szCs w:val="24"/>
        </w:rPr>
        <w:t xml:space="preserve"> that</w:t>
      </w:r>
      <w:r w:rsidR="00D42A0E">
        <w:rPr>
          <w:rFonts w:asciiTheme="majorHAnsi" w:hAnsiTheme="majorHAnsi" w:cstheme="majorHAnsi"/>
          <w:sz w:val="24"/>
          <w:szCs w:val="24"/>
        </w:rPr>
        <w:t>,</w:t>
      </w:r>
      <w:r w:rsidR="00E558E9" w:rsidRPr="000E2CB1">
        <w:rPr>
          <w:rFonts w:asciiTheme="majorHAnsi" w:hAnsiTheme="majorHAnsi" w:cstheme="majorHAnsi"/>
          <w:sz w:val="24"/>
          <w:szCs w:val="24"/>
        </w:rPr>
        <w:t xml:space="preserve"> although one should really be obligated to pay a </w:t>
      </w:r>
      <w:r w:rsidR="00E558E9"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E558E9" w:rsidRPr="000E2CB1">
        <w:rPr>
          <w:rFonts w:asciiTheme="majorHAnsi" w:hAnsiTheme="majorHAnsi" w:cstheme="majorHAnsi"/>
          <w:i/>
          <w:iCs/>
          <w:sz w:val="24"/>
          <w:szCs w:val="24"/>
        </w:rPr>
        <w:t xml:space="preserve">nas </w:t>
      </w:r>
      <w:r w:rsidR="00E558E9" w:rsidRPr="000E2CB1">
        <w:rPr>
          <w:rFonts w:asciiTheme="majorHAnsi" w:hAnsiTheme="majorHAnsi" w:cstheme="majorHAnsi"/>
          <w:sz w:val="24"/>
          <w:szCs w:val="24"/>
        </w:rPr>
        <w:t>from the moment that the wrong is committed, he wi</w:t>
      </w:r>
      <w:r w:rsidR="00D42A0E">
        <w:rPr>
          <w:rFonts w:asciiTheme="majorHAnsi" w:hAnsiTheme="majorHAnsi" w:cstheme="majorHAnsi"/>
          <w:sz w:val="24"/>
          <w:szCs w:val="24"/>
        </w:rPr>
        <w:t xml:space="preserve">ll not be liable until the obligation enforced </w:t>
      </w:r>
      <w:r w:rsidR="00E558E9" w:rsidRPr="000E2CB1">
        <w:rPr>
          <w:rFonts w:asciiTheme="majorHAnsi" w:hAnsiTheme="majorHAnsi" w:cstheme="majorHAnsi"/>
          <w:sz w:val="24"/>
          <w:szCs w:val="24"/>
        </w:rPr>
        <w:t xml:space="preserve">in </w:t>
      </w:r>
      <w:r w:rsidR="00E558E9" w:rsidRPr="000E2CB1">
        <w:rPr>
          <w:rFonts w:asciiTheme="majorHAnsi" w:hAnsiTheme="majorHAnsi" w:cstheme="majorHAnsi"/>
          <w:i/>
          <w:iCs/>
          <w:sz w:val="24"/>
          <w:szCs w:val="24"/>
        </w:rPr>
        <w:t xml:space="preserve">beis din </w:t>
      </w:r>
      <w:r w:rsidR="00E558E9" w:rsidRPr="000E2CB1">
        <w:rPr>
          <w:rFonts w:asciiTheme="majorHAnsi" w:hAnsiTheme="majorHAnsi" w:cstheme="majorHAnsi"/>
          <w:sz w:val="24"/>
          <w:szCs w:val="24"/>
        </w:rPr>
        <w:t xml:space="preserve">because it is conditional on being forced to pay. Therefore, when Tosfos says that the payment for the </w:t>
      </w:r>
      <w:r w:rsidR="00E558E9" w:rsidRPr="000E2CB1">
        <w:rPr>
          <w:rFonts w:asciiTheme="majorHAnsi" w:hAnsiTheme="majorHAnsi" w:cstheme="majorHAnsi"/>
          <w:i/>
          <w:iCs/>
          <w:sz w:val="24"/>
          <w:szCs w:val="24"/>
        </w:rPr>
        <w:t>k</w:t>
      </w:r>
      <w:r w:rsidR="00D42A0E">
        <w:rPr>
          <w:rFonts w:asciiTheme="majorHAnsi" w:hAnsiTheme="majorHAnsi" w:cstheme="majorHAnsi"/>
          <w:i/>
          <w:iCs/>
          <w:sz w:val="24"/>
          <w:szCs w:val="24"/>
        </w:rPr>
        <w:t>i</w:t>
      </w:r>
      <w:r w:rsidR="00E558E9" w:rsidRPr="000E2CB1">
        <w:rPr>
          <w:rFonts w:asciiTheme="majorHAnsi" w:hAnsiTheme="majorHAnsi" w:cstheme="majorHAnsi"/>
          <w:i/>
          <w:iCs/>
          <w:sz w:val="24"/>
          <w:szCs w:val="24"/>
        </w:rPr>
        <w:t xml:space="preserve">nas </w:t>
      </w:r>
      <w:r w:rsidR="00E558E9" w:rsidRPr="000E2CB1">
        <w:rPr>
          <w:rFonts w:asciiTheme="majorHAnsi" w:hAnsiTheme="majorHAnsi" w:cstheme="majorHAnsi"/>
          <w:sz w:val="24"/>
          <w:szCs w:val="24"/>
        </w:rPr>
        <w:t xml:space="preserve">is in the claimant’s domain from the moment the </w:t>
      </w:r>
      <w:r w:rsidR="003E347C" w:rsidRPr="000E2CB1">
        <w:rPr>
          <w:rFonts w:asciiTheme="majorHAnsi" w:hAnsiTheme="majorHAnsi" w:cstheme="majorHAnsi"/>
          <w:sz w:val="24"/>
          <w:szCs w:val="24"/>
        </w:rPr>
        <w:t>damage occurs</w:t>
      </w:r>
      <w:r w:rsidR="00E558E9" w:rsidRPr="000E2CB1">
        <w:rPr>
          <w:rFonts w:asciiTheme="majorHAnsi" w:hAnsiTheme="majorHAnsi" w:cstheme="majorHAnsi"/>
          <w:sz w:val="24"/>
          <w:szCs w:val="24"/>
        </w:rPr>
        <w:t xml:space="preserve">, </w:t>
      </w:r>
      <w:r w:rsidR="00E558E9" w:rsidRPr="000E2CB1">
        <w:rPr>
          <w:rFonts w:asciiTheme="majorHAnsi" w:hAnsiTheme="majorHAnsi" w:cstheme="majorHAnsi"/>
          <w:sz w:val="24"/>
          <w:szCs w:val="24"/>
          <w:lang w:bidi="he-IL"/>
        </w:rPr>
        <w:t>t</w:t>
      </w:r>
      <w:r w:rsidR="00E558E9" w:rsidRPr="000E2CB1">
        <w:rPr>
          <w:rFonts w:asciiTheme="majorHAnsi" w:hAnsiTheme="majorHAnsi" w:cstheme="majorHAnsi"/>
          <w:sz w:val="24"/>
          <w:szCs w:val="24"/>
        </w:rPr>
        <w:t xml:space="preserve">his is only true retroactively from when </w:t>
      </w:r>
      <w:r w:rsidR="00E558E9" w:rsidRPr="000E2CB1">
        <w:rPr>
          <w:rFonts w:asciiTheme="majorHAnsi" w:hAnsiTheme="majorHAnsi" w:cstheme="majorHAnsi"/>
          <w:i/>
          <w:iCs/>
          <w:sz w:val="24"/>
          <w:szCs w:val="24"/>
        </w:rPr>
        <w:t xml:space="preserve">beis din </w:t>
      </w:r>
      <w:r w:rsidR="00E558E9" w:rsidRPr="000E2CB1">
        <w:rPr>
          <w:rFonts w:asciiTheme="majorHAnsi" w:hAnsiTheme="majorHAnsi" w:cstheme="majorHAnsi"/>
          <w:sz w:val="24"/>
          <w:szCs w:val="24"/>
        </w:rPr>
        <w:t xml:space="preserve">has obligated him. Similarly, </w:t>
      </w:r>
      <w:r w:rsidR="00851649" w:rsidRPr="000E2CB1">
        <w:rPr>
          <w:rFonts w:asciiTheme="majorHAnsi" w:hAnsiTheme="majorHAnsi" w:cstheme="majorHAnsi"/>
          <w:sz w:val="24"/>
          <w:szCs w:val="24"/>
        </w:rPr>
        <w:t xml:space="preserve">Reb </w:t>
      </w:r>
      <w:r w:rsidR="00E558E9" w:rsidRPr="000E2CB1">
        <w:rPr>
          <w:rFonts w:asciiTheme="majorHAnsi" w:hAnsiTheme="majorHAnsi" w:cstheme="majorHAnsi"/>
          <w:sz w:val="24"/>
          <w:szCs w:val="24"/>
        </w:rPr>
        <w:t xml:space="preserve">Shimon </w:t>
      </w:r>
      <w:proofErr w:type="spellStart"/>
      <w:r w:rsidR="00E558E9" w:rsidRPr="000E2CB1">
        <w:rPr>
          <w:rFonts w:asciiTheme="majorHAnsi" w:hAnsiTheme="majorHAnsi" w:cstheme="majorHAnsi"/>
          <w:sz w:val="24"/>
          <w:szCs w:val="24"/>
        </w:rPr>
        <w:t>Shkop</w:t>
      </w:r>
      <w:proofErr w:type="spellEnd"/>
      <w:r w:rsidR="00E558E9" w:rsidRPr="000E2CB1">
        <w:rPr>
          <w:rFonts w:asciiTheme="majorHAnsi" w:hAnsiTheme="majorHAnsi" w:cstheme="majorHAnsi"/>
          <w:sz w:val="24"/>
          <w:szCs w:val="24"/>
        </w:rPr>
        <w:t xml:space="preserve"> explains </w:t>
      </w:r>
      <w:r w:rsidR="00D42A0E">
        <w:rPr>
          <w:rFonts w:asciiTheme="majorHAnsi" w:hAnsiTheme="majorHAnsi" w:cstheme="majorHAnsi"/>
          <w:sz w:val="24"/>
          <w:szCs w:val="24"/>
        </w:rPr>
        <w:t>the opinion of the</w:t>
      </w:r>
      <w:r w:rsidR="00D736AA" w:rsidRPr="000E2CB1">
        <w:rPr>
          <w:rFonts w:asciiTheme="majorHAnsi" w:hAnsiTheme="majorHAnsi" w:cstheme="majorHAnsi"/>
          <w:sz w:val="24"/>
          <w:szCs w:val="24"/>
        </w:rPr>
        <w:t xml:space="preserve"> </w:t>
      </w:r>
      <w:r w:rsidR="00E558E9" w:rsidRPr="000E2CB1">
        <w:rPr>
          <w:rFonts w:asciiTheme="majorHAnsi" w:hAnsiTheme="majorHAnsi" w:cstheme="majorHAnsi"/>
          <w:sz w:val="24"/>
          <w:szCs w:val="24"/>
        </w:rPr>
        <w:t>Rosh in the same light:</w:t>
      </w:r>
    </w:p>
    <w:p w14:paraId="47999329" w14:textId="77777777" w:rsidR="006A17D9" w:rsidRPr="006A17D9" w:rsidRDefault="006A17D9" w:rsidP="006A17D9">
      <w:pPr>
        <w:shd w:val="clear" w:color="auto" w:fill="FFFFFF" w:themeFill="background1"/>
        <w:spacing w:line="360" w:lineRule="auto"/>
        <w:rPr>
          <w:rFonts w:asciiTheme="majorHAnsi" w:hAnsiTheme="majorHAnsi" w:cstheme="majorHAnsi"/>
          <w:i/>
          <w:iCs/>
          <w:sz w:val="24"/>
          <w:szCs w:val="24"/>
          <w:u w:val="single"/>
          <w:rtl/>
        </w:rPr>
      </w:pPr>
      <w:r>
        <w:rPr>
          <w:rFonts w:asciiTheme="majorHAnsi" w:hAnsiTheme="majorHAnsi" w:cstheme="majorHAnsi"/>
          <w:i/>
          <w:iCs/>
          <w:sz w:val="24"/>
          <w:szCs w:val="24"/>
          <w:u w:val="single"/>
        </w:rPr>
        <w:t xml:space="preserve">Rosh </w:t>
      </w:r>
      <w:proofErr w:type="spellStart"/>
      <w:r>
        <w:rPr>
          <w:rFonts w:asciiTheme="majorHAnsi" w:hAnsiTheme="majorHAnsi" w:cstheme="majorHAnsi"/>
          <w:i/>
          <w:iCs/>
          <w:sz w:val="24"/>
          <w:szCs w:val="24"/>
          <w:u w:val="single"/>
        </w:rPr>
        <w:t>Bava</w:t>
      </w:r>
      <w:proofErr w:type="spellEnd"/>
      <w:r>
        <w:rPr>
          <w:rFonts w:asciiTheme="majorHAnsi" w:hAnsiTheme="majorHAnsi" w:cstheme="majorHAnsi"/>
          <w:i/>
          <w:iCs/>
          <w:sz w:val="24"/>
          <w:szCs w:val="24"/>
          <w:u w:val="single"/>
        </w:rPr>
        <w:t xml:space="preserve"> Kama 1:20</w:t>
      </w:r>
    </w:p>
    <w:p w14:paraId="69AF56E5" w14:textId="77777777" w:rsidR="00E558E9" w:rsidRPr="000E2CB1" w:rsidRDefault="00E558E9" w:rsidP="00DD3613">
      <w:pPr>
        <w:shd w:val="clear" w:color="auto" w:fill="FFFFFF" w:themeFill="background1"/>
        <w:bidi/>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rtl/>
          <w:lang w:bidi="he-IL"/>
        </w:rPr>
        <w:lastRenderedPageBreak/>
        <w:t xml:space="preserve">לא נראה לי דלאו </w:t>
      </w:r>
      <w:r w:rsidR="00D53CFC" w:rsidRPr="000E2CB1">
        <w:rPr>
          <w:rFonts w:asciiTheme="majorHAnsi" w:hAnsiTheme="majorHAnsi" w:cstheme="majorHAnsi"/>
          <w:i/>
          <w:iCs/>
          <w:sz w:val="24"/>
          <w:szCs w:val="24"/>
          <w:rtl/>
          <w:lang w:bidi="he-IL"/>
        </w:rPr>
        <w:t xml:space="preserve">תקנתא </w:t>
      </w:r>
      <w:r w:rsidRPr="000E2CB1">
        <w:rPr>
          <w:rFonts w:asciiTheme="majorHAnsi" w:hAnsiTheme="majorHAnsi" w:cstheme="majorHAnsi"/>
          <w:i/>
          <w:iCs/>
          <w:sz w:val="24"/>
          <w:szCs w:val="24"/>
          <w:rtl/>
          <w:lang w:bidi="he-IL"/>
        </w:rPr>
        <w:t>היא אלא דינא הוא דמדאורייתא מחייב ליה אלא שאין לו דיין בבבל שיכופנו ליתן לו בכל כה"ג עביד איניש דינא לנפשיה ולא מפקינן מיניה עד דיהיב כל דמחוייב ליה מדאורייתא</w:t>
      </w:r>
    </w:p>
    <w:p w14:paraId="06A58894" w14:textId="77777777" w:rsidR="00D53CFC" w:rsidRPr="000E2CB1" w:rsidRDefault="00D53CFC" w:rsidP="00DD3613">
      <w:pPr>
        <w:shd w:val="clear" w:color="auto" w:fill="FFFFFF" w:themeFill="background1"/>
        <w:spacing w:line="360" w:lineRule="auto"/>
        <w:jc w:val="center"/>
        <w:rPr>
          <w:rFonts w:asciiTheme="majorHAnsi" w:hAnsiTheme="majorHAnsi" w:cstheme="majorHAnsi"/>
          <w:i/>
          <w:iCs/>
          <w:sz w:val="24"/>
          <w:szCs w:val="24"/>
          <w:lang w:bidi="he-IL"/>
        </w:rPr>
      </w:pPr>
      <w:r w:rsidRPr="000E2CB1">
        <w:rPr>
          <w:rFonts w:asciiTheme="majorHAnsi" w:hAnsiTheme="majorHAnsi" w:cstheme="majorHAnsi"/>
          <w:i/>
          <w:iCs/>
          <w:sz w:val="24"/>
          <w:szCs w:val="24"/>
          <w:lang w:bidi="he-IL"/>
        </w:rPr>
        <w:t xml:space="preserve">…this does not appear to me to be correct as it is not any sort of rectification but rather as far as the law is concerned, from the Torah he is obligated to pay but there is no Dayan – therefore in any similar case ‘a man can take the law into his own hands’ and we would not extract money the damaged party grabbed until the </w:t>
      </w:r>
      <w:proofErr w:type="spellStart"/>
      <w:r w:rsidRPr="000E2CB1">
        <w:rPr>
          <w:rFonts w:asciiTheme="majorHAnsi" w:hAnsiTheme="majorHAnsi" w:cstheme="majorHAnsi"/>
          <w:i/>
          <w:iCs/>
          <w:sz w:val="24"/>
          <w:szCs w:val="24"/>
          <w:lang w:bidi="he-IL"/>
        </w:rPr>
        <w:t>damager</w:t>
      </w:r>
      <w:proofErr w:type="spellEnd"/>
      <w:r w:rsidRPr="000E2CB1">
        <w:rPr>
          <w:rFonts w:asciiTheme="majorHAnsi" w:hAnsiTheme="majorHAnsi" w:cstheme="majorHAnsi"/>
          <w:i/>
          <w:iCs/>
          <w:sz w:val="24"/>
          <w:szCs w:val="24"/>
          <w:lang w:bidi="he-IL"/>
        </w:rPr>
        <w:t xml:space="preserve"> has paid back everything he owes him as far as the Torah obligation is concerned</w:t>
      </w:r>
    </w:p>
    <w:p w14:paraId="17755322" w14:textId="77777777" w:rsidR="00E558E9" w:rsidRPr="000E2CB1" w:rsidRDefault="00D42A0E" w:rsidP="00E5152D">
      <w:pPr>
        <w:shd w:val="clear" w:color="auto" w:fill="FFFFFF" w:themeFill="background1"/>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The Rosh </w:t>
      </w:r>
      <w:r w:rsidR="00E558E9" w:rsidRPr="000E2CB1">
        <w:rPr>
          <w:rFonts w:asciiTheme="majorHAnsi" w:hAnsiTheme="majorHAnsi" w:cstheme="majorHAnsi"/>
          <w:sz w:val="24"/>
          <w:szCs w:val="24"/>
        </w:rPr>
        <w:t xml:space="preserve">explains that </w:t>
      </w:r>
      <w:proofErr w:type="spellStart"/>
      <w:r w:rsidR="00E558E9" w:rsidRPr="000E2CB1">
        <w:rPr>
          <w:rFonts w:asciiTheme="majorHAnsi" w:hAnsiTheme="majorHAnsi" w:cstheme="majorHAnsi"/>
          <w:i/>
          <w:iCs/>
          <w:sz w:val="24"/>
          <w:szCs w:val="24"/>
        </w:rPr>
        <w:t>tefisah</w:t>
      </w:r>
      <w:proofErr w:type="spellEnd"/>
      <w:r>
        <w:rPr>
          <w:rFonts w:asciiTheme="majorHAnsi" w:hAnsiTheme="majorHAnsi" w:cstheme="majorHAnsi"/>
          <w:sz w:val="24"/>
          <w:szCs w:val="24"/>
        </w:rPr>
        <w:t xml:space="preserve"> works in the present day (despite</w:t>
      </w:r>
      <w:r w:rsidR="00E558E9" w:rsidRPr="000E2CB1">
        <w:rPr>
          <w:rFonts w:asciiTheme="majorHAnsi" w:hAnsiTheme="majorHAnsi" w:cstheme="majorHAnsi"/>
          <w:sz w:val="24"/>
          <w:szCs w:val="24"/>
        </w:rPr>
        <w:t xml:space="preserve"> </w:t>
      </w:r>
      <w:r>
        <w:rPr>
          <w:rFonts w:asciiTheme="majorHAnsi" w:hAnsiTheme="majorHAnsi" w:cstheme="majorHAnsi"/>
          <w:i/>
          <w:iCs/>
          <w:sz w:val="24"/>
          <w:szCs w:val="24"/>
        </w:rPr>
        <w:t xml:space="preserve">beis din’s </w:t>
      </w:r>
      <w:r>
        <w:rPr>
          <w:rFonts w:asciiTheme="majorHAnsi" w:hAnsiTheme="majorHAnsi" w:cstheme="majorHAnsi"/>
          <w:sz w:val="24"/>
          <w:szCs w:val="24"/>
        </w:rPr>
        <w:t>lack of authority)</w:t>
      </w:r>
      <w:r w:rsidR="00E558E9" w:rsidRPr="000E2CB1">
        <w:rPr>
          <w:rFonts w:asciiTheme="majorHAnsi" w:hAnsiTheme="majorHAnsi" w:cstheme="majorHAnsi"/>
          <w:sz w:val="24"/>
          <w:szCs w:val="24"/>
        </w:rPr>
        <w:t xml:space="preserve"> because the </w:t>
      </w:r>
      <w:r w:rsidR="00CF0A07" w:rsidRPr="000E2CB1">
        <w:rPr>
          <w:rFonts w:asciiTheme="majorHAnsi" w:hAnsiTheme="majorHAnsi" w:cstheme="majorHAnsi"/>
          <w:sz w:val="24"/>
          <w:szCs w:val="24"/>
        </w:rPr>
        <w:t>tortfeasor</w:t>
      </w:r>
      <w:r w:rsidR="000B2B8A" w:rsidRPr="000E2CB1">
        <w:rPr>
          <w:rFonts w:asciiTheme="majorHAnsi" w:hAnsiTheme="majorHAnsi" w:cstheme="majorHAnsi"/>
          <w:sz w:val="24"/>
          <w:szCs w:val="24"/>
        </w:rPr>
        <w:t xml:space="preserve"> </w:t>
      </w:r>
      <w:r w:rsidR="00E558E9" w:rsidRPr="000E2CB1">
        <w:rPr>
          <w:rFonts w:asciiTheme="majorHAnsi" w:hAnsiTheme="majorHAnsi" w:cstheme="majorHAnsi"/>
          <w:sz w:val="24"/>
          <w:szCs w:val="24"/>
        </w:rPr>
        <w:t xml:space="preserve">is obligated to pay upon committing a wrong and only does not pay because there is no </w:t>
      </w:r>
      <w:r w:rsidR="00E558E9" w:rsidRPr="000E2CB1">
        <w:rPr>
          <w:rFonts w:asciiTheme="majorHAnsi" w:hAnsiTheme="majorHAnsi" w:cstheme="majorHAnsi"/>
          <w:i/>
          <w:iCs/>
          <w:sz w:val="24"/>
          <w:szCs w:val="24"/>
        </w:rPr>
        <w:t xml:space="preserve">beis din </w:t>
      </w:r>
      <w:r w:rsidR="00E558E9" w:rsidRPr="000E2CB1">
        <w:rPr>
          <w:rFonts w:asciiTheme="majorHAnsi" w:hAnsiTheme="majorHAnsi" w:cstheme="majorHAnsi"/>
          <w:sz w:val="24"/>
          <w:szCs w:val="24"/>
        </w:rPr>
        <w:t>who can enforce the payment</w:t>
      </w:r>
      <w:r>
        <w:rPr>
          <w:rStyle w:val="FootnoteReference"/>
          <w:rFonts w:asciiTheme="majorHAnsi" w:hAnsiTheme="majorHAnsi" w:cstheme="majorHAnsi"/>
          <w:sz w:val="24"/>
          <w:szCs w:val="24"/>
        </w:rPr>
        <w:footnoteReference w:id="23"/>
      </w:r>
      <w:r w:rsidR="00E558E9" w:rsidRPr="000E2CB1">
        <w:rPr>
          <w:rFonts w:asciiTheme="majorHAnsi" w:hAnsiTheme="majorHAnsi" w:cstheme="majorHAnsi"/>
          <w:sz w:val="24"/>
          <w:szCs w:val="24"/>
        </w:rPr>
        <w:t xml:space="preserve">. </w:t>
      </w:r>
      <w:r w:rsidR="00851649" w:rsidRPr="000E2CB1">
        <w:rPr>
          <w:rFonts w:asciiTheme="majorHAnsi" w:hAnsiTheme="majorHAnsi" w:cstheme="majorHAnsi"/>
          <w:sz w:val="24"/>
          <w:szCs w:val="24"/>
        </w:rPr>
        <w:t xml:space="preserve">Reb </w:t>
      </w:r>
      <w:r w:rsidR="00E558E9" w:rsidRPr="000E2CB1">
        <w:rPr>
          <w:rFonts w:asciiTheme="majorHAnsi" w:hAnsiTheme="majorHAnsi" w:cstheme="majorHAnsi"/>
          <w:sz w:val="24"/>
          <w:szCs w:val="24"/>
        </w:rPr>
        <w:t xml:space="preserve">Shimon </w:t>
      </w:r>
      <w:proofErr w:type="spellStart"/>
      <w:r w:rsidR="00E558E9" w:rsidRPr="000E2CB1">
        <w:rPr>
          <w:rFonts w:asciiTheme="majorHAnsi" w:hAnsiTheme="majorHAnsi" w:cstheme="majorHAnsi"/>
          <w:sz w:val="24"/>
          <w:szCs w:val="24"/>
        </w:rPr>
        <w:t>Shkop</w:t>
      </w:r>
      <w:proofErr w:type="spellEnd"/>
      <w:r>
        <w:rPr>
          <w:rFonts w:asciiTheme="majorHAnsi" w:hAnsiTheme="majorHAnsi" w:cstheme="majorHAnsi"/>
          <w:sz w:val="24"/>
          <w:szCs w:val="24"/>
        </w:rPr>
        <w:t xml:space="preserve"> takes the view that the</w:t>
      </w:r>
      <w:r w:rsidR="00E558E9" w:rsidRPr="000E2CB1">
        <w:rPr>
          <w:rFonts w:asciiTheme="majorHAnsi" w:hAnsiTheme="majorHAnsi" w:cstheme="majorHAnsi"/>
          <w:sz w:val="24"/>
          <w:szCs w:val="24"/>
        </w:rPr>
        <w:t xml:space="preserve"> Rosh</w:t>
      </w:r>
      <w:r>
        <w:rPr>
          <w:rFonts w:asciiTheme="majorHAnsi" w:hAnsiTheme="majorHAnsi" w:cstheme="majorHAnsi"/>
          <w:sz w:val="24"/>
          <w:szCs w:val="24"/>
        </w:rPr>
        <w:t>’s opinion</w:t>
      </w:r>
      <w:r w:rsidR="00E558E9" w:rsidRPr="000E2CB1">
        <w:rPr>
          <w:rFonts w:asciiTheme="majorHAnsi" w:hAnsiTheme="majorHAnsi" w:cstheme="majorHAnsi"/>
          <w:sz w:val="24"/>
          <w:szCs w:val="24"/>
        </w:rPr>
        <w:t xml:space="preserve"> fit</w:t>
      </w:r>
      <w:r>
        <w:rPr>
          <w:rFonts w:asciiTheme="majorHAnsi" w:hAnsiTheme="majorHAnsi" w:cstheme="majorHAnsi"/>
          <w:sz w:val="24"/>
          <w:szCs w:val="24"/>
        </w:rPr>
        <w:t>s</w:t>
      </w:r>
      <w:r w:rsidR="00E558E9" w:rsidRPr="000E2CB1">
        <w:rPr>
          <w:rFonts w:asciiTheme="majorHAnsi" w:hAnsiTheme="majorHAnsi" w:cstheme="majorHAnsi"/>
          <w:sz w:val="24"/>
          <w:szCs w:val="24"/>
        </w:rPr>
        <w:t xml:space="preserve"> in with Rabbi </w:t>
      </w:r>
      <w:proofErr w:type="spellStart"/>
      <w:r w:rsidR="00E558E9" w:rsidRPr="000E2CB1">
        <w:rPr>
          <w:rFonts w:asciiTheme="majorHAnsi" w:hAnsiTheme="majorHAnsi" w:cstheme="majorHAnsi"/>
          <w:sz w:val="24"/>
          <w:szCs w:val="24"/>
        </w:rPr>
        <w:t>Akiva</w:t>
      </w:r>
      <w:proofErr w:type="spellEnd"/>
      <w:r w:rsidR="00E558E9" w:rsidRPr="000E2CB1">
        <w:rPr>
          <w:rFonts w:asciiTheme="majorHAnsi" w:hAnsiTheme="majorHAnsi" w:cstheme="majorHAnsi"/>
          <w:sz w:val="24"/>
          <w:szCs w:val="24"/>
        </w:rPr>
        <w:t xml:space="preserve"> </w:t>
      </w:r>
      <w:proofErr w:type="spellStart"/>
      <w:r w:rsidR="00E558E9" w:rsidRPr="000E2CB1">
        <w:rPr>
          <w:rFonts w:asciiTheme="majorHAnsi" w:hAnsiTheme="majorHAnsi" w:cstheme="majorHAnsi"/>
          <w:sz w:val="24"/>
          <w:szCs w:val="24"/>
        </w:rPr>
        <w:t>Eiger</w:t>
      </w:r>
      <w:proofErr w:type="spellEnd"/>
      <w:r w:rsidR="00E558E9" w:rsidRPr="000E2CB1">
        <w:rPr>
          <w:rFonts w:asciiTheme="majorHAnsi" w:hAnsiTheme="majorHAnsi" w:cstheme="majorHAnsi"/>
          <w:sz w:val="24"/>
          <w:szCs w:val="24"/>
        </w:rPr>
        <w:t xml:space="preserve"> </w:t>
      </w:r>
      <w:r w:rsidR="00E5152D">
        <w:rPr>
          <w:rFonts w:asciiTheme="majorHAnsi" w:hAnsiTheme="majorHAnsi" w:cstheme="majorHAnsi"/>
          <w:sz w:val="24"/>
          <w:szCs w:val="24"/>
        </w:rPr>
        <w:t xml:space="preserve">formulation </w:t>
      </w:r>
      <w:r w:rsidR="00E558E9" w:rsidRPr="000E2CB1">
        <w:rPr>
          <w:rFonts w:asciiTheme="majorHAnsi" w:hAnsiTheme="majorHAnsi" w:cstheme="majorHAnsi"/>
          <w:sz w:val="24"/>
          <w:szCs w:val="24"/>
        </w:rPr>
        <w:t xml:space="preserve">and with the </w:t>
      </w:r>
      <w:proofErr w:type="spellStart"/>
      <w:r w:rsidR="00E558E9" w:rsidRPr="000E2CB1">
        <w:rPr>
          <w:rFonts w:asciiTheme="majorHAnsi" w:hAnsiTheme="majorHAnsi" w:cstheme="majorHAnsi"/>
          <w:i/>
          <w:iCs/>
          <w:sz w:val="24"/>
          <w:szCs w:val="24"/>
        </w:rPr>
        <w:t>Yerushalmi</w:t>
      </w:r>
      <w:proofErr w:type="spellEnd"/>
      <w:r w:rsidR="00E558E9" w:rsidRPr="000E2CB1">
        <w:rPr>
          <w:rFonts w:asciiTheme="majorHAnsi" w:hAnsiTheme="majorHAnsi" w:cstheme="majorHAnsi"/>
          <w:sz w:val="24"/>
          <w:szCs w:val="24"/>
        </w:rPr>
        <w:t xml:space="preserve"> </w:t>
      </w:r>
      <w:r w:rsidR="00E5152D">
        <w:rPr>
          <w:rFonts w:asciiTheme="majorHAnsi" w:hAnsiTheme="majorHAnsi" w:cstheme="majorHAnsi"/>
          <w:sz w:val="24"/>
          <w:szCs w:val="24"/>
        </w:rPr>
        <w:t xml:space="preserve">quoted earlier, </w:t>
      </w:r>
      <w:r w:rsidR="00E558E9" w:rsidRPr="000E2CB1">
        <w:rPr>
          <w:rFonts w:asciiTheme="majorHAnsi" w:hAnsiTheme="majorHAnsi" w:cstheme="majorHAnsi"/>
          <w:sz w:val="24"/>
          <w:szCs w:val="24"/>
        </w:rPr>
        <w:t xml:space="preserve">and explains that one’s obligation to pay </w:t>
      </w:r>
      <w:r w:rsidR="00E558E9" w:rsidRPr="000E2CB1">
        <w:rPr>
          <w:rFonts w:asciiTheme="majorHAnsi" w:hAnsiTheme="majorHAnsi" w:cstheme="majorHAnsi"/>
          <w:i/>
          <w:iCs/>
          <w:sz w:val="24"/>
          <w:szCs w:val="24"/>
        </w:rPr>
        <w:t>k</w:t>
      </w:r>
      <w:r>
        <w:rPr>
          <w:rFonts w:asciiTheme="majorHAnsi" w:hAnsiTheme="majorHAnsi" w:cstheme="majorHAnsi"/>
          <w:i/>
          <w:iCs/>
          <w:sz w:val="24"/>
          <w:szCs w:val="24"/>
        </w:rPr>
        <w:t>i</w:t>
      </w:r>
      <w:r w:rsidR="00E558E9" w:rsidRPr="000E2CB1">
        <w:rPr>
          <w:rFonts w:asciiTheme="majorHAnsi" w:hAnsiTheme="majorHAnsi" w:cstheme="majorHAnsi"/>
          <w:i/>
          <w:iCs/>
          <w:sz w:val="24"/>
          <w:szCs w:val="24"/>
        </w:rPr>
        <w:t xml:space="preserve">nas </w:t>
      </w:r>
      <w:r w:rsidR="00E558E9" w:rsidRPr="000E2CB1">
        <w:rPr>
          <w:rFonts w:asciiTheme="majorHAnsi" w:hAnsiTheme="majorHAnsi" w:cstheme="majorHAnsi"/>
          <w:sz w:val="24"/>
          <w:szCs w:val="24"/>
        </w:rPr>
        <w:t xml:space="preserve">is conditional on </w:t>
      </w:r>
      <w:r w:rsidR="00E558E9" w:rsidRPr="000E2CB1">
        <w:rPr>
          <w:rFonts w:asciiTheme="majorHAnsi" w:hAnsiTheme="majorHAnsi" w:cstheme="majorHAnsi"/>
          <w:i/>
          <w:iCs/>
          <w:sz w:val="24"/>
          <w:szCs w:val="24"/>
        </w:rPr>
        <w:t xml:space="preserve">beis din </w:t>
      </w:r>
      <w:r w:rsidR="00E558E9" w:rsidRPr="000E2CB1">
        <w:rPr>
          <w:rFonts w:asciiTheme="majorHAnsi" w:hAnsiTheme="majorHAnsi" w:cstheme="majorHAnsi"/>
          <w:sz w:val="24"/>
          <w:szCs w:val="24"/>
        </w:rPr>
        <w:t>forcing him to pa</w:t>
      </w:r>
      <w:r w:rsidR="00E5152D">
        <w:rPr>
          <w:rFonts w:asciiTheme="majorHAnsi" w:hAnsiTheme="majorHAnsi" w:cstheme="majorHAnsi"/>
          <w:sz w:val="24"/>
          <w:szCs w:val="24"/>
        </w:rPr>
        <w:t>y. Following this understanding,</w:t>
      </w:r>
      <w:r w:rsidR="00E558E9" w:rsidRPr="000E2CB1">
        <w:rPr>
          <w:rFonts w:asciiTheme="majorHAnsi" w:hAnsiTheme="majorHAnsi" w:cstheme="majorHAnsi"/>
          <w:sz w:val="24"/>
          <w:szCs w:val="24"/>
        </w:rPr>
        <w:t xml:space="preserve"> </w:t>
      </w:r>
      <w:r w:rsidR="00E5152D">
        <w:rPr>
          <w:rFonts w:asciiTheme="majorHAnsi" w:hAnsiTheme="majorHAnsi" w:cstheme="majorHAnsi"/>
          <w:sz w:val="24"/>
          <w:szCs w:val="24"/>
        </w:rPr>
        <w:t>Reb Shimon creates a novel idea in the opinion of the Rosh that</w:t>
      </w:r>
      <w:r w:rsidR="00E558E9" w:rsidRPr="000E2CB1">
        <w:rPr>
          <w:rFonts w:asciiTheme="majorHAnsi" w:hAnsiTheme="majorHAnsi" w:cstheme="majorHAnsi"/>
          <w:sz w:val="24"/>
          <w:szCs w:val="24"/>
        </w:rPr>
        <w:t xml:space="preserve"> </w:t>
      </w:r>
      <w:r w:rsidR="00E558E9" w:rsidRPr="000E2CB1">
        <w:rPr>
          <w:rFonts w:asciiTheme="majorHAnsi" w:hAnsiTheme="majorHAnsi" w:cstheme="majorHAnsi"/>
          <w:i/>
          <w:iCs/>
          <w:sz w:val="24"/>
          <w:szCs w:val="24"/>
        </w:rPr>
        <w:t xml:space="preserve">avid </w:t>
      </w:r>
      <w:proofErr w:type="spellStart"/>
      <w:r w:rsidR="00E558E9" w:rsidRPr="000E2CB1">
        <w:rPr>
          <w:rFonts w:asciiTheme="majorHAnsi" w:hAnsiTheme="majorHAnsi" w:cstheme="majorHAnsi"/>
          <w:i/>
          <w:iCs/>
          <w:sz w:val="24"/>
          <w:szCs w:val="24"/>
        </w:rPr>
        <w:t>inish</w:t>
      </w:r>
      <w:proofErr w:type="spellEnd"/>
      <w:r w:rsidR="00E558E9" w:rsidRPr="000E2CB1">
        <w:rPr>
          <w:rFonts w:asciiTheme="majorHAnsi" w:hAnsiTheme="majorHAnsi" w:cstheme="majorHAnsi"/>
          <w:i/>
          <w:iCs/>
          <w:sz w:val="24"/>
          <w:szCs w:val="24"/>
        </w:rPr>
        <w:t xml:space="preserve"> </w:t>
      </w:r>
      <w:proofErr w:type="spellStart"/>
      <w:r w:rsidR="00E558E9" w:rsidRPr="000E2CB1">
        <w:rPr>
          <w:rFonts w:asciiTheme="majorHAnsi" w:hAnsiTheme="majorHAnsi" w:cstheme="majorHAnsi"/>
          <w:i/>
          <w:iCs/>
          <w:sz w:val="24"/>
          <w:szCs w:val="24"/>
        </w:rPr>
        <w:t>dina</w:t>
      </w:r>
      <w:proofErr w:type="spellEnd"/>
      <w:r w:rsidR="00E558E9" w:rsidRPr="000E2CB1">
        <w:rPr>
          <w:rFonts w:asciiTheme="majorHAnsi" w:hAnsiTheme="majorHAnsi" w:cstheme="majorHAnsi"/>
          <w:i/>
          <w:iCs/>
          <w:sz w:val="24"/>
          <w:szCs w:val="24"/>
        </w:rPr>
        <w:t xml:space="preserve"> </w:t>
      </w:r>
      <w:proofErr w:type="spellStart"/>
      <w:r w:rsidR="00E558E9" w:rsidRPr="000E2CB1">
        <w:rPr>
          <w:rFonts w:asciiTheme="majorHAnsi" w:hAnsiTheme="majorHAnsi" w:cstheme="majorHAnsi"/>
          <w:i/>
          <w:iCs/>
          <w:sz w:val="24"/>
          <w:szCs w:val="24"/>
        </w:rPr>
        <w:t>l’nafshei</w:t>
      </w:r>
      <w:proofErr w:type="spellEnd"/>
      <w:r w:rsidR="00E558E9" w:rsidRPr="000E2CB1">
        <w:rPr>
          <w:rFonts w:asciiTheme="majorHAnsi" w:hAnsiTheme="majorHAnsi" w:cstheme="majorHAnsi"/>
          <w:i/>
          <w:iCs/>
          <w:sz w:val="24"/>
          <w:szCs w:val="24"/>
        </w:rPr>
        <w:t xml:space="preserve"> </w:t>
      </w:r>
      <w:r w:rsidR="00E558E9" w:rsidRPr="000E2CB1">
        <w:rPr>
          <w:rFonts w:asciiTheme="majorHAnsi" w:hAnsiTheme="majorHAnsi" w:cstheme="majorHAnsi"/>
          <w:sz w:val="24"/>
          <w:szCs w:val="24"/>
        </w:rPr>
        <w:t xml:space="preserve">(the legal sanctioning </w:t>
      </w:r>
      <w:r w:rsidR="000B2B8A" w:rsidRPr="000E2CB1">
        <w:rPr>
          <w:rFonts w:asciiTheme="majorHAnsi" w:hAnsiTheme="majorHAnsi" w:cstheme="majorHAnsi"/>
          <w:sz w:val="24"/>
          <w:szCs w:val="24"/>
        </w:rPr>
        <w:t xml:space="preserve">allowing </w:t>
      </w:r>
      <w:r w:rsidR="00E558E9" w:rsidRPr="000E2CB1">
        <w:rPr>
          <w:rFonts w:asciiTheme="majorHAnsi" w:hAnsiTheme="majorHAnsi" w:cstheme="majorHAnsi"/>
          <w:sz w:val="24"/>
          <w:szCs w:val="24"/>
        </w:rPr>
        <w:t xml:space="preserve">one to take the law into his own hands) works even in a </w:t>
      </w:r>
      <w:r w:rsidR="00E558E9"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00E558E9" w:rsidRPr="000E2CB1">
        <w:rPr>
          <w:rFonts w:asciiTheme="majorHAnsi" w:hAnsiTheme="majorHAnsi" w:cstheme="majorHAnsi"/>
          <w:i/>
          <w:iCs/>
          <w:sz w:val="24"/>
          <w:szCs w:val="24"/>
        </w:rPr>
        <w:t xml:space="preserve">nas </w:t>
      </w:r>
      <w:r w:rsidR="00E5152D">
        <w:rPr>
          <w:rFonts w:asciiTheme="majorHAnsi" w:hAnsiTheme="majorHAnsi" w:cstheme="majorHAnsi"/>
          <w:sz w:val="24"/>
          <w:szCs w:val="24"/>
        </w:rPr>
        <w:t>obligation</w:t>
      </w:r>
      <w:r w:rsidR="00E558E9" w:rsidRPr="000E2CB1">
        <w:rPr>
          <w:rFonts w:asciiTheme="majorHAnsi" w:hAnsiTheme="majorHAnsi" w:cstheme="majorHAnsi"/>
          <w:sz w:val="24"/>
          <w:szCs w:val="24"/>
        </w:rPr>
        <w:t xml:space="preserve"> because every individual who snatches extra-judicially </w:t>
      </w:r>
      <w:r w:rsidR="00E5152D">
        <w:rPr>
          <w:rFonts w:asciiTheme="majorHAnsi" w:hAnsiTheme="majorHAnsi" w:cstheme="majorHAnsi"/>
          <w:sz w:val="24"/>
          <w:szCs w:val="24"/>
        </w:rPr>
        <w:t>effectively takes the place of</w:t>
      </w:r>
      <w:r w:rsidR="00E558E9" w:rsidRPr="000E2CB1">
        <w:rPr>
          <w:rFonts w:asciiTheme="majorHAnsi" w:hAnsiTheme="majorHAnsi" w:cstheme="majorHAnsi"/>
          <w:sz w:val="24"/>
          <w:szCs w:val="24"/>
        </w:rPr>
        <w:t xml:space="preserve"> </w:t>
      </w:r>
      <w:r w:rsidR="00E558E9" w:rsidRPr="000E2CB1">
        <w:rPr>
          <w:rFonts w:asciiTheme="majorHAnsi" w:hAnsiTheme="majorHAnsi" w:cstheme="majorHAnsi"/>
          <w:i/>
          <w:iCs/>
          <w:sz w:val="24"/>
          <w:szCs w:val="24"/>
        </w:rPr>
        <w:t xml:space="preserve">beis din </w:t>
      </w:r>
      <w:r w:rsidR="00E5152D">
        <w:rPr>
          <w:rFonts w:asciiTheme="majorHAnsi" w:hAnsiTheme="majorHAnsi" w:cstheme="majorHAnsi"/>
          <w:sz w:val="24"/>
          <w:szCs w:val="24"/>
        </w:rPr>
        <w:t>as an authority to enforce</w:t>
      </w:r>
      <w:r w:rsidR="00E558E9" w:rsidRPr="000E2CB1">
        <w:rPr>
          <w:rFonts w:asciiTheme="majorHAnsi" w:hAnsiTheme="majorHAnsi" w:cstheme="majorHAnsi"/>
          <w:sz w:val="24"/>
          <w:szCs w:val="24"/>
        </w:rPr>
        <w:t xml:space="preserve"> pay</w:t>
      </w:r>
      <w:r w:rsidR="00E5152D">
        <w:rPr>
          <w:rFonts w:asciiTheme="majorHAnsi" w:hAnsiTheme="majorHAnsi" w:cstheme="majorHAnsi"/>
          <w:sz w:val="24"/>
          <w:szCs w:val="24"/>
        </w:rPr>
        <w:t>ment.</w:t>
      </w:r>
      <w:r w:rsidR="00E558E9" w:rsidRPr="000E2CB1">
        <w:rPr>
          <w:rFonts w:asciiTheme="majorHAnsi" w:hAnsiTheme="majorHAnsi" w:cstheme="majorHAnsi"/>
          <w:i/>
          <w:iCs/>
          <w:sz w:val="24"/>
          <w:szCs w:val="24"/>
        </w:rPr>
        <w:t xml:space="preserve"> </w:t>
      </w:r>
    </w:p>
    <w:p w14:paraId="0B031021" w14:textId="77777777" w:rsidR="00E558E9" w:rsidRDefault="00E558E9" w:rsidP="00E5152D">
      <w:pPr>
        <w:spacing w:line="360" w:lineRule="auto"/>
        <w:ind w:firstLine="720"/>
        <w:rPr>
          <w:rFonts w:asciiTheme="majorHAnsi" w:hAnsiTheme="majorHAnsi" w:cstheme="majorHAnsi"/>
          <w:sz w:val="24"/>
          <w:szCs w:val="24"/>
        </w:rPr>
      </w:pPr>
      <w:r w:rsidRPr="000E2CB1">
        <w:rPr>
          <w:rFonts w:asciiTheme="majorHAnsi" w:hAnsiTheme="majorHAnsi" w:cstheme="majorHAnsi"/>
          <w:sz w:val="24"/>
          <w:szCs w:val="24"/>
        </w:rPr>
        <w:t>R</w:t>
      </w:r>
      <w:r w:rsidR="00851649" w:rsidRPr="000E2CB1">
        <w:rPr>
          <w:rFonts w:asciiTheme="majorHAnsi" w:hAnsiTheme="majorHAnsi" w:cstheme="majorHAnsi"/>
          <w:sz w:val="24"/>
          <w:szCs w:val="24"/>
        </w:rPr>
        <w:t>eb</w:t>
      </w:r>
      <w:r w:rsidRPr="000E2CB1">
        <w:rPr>
          <w:rFonts w:asciiTheme="majorHAnsi" w:hAnsiTheme="majorHAnsi" w:cstheme="majorHAnsi"/>
          <w:sz w:val="24"/>
          <w:szCs w:val="24"/>
        </w:rPr>
        <w:t xml:space="preserve"> Shimon </w:t>
      </w:r>
      <w:proofErr w:type="spellStart"/>
      <w:r w:rsidRPr="000E2CB1">
        <w:rPr>
          <w:rFonts w:asciiTheme="majorHAnsi" w:hAnsiTheme="majorHAnsi" w:cstheme="majorHAnsi"/>
          <w:sz w:val="24"/>
          <w:szCs w:val="24"/>
        </w:rPr>
        <w:t>Shkop</w:t>
      </w:r>
      <w:proofErr w:type="spellEnd"/>
      <w:r w:rsidRPr="000E2CB1">
        <w:rPr>
          <w:rFonts w:asciiTheme="majorHAnsi" w:hAnsiTheme="majorHAnsi" w:cstheme="majorHAnsi"/>
          <w:sz w:val="24"/>
          <w:szCs w:val="24"/>
        </w:rPr>
        <w:t xml:space="preserve"> understands this way in the Rosh only because he believes that the </w:t>
      </w:r>
      <w:proofErr w:type="spellStart"/>
      <w:r w:rsidRPr="000E2CB1">
        <w:rPr>
          <w:rFonts w:asciiTheme="majorHAnsi" w:hAnsiTheme="majorHAnsi" w:cstheme="majorHAnsi"/>
          <w:i/>
          <w:iCs/>
          <w:sz w:val="24"/>
          <w:szCs w:val="24"/>
        </w:rPr>
        <w:t>Yerushalmi</w:t>
      </w:r>
      <w:proofErr w:type="spellEnd"/>
      <w:r w:rsidRPr="000E2CB1">
        <w:rPr>
          <w:rFonts w:asciiTheme="majorHAnsi" w:hAnsiTheme="majorHAnsi" w:cstheme="majorHAnsi"/>
          <w:sz w:val="24"/>
          <w:szCs w:val="24"/>
        </w:rPr>
        <w:t xml:space="preserve"> is a conclusive opinion accepted by all </w:t>
      </w:r>
      <w:proofErr w:type="spellStart"/>
      <w:r w:rsidRPr="000E2CB1">
        <w:rPr>
          <w:rFonts w:asciiTheme="majorHAnsi" w:hAnsiTheme="majorHAnsi" w:cstheme="majorHAnsi"/>
          <w:sz w:val="24"/>
          <w:szCs w:val="24"/>
        </w:rPr>
        <w:t>Rishonim</w:t>
      </w:r>
      <w:proofErr w:type="spellEnd"/>
      <w:r w:rsidRPr="000E2CB1">
        <w:rPr>
          <w:rFonts w:asciiTheme="majorHAnsi" w:hAnsiTheme="majorHAnsi" w:cstheme="majorHAnsi"/>
          <w:sz w:val="24"/>
          <w:szCs w:val="24"/>
        </w:rPr>
        <w:t xml:space="preserve">. However, once it is accepted that that there are </w:t>
      </w:r>
      <w:proofErr w:type="spellStart"/>
      <w:r w:rsidRPr="000E2CB1">
        <w:rPr>
          <w:rFonts w:asciiTheme="majorHAnsi" w:hAnsiTheme="majorHAnsi" w:cstheme="majorHAnsi"/>
          <w:sz w:val="24"/>
          <w:szCs w:val="24"/>
        </w:rPr>
        <w:t>Rishonim</w:t>
      </w:r>
      <w:proofErr w:type="spellEnd"/>
      <w:r w:rsidRPr="000E2CB1">
        <w:rPr>
          <w:rFonts w:asciiTheme="majorHAnsi" w:hAnsiTheme="majorHAnsi" w:cstheme="majorHAnsi"/>
          <w:sz w:val="24"/>
          <w:szCs w:val="24"/>
        </w:rPr>
        <w:t xml:space="preserve"> who </w:t>
      </w:r>
      <w:r w:rsidR="00E5152D">
        <w:rPr>
          <w:rFonts w:asciiTheme="majorHAnsi" w:hAnsiTheme="majorHAnsi" w:cstheme="majorHAnsi"/>
          <w:sz w:val="24"/>
          <w:szCs w:val="24"/>
        </w:rPr>
        <w:t>believe</w:t>
      </w:r>
      <w:r w:rsidRPr="000E2CB1">
        <w:rPr>
          <w:rFonts w:asciiTheme="majorHAnsi" w:hAnsiTheme="majorHAnsi" w:cstheme="majorHAnsi"/>
          <w:sz w:val="24"/>
          <w:szCs w:val="24"/>
        </w:rPr>
        <w:t xml:space="preserve"> that there is a </w:t>
      </w:r>
      <w:proofErr w:type="spellStart"/>
      <w:r w:rsidRPr="000E2CB1">
        <w:rPr>
          <w:rFonts w:asciiTheme="majorHAnsi" w:hAnsiTheme="majorHAnsi" w:cstheme="majorHAnsi"/>
          <w:i/>
          <w:iCs/>
          <w:sz w:val="24"/>
          <w:szCs w:val="24"/>
        </w:rPr>
        <w:t>chiyuv</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latzeis</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yedei</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shomayim</w:t>
      </w:r>
      <w:proofErr w:type="spellEnd"/>
      <w:r w:rsidRPr="000E2CB1">
        <w:rPr>
          <w:rFonts w:asciiTheme="majorHAnsi" w:hAnsiTheme="majorHAnsi" w:cstheme="majorHAnsi"/>
          <w:i/>
          <w:iCs/>
          <w:sz w:val="24"/>
          <w:szCs w:val="24"/>
        </w:rPr>
        <w:t xml:space="preserve"> </w:t>
      </w:r>
      <w:r w:rsidRPr="000E2CB1">
        <w:rPr>
          <w:rFonts w:asciiTheme="majorHAnsi" w:hAnsiTheme="majorHAnsi" w:cstheme="majorHAnsi"/>
          <w:sz w:val="24"/>
          <w:szCs w:val="24"/>
        </w:rPr>
        <w:t xml:space="preserve">in </w:t>
      </w:r>
      <w:r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 xml:space="preserve">payments, it may be possible to learn the Rosh on a simpler level without the </w:t>
      </w:r>
      <w:r w:rsidR="00E5152D">
        <w:rPr>
          <w:rFonts w:asciiTheme="majorHAnsi" w:hAnsiTheme="majorHAnsi" w:cstheme="majorHAnsi"/>
          <w:sz w:val="24"/>
          <w:szCs w:val="24"/>
        </w:rPr>
        <w:t xml:space="preserve">novel understandings </w:t>
      </w:r>
      <w:r w:rsidRPr="000E2CB1">
        <w:rPr>
          <w:rFonts w:asciiTheme="majorHAnsi" w:hAnsiTheme="majorHAnsi" w:cstheme="majorHAnsi"/>
          <w:sz w:val="24"/>
          <w:szCs w:val="24"/>
        </w:rPr>
        <w:t>of Ra</w:t>
      </w:r>
      <w:r w:rsidR="00E5152D">
        <w:rPr>
          <w:rFonts w:asciiTheme="majorHAnsi" w:hAnsiTheme="majorHAnsi" w:cstheme="majorHAnsi"/>
          <w:sz w:val="24"/>
          <w:szCs w:val="24"/>
        </w:rPr>
        <w:t xml:space="preserve">bbi Shimon </w:t>
      </w:r>
      <w:proofErr w:type="spellStart"/>
      <w:r w:rsidR="00E5152D">
        <w:rPr>
          <w:rFonts w:asciiTheme="majorHAnsi" w:hAnsiTheme="majorHAnsi" w:cstheme="majorHAnsi"/>
          <w:sz w:val="24"/>
          <w:szCs w:val="24"/>
        </w:rPr>
        <w:t>Shkop</w:t>
      </w:r>
      <w:proofErr w:type="spellEnd"/>
      <w:r w:rsidR="00E5152D">
        <w:rPr>
          <w:rFonts w:asciiTheme="majorHAnsi" w:hAnsiTheme="majorHAnsi" w:cstheme="majorHAnsi"/>
          <w:sz w:val="24"/>
          <w:szCs w:val="24"/>
        </w:rPr>
        <w:t xml:space="preserve">. Therefore, it is submitted </w:t>
      </w:r>
      <w:r w:rsidRPr="000E2CB1">
        <w:rPr>
          <w:rFonts w:asciiTheme="majorHAnsi" w:hAnsiTheme="majorHAnsi" w:cstheme="majorHAnsi"/>
          <w:sz w:val="24"/>
          <w:szCs w:val="24"/>
        </w:rPr>
        <w:t>that when the</w:t>
      </w:r>
      <w:r w:rsidR="00E5152D">
        <w:rPr>
          <w:rFonts w:asciiTheme="majorHAnsi" w:hAnsiTheme="majorHAnsi" w:cstheme="majorHAnsi"/>
          <w:sz w:val="24"/>
          <w:szCs w:val="24"/>
        </w:rPr>
        <w:t xml:space="preserve"> Rosh says ‘</w:t>
      </w:r>
      <w:proofErr w:type="spellStart"/>
      <w:r w:rsidRPr="000E2CB1">
        <w:rPr>
          <w:rFonts w:asciiTheme="majorHAnsi" w:hAnsiTheme="majorHAnsi" w:cstheme="majorHAnsi"/>
          <w:i/>
          <w:iCs/>
          <w:sz w:val="24"/>
          <w:szCs w:val="24"/>
        </w:rPr>
        <w:t>medo’oraysa</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mechayev</w:t>
      </w:r>
      <w:proofErr w:type="spellEnd"/>
      <w:r w:rsidRPr="000E2CB1">
        <w:rPr>
          <w:rFonts w:asciiTheme="majorHAnsi" w:hAnsiTheme="majorHAnsi" w:cstheme="majorHAnsi"/>
          <w:sz w:val="24"/>
          <w:szCs w:val="24"/>
        </w:rPr>
        <w:t xml:space="preserve"> </w:t>
      </w:r>
      <w:r w:rsidRPr="000E2CB1">
        <w:rPr>
          <w:rFonts w:asciiTheme="majorHAnsi" w:hAnsiTheme="majorHAnsi" w:cstheme="majorHAnsi"/>
          <w:i/>
          <w:iCs/>
          <w:sz w:val="24"/>
          <w:szCs w:val="24"/>
        </w:rPr>
        <w:t>ley</w:t>
      </w:r>
      <w:r w:rsidR="00E5152D">
        <w:rPr>
          <w:rFonts w:asciiTheme="majorHAnsi" w:hAnsiTheme="majorHAnsi" w:cstheme="majorHAnsi"/>
          <w:sz w:val="24"/>
          <w:szCs w:val="24"/>
        </w:rPr>
        <w:t>,’</w:t>
      </w:r>
      <w:r w:rsidRPr="000E2CB1">
        <w:rPr>
          <w:rFonts w:asciiTheme="majorHAnsi" w:hAnsiTheme="majorHAnsi" w:cstheme="majorHAnsi"/>
          <w:sz w:val="24"/>
          <w:szCs w:val="24"/>
        </w:rPr>
        <w:t xml:space="preserve"> (that one is obligated in a </w:t>
      </w:r>
      <w:r w:rsidRPr="000E2CB1">
        <w:rPr>
          <w:rFonts w:asciiTheme="majorHAnsi" w:hAnsiTheme="majorHAnsi" w:cstheme="majorHAnsi"/>
          <w:i/>
          <w:iCs/>
          <w:sz w:val="24"/>
          <w:szCs w:val="24"/>
        </w:rPr>
        <w:t>k</w:t>
      </w:r>
      <w:r w:rsidR="00171FC0">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 xml:space="preserve">payment from a Torah level) he does not mean retroactively once there is </w:t>
      </w:r>
      <w:r w:rsidRPr="000E2CB1">
        <w:rPr>
          <w:rFonts w:asciiTheme="majorHAnsi" w:hAnsiTheme="majorHAnsi" w:cstheme="majorHAnsi"/>
          <w:i/>
          <w:iCs/>
          <w:sz w:val="24"/>
          <w:szCs w:val="24"/>
        </w:rPr>
        <w:t xml:space="preserve">beis din’s </w:t>
      </w:r>
      <w:r w:rsidR="00E5152D">
        <w:rPr>
          <w:rFonts w:asciiTheme="majorHAnsi" w:hAnsiTheme="majorHAnsi" w:cstheme="majorHAnsi"/>
          <w:sz w:val="24"/>
          <w:szCs w:val="24"/>
        </w:rPr>
        <w:t>force, but rather that</w:t>
      </w:r>
      <w:r w:rsidR="00097A04">
        <w:rPr>
          <w:rFonts w:asciiTheme="majorHAnsi" w:hAnsiTheme="majorHAnsi" w:cstheme="majorHAnsi"/>
          <w:sz w:val="24"/>
          <w:szCs w:val="24"/>
        </w:rPr>
        <w:t xml:space="preserve"> </w:t>
      </w:r>
      <w:r w:rsidRPr="000E2CB1">
        <w:rPr>
          <w:rFonts w:asciiTheme="majorHAnsi" w:hAnsiTheme="majorHAnsi" w:cstheme="majorHAnsi"/>
          <w:sz w:val="24"/>
          <w:szCs w:val="24"/>
        </w:rPr>
        <w:t xml:space="preserve">every </w:t>
      </w:r>
      <w:r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00E5152D">
        <w:rPr>
          <w:rFonts w:asciiTheme="majorHAnsi" w:hAnsiTheme="majorHAnsi" w:cstheme="majorHAnsi"/>
          <w:sz w:val="24"/>
          <w:szCs w:val="24"/>
        </w:rPr>
        <w:t>is an obligation</w:t>
      </w:r>
      <w:r w:rsidRPr="000E2CB1">
        <w:rPr>
          <w:rFonts w:asciiTheme="majorHAnsi" w:hAnsiTheme="majorHAnsi" w:cstheme="majorHAnsi"/>
          <w:sz w:val="24"/>
          <w:szCs w:val="24"/>
        </w:rPr>
        <w:t xml:space="preserve"> from the moment </w:t>
      </w:r>
      <w:r w:rsidR="00E5152D">
        <w:rPr>
          <w:rFonts w:asciiTheme="majorHAnsi" w:hAnsiTheme="majorHAnsi" w:cstheme="majorHAnsi"/>
          <w:sz w:val="24"/>
          <w:szCs w:val="24"/>
        </w:rPr>
        <w:t>a wrong is committed.</w:t>
      </w:r>
      <w:r w:rsidR="00097A04">
        <w:rPr>
          <w:rStyle w:val="FootnoteReference"/>
          <w:rFonts w:asciiTheme="majorHAnsi" w:hAnsiTheme="majorHAnsi" w:cstheme="majorHAnsi"/>
          <w:sz w:val="24"/>
          <w:szCs w:val="24"/>
        </w:rPr>
        <w:footnoteReference w:id="24"/>
      </w:r>
    </w:p>
    <w:p w14:paraId="0F8E6E20" w14:textId="77777777" w:rsidR="00E10FD1" w:rsidRDefault="00E10FD1" w:rsidP="00E5152D">
      <w:pPr>
        <w:spacing w:line="360" w:lineRule="auto"/>
        <w:ind w:firstLine="720"/>
        <w:rPr>
          <w:rFonts w:asciiTheme="majorHAnsi" w:hAnsiTheme="majorHAnsi" w:cstheme="majorHAnsi"/>
          <w:sz w:val="24"/>
          <w:szCs w:val="24"/>
        </w:rPr>
      </w:pPr>
    </w:p>
    <w:p w14:paraId="66237493" w14:textId="77777777" w:rsidR="00171FC0" w:rsidRDefault="00171FC0" w:rsidP="00E5152D">
      <w:pPr>
        <w:spacing w:line="360" w:lineRule="auto"/>
        <w:jc w:val="center"/>
        <w:rPr>
          <w:rFonts w:asciiTheme="majorHAnsi" w:hAnsiTheme="majorHAnsi" w:cstheme="majorHAnsi"/>
          <w:sz w:val="24"/>
          <w:szCs w:val="24"/>
          <w:u w:val="single"/>
        </w:rPr>
      </w:pPr>
    </w:p>
    <w:p w14:paraId="793C1905" w14:textId="77777777" w:rsidR="006A17D9" w:rsidRPr="00E5152D" w:rsidRDefault="00E5152D" w:rsidP="00E5152D">
      <w:pPr>
        <w:spacing w:line="360" w:lineRule="auto"/>
        <w:jc w:val="center"/>
        <w:rPr>
          <w:rFonts w:asciiTheme="majorHAnsi" w:hAnsiTheme="majorHAnsi" w:cstheme="majorHAnsi"/>
          <w:sz w:val="24"/>
          <w:szCs w:val="24"/>
          <w:u w:val="single"/>
        </w:rPr>
      </w:pPr>
      <w:r>
        <w:rPr>
          <w:rFonts w:asciiTheme="majorHAnsi" w:hAnsiTheme="majorHAnsi" w:cstheme="majorHAnsi"/>
          <w:sz w:val="24"/>
          <w:szCs w:val="24"/>
          <w:u w:val="single"/>
        </w:rPr>
        <w:lastRenderedPageBreak/>
        <w:t>Conclusion</w:t>
      </w:r>
    </w:p>
    <w:p w14:paraId="1198CB0E" w14:textId="77777777" w:rsidR="00DE2777" w:rsidRPr="00E10FD1" w:rsidRDefault="00E558E9" w:rsidP="00E10FD1">
      <w:pPr>
        <w:spacing w:line="360" w:lineRule="auto"/>
        <w:ind w:firstLine="720"/>
        <w:rPr>
          <w:rFonts w:asciiTheme="majorHAnsi" w:hAnsiTheme="majorHAnsi" w:cstheme="majorHAnsi"/>
          <w:i/>
          <w:iCs/>
          <w:sz w:val="24"/>
          <w:szCs w:val="24"/>
        </w:rPr>
      </w:pPr>
      <w:r w:rsidRPr="000E2CB1">
        <w:rPr>
          <w:rFonts w:asciiTheme="majorHAnsi" w:hAnsiTheme="majorHAnsi" w:cstheme="majorHAnsi"/>
          <w:sz w:val="24"/>
          <w:szCs w:val="24"/>
        </w:rPr>
        <w:t xml:space="preserve">In conclusion, the </w:t>
      </w:r>
      <w:proofErr w:type="spellStart"/>
      <w:r w:rsidRPr="000E2CB1">
        <w:rPr>
          <w:rFonts w:asciiTheme="majorHAnsi" w:hAnsiTheme="majorHAnsi" w:cstheme="majorHAnsi"/>
          <w:i/>
          <w:iCs/>
          <w:sz w:val="24"/>
          <w:szCs w:val="24"/>
        </w:rPr>
        <w:t>Rishonim’s</w:t>
      </w:r>
      <w:proofErr w:type="spellEnd"/>
      <w:r w:rsidRPr="000E2CB1">
        <w:rPr>
          <w:rFonts w:asciiTheme="majorHAnsi" w:hAnsiTheme="majorHAnsi" w:cstheme="majorHAnsi"/>
          <w:sz w:val="24"/>
          <w:szCs w:val="24"/>
        </w:rPr>
        <w:t xml:space="preserve"> understanding of the nature of </w:t>
      </w:r>
      <w:r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 xml:space="preserve">payments and the distinction between </w:t>
      </w:r>
      <w:r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 xml:space="preserve">and monetary obligations </w:t>
      </w:r>
      <w:r w:rsidR="00851649" w:rsidRPr="000E2CB1">
        <w:rPr>
          <w:rFonts w:asciiTheme="majorHAnsi" w:hAnsiTheme="majorHAnsi" w:cstheme="majorHAnsi"/>
          <w:sz w:val="24"/>
          <w:szCs w:val="24"/>
        </w:rPr>
        <w:t>varies greatly</w:t>
      </w:r>
      <w:r w:rsidRPr="000E2CB1">
        <w:rPr>
          <w:rFonts w:asciiTheme="majorHAnsi" w:hAnsiTheme="majorHAnsi" w:cstheme="majorHAnsi"/>
          <w:sz w:val="24"/>
          <w:szCs w:val="24"/>
        </w:rPr>
        <w:t>. On one hand the Rashba and th</w:t>
      </w:r>
      <w:r w:rsidR="00E5152D">
        <w:rPr>
          <w:rFonts w:asciiTheme="majorHAnsi" w:hAnsiTheme="majorHAnsi" w:cstheme="majorHAnsi"/>
          <w:sz w:val="24"/>
          <w:szCs w:val="24"/>
        </w:rPr>
        <w:t xml:space="preserve">e </w:t>
      </w:r>
      <w:proofErr w:type="spellStart"/>
      <w:r w:rsidR="00E5152D">
        <w:rPr>
          <w:rFonts w:asciiTheme="majorHAnsi" w:hAnsiTheme="majorHAnsi" w:cstheme="majorHAnsi"/>
          <w:sz w:val="24"/>
          <w:szCs w:val="24"/>
        </w:rPr>
        <w:t>Ra’avad</w:t>
      </w:r>
      <w:proofErr w:type="spellEnd"/>
      <w:r w:rsidR="00E5152D">
        <w:rPr>
          <w:rFonts w:asciiTheme="majorHAnsi" w:hAnsiTheme="majorHAnsi" w:cstheme="majorHAnsi"/>
          <w:sz w:val="24"/>
          <w:szCs w:val="24"/>
        </w:rPr>
        <w:t xml:space="preserve"> understand that extra</w:t>
      </w:r>
      <w:r w:rsidRPr="000E2CB1">
        <w:rPr>
          <w:rFonts w:asciiTheme="majorHAnsi" w:hAnsiTheme="majorHAnsi" w:cstheme="majorHAnsi"/>
          <w:sz w:val="24"/>
          <w:szCs w:val="24"/>
        </w:rPr>
        <w:t xml:space="preserve">judicial snatching of </w:t>
      </w:r>
      <w:r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Pr="000E2CB1">
        <w:rPr>
          <w:rFonts w:asciiTheme="majorHAnsi" w:hAnsiTheme="majorHAnsi" w:cstheme="majorHAnsi"/>
          <w:i/>
          <w:iCs/>
          <w:sz w:val="24"/>
          <w:szCs w:val="24"/>
        </w:rPr>
        <w:t>nas</w:t>
      </w:r>
      <w:r w:rsidR="00E5152D">
        <w:rPr>
          <w:rFonts w:asciiTheme="majorHAnsi" w:hAnsiTheme="majorHAnsi" w:cstheme="majorHAnsi"/>
          <w:i/>
          <w:iCs/>
          <w:sz w:val="24"/>
          <w:szCs w:val="24"/>
        </w:rPr>
        <w:t xml:space="preserve"> </w:t>
      </w:r>
      <w:r w:rsidR="00E5152D">
        <w:rPr>
          <w:rFonts w:asciiTheme="majorHAnsi" w:hAnsiTheme="majorHAnsi" w:cstheme="majorHAnsi"/>
          <w:sz w:val="24"/>
          <w:szCs w:val="24"/>
        </w:rPr>
        <w:t>obligations</w:t>
      </w:r>
      <w:r w:rsidRPr="000E2CB1">
        <w:rPr>
          <w:rFonts w:asciiTheme="majorHAnsi" w:hAnsiTheme="majorHAnsi" w:cstheme="majorHAnsi"/>
          <w:i/>
          <w:iCs/>
          <w:sz w:val="24"/>
          <w:szCs w:val="24"/>
        </w:rPr>
        <w:t xml:space="preserve"> </w:t>
      </w:r>
      <w:r w:rsidRPr="000E2CB1">
        <w:rPr>
          <w:rFonts w:asciiTheme="majorHAnsi" w:hAnsiTheme="majorHAnsi" w:cstheme="majorHAnsi"/>
          <w:sz w:val="24"/>
          <w:szCs w:val="24"/>
        </w:rPr>
        <w:t xml:space="preserve">nowadays would not be legally sanctioned, while the </w:t>
      </w:r>
      <w:proofErr w:type="spellStart"/>
      <w:r w:rsidRPr="000E2CB1">
        <w:rPr>
          <w:rFonts w:asciiTheme="majorHAnsi" w:hAnsiTheme="majorHAnsi" w:cstheme="majorHAnsi"/>
          <w:sz w:val="24"/>
          <w:szCs w:val="24"/>
        </w:rPr>
        <w:t>Sefer</w:t>
      </w:r>
      <w:proofErr w:type="spellEnd"/>
      <w:r w:rsidRPr="000E2CB1">
        <w:rPr>
          <w:rFonts w:asciiTheme="majorHAnsi" w:hAnsiTheme="majorHAnsi" w:cstheme="majorHAnsi"/>
          <w:sz w:val="24"/>
          <w:szCs w:val="24"/>
        </w:rPr>
        <w:t xml:space="preserve"> </w:t>
      </w:r>
      <w:proofErr w:type="spellStart"/>
      <w:r w:rsidRPr="000E2CB1">
        <w:rPr>
          <w:rFonts w:asciiTheme="majorHAnsi" w:hAnsiTheme="majorHAnsi" w:cstheme="majorHAnsi"/>
          <w:sz w:val="24"/>
          <w:szCs w:val="24"/>
        </w:rPr>
        <w:t>Hachinuch</w:t>
      </w:r>
      <w:proofErr w:type="spellEnd"/>
      <w:r w:rsidRPr="000E2CB1">
        <w:rPr>
          <w:rFonts w:asciiTheme="majorHAnsi" w:hAnsiTheme="majorHAnsi" w:cstheme="majorHAnsi"/>
          <w:sz w:val="24"/>
          <w:szCs w:val="24"/>
        </w:rPr>
        <w:t xml:space="preserve"> goes as far as saying that the obligation to pay </w:t>
      </w:r>
      <w:r w:rsidRPr="000E2CB1">
        <w:rPr>
          <w:rFonts w:asciiTheme="majorHAnsi" w:hAnsiTheme="majorHAnsi" w:cstheme="majorHAnsi"/>
          <w:i/>
          <w:iCs/>
          <w:sz w:val="24"/>
          <w:szCs w:val="24"/>
        </w:rPr>
        <w:t>k</w:t>
      </w:r>
      <w:r w:rsidR="00E5152D">
        <w:rPr>
          <w:rFonts w:asciiTheme="majorHAnsi" w:hAnsiTheme="majorHAnsi" w:cstheme="majorHAnsi"/>
          <w:i/>
          <w:iCs/>
          <w:sz w:val="24"/>
          <w:szCs w:val="24"/>
        </w:rPr>
        <w:t>i</w:t>
      </w:r>
      <w:r w:rsidRPr="000E2CB1">
        <w:rPr>
          <w:rFonts w:asciiTheme="majorHAnsi" w:hAnsiTheme="majorHAnsi" w:cstheme="majorHAnsi"/>
          <w:i/>
          <w:iCs/>
          <w:sz w:val="24"/>
          <w:szCs w:val="24"/>
        </w:rPr>
        <w:t xml:space="preserve">nas </w:t>
      </w:r>
      <w:r w:rsidRPr="000E2CB1">
        <w:rPr>
          <w:rFonts w:asciiTheme="majorHAnsi" w:hAnsiTheme="majorHAnsi" w:cstheme="majorHAnsi"/>
          <w:sz w:val="24"/>
          <w:szCs w:val="24"/>
        </w:rPr>
        <w:t xml:space="preserve">is a </w:t>
      </w:r>
      <w:proofErr w:type="spellStart"/>
      <w:r w:rsidRPr="000E2CB1">
        <w:rPr>
          <w:rFonts w:asciiTheme="majorHAnsi" w:hAnsiTheme="majorHAnsi" w:cstheme="majorHAnsi"/>
          <w:i/>
          <w:iCs/>
          <w:sz w:val="24"/>
          <w:szCs w:val="24"/>
        </w:rPr>
        <w:t>chiyuv</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latzeis</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yedei</w:t>
      </w:r>
      <w:proofErr w:type="spellEnd"/>
      <w:r w:rsidRPr="000E2CB1">
        <w:rPr>
          <w:rFonts w:asciiTheme="majorHAnsi" w:hAnsiTheme="majorHAnsi" w:cstheme="majorHAnsi"/>
          <w:i/>
          <w:iCs/>
          <w:sz w:val="24"/>
          <w:szCs w:val="24"/>
        </w:rPr>
        <w:t xml:space="preserve"> </w:t>
      </w:r>
      <w:proofErr w:type="spellStart"/>
      <w:r w:rsidRPr="000E2CB1">
        <w:rPr>
          <w:rFonts w:asciiTheme="majorHAnsi" w:hAnsiTheme="majorHAnsi" w:cstheme="majorHAnsi"/>
          <w:i/>
          <w:iCs/>
          <w:sz w:val="24"/>
          <w:szCs w:val="24"/>
        </w:rPr>
        <w:t>shomayim</w:t>
      </w:r>
      <w:proofErr w:type="spellEnd"/>
      <w:r w:rsidR="00E5152D">
        <w:rPr>
          <w:rFonts w:asciiTheme="majorHAnsi" w:hAnsiTheme="majorHAnsi" w:cstheme="majorHAnsi"/>
          <w:i/>
          <w:iCs/>
          <w:sz w:val="24"/>
          <w:szCs w:val="24"/>
        </w:rPr>
        <w:t>,</w:t>
      </w:r>
      <w:r w:rsidR="00E5152D">
        <w:rPr>
          <w:rFonts w:asciiTheme="majorHAnsi" w:hAnsiTheme="majorHAnsi" w:cstheme="majorHAnsi"/>
          <w:sz w:val="24"/>
          <w:szCs w:val="24"/>
        </w:rPr>
        <w:t xml:space="preserve"> against the</w:t>
      </w:r>
      <w:r w:rsidRPr="000E2CB1">
        <w:rPr>
          <w:rFonts w:asciiTheme="majorHAnsi" w:hAnsiTheme="majorHAnsi" w:cstheme="majorHAnsi"/>
          <w:sz w:val="24"/>
          <w:szCs w:val="24"/>
        </w:rPr>
        <w:t xml:space="preserve"> </w:t>
      </w:r>
      <w:proofErr w:type="spellStart"/>
      <w:r w:rsidRPr="000E2CB1">
        <w:rPr>
          <w:rFonts w:asciiTheme="majorHAnsi" w:hAnsiTheme="majorHAnsi" w:cstheme="majorHAnsi"/>
          <w:i/>
          <w:iCs/>
          <w:sz w:val="24"/>
          <w:szCs w:val="24"/>
        </w:rPr>
        <w:t>Yerushalmi</w:t>
      </w:r>
      <w:proofErr w:type="spellEnd"/>
      <w:r w:rsidRPr="000E2CB1">
        <w:rPr>
          <w:rFonts w:asciiTheme="majorHAnsi" w:hAnsiTheme="majorHAnsi" w:cstheme="majorHAnsi"/>
          <w:sz w:val="24"/>
          <w:szCs w:val="24"/>
        </w:rPr>
        <w:t xml:space="preserve">. In-depth examination of the </w:t>
      </w:r>
      <w:proofErr w:type="spellStart"/>
      <w:r w:rsidRPr="000E2CB1">
        <w:rPr>
          <w:rFonts w:asciiTheme="majorHAnsi" w:hAnsiTheme="majorHAnsi" w:cstheme="majorHAnsi"/>
          <w:sz w:val="24"/>
          <w:szCs w:val="24"/>
        </w:rPr>
        <w:t>Rishonim</w:t>
      </w:r>
      <w:proofErr w:type="spellEnd"/>
      <w:r w:rsidRPr="000E2CB1">
        <w:rPr>
          <w:rFonts w:asciiTheme="majorHAnsi" w:hAnsiTheme="majorHAnsi" w:cstheme="majorHAnsi"/>
          <w:sz w:val="24"/>
          <w:szCs w:val="24"/>
        </w:rPr>
        <w:t xml:space="preserve"> in this </w:t>
      </w:r>
      <w:r w:rsidR="006A17D9">
        <w:rPr>
          <w:rFonts w:asciiTheme="majorHAnsi" w:hAnsiTheme="majorHAnsi" w:cstheme="majorHAnsi"/>
          <w:sz w:val="24"/>
          <w:szCs w:val="24"/>
        </w:rPr>
        <w:t>topic</w:t>
      </w:r>
      <w:r w:rsidRPr="000E2CB1">
        <w:rPr>
          <w:rFonts w:asciiTheme="majorHAnsi" w:hAnsiTheme="majorHAnsi" w:cstheme="majorHAnsi"/>
          <w:i/>
          <w:iCs/>
          <w:sz w:val="24"/>
          <w:szCs w:val="24"/>
        </w:rPr>
        <w:t xml:space="preserve"> </w:t>
      </w:r>
      <w:r w:rsidRPr="000E2CB1">
        <w:rPr>
          <w:rFonts w:asciiTheme="majorHAnsi" w:hAnsiTheme="majorHAnsi" w:cstheme="majorHAnsi"/>
          <w:sz w:val="24"/>
          <w:szCs w:val="24"/>
        </w:rPr>
        <w:t>will hope</w:t>
      </w:r>
      <w:r w:rsidR="006A17D9">
        <w:rPr>
          <w:rFonts w:asciiTheme="majorHAnsi" w:hAnsiTheme="majorHAnsi" w:cstheme="majorHAnsi"/>
          <w:sz w:val="24"/>
          <w:szCs w:val="24"/>
        </w:rPr>
        <w:t xml:space="preserve">fully provide an insight into </w:t>
      </w:r>
      <w:r w:rsidR="00E10FD1">
        <w:rPr>
          <w:rFonts w:asciiTheme="majorHAnsi" w:hAnsiTheme="majorHAnsi" w:cstheme="majorHAnsi"/>
          <w:sz w:val="24"/>
          <w:szCs w:val="24"/>
        </w:rPr>
        <w:t xml:space="preserve">the fundamental terms dealt with in this article </w:t>
      </w:r>
      <w:r w:rsidR="00E5152D">
        <w:rPr>
          <w:rFonts w:asciiTheme="majorHAnsi" w:hAnsiTheme="majorHAnsi" w:cstheme="majorHAnsi"/>
          <w:sz w:val="24"/>
          <w:szCs w:val="24"/>
        </w:rPr>
        <w:t>and provoke thought concerning</w:t>
      </w:r>
      <w:r w:rsidR="00E10FD1">
        <w:rPr>
          <w:rFonts w:asciiTheme="majorHAnsi" w:hAnsiTheme="majorHAnsi" w:cstheme="majorHAnsi"/>
          <w:sz w:val="24"/>
          <w:szCs w:val="24"/>
        </w:rPr>
        <w:t xml:space="preserve"> related</w:t>
      </w:r>
      <w:r w:rsidR="00E5152D">
        <w:rPr>
          <w:rFonts w:asciiTheme="majorHAnsi" w:hAnsiTheme="majorHAnsi" w:cstheme="majorHAnsi"/>
          <w:sz w:val="24"/>
          <w:szCs w:val="24"/>
        </w:rPr>
        <w:t xml:space="preserve"> </w:t>
      </w:r>
      <w:r w:rsidR="00E10FD1">
        <w:rPr>
          <w:rFonts w:asciiTheme="majorHAnsi" w:hAnsiTheme="majorHAnsi" w:cstheme="majorHAnsi"/>
          <w:sz w:val="24"/>
          <w:szCs w:val="24"/>
        </w:rPr>
        <w:t xml:space="preserve">issues throughout </w:t>
      </w:r>
      <w:proofErr w:type="spellStart"/>
      <w:r w:rsidR="00E10FD1">
        <w:rPr>
          <w:rFonts w:asciiTheme="majorHAnsi" w:hAnsiTheme="majorHAnsi" w:cstheme="majorHAnsi"/>
          <w:i/>
          <w:iCs/>
          <w:sz w:val="24"/>
          <w:szCs w:val="24"/>
        </w:rPr>
        <w:t>Nezikin</w:t>
      </w:r>
      <w:proofErr w:type="spellEnd"/>
      <w:r w:rsidR="00E10FD1">
        <w:rPr>
          <w:rFonts w:asciiTheme="majorHAnsi" w:hAnsiTheme="majorHAnsi" w:cstheme="majorHAnsi"/>
          <w:i/>
          <w:iCs/>
          <w:sz w:val="24"/>
          <w:szCs w:val="24"/>
        </w:rPr>
        <w:t>.</w:t>
      </w:r>
    </w:p>
    <w:sectPr w:rsidR="00DE2777" w:rsidRPr="00E10FD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gh William James Athersych" w:date="2019-01-16T17:57:00Z" w:initials="HWJA">
    <w:p w14:paraId="62CFC2D0" w14:textId="77777777" w:rsidR="00E47687" w:rsidRDefault="00E47687">
      <w:pPr>
        <w:pStyle w:val="CommentText"/>
      </w:pPr>
      <w:r>
        <w:rPr>
          <w:rStyle w:val="CommentReference"/>
        </w:rPr>
        <w:annotationRef/>
      </w:r>
      <w:r>
        <w:t>Think could be stated clearer. Could say:</w:t>
      </w:r>
    </w:p>
    <w:p w14:paraId="57719701" w14:textId="77777777" w:rsidR="00C3063B" w:rsidRDefault="00E47687">
      <w:pPr>
        <w:pStyle w:val="CommentText"/>
      </w:pPr>
      <w:r>
        <w:t>“</w:t>
      </w:r>
      <w:r w:rsidR="00C3063B">
        <w:t xml:space="preserve">Due to the fact that freeing </w:t>
      </w:r>
      <w:proofErr w:type="gramStart"/>
      <w:r w:rsidR="00C3063B">
        <w:t>ones</w:t>
      </w:r>
      <w:proofErr w:type="gramEnd"/>
      <w:r w:rsidR="00C3063B">
        <w:t xml:space="preserve"> slave is considered a kinas payment, and that admitting to a kinas payment, in the absence of </w:t>
      </w:r>
      <w:proofErr w:type="spellStart"/>
      <w:r w:rsidR="00C3063B">
        <w:t>eidim</w:t>
      </w:r>
      <w:proofErr w:type="spellEnd"/>
      <w:r w:rsidR="00C3063B">
        <w:t xml:space="preserve">, doesn’t result in any obligation to pay, </w:t>
      </w:r>
      <w:proofErr w:type="spellStart"/>
      <w:r w:rsidR="00C3063B">
        <w:t>Tevi</w:t>
      </w:r>
      <w:proofErr w:type="spellEnd"/>
      <w:r w:rsidR="00C3063B">
        <w:t xml:space="preserve"> could not be set free based on </w:t>
      </w:r>
      <w:proofErr w:type="spellStart"/>
      <w:r w:rsidR="00C3063B">
        <w:t>Rabban</w:t>
      </w:r>
      <w:proofErr w:type="spellEnd"/>
      <w:r w:rsidR="00C3063B">
        <w:t xml:space="preserve"> Gamliel’s admittance.”</w:t>
      </w:r>
    </w:p>
  </w:comment>
  <w:comment w:id="2" w:author="Hugh William James Athersych" w:date="2019-01-16T18:13:00Z" w:initials="HWJA">
    <w:p w14:paraId="3BBADB5A" w14:textId="77777777" w:rsidR="00C3063B" w:rsidRDefault="00C3063B">
      <w:pPr>
        <w:pStyle w:val="CommentText"/>
      </w:pPr>
      <w:r>
        <w:rPr>
          <w:rStyle w:val="CommentReference"/>
        </w:rPr>
        <w:annotationRef/>
      </w:r>
      <w:r>
        <w:t>Why is this the case? Where is it stated in the gemara?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19701" w15:done="0"/>
  <w15:commentEx w15:paraId="3BBADB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19701" w16cid:durableId="1FE9EF17"/>
  <w16cid:commentId w16cid:paraId="3BBADB5A" w16cid:durableId="1FE9F2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1FECB" w14:textId="77777777" w:rsidR="00D81344" w:rsidRDefault="00D81344" w:rsidP="00DC7585">
      <w:pPr>
        <w:spacing w:after="0" w:line="240" w:lineRule="auto"/>
      </w:pPr>
      <w:r>
        <w:separator/>
      </w:r>
    </w:p>
  </w:endnote>
  <w:endnote w:type="continuationSeparator" w:id="0">
    <w:p w14:paraId="106BD16E" w14:textId="77777777" w:rsidR="00D81344" w:rsidRDefault="00D81344" w:rsidP="00DC7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C97D" w14:textId="77777777" w:rsidR="00D81344" w:rsidRDefault="00D81344" w:rsidP="00DC7585">
      <w:pPr>
        <w:spacing w:after="0" w:line="240" w:lineRule="auto"/>
      </w:pPr>
      <w:r>
        <w:separator/>
      </w:r>
    </w:p>
  </w:footnote>
  <w:footnote w:type="continuationSeparator" w:id="0">
    <w:p w14:paraId="39071993" w14:textId="77777777" w:rsidR="00D81344" w:rsidRDefault="00D81344" w:rsidP="00DC7585">
      <w:pPr>
        <w:spacing w:after="0" w:line="240" w:lineRule="auto"/>
      </w:pPr>
      <w:r>
        <w:continuationSeparator/>
      </w:r>
    </w:p>
  </w:footnote>
  <w:footnote w:id="1">
    <w:p w14:paraId="1C37AA65" w14:textId="77777777" w:rsidR="00DA773F" w:rsidRPr="00257C5D" w:rsidRDefault="00DA773F" w:rsidP="00D3471C">
      <w:pPr>
        <w:pStyle w:val="FootnoteText"/>
        <w:rPr>
          <w:rtl/>
          <w:lang w:bidi="he-IL"/>
        </w:rPr>
      </w:pPr>
      <w:r w:rsidRPr="00257C5D">
        <w:rPr>
          <w:rStyle w:val="FootnoteReference"/>
        </w:rPr>
        <w:footnoteRef/>
      </w:r>
      <w:r w:rsidRPr="00257C5D">
        <w:t xml:space="preserve"> </w:t>
      </w:r>
      <w:r w:rsidRPr="00257C5D">
        <w:rPr>
          <w:lang w:bidi="he-IL"/>
        </w:rPr>
        <w:t xml:space="preserve">See Mishna </w:t>
      </w:r>
      <w:proofErr w:type="spellStart"/>
      <w:r w:rsidRPr="00257C5D">
        <w:rPr>
          <w:lang w:bidi="he-IL"/>
        </w:rPr>
        <w:t>Brochos</w:t>
      </w:r>
      <w:proofErr w:type="spellEnd"/>
      <w:r w:rsidRPr="00257C5D">
        <w:rPr>
          <w:lang w:bidi="he-IL"/>
        </w:rPr>
        <w:t xml:space="preserve"> 1:7 and </w:t>
      </w:r>
      <w:proofErr w:type="spellStart"/>
      <w:r w:rsidRPr="00257C5D">
        <w:rPr>
          <w:lang w:bidi="he-IL"/>
        </w:rPr>
        <w:t>Sukka</w:t>
      </w:r>
      <w:proofErr w:type="spellEnd"/>
      <w:r w:rsidRPr="00257C5D">
        <w:rPr>
          <w:lang w:bidi="he-IL"/>
        </w:rPr>
        <w:t xml:space="preserve"> 2:1</w:t>
      </w:r>
    </w:p>
  </w:footnote>
  <w:footnote w:id="2">
    <w:p w14:paraId="1E90A0C9" w14:textId="77777777" w:rsidR="00DA773F" w:rsidRDefault="00DA773F">
      <w:pPr>
        <w:pStyle w:val="FootnoteText"/>
      </w:pPr>
      <w:r>
        <w:rPr>
          <w:rStyle w:val="FootnoteReference"/>
        </w:rPr>
        <w:footnoteRef/>
      </w:r>
      <w:r>
        <w:t xml:space="preserve"> </w:t>
      </w:r>
      <w:proofErr w:type="spellStart"/>
      <w:r w:rsidRPr="00B06F94">
        <w:rPr>
          <w:i/>
          <w:iCs/>
        </w:rPr>
        <w:t>Shemos</w:t>
      </w:r>
      <w:proofErr w:type="spellEnd"/>
      <w:r>
        <w:t xml:space="preserve"> 21:20</w:t>
      </w:r>
    </w:p>
  </w:footnote>
  <w:footnote w:id="3">
    <w:p w14:paraId="2D750C6C" w14:textId="77777777" w:rsidR="00DA773F" w:rsidRDefault="00DA773F">
      <w:pPr>
        <w:pStyle w:val="FootnoteText"/>
        <w:rPr>
          <w:rtl/>
          <w:lang w:bidi="he-IL"/>
        </w:rPr>
      </w:pPr>
      <w:r>
        <w:rPr>
          <w:rStyle w:val="FootnoteReference"/>
        </w:rPr>
        <w:footnoteRef/>
      </w:r>
      <w:r>
        <w:t xml:space="preserve"> See </w:t>
      </w:r>
      <w:proofErr w:type="spellStart"/>
      <w:r>
        <w:t>Bava</w:t>
      </w:r>
      <w:proofErr w:type="spellEnd"/>
      <w:r>
        <w:t xml:space="preserve"> Kama 74b; </w:t>
      </w:r>
      <w:proofErr w:type="spellStart"/>
      <w:r>
        <w:t>Kesubos</w:t>
      </w:r>
      <w:proofErr w:type="spellEnd"/>
      <w:r>
        <w:t xml:space="preserve"> 10a, 32a.</w:t>
      </w:r>
    </w:p>
  </w:footnote>
  <w:footnote w:id="4">
    <w:p w14:paraId="7E6A570F" w14:textId="77777777" w:rsidR="00DA773F" w:rsidRPr="00257C5D" w:rsidRDefault="00DA773F">
      <w:pPr>
        <w:pStyle w:val="FootnoteText"/>
        <w:rPr>
          <w:rtl/>
          <w:lang w:bidi="he-IL"/>
        </w:rPr>
      </w:pPr>
      <w:r w:rsidRPr="00257C5D">
        <w:rPr>
          <w:rStyle w:val="FootnoteReference"/>
        </w:rPr>
        <w:footnoteRef/>
      </w:r>
      <w:r w:rsidRPr="00257C5D">
        <w:t xml:space="preserve"> </w:t>
      </w:r>
      <w:r w:rsidRPr="00257C5D">
        <w:rPr>
          <w:lang w:bidi="he-IL"/>
        </w:rPr>
        <w:t xml:space="preserve">Talmud </w:t>
      </w:r>
      <w:proofErr w:type="spellStart"/>
      <w:r w:rsidRPr="00257C5D">
        <w:rPr>
          <w:lang w:bidi="he-IL"/>
        </w:rPr>
        <w:t>Yerushalmi</w:t>
      </w:r>
      <w:proofErr w:type="spellEnd"/>
      <w:r w:rsidRPr="00257C5D">
        <w:rPr>
          <w:lang w:bidi="he-IL"/>
        </w:rPr>
        <w:t xml:space="preserve"> 23b</w:t>
      </w:r>
    </w:p>
  </w:footnote>
  <w:footnote w:id="5">
    <w:p w14:paraId="509AD3C2" w14:textId="77777777" w:rsidR="00DA773F" w:rsidRDefault="00DA773F" w:rsidP="002F6464">
      <w:pPr>
        <w:pStyle w:val="FootnoteText"/>
      </w:pPr>
      <w:r>
        <w:rPr>
          <w:rStyle w:val="FootnoteReference"/>
        </w:rPr>
        <w:footnoteRef/>
      </w:r>
      <w:r>
        <w:t xml:space="preserve"> With regards to being obligated in an action ‘</w:t>
      </w:r>
      <w:proofErr w:type="spellStart"/>
      <w:r>
        <w:t>latezeis</w:t>
      </w:r>
      <w:proofErr w:type="spellEnd"/>
      <w:r>
        <w:t xml:space="preserve"> </w:t>
      </w:r>
      <w:proofErr w:type="spellStart"/>
      <w:r>
        <w:t>yedei</w:t>
      </w:r>
      <w:proofErr w:type="spellEnd"/>
      <w:r>
        <w:t xml:space="preserve"> </w:t>
      </w:r>
      <w:proofErr w:type="spellStart"/>
      <w:r>
        <w:t>shamayim</w:t>
      </w:r>
      <w:proofErr w:type="spellEnd"/>
      <w:r>
        <w:t xml:space="preserve">’ without beis din enforcing the payment, examples can be seen in </w:t>
      </w:r>
      <w:proofErr w:type="spellStart"/>
      <w:r>
        <w:t>Bava</w:t>
      </w:r>
      <w:proofErr w:type="spellEnd"/>
      <w:r>
        <w:t xml:space="preserve"> </w:t>
      </w:r>
      <w:proofErr w:type="spellStart"/>
      <w:r>
        <w:t>Metzia</w:t>
      </w:r>
      <w:proofErr w:type="spellEnd"/>
      <w:r>
        <w:t xml:space="preserve"> 91a, </w:t>
      </w:r>
      <w:proofErr w:type="spellStart"/>
      <w:r>
        <w:t>Tosafos</w:t>
      </w:r>
      <w:proofErr w:type="spellEnd"/>
      <w:r>
        <w:t xml:space="preserve"> Sanhedrin 72a ‘lo’. The commandment to repay monetary obligations regardless of beis din’s ruling can be seen in </w:t>
      </w:r>
      <w:proofErr w:type="spellStart"/>
      <w:r>
        <w:t>Bava</w:t>
      </w:r>
      <w:proofErr w:type="spellEnd"/>
      <w:r>
        <w:t xml:space="preserve"> Kama 118a. For further discussion in this topic, see </w:t>
      </w:r>
      <w:proofErr w:type="spellStart"/>
      <w:r>
        <w:rPr>
          <w:i/>
          <w:iCs/>
        </w:rPr>
        <w:t>Ktzos</w:t>
      </w:r>
      <w:proofErr w:type="spellEnd"/>
      <w:r>
        <w:rPr>
          <w:i/>
          <w:iCs/>
        </w:rPr>
        <w:t xml:space="preserve"> </w:t>
      </w:r>
      <w:proofErr w:type="spellStart"/>
      <w:r>
        <w:rPr>
          <w:i/>
          <w:iCs/>
        </w:rPr>
        <w:t>H</w:t>
      </w:r>
      <w:r w:rsidRPr="005E154D">
        <w:rPr>
          <w:i/>
          <w:iCs/>
        </w:rPr>
        <w:t>achoshen</w:t>
      </w:r>
      <w:proofErr w:type="spellEnd"/>
      <w:r>
        <w:t xml:space="preserve"> 34</w:t>
      </w:r>
      <w:r>
        <w:rPr>
          <w:i/>
          <w:iCs/>
        </w:rPr>
        <w:t>:</w:t>
      </w:r>
      <w:r>
        <w:t>4, 400:1</w:t>
      </w:r>
    </w:p>
  </w:footnote>
  <w:footnote w:id="6">
    <w:p w14:paraId="5EBA9650" w14:textId="77777777" w:rsidR="00DA773F" w:rsidRDefault="00DA773F">
      <w:pPr>
        <w:pStyle w:val="FootnoteText"/>
      </w:pPr>
      <w:r>
        <w:rPr>
          <w:rStyle w:val="FootnoteReference"/>
        </w:rPr>
        <w:footnoteRef/>
      </w:r>
      <w:r>
        <w:t xml:space="preserve"> </w:t>
      </w:r>
      <w:proofErr w:type="spellStart"/>
      <w:r>
        <w:t>Gilyon</w:t>
      </w:r>
      <w:proofErr w:type="spellEnd"/>
      <w:r>
        <w:t xml:space="preserve"> </w:t>
      </w:r>
      <w:proofErr w:type="spellStart"/>
      <w:r>
        <w:t>Hashas</w:t>
      </w:r>
      <w:proofErr w:type="spellEnd"/>
      <w:r>
        <w:t xml:space="preserve"> </w:t>
      </w:r>
      <w:proofErr w:type="spellStart"/>
      <w:r>
        <w:t>Makkos</w:t>
      </w:r>
      <w:proofErr w:type="spellEnd"/>
      <w:r>
        <w:t xml:space="preserve"> 5a ‘</w:t>
      </w:r>
      <w:r w:rsidRPr="005E154D">
        <w:rPr>
          <w:i/>
          <w:iCs/>
        </w:rPr>
        <w:t>Tosfos’</w:t>
      </w:r>
      <w:r>
        <w:t xml:space="preserve"> </w:t>
      </w:r>
    </w:p>
  </w:footnote>
  <w:footnote w:id="7">
    <w:p w14:paraId="372556ED" w14:textId="77777777" w:rsidR="00DA773F" w:rsidRDefault="00DA773F" w:rsidP="00781E3D">
      <w:pPr>
        <w:pStyle w:val="FootnoteText"/>
      </w:pPr>
      <w:r>
        <w:rPr>
          <w:rStyle w:val="FootnoteReference"/>
        </w:rPr>
        <w:footnoteRef/>
      </w:r>
      <w:r>
        <w:t xml:space="preserve"> Rashi </w:t>
      </w:r>
      <w:proofErr w:type="spellStart"/>
      <w:r>
        <w:t>Makkos</w:t>
      </w:r>
      <w:proofErr w:type="spellEnd"/>
      <w:r>
        <w:t xml:space="preserve"> 5a ‘</w:t>
      </w:r>
      <w:proofErr w:type="spellStart"/>
      <w:r w:rsidRPr="005E154D">
        <w:rPr>
          <w:i/>
          <w:iCs/>
        </w:rPr>
        <w:t>bou</w:t>
      </w:r>
      <w:proofErr w:type="spellEnd"/>
      <w:r w:rsidRPr="005E154D">
        <w:rPr>
          <w:i/>
          <w:iCs/>
        </w:rPr>
        <w:t xml:space="preserve"> </w:t>
      </w:r>
      <w:proofErr w:type="spellStart"/>
      <w:r w:rsidRPr="005E154D">
        <w:rPr>
          <w:i/>
          <w:iCs/>
        </w:rPr>
        <w:t>shnayim</w:t>
      </w:r>
      <w:proofErr w:type="spellEnd"/>
      <w:r w:rsidRPr="005E154D">
        <w:rPr>
          <w:i/>
          <w:iCs/>
        </w:rPr>
        <w:t>’</w:t>
      </w:r>
      <w:r>
        <w:t xml:space="preserve"> </w:t>
      </w:r>
    </w:p>
  </w:footnote>
  <w:footnote w:id="8">
    <w:p w14:paraId="2E849019" w14:textId="77777777" w:rsidR="00DA773F" w:rsidRPr="00257C5D" w:rsidRDefault="00DA773F">
      <w:pPr>
        <w:pStyle w:val="FootnoteText"/>
        <w:rPr>
          <w:rtl/>
          <w:lang w:bidi="he-IL"/>
        </w:rPr>
      </w:pPr>
      <w:r w:rsidRPr="00257C5D">
        <w:rPr>
          <w:rStyle w:val="FootnoteReference"/>
        </w:rPr>
        <w:footnoteRef/>
      </w:r>
      <w:r w:rsidRPr="00257C5D">
        <w:t xml:space="preserve"> </w:t>
      </w:r>
      <w:r w:rsidRPr="00257C5D">
        <w:rPr>
          <w:lang w:bidi="he-IL"/>
        </w:rPr>
        <w:t xml:space="preserve">Tosfos </w:t>
      </w:r>
      <w:proofErr w:type="spellStart"/>
      <w:r w:rsidRPr="00DD3613">
        <w:rPr>
          <w:i/>
          <w:iCs/>
          <w:lang w:bidi="he-IL"/>
        </w:rPr>
        <w:t>Bava</w:t>
      </w:r>
      <w:proofErr w:type="spellEnd"/>
      <w:r w:rsidRPr="00DD3613">
        <w:rPr>
          <w:i/>
          <w:iCs/>
          <w:lang w:bidi="he-IL"/>
        </w:rPr>
        <w:t xml:space="preserve"> Kama</w:t>
      </w:r>
      <w:r w:rsidR="00097A04">
        <w:rPr>
          <w:lang w:bidi="he-IL"/>
        </w:rPr>
        <w:t xml:space="preserve"> 74a ‘</w:t>
      </w:r>
      <w:proofErr w:type="spellStart"/>
      <w:r w:rsidR="00097A04">
        <w:rPr>
          <w:i/>
          <w:iCs/>
          <w:lang w:bidi="he-IL"/>
        </w:rPr>
        <w:t>De’ak</w:t>
      </w:r>
      <w:r w:rsidRPr="00DD3613">
        <w:rPr>
          <w:i/>
          <w:iCs/>
          <w:lang w:bidi="he-IL"/>
        </w:rPr>
        <w:t>ati</w:t>
      </w:r>
      <w:proofErr w:type="spellEnd"/>
      <w:r w:rsidR="00097A04">
        <w:rPr>
          <w:lang w:bidi="he-IL"/>
        </w:rPr>
        <w:t>’</w:t>
      </w:r>
    </w:p>
  </w:footnote>
  <w:footnote w:id="9">
    <w:p w14:paraId="2E98EC4B" w14:textId="77777777" w:rsidR="00DA773F" w:rsidRDefault="00DA773F">
      <w:pPr>
        <w:pStyle w:val="FootnoteText"/>
      </w:pPr>
      <w:r>
        <w:rPr>
          <w:rStyle w:val="FootnoteReference"/>
        </w:rPr>
        <w:footnoteRef/>
      </w:r>
      <w:r>
        <w:t xml:space="preserve"> See </w:t>
      </w:r>
      <w:proofErr w:type="spellStart"/>
      <w:r>
        <w:t>Rebi</w:t>
      </w:r>
      <w:proofErr w:type="spellEnd"/>
      <w:r>
        <w:t xml:space="preserve"> Yochanan </w:t>
      </w:r>
      <w:proofErr w:type="spellStart"/>
      <w:r>
        <w:t>Bava</w:t>
      </w:r>
      <w:proofErr w:type="spellEnd"/>
      <w:r>
        <w:t xml:space="preserve"> Kama 75a</w:t>
      </w:r>
    </w:p>
  </w:footnote>
  <w:footnote w:id="10">
    <w:p w14:paraId="3BADD196" w14:textId="77777777" w:rsidR="00DA773F" w:rsidRDefault="00DA773F">
      <w:pPr>
        <w:pStyle w:val="FootnoteText"/>
      </w:pPr>
      <w:r>
        <w:rPr>
          <w:rStyle w:val="FootnoteReference"/>
        </w:rPr>
        <w:footnoteRef/>
      </w:r>
      <w:r>
        <w:t xml:space="preserve"> See Rashi (n7)</w:t>
      </w:r>
    </w:p>
  </w:footnote>
  <w:footnote w:id="11">
    <w:p w14:paraId="164E4741" w14:textId="77777777" w:rsidR="00DA773F" w:rsidRDefault="00DA773F">
      <w:pPr>
        <w:pStyle w:val="FootnoteText"/>
      </w:pPr>
      <w:r>
        <w:rPr>
          <w:rStyle w:val="FootnoteReference"/>
        </w:rPr>
        <w:footnoteRef/>
      </w:r>
      <w:r>
        <w:t xml:space="preserve"> (n7)</w:t>
      </w:r>
    </w:p>
  </w:footnote>
  <w:footnote w:id="12">
    <w:p w14:paraId="54104155" w14:textId="77777777" w:rsidR="00DA773F" w:rsidRPr="002F6464" w:rsidRDefault="00DA773F">
      <w:pPr>
        <w:pStyle w:val="FootnoteText"/>
        <w:rPr>
          <w:i/>
          <w:iCs/>
        </w:rPr>
      </w:pPr>
      <w:r>
        <w:rPr>
          <w:rStyle w:val="FootnoteReference"/>
        </w:rPr>
        <w:footnoteRef/>
      </w:r>
      <w:r>
        <w:t xml:space="preserve"> Kiddushin 65b (Rashi ‘</w:t>
      </w:r>
      <w:proofErr w:type="spellStart"/>
      <w:r>
        <w:rPr>
          <w:i/>
          <w:iCs/>
        </w:rPr>
        <w:t>hodaas</w:t>
      </w:r>
      <w:proofErr w:type="spellEnd"/>
      <w:r>
        <w:rPr>
          <w:i/>
          <w:iCs/>
        </w:rPr>
        <w:t>’</w:t>
      </w:r>
      <w:r>
        <w:t xml:space="preserve">), </w:t>
      </w:r>
      <w:proofErr w:type="spellStart"/>
      <w:r>
        <w:rPr>
          <w:i/>
          <w:iCs/>
        </w:rPr>
        <w:t>Ktzos</w:t>
      </w:r>
      <w:proofErr w:type="spellEnd"/>
      <w:r>
        <w:rPr>
          <w:i/>
          <w:iCs/>
        </w:rPr>
        <w:t xml:space="preserve"> </w:t>
      </w:r>
      <w:proofErr w:type="spellStart"/>
      <w:r>
        <w:rPr>
          <w:i/>
          <w:iCs/>
        </w:rPr>
        <w:t>Hachoshen</w:t>
      </w:r>
      <w:proofErr w:type="spellEnd"/>
      <w:r>
        <w:rPr>
          <w:i/>
          <w:iCs/>
        </w:rPr>
        <w:t xml:space="preserve"> 34:4</w:t>
      </w:r>
    </w:p>
  </w:footnote>
  <w:footnote w:id="13">
    <w:p w14:paraId="0EA746FA" w14:textId="77777777" w:rsidR="00DA773F" w:rsidRPr="00257C5D" w:rsidRDefault="00DA773F" w:rsidP="00097A04">
      <w:pPr>
        <w:pStyle w:val="FootnoteText"/>
        <w:rPr>
          <w:rtl/>
          <w:lang w:bidi="he-IL"/>
        </w:rPr>
      </w:pPr>
      <w:r w:rsidRPr="00257C5D">
        <w:rPr>
          <w:rStyle w:val="FootnoteReference"/>
        </w:rPr>
        <w:footnoteRef/>
      </w:r>
      <w:r w:rsidRPr="00257C5D">
        <w:t xml:space="preserve"> </w:t>
      </w:r>
      <w:r w:rsidRPr="00257C5D">
        <w:rPr>
          <w:lang w:bidi="he-IL"/>
        </w:rPr>
        <w:t>This is not to say that R</w:t>
      </w:r>
      <w:r w:rsidR="00097A04">
        <w:rPr>
          <w:lang w:bidi="he-IL"/>
        </w:rPr>
        <w:t xml:space="preserve">’ </w:t>
      </w:r>
      <w:proofErr w:type="spellStart"/>
      <w:r w:rsidR="00097A04">
        <w:rPr>
          <w:lang w:bidi="he-IL"/>
        </w:rPr>
        <w:t>Akiva</w:t>
      </w:r>
      <w:proofErr w:type="spellEnd"/>
      <w:r w:rsidR="00097A04">
        <w:rPr>
          <w:lang w:bidi="he-IL"/>
        </w:rPr>
        <w:t xml:space="preserve"> </w:t>
      </w:r>
      <w:proofErr w:type="spellStart"/>
      <w:r w:rsidR="00097A04">
        <w:rPr>
          <w:lang w:bidi="he-IL"/>
        </w:rPr>
        <w:t>Eiger</w:t>
      </w:r>
      <w:proofErr w:type="spellEnd"/>
      <w:r w:rsidR="00097A04">
        <w:rPr>
          <w:lang w:bidi="he-IL"/>
        </w:rPr>
        <w:t xml:space="preserve"> is proved wrong, rather that</w:t>
      </w:r>
      <w:r w:rsidRPr="00257C5D">
        <w:rPr>
          <w:lang w:bidi="he-IL"/>
        </w:rPr>
        <w:t xml:space="preserve"> the </w:t>
      </w:r>
      <w:proofErr w:type="spellStart"/>
      <w:r w:rsidRPr="00DD3613">
        <w:rPr>
          <w:i/>
          <w:iCs/>
          <w:lang w:bidi="he-IL"/>
        </w:rPr>
        <w:t>Rishonim</w:t>
      </w:r>
      <w:proofErr w:type="spellEnd"/>
      <w:r w:rsidR="00097A04">
        <w:rPr>
          <w:i/>
          <w:iCs/>
          <w:lang w:bidi="he-IL"/>
        </w:rPr>
        <w:t xml:space="preserve"> </w:t>
      </w:r>
      <w:r w:rsidR="00097A04">
        <w:rPr>
          <w:lang w:bidi="he-IL"/>
        </w:rPr>
        <w:t>do not necessarily agree with his understanding</w:t>
      </w:r>
    </w:p>
  </w:footnote>
  <w:footnote w:id="14">
    <w:p w14:paraId="425AAA47" w14:textId="77777777" w:rsidR="00DA773F" w:rsidRPr="00257C5D" w:rsidRDefault="00DA773F">
      <w:pPr>
        <w:pStyle w:val="FootnoteText"/>
        <w:rPr>
          <w:rtl/>
          <w:lang w:bidi="he-IL"/>
        </w:rPr>
      </w:pPr>
      <w:r w:rsidRPr="00257C5D">
        <w:rPr>
          <w:rStyle w:val="FootnoteReference"/>
        </w:rPr>
        <w:footnoteRef/>
      </w:r>
      <w:r w:rsidRPr="00257C5D">
        <w:t xml:space="preserve"> </w:t>
      </w:r>
      <w:r w:rsidRPr="00257C5D">
        <w:rPr>
          <w:lang w:bidi="he-IL"/>
        </w:rPr>
        <w:t xml:space="preserve">This is also the opinion of the Rashba and the </w:t>
      </w:r>
      <w:proofErr w:type="spellStart"/>
      <w:r w:rsidRPr="00257C5D">
        <w:rPr>
          <w:lang w:bidi="he-IL"/>
        </w:rPr>
        <w:t>Ra’avad</w:t>
      </w:r>
      <w:proofErr w:type="spellEnd"/>
      <w:r w:rsidRPr="00257C5D">
        <w:rPr>
          <w:lang w:bidi="he-IL"/>
        </w:rPr>
        <w:t xml:space="preserve"> brought later on, the </w:t>
      </w:r>
      <w:proofErr w:type="spellStart"/>
      <w:r w:rsidRPr="00257C5D">
        <w:rPr>
          <w:lang w:bidi="he-IL"/>
        </w:rPr>
        <w:t>Gra</w:t>
      </w:r>
      <w:proofErr w:type="spellEnd"/>
      <w:r w:rsidRPr="00257C5D">
        <w:rPr>
          <w:lang w:bidi="he-IL"/>
        </w:rPr>
        <w:t xml:space="preserve"> </w:t>
      </w:r>
      <w:proofErr w:type="spellStart"/>
      <w:r w:rsidRPr="00DD3613">
        <w:rPr>
          <w:i/>
          <w:iCs/>
          <w:lang w:bidi="he-IL"/>
        </w:rPr>
        <w:t>Bava</w:t>
      </w:r>
      <w:proofErr w:type="spellEnd"/>
      <w:r w:rsidRPr="00DD3613">
        <w:rPr>
          <w:i/>
          <w:iCs/>
          <w:lang w:bidi="he-IL"/>
        </w:rPr>
        <w:t xml:space="preserve"> Kama</w:t>
      </w:r>
      <w:r w:rsidRPr="00257C5D">
        <w:rPr>
          <w:lang w:bidi="he-IL"/>
        </w:rPr>
        <w:t xml:space="preserve"> 74b and Tosfos </w:t>
      </w:r>
      <w:proofErr w:type="spellStart"/>
      <w:r w:rsidRPr="00DD3613">
        <w:rPr>
          <w:i/>
          <w:iCs/>
          <w:lang w:bidi="he-IL"/>
        </w:rPr>
        <w:t>Kesubos</w:t>
      </w:r>
      <w:proofErr w:type="spellEnd"/>
      <w:r w:rsidR="005A6E64">
        <w:rPr>
          <w:lang w:bidi="he-IL"/>
        </w:rPr>
        <w:t xml:space="preserve"> 33b ‘</w:t>
      </w:r>
      <w:proofErr w:type="spellStart"/>
      <w:r w:rsidRPr="00DD3613">
        <w:rPr>
          <w:i/>
          <w:iCs/>
          <w:lang w:bidi="he-IL"/>
        </w:rPr>
        <w:t>La’av</w:t>
      </w:r>
      <w:proofErr w:type="spellEnd"/>
      <w:r w:rsidR="005A6E64">
        <w:rPr>
          <w:lang w:bidi="he-IL"/>
        </w:rPr>
        <w:t>’</w:t>
      </w:r>
    </w:p>
  </w:footnote>
  <w:footnote w:id="15">
    <w:p w14:paraId="2B434E3F" w14:textId="77777777" w:rsidR="00DA773F" w:rsidRPr="001A28CB" w:rsidRDefault="00DA773F">
      <w:pPr>
        <w:pStyle w:val="FootnoteText"/>
        <w:rPr>
          <w:rtl/>
          <w:lang w:bidi="he-IL"/>
        </w:rPr>
      </w:pPr>
      <w:r w:rsidRPr="00257C5D">
        <w:rPr>
          <w:rStyle w:val="FootnoteReference"/>
        </w:rPr>
        <w:footnoteRef/>
      </w:r>
      <w:r w:rsidR="001A28CB">
        <w:rPr>
          <w:lang w:bidi="he-IL"/>
        </w:rPr>
        <w:t xml:space="preserve"> </w:t>
      </w:r>
      <w:proofErr w:type="spellStart"/>
      <w:r w:rsidRPr="00257C5D">
        <w:rPr>
          <w:i/>
          <w:iCs/>
          <w:lang w:bidi="he-IL"/>
        </w:rPr>
        <w:t>Hilchos</w:t>
      </w:r>
      <w:proofErr w:type="spellEnd"/>
      <w:r w:rsidRPr="00257C5D">
        <w:rPr>
          <w:i/>
          <w:iCs/>
          <w:lang w:bidi="he-IL"/>
        </w:rPr>
        <w:t xml:space="preserve"> Avadim</w:t>
      </w:r>
      <w:r w:rsidR="001A28CB">
        <w:rPr>
          <w:i/>
          <w:iCs/>
          <w:lang w:bidi="he-IL"/>
        </w:rPr>
        <w:t xml:space="preserve"> </w:t>
      </w:r>
      <w:r w:rsidR="001A28CB">
        <w:rPr>
          <w:lang w:bidi="he-IL"/>
        </w:rPr>
        <w:t>5:17</w:t>
      </w:r>
    </w:p>
  </w:footnote>
  <w:footnote w:id="16">
    <w:p w14:paraId="501D824E" w14:textId="77777777" w:rsidR="00270443" w:rsidRDefault="00270443" w:rsidP="00270443">
      <w:pPr>
        <w:pStyle w:val="FootnoteText"/>
      </w:pPr>
      <w:r>
        <w:rPr>
          <w:rStyle w:val="FootnoteReference"/>
        </w:rPr>
        <w:footnoteRef/>
      </w:r>
      <w:r>
        <w:t xml:space="preserve"> (n2)</w:t>
      </w:r>
    </w:p>
  </w:footnote>
  <w:footnote w:id="17">
    <w:p w14:paraId="171CC5C0" w14:textId="77777777" w:rsidR="00DA773F" w:rsidRPr="007D1791" w:rsidRDefault="00DA773F" w:rsidP="007D1791">
      <w:pPr>
        <w:pStyle w:val="FootnoteText"/>
      </w:pPr>
      <w:r>
        <w:rPr>
          <w:rStyle w:val="FootnoteReference"/>
        </w:rPr>
        <w:footnoteRef/>
      </w:r>
      <w:r>
        <w:t xml:space="preserve"> </w:t>
      </w:r>
      <w:proofErr w:type="spellStart"/>
      <w:r w:rsidRPr="007D1791">
        <w:rPr>
          <w:i/>
          <w:iCs/>
        </w:rPr>
        <w:t>Bava</w:t>
      </w:r>
      <w:proofErr w:type="spellEnd"/>
      <w:r w:rsidRPr="007D1791">
        <w:rPr>
          <w:i/>
          <w:iCs/>
        </w:rPr>
        <w:t xml:space="preserve"> </w:t>
      </w:r>
      <w:proofErr w:type="spellStart"/>
      <w:r w:rsidRPr="007D1791">
        <w:rPr>
          <w:i/>
          <w:iCs/>
        </w:rPr>
        <w:t>Metzia</w:t>
      </w:r>
      <w:proofErr w:type="spellEnd"/>
      <w:r>
        <w:t xml:space="preserve"> 6a,b; </w:t>
      </w:r>
      <w:proofErr w:type="spellStart"/>
      <w:r w:rsidRPr="007D1791">
        <w:rPr>
          <w:i/>
          <w:iCs/>
        </w:rPr>
        <w:t>Bava</w:t>
      </w:r>
      <w:proofErr w:type="spellEnd"/>
      <w:r w:rsidRPr="007D1791">
        <w:rPr>
          <w:i/>
          <w:iCs/>
        </w:rPr>
        <w:t xml:space="preserve"> Kama</w:t>
      </w:r>
      <w:r>
        <w:t xml:space="preserve"> 27b</w:t>
      </w:r>
    </w:p>
  </w:footnote>
  <w:footnote w:id="18">
    <w:p w14:paraId="45DB214E" w14:textId="77777777" w:rsidR="00DA773F" w:rsidRPr="00DD3613" w:rsidRDefault="00DA773F">
      <w:pPr>
        <w:pStyle w:val="FootnoteText"/>
        <w:rPr>
          <w:i/>
          <w:iCs/>
          <w:rtl/>
          <w:lang w:bidi="he-IL"/>
        </w:rPr>
      </w:pPr>
      <w:r w:rsidRPr="00257C5D">
        <w:rPr>
          <w:rStyle w:val="FootnoteReference"/>
        </w:rPr>
        <w:footnoteRef/>
      </w:r>
      <w:r w:rsidRPr="00257C5D">
        <w:t xml:space="preserve"> </w:t>
      </w:r>
      <w:r w:rsidRPr="00257C5D">
        <w:rPr>
          <w:lang w:bidi="he-IL"/>
        </w:rPr>
        <w:t xml:space="preserve">See </w:t>
      </w:r>
      <w:proofErr w:type="spellStart"/>
      <w:r w:rsidRPr="00257C5D">
        <w:rPr>
          <w:i/>
          <w:iCs/>
          <w:lang w:bidi="he-IL"/>
        </w:rPr>
        <w:t>Bava</w:t>
      </w:r>
      <w:proofErr w:type="spellEnd"/>
      <w:r w:rsidRPr="00257C5D">
        <w:rPr>
          <w:i/>
          <w:iCs/>
          <w:lang w:bidi="he-IL"/>
        </w:rPr>
        <w:t xml:space="preserve"> Kama </w:t>
      </w:r>
      <w:r w:rsidRPr="00DD3613">
        <w:rPr>
          <w:lang w:bidi="he-IL"/>
        </w:rPr>
        <w:t>23b</w:t>
      </w:r>
      <w:r w:rsidRPr="00257C5D">
        <w:rPr>
          <w:lang w:bidi="he-IL"/>
        </w:rPr>
        <w:t xml:space="preserve"> regarding t</w:t>
      </w:r>
      <w:r>
        <w:rPr>
          <w:lang w:bidi="he-IL"/>
        </w:rPr>
        <w:t>he dispute as to whether an ox</w:t>
      </w:r>
      <w:r w:rsidRPr="00257C5D">
        <w:rPr>
          <w:lang w:bidi="he-IL"/>
        </w:rPr>
        <w:t xml:space="preserve"> is required to gore three or four times in total to become a </w:t>
      </w:r>
      <w:proofErr w:type="spellStart"/>
      <w:r w:rsidRPr="00257C5D">
        <w:rPr>
          <w:i/>
          <w:iCs/>
          <w:lang w:bidi="he-IL"/>
        </w:rPr>
        <w:t>shor</w:t>
      </w:r>
      <w:proofErr w:type="spellEnd"/>
      <w:r w:rsidRPr="00257C5D">
        <w:rPr>
          <w:i/>
          <w:iCs/>
          <w:lang w:bidi="he-IL"/>
        </w:rPr>
        <w:t xml:space="preserve"> </w:t>
      </w:r>
      <w:proofErr w:type="spellStart"/>
      <w:r w:rsidRPr="00257C5D">
        <w:rPr>
          <w:i/>
          <w:iCs/>
          <w:lang w:bidi="he-IL"/>
        </w:rPr>
        <w:t>mu’ad</w:t>
      </w:r>
      <w:proofErr w:type="spellEnd"/>
    </w:p>
  </w:footnote>
  <w:footnote w:id="19">
    <w:p w14:paraId="02997CEA" w14:textId="77777777" w:rsidR="00DA773F" w:rsidRPr="00257C5D" w:rsidRDefault="00DA773F">
      <w:pPr>
        <w:pStyle w:val="FootnoteText"/>
        <w:rPr>
          <w:rtl/>
          <w:lang w:bidi="he-IL"/>
        </w:rPr>
      </w:pPr>
      <w:r w:rsidRPr="00257C5D">
        <w:rPr>
          <w:rStyle w:val="FootnoteReference"/>
        </w:rPr>
        <w:footnoteRef/>
      </w:r>
      <w:r w:rsidRPr="00257C5D">
        <w:t xml:space="preserve"> </w:t>
      </w:r>
      <w:r w:rsidRPr="00257C5D">
        <w:rPr>
          <w:lang w:bidi="he-IL"/>
        </w:rPr>
        <w:t>34a</w:t>
      </w:r>
    </w:p>
  </w:footnote>
  <w:footnote w:id="20">
    <w:p w14:paraId="5559CCBC" w14:textId="77777777" w:rsidR="00DA773F" w:rsidRPr="00DD3613" w:rsidRDefault="00DA773F">
      <w:pPr>
        <w:pStyle w:val="FootnoteText"/>
        <w:rPr>
          <w:i/>
          <w:iCs/>
          <w:rtl/>
          <w:lang w:bidi="he-IL"/>
        </w:rPr>
      </w:pPr>
      <w:r w:rsidRPr="00257C5D">
        <w:rPr>
          <w:rStyle w:val="FootnoteReference"/>
        </w:rPr>
        <w:footnoteRef/>
      </w:r>
      <w:r w:rsidRPr="00257C5D">
        <w:t xml:space="preserve"> </w:t>
      </w:r>
      <w:r w:rsidRPr="00257C5D">
        <w:rPr>
          <w:lang w:bidi="he-IL"/>
        </w:rPr>
        <w:t xml:space="preserve">The Rashba </w:t>
      </w:r>
      <w:r w:rsidR="00097A04">
        <w:rPr>
          <w:lang w:bidi="he-IL"/>
        </w:rPr>
        <w:t xml:space="preserve">cannot answer like the </w:t>
      </w:r>
      <w:proofErr w:type="spellStart"/>
      <w:r w:rsidR="00097A04">
        <w:rPr>
          <w:lang w:bidi="he-IL"/>
        </w:rPr>
        <w:t>Ra’avad</w:t>
      </w:r>
      <w:proofErr w:type="spellEnd"/>
      <w:r w:rsidR="00097A04">
        <w:rPr>
          <w:lang w:bidi="he-IL"/>
        </w:rPr>
        <w:t xml:space="preserve">, because his commentary in </w:t>
      </w:r>
      <w:proofErr w:type="spellStart"/>
      <w:r w:rsidR="00097A04" w:rsidRPr="00097A04">
        <w:rPr>
          <w:i/>
          <w:iCs/>
          <w:lang w:bidi="he-IL"/>
        </w:rPr>
        <w:t>Kesubos</w:t>
      </w:r>
      <w:proofErr w:type="spellEnd"/>
      <w:r w:rsidR="00097A04">
        <w:rPr>
          <w:lang w:bidi="he-IL"/>
        </w:rPr>
        <w:t xml:space="preserve"> 41b ‘</w:t>
      </w:r>
      <w:proofErr w:type="spellStart"/>
      <w:r w:rsidR="00097A04">
        <w:rPr>
          <w:lang w:bidi="he-IL"/>
        </w:rPr>
        <w:t>v’hashta</w:t>
      </w:r>
      <w:proofErr w:type="spellEnd"/>
      <w:r w:rsidR="00097A04">
        <w:rPr>
          <w:lang w:bidi="he-IL"/>
        </w:rPr>
        <w:t>’</w:t>
      </w:r>
    </w:p>
  </w:footnote>
  <w:footnote w:id="21">
    <w:p w14:paraId="71103D2F" w14:textId="77777777" w:rsidR="00DA773F" w:rsidRPr="00E5152D" w:rsidRDefault="00DA773F" w:rsidP="00E5152D">
      <w:pPr>
        <w:pStyle w:val="FootnoteText"/>
        <w:rPr>
          <w:rtl/>
          <w:lang w:bidi="he-IL"/>
        </w:rPr>
      </w:pPr>
      <w:r w:rsidRPr="00E5152D">
        <w:rPr>
          <w:rStyle w:val="FootnoteReference"/>
        </w:rPr>
        <w:footnoteRef/>
      </w:r>
      <w:r w:rsidR="00E5152D">
        <w:rPr>
          <w:lang w:bidi="he-IL"/>
        </w:rPr>
        <w:t xml:space="preserve"> </w:t>
      </w:r>
      <w:r w:rsidRPr="00257C5D">
        <w:rPr>
          <w:lang w:bidi="he-IL"/>
        </w:rPr>
        <w:t>See</w:t>
      </w:r>
      <w:r w:rsidR="00E5152D">
        <w:rPr>
          <w:lang w:bidi="he-IL"/>
        </w:rPr>
        <w:t xml:space="preserve"> the</w:t>
      </w:r>
      <w:r w:rsidRPr="00257C5D">
        <w:rPr>
          <w:lang w:bidi="he-IL"/>
        </w:rPr>
        <w:t xml:space="preserve"> </w:t>
      </w:r>
      <w:proofErr w:type="spellStart"/>
      <w:r w:rsidRPr="00257C5D">
        <w:rPr>
          <w:i/>
          <w:iCs/>
          <w:lang w:bidi="he-IL"/>
        </w:rPr>
        <w:t>Teshuvas</w:t>
      </w:r>
      <w:proofErr w:type="spellEnd"/>
      <w:r w:rsidRPr="00257C5D">
        <w:rPr>
          <w:i/>
          <w:iCs/>
          <w:lang w:bidi="he-IL"/>
        </w:rPr>
        <w:t xml:space="preserve"> </w:t>
      </w:r>
      <w:proofErr w:type="spellStart"/>
      <w:r w:rsidRPr="00257C5D">
        <w:rPr>
          <w:i/>
          <w:iCs/>
          <w:lang w:bidi="he-IL"/>
        </w:rPr>
        <w:t>Harivosh</w:t>
      </w:r>
      <w:proofErr w:type="spellEnd"/>
      <w:r w:rsidR="00E5152D">
        <w:rPr>
          <w:lang w:bidi="he-IL"/>
        </w:rPr>
        <w:t xml:space="preserve"> 352 who similarly concludes that the existence of a </w:t>
      </w:r>
      <w:proofErr w:type="spellStart"/>
      <w:r w:rsidR="00E5152D">
        <w:rPr>
          <w:i/>
          <w:iCs/>
          <w:lang w:bidi="he-IL"/>
        </w:rPr>
        <w:t>chiyuv</w:t>
      </w:r>
      <w:proofErr w:type="spellEnd"/>
      <w:r w:rsidR="00E5152D">
        <w:rPr>
          <w:i/>
          <w:iCs/>
          <w:lang w:bidi="he-IL"/>
        </w:rPr>
        <w:t xml:space="preserve"> </w:t>
      </w:r>
      <w:proofErr w:type="spellStart"/>
      <w:r w:rsidR="00E5152D">
        <w:rPr>
          <w:i/>
          <w:iCs/>
          <w:lang w:bidi="he-IL"/>
        </w:rPr>
        <w:t>latzeis</w:t>
      </w:r>
      <w:proofErr w:type="spellEnd"/>
      <w:r w:rsidR="00E5152D">
        <w:rPr>
          <w:i/>
          <w:iCs/>
          <w:lang w:bidi="he-IL"/>
        </w:rPr>
        <w:t xml:space="preserve"> </w:t>
      </w:r>
      <w:proofErr w:type="spellStart"/>
      <w:r w:rsidR="00E5152D">
        <w:rPr>
          <w:i/>
          <w:iCs/>
          <w:lang w:bidi="he-IL"/>
        </w:rPr>
        <w:t>yedei</w:t>
      </w:r>
      <w:proofErr w:type="spellEnd"/>
      <w:r w:rsidR="00E5152D">
        <w:rPr>
          <w:i/>
          <w:iCs/>
          <w:lang w:bidi="he-IL"/>
        </w:rPr>
        <w:t xml:space="preserve"> </w:t>
      </w:r>
      <w:proofErr w:type="spellStart"/>
      <w:r w:rsidR="00E5152D">
        <w:rPr>
          <w:i/>
          <w:iCs/>
          <w:lang w:bidi="he-IL"/>
        </w:rPr>
        <w:t>shomayim</w:t>
      </w:r>
      <w:proofErr w:type="spellEnd"/>
      <w:r w:rsidR="00E5152D">
        <w:rPr>
          <w:lang w:bidi="he-IL"/>
        </w:rPr>
        <w:t xml:space="preserve"> is dependent upon the ability to extra-judicially snatch the obligated payment</w:t>
      </w:r>
    </w:p>
  </w:footnote>
  <w:footnote w:id="22">
    <w:p w14:paraId="170832B5" w14:textId="77777777" w:rsidR="00DA773F" w:rsidRPr="00257C5D" w:rsidRDefault="00DA773F">
      <w:pPr>
        <w:pStyle w:val="FootnoteText"/>
        <w:rPr>
          <w:rtl/>
          <w:lang w:bidi="he-IL"/>
        </w:rPr>
      </w:pPr>
      <w:r w:rsidRPr="00257C5D">
        <w:rPr>
          <w:rStyle w:val="FootnoteReference"/>
        </w:rPr>
        <w:footnoteRef/>
      </w:r>
      <w:r w:rsidRPr="00257C5D">
        <w:rPr>
          <w:lang w:bidi="he-IL"/>
        </w:rPr>
        <w:t xml:space="preserve">See </w:t>
      </w:r>
      <w:proofErr w:type="spellStart"/>
      <w:r w:rsidRPr="00DD3613">
        <w:rPr>
          <w:i/>
          <w:iCs/>
          <w:lang w:bidi="he-IL"/>
        </w:rPr>
        <w:t>Sha’arei</w:t>
      </w:r>
      <w:proofErr w:type="spellEnd"/>
      <w:r w:rsidRPr="00DD3613">
        <w:rPr>
          <w:i/>
          <w:iCs/>
          <w:lang w:bidi="he-IL"/>
        </w:rPr>
        <w:t xml:space="preserve"> </w:t>
      </w:r>
      <w:proofErr w:type="spellStart"/>
      <w:r w:rsidRPr="00DD3613">
        <w:rPr>
          <w:i/>
          <w:iCs/>
          <w:lang w:bidi="he-IL"/>
        </w:rPr>
        <w:t>Yosher</w:t>
      </w:r>
      <w:proofErr w:type="spellEnd"/>
      <w:r w:rsidR="00097A04">
        <w:rPr>
          <w:lang w:bidi="he-IL"/>
        </w:rPr>
        <w:t xml:space="preserve"> </w:t>
      </w:r>
      <w:r w:rsidRPr="00257C5D">
        <w:rPr>
          <w:lang w:bidi="he-IL"/>
        </w:rPr>
        <w:t>7</w:t>
      </w:r>
      <w:r w:rsidR="00097A04">
        <w:rPr>
          <w:lang w:bidi="he-IL"/>
        </w:rPr>
        <w:t>:21</w:t>
      </w:r>
    </w:p>
  </w:footnote>
  <w:footnote w:id="23">
    <w:p w14:paraId="308DFC55" w14:textId="77777777" w:rsidR="00D42A0E" w:rsidRPr="00171FC0" w:rsidRDefault="00D42A0E">
      <w:pPr>
        <w:pStyle w:val="FootnoteText"/>
      </w:pPr>
      <w:r w:rsidRPr="00171FC0">
        <w:rPr>
          <w:rStyle w:val="FootnoteReference"/>
        </w:rPr>
        <w:footnoteRef/>
      </w:r>
      <w:r w:rsidRPr="00171FC0">
        <w:t xml:space="preserve"> </w:t>
      </w:r>
      <w:r w:rsidRPr="00171FC0">
        <w:rPr>
          <w:rFonts w:asciiTheme="majorHAnsi" w:hAnsiTheme="majorHAnsi" w:cstheme="majorHAnsi"/>
        </w:rPr>
        <w:t xml:space="preserve">This is view is opposed to other </w:t>
      </w:r>
      <w:proofErr w:type="spellStart"/>
      <w:r w:rsidRPr="00171FC0">
        <w:rPr>
          <w:rFonts w:asciiTheme="majorHAnsi" w:hAnsiTheme="majorHAnsi" w:cstheme="majorHAnsi"/>
        </w:rPr>
        <w:t>rishonim</w:t>
      </w:r>
      <w:proofErr w:type="spellEnd"/>
      <w:r w:rsidRPr="00171FC0">
        <w:rPr>
          <w:rFonts w:asciiTheme="majorHAnsi" w:hAnsiTheme="majorHAnsi" w:cstheme="majorHAnsi"/>
        </w:rPr>
        <w:t xml:space="preserve"> who see </w:t>
      </w:r>
      <w:proofErr w:type="spellStart"/>
      <w:r w:rsidRPr="00171FC0">
        <w:rPr>
          <w:rFonts w:asciiTheme="majorHAnsi" w:hAnsiTheme="majorHAnsi" w:cstheme="majorHAnsi"/>
          <w:i/>
          <w:iCs/>
        </w:rPr>
        <w:t>tefisah</w:t>
      </w:r>
      <w:proofErr w:type="spellEnd"/>
      <w:r w:rsidRPr="00171FC0">
        <w:rPr>
          <w:rFonts w:asciiTheme="majorHAnsi" w:hAnsiTheme="majorHAnsi" w:cstheme="majorHAnsi"/>
          <w:i/>
          <w:iCs/>
        </w:rPr>
        <w:t xml:space="preserve"> </w:t>
      </w:r>
      <w:r w:rsidRPr="00171FC0">
        <w:rPr>
          <w:rFonts w:asciiTheme="majorHAnsi" w:hAnsiTheme="majorHAnsi" w:cstheme="majorHAnsi"/>
        </w:rPr>
        <w:t xml:space="preserve">in </w:t>
      </w:r>
      <w:r w:rsidRPr="00171FC0">
        <w:rPr>
          <w:rFonts w:asciiTheme="majorHAnsi" w:hAnsiTheme="majorHAnsi" w:cstheme="majorHAnsi"/>
          <w:i/>
          <w:iCs/>
        </w:rPr>
        <w:t xml:space="preserve">kinas </w:t>
      </w:r>
      <w:r w:rsidRPr="00171FC0">
        <w:rPr>
          <w:rFonts w:asciiTheme="majorHAnsi" w:hAnsiTheme="majorHAnsi" w:cstheme="majorHAnsi"/>
        </w:rPr>
        <w:t>nowadays</w:t>
      </w:r>
      <w:r w:rsidRPr="00171FC0">
        <w:rPr>
          <w:rFonts w:asciiTheme="majorHAnsi" w:hAnsiTheme="majorHAnsi" w:cstheme="majorHAnsi"/>
          <w:i/>
          <w:iCs/>
        </w:rPr>
        <w:t xml:space="preserve"> </w:t>
      </w:r>
      <w:r w:rsidR="00097A04" w:rsidRPr="00171FC0">
        <w:rPr>
          <w:rFonts w:asciiTheme="majorHAnsi" w:hAnsiTheme="majorHAnsi" w:cstheme="majorHAnsi"/>
        </w:rPr>
        <w:t xml:space="preserve">to be sanctioned </w:t>
      </w:r>
      <w:r w:rsidRPr="00171FC0">
        <w:rPr>
          <w:rFonts w:asciiTheme="majorHAnsi" w:hAnsiTheme="majorHAnsi" w:cstheme="majorHAnsi"/>
        </w:rPr>
        <w:t>because of a rabbinical decree</w:t>
      </w:r>
    </w:p>
  </w:footnote>
  <w:footnote w:id="24">
    <w:p w14:paraId="521613A8" w14:textId="77777777" w:rsidR="00097A04" w:rsidRPr="00097A04" w:rsidRDefault="00097A04">
      <w:pPr>
        <w:pStyle w:val="FootnoteText"/>
      </w:pPr>
      <w:r>
        <w:rPr>
          <w:rStyle w:val="FootnoteReference"/>
        </w:rPr>
        <w:footnoteRef/>
      </w:r>
      <w:r>
        <w:t xml:space="preserve"> This understanding of the </w:t>
      </w:r>
      <w:r>
        <w:rPr>
          <w:i/>
          <w:iCs/>
        </w:rPr>
        <w:t>Rosh</w:t>
      </w:r>
      <w:r>
        <w:t xml:space="preserve"> cannot be used to explain the Tosfos above because of his use of the term ‘</w:t>
      </w:r>
      <w:proofErr w:type="spellStart"/>
      <w:r>
        <w:rPr>
          <w:i/>
          <w:iCs/>
        </w:rPr>
        <w:t>lemafreah</w:t>
      </w:r>
      <w:proofErr w:type="spellEnd"/>
      <w:r>
        <w:rPr>
          <w:i/>
          <w:iCs/>
        </w:rPr>
        <w:t xml:space="preserve">.’ </w:t>
      </w:r>
      <w:r>
        <w:t xml:space="preserve">Therefore, it is conceded that Reb Shimon’s understanding will be necessary to explain Tosfos.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h William James Athersych">
    <w15:presenceInfo w15:providerId="None" w15:userId="Hugh William James Athersy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0NrEwszS1NLAwtrRQ0lEKTi0uzszPAykwrAUAovrdeywAAAA="/>
  </w:docVars>
  <w:rsids>
    <w:rsidRoot w:val="006A0C3B"/>
    <w:rsid w:val="00025C2D"/>
    <w:rsid w:val="0004196E"/>
    <w:rsid w:val="000719AF"/>
    <w:rsid w:val="0008342C"/>
    <w:rsid w:val="00094D4B"/>
    <w:rsid w:val="0009666A"/>
    <w:rsid w:val="00097A04"/>
    <w:rsid w:val="000B2B8A"/>
    <w:rsid w:val="000C299B"/>
    <w:rsid w:val="000E2CB1"/>
    <w:rsid w:val="000E31E7"/>
    <w:rsid w:val="001122B1"/>
    <w:rsid w:val="00115C64"/>
    <w:rsid w:val="001224CC"/>
    <w:rsid w:val="001230F1"/>
    <w:rsid w:val="001268B7"/>
    <w:rsid w:val="00150A4B"/>
    <w:rsid w:val="00171FC0"/>
    <w:rsid w:val="001A28CB"/>
    <w:rsid w:val="001F71BB"/>
    <w:rsid w:val="00210EE8"/>
    <w:rsid w:val="00233A9A"/>
    <w:rsid w:val="00250DA7"/>
    <w:rsid w:val="00257C5D"/>
    <w:rsid w:val="00270443"/>
    <w:rsid w:val="0029580C"/>
    <w:rsid w:val="002A6D33"/>
    <w:rsid w:val="002D59D1"/>
    <w:rsid w:val="002F38C9"/>
    <w:rsid w:val="002F6464"/>
    <w:rsid w:val="003278CC"/>
    <w:rsid w:val="00383824"/>
    <w:rsid w:val="003A30A4"/>
    <w:rsid w:val="003B5168"/>
    <w:rsid w:val="003D2ECE"/>
    <w:rsid w:val="003E347C"/>
    <w:rsid w:val="003F507C"/>
    <w:rsid w:val="0042285F"/>
    <w:rsid w:val="00461E72"/>
    <w:rsid w:val="004908CD"/>
    <w:rsid w:val="00493221"/>
    <w:rsid w:val="00540A0C"/>
    <w:rsid w:val="00551DD1"/>
    <w:rsid w:val="0055566E"/>
    <w:rsid w:val="005729C1"/>
    <w:rsid w:val="00572BD4"/>
    <w:rsid w:val="005A6E64"/>
    <w:rsid w:val="005B2483"/>
    <w:rsid w:val="005E154D"/>
    <w:rsid w:val="00606E34"/>
    <w:rsid w:val="00611227"/>
    <w:rsid w:val="00646EE9"/>
    <w:rsid w:val="00656161"/>
    <w:rsid w:val="00677AD5"/>
    <w:rsid w:val="006A0C3B"/>
    <w:rsid w:val="006A17D9"/>
    <w:rsid w:val="006B1861"/>
    <w:rsid w:val="006D7BFA"/>
    <w:rsid w:val="006F4996"/>
    <w:rsid w:val="006F7453"/>
    <w:rsid w:val="00706662"/>
    <w:rsid w:val="00733114"/>
    <w:rsid w:val="00781E3D"/>
    <w:rsid w:val="007B4967"/>
    <w:rsid w:val="007C4183"/>
    <w:rsid w:val="007C4995"/>
    <w:rsid w:val="007D1791"/>
    <w:rsid w:val="00815EFB"/>
    <w:rsid w:val="00835FA0"/>
    <w:rsid w:val="00851649"/>
    <w:rsid w:val="00871830"/>
    <w:rsid w:val="008C5040"/>
    <w:rsid w:val="008D1DF3"/>
    <w:rsid w:val="00925FCF"/>
    <w:rsid w:val="0093253B"/>
    <w:rsid w:val="009333F4"/>
    <w:rsid w:val="009836C7"/>
    <w:rsid w:val="009B2882"/>
    <w:rsid w:val="00A47977"/>
    <w:rsid w:val="00A51B61"/>
    <w:rsid w:val="00A94B55"/>
    <w:rsid w:val="00AB1F15"/>
    <w:rsid w:val="00AB399F"/>
    <w:rsid w:val="00AE7ECD"/>
    <w:rsid w:val="00AF2F25"/>
    <w:rsid w:val="00B06F94"/>
    <w:rsid w:val="00B07204"/>
    <w:rsid w:val="00B1699B"/>
    <w:rsid w:val="00B16E0F"/>
    <w:rsid w:val="00B31F64"/>
    <w:rsid w:val="00B462FC"/>
    <w:rsid w:val="00B5105B"/>
    <w:rsid w:val="00BB3CFC"/>
    <w:rsid w:val="00C04BCD"/>
    <w:rsid w:val="00C142D3"/>
    <w:rsid w:val="00C3063B"/>
    <w:rsid w:val="00C576F2"/>
    <w:rsid w:val="00C61BB7"/>
    <w:rsid w:val="00C72210"/>
    <w:rsid w:val="00CF0A07"/>
    <w:rsid w:val="00CF68D4"/>
    <w:rsid w:val="00D01559"/>
    <w:rsid w:val="00D3471C"/>
    <w:rsid w:val="00D42A0E"/>
    <w:rsid w:val="00D53CFC"/>
    <w:rsid w:val="00D736AA"/>
    <w:rsid w:val="00D81344"/>
    <w:rsid w:val="00D90879"/>
    <w:rsid w:val="00DA773F"/>
    <w:rsid w:val="00DA79BA"/>
    <w:rsid w:val="00DC7585"/>
    <w:rsid w:val="00DD3613"/>
    <w:rsid w:val="00DE2777"/>
    <w:rsid w:val="00E10FD1"/>
    <w:rsid w:val="00E47687"/>
    <w:rsid w:val="00E5152D"/>
    <w:rsid w:val="00E558E9"/>
    <w:rsid w:val="00E958C7"/>
    <w:rsid w:val="00F02623"/>
    <w:rsid w:val="00F459B8"/>
    <w:rsid w:val="00F53405"/>
    <w:rsid w:val="00F545E6"/>
    <w:rsid w:val="00F72313"/>
    <w:rsid w:val="00FF1E54"/>
    <w:rsid w:val="00FF41E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53D7"/>
  <w15:chartTrackingRefBased/>
  <w15:docId w15:val="{22471000-260C-465B-8D16-02C44281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483"/>
    <w:rPr>
      <w:lang w:val="en-GB"/>
    </w:rPr>
  </w:style>
  <w:style w:type="paragraph" w:styleId="Heading1">
    <w:name w:val="heading 1"/>
    <w:basedOn w:val="Normal"/>
    <w:next w:val="Normal"/>
    <w:link w:val="Heading1Char"/>
    <w:uiPriority w:val="9"/>
    <w:qFormat/>
    <w:rsid w:val="005B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2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4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2483"/>
    <w:pPr>
      <w:ind w:left="720"/>
      <w:contextualSpacing/>
    </w:pPr>
  </w:style>
  <w:style w:type="paragraph" w:customStyle="1" w:styleId="he">
    <w:name w:val="he"/>
    <w:basedOn w:val="Normal"/>
    <w:rsid w:val="006B1861"/>
    <w:pPr>
      <w:spacing w:before="100" w:beforeAutospacing="1" w:after="100" w:afterAutospacing="1" w:line="240" w:lineRule="auto"/>
    </w:pPr>
    <w:rPr>
      <w:rFonts w:ascii="Times New Roman" w:eastAsia="Times New Roman" w:hAnsi="Times New Roman" w:cs="Times New Roman"/>
      <w:sz w:val="24"/>
      <w:szCs w:val="24"/>
      <w:lang w:val="en-CA" w:eastAsia="en-CA" w:bidi="he-IL"/>
    </w:rPr>
  </w:style>
  <w:style w:type="paragraph" w:styleId="Header">
    <w:name w:val="header"/>
    <w:basedOn w:val="Normal"/>
    <w:link w:val="HeaderChar"/>
    <w:uiPriority w:val="99"/>
    <w:unhideWhenUsed/>
    <w:rsid w:val="00DC7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85"/>
    <w:rPr>
      <w:lang w:val="en-GB"/>
    </w:rPr>
  </w:style>
  <w:style w:type="paragraph" w:styleId="Footer">
    <w:name w:val="footer"/>
    <w:basedOn w:val="Normal"/>
    <w:link w:val="FooterChar"/>
    <w:uiPriority w:val="99"/>
    <w:unhideWhenUsed/>
    <w:rsid w:val="00DC7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85"/>
    <w:rPr>
      <w:lang w:val="en-GB"/>
    </w:rPr>
  </w:style>
  <w:style w:type="paragraph" w:styleId="FootnoteText">
    <w:name w:val="footnote text"/>
    <w:basedOn w:val="Normal"/>
    <w:link w:val="FootnoteTextChar"/>
    <w:uiPriority w:val="99"/>
    <w:semiHidden/>
    <w:unhideWhenUsed/>
    <w:rsid w:val="00E55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8E9"/>
    <w:rPr>
      <w:sz w:val="20"/>
      <w:szCs w:val="20"/>
      <w:lang w:val="en-GB"/>
    </w:rPr>
  </w:style>
  <w:style w:type="character" w:styleId="FootnoteReference">
    <w:name w:val="footnote reference"/>
    <w:basedOn w:val="DefaultParagraphFont"/>
    <w:uiPriority w:val="99"/>
    <w:semiHidden/>
    <w:unhideWhenUsed/>
    <w:rsid w:val="00E558E9"/>
    <w:rPr>
      <w:vertAlign w:val="superscript"/>
    </w:rPr>
  </w:style>
  <w:style w:type="paragraph" w:styleId="BalloonText">
    <w:name w:val="Balloon Text"/>
    <w:basedOn w:val="Normal"/>
    <w:link w:val="BalloonTextChar"/>
    <w:uiPriority w:val="99"/>
    <w:semiHidden/>
    <w:unhideWhenUsed/>
    <w:rsid w:val="00611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227"/>
    <w:rPr>
      <w:rFonts w:ascii="Segoe UI" w:hAnsi="Segoe UI" w:cs="Segoe UI"/>
      <w:sz w:val="18"/>
      <w:szCs w:val="18"/>
      <w:lang w:val="en-GB"/>
    </w:rPr>
  </w:style>
  <w:style w:type="character" w:styleId="CommentReference">
    <w:name w:val="annotation reference"/>
    <w:basedOn w:val="DefaultParagraphFont"/>
    <w:uiPriority w:val="99"/>
    <w:semiHidden/>
    <w:unhideWhenUsed/>
    <w:rsid w:val="00025C2D"/>
    <w:rPr>
      <w:sz w:val="16"/>
      <w:szCs w:val="16"/>
    </w:rPr>
  </w:style>
  <w:style w:type="paragraph" w:styleId="CommentText">
    <w:name w:val="annotation text"/>
    <w:basedOn w:val="Normal"/>
    <w:link w:val="CommentTextChar"/>
    <w:uiPriority w:val="99"/>
    <w:semiHidden/>
    <w:unhideWhenUsed/>
    <w:rsid w:val="00025C2D"/>
    <w:pPr>
      <w:spacing w:line="240" w:lineRule="auto"/>
    </w:pPr>
    <w:rPr>
      <w:sz w:val="20"/>
      <w:szCs w:val="20"/>
    </w:rPr>
  </w:style>
  <w:style w:type="character" w:customStyle="1" w:styleId="CommentTextChar">
    <w:name w:val="Comment Text Char"/>
    <w:basedOn w:val="DefaultParagraphFont"/>
    <w:link w:val="CommentText"/>
    <w:uiPriority w:val="99"/>
    <w:semiHidden/>
    <w:rsid w:val="00025C2D"/>
    <w:rPr>
      <w:sz w:val="20"/>
      <w:szCs w:val="20"/>
      <w:lang w:val="en-GB"/>
    </w:rPr>
  </w:style>
  <w:style w:type="paragraph" w:styleId="CommentSubject">
    <w:name w:val="annotation subject"/>
    <w:basedOn w:val="CommentText"/>
    <w:next w:val="CommentText"/>
    <w:link w:val="CommentSubjectChar"/>
    <w:uiPriority w:val="99"/>
    <w:semiHidden/>
    <w:unhideWhenUsed/>
    <w:rsid w:val="00025C2D"/>
    <w:rPr>
      <w:b/>
      <w:bCs/>
    </w:rPr>
  </w:style>
  <w:style w:type="character" w:customStyle="1" w:styleId="CommentSubjectChar">
    <w:name w:val="Comment Subject Char"/>
    <w:basedOn w:val="CommentTextChar"/>
    <w:link w:val="CommentSubject"/>
    <w:uiPriority w:val="99"/>
    <w:semiHidden/>
    <w:rsid w:val="00025C2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2990">
      <w:bodyDiv w:val="1"/>
      <w:marLeft w:val="0"/>
      <w:marRight w:val="0"/>
      <w:marTop w:val="0"/>
      <w:marBottom w:val="0"/>
      <w:divBdr>
        <w:top w:val="none" w:sz="0" w:space="0" w:color="auto"/>
        <w:left w:val="none" w:sz="0" w:space="0" w:color="auto"/>
        <w:bottom w:val="none" w:sz="0" w:space="0" w:color="auto"/>
        <w:right w:val="none" w:sz="0" w:space="0" w:color="auto"/>
      </w:divBdr>
      <w:divsChild>
        <w:div w:id="1038581320">
          <w:marLeft w:val="0"/>
          <w:marRight w:val="0"/>
          <w:marTop w:val="0"/>
          <w:marBottom w:val="390"/>
          <w:divBdr>
            <w:top w:val="none" w:sz="0" w:space="0" w:color="auto"/>
            <w:left w:val="none" w:sz="0" w:space="0" w:color="auto"/>
            <w:bottom w:val="none" w:sz="0" w:space="0" w:color="auto"/>
            <w:right w:val="none" w:sz="0" w:space="0" w:color="auto"/>
          </w:divBdr>
        </w:div>
        <w:div w:id="1307584870">
          <w:marLeft w:val="0"/>
          <w:marRight w:val="0"/>
          <w:marTop w:val="0"/>
          <w:marBottom w:val="390"/>
          <w:divBdr>
            <w:top w:val="none" w:sz="0" w:space="0" w:color="auto"/>
            <w:left w:val="none" w:sz="0" w:space="0" w:color="auto"/>
            <w:bottom w:val="none" w:sz="0" w:space="0" w:color="auto"/>
            <w:right w:val="none" w:sz="0" w:space="0" w:color="auto"/>
          </w:divBdr>
        </w:div>
        <w:div w:id="1101994343">
          <w:marLeft w:val="0"/>
          <w:marRight w:val="0"/>
          <w:marTop w:val="0"/>
          <w:marBottom w:val="390"/>
          <w:divBdr>
            <w:top w:val="none" w:sz="0" w:space="0" w:color="auto"/>
            <w:left w:val="none" w:sz="0" w:space="0" w:color="auto"/>
            <w:bottom w:val="none" w:sz="0" w:space="0" w:color="auto"/>
            <w:right w:val="none" w:sz="0" w:space="0" w:color="auto"/>
          </w:divBdr>
        </w:div>
      </w:divsChild>
    </w:div>
    <w:div w:id="114373573">
      <w:bodyDiv w:val="1"/>
      <w:marLeft w:val="0"/>
      <w:marRight w:val="0"/>
      <w:marTop w:val="0"/>
      <w:marBottom w:val="0"/>
      <w:divBdr>
        <w:top w:val="none" w:sz="0" w:space="0" w:color="auto"/>
        <w:left w:val="none" w:sz="0" w:space="0" w:color="auto"/>
        <w:bottom w:val="none" w:sz="0" w:space="0" w:color="auto"/>
        <w:right w:val="none" w:sz="0" w:space="0" w:color="auto"/>
      </w:divBdr>
      <w:divsChild>
        <w:div w:id="1598058690">
          <w:marLeft w:val="0"/>
          <w:marRight w:val="0"/>
          <w:marTop w:val="0"/>
          <w:marBottom w:val="390"/>
          <w:divBdr>
            <w:top w:val="none" w:sz="0" w:space="0" w:color="auto"/>
            <w:left w:val="none" w:sz="0" w:space="0" w:color="auto"/>
            <w:bottom w:val="none" w:sz="0" w:space="0" w:color="auto"/>
            <w:right w:val="none" w:sz="0" w:space="0" w:color="auto"/>
          </w:divBdr>
        </w:div>
        <w:div w:id="1841265182">
          <w:marLeft w:val="0"/>
          <w:marRight w:val="0"/>
          <w:marTop w:val="0"/>
          <w:marBottom w:val="390"/>
          <w:divBdr>
            <w:top w:val="none" w:sz="0" w:space="0" w:color="auto"/>
            <w:left w:val="none" w:sz="0" w:space="0" w:color="auto"/>
            <w:bottom w:val="none" w:sz="0" w:space="0" w:color="auto"/>
            <w:right w:val="none" w:sz="0" w:space="0" w:color="auto"/>
          </w:divBdr>
        </w:div>
        <w:div w:id="91976705">
          <w:marLeft w:val="0"/>
          <w:marRight w:val="0"/>
          <w:marTop w:val="0"/>
          <w:marBottom w:val="390"/>
          <w:divBdr>
            <w:top w:val="none" w:sz="0" w:space="0" w:color="auto"/>
            <w:left w:val="none" w:sz="0" w:space="0" w:color="auto"/>
            <w:bottom w:val="none" w:sz="0" w:space="0" w:color="auto"/>
            <w:right w:val="none" w:sz="0" w:space="0" w:color="auto"/>
          </w:divBdr>
        </w:div>
      </w:divsChild>
    </w:div>
    <w:div w:id="443892037">
      <w:bodyDiv w:val="1"/>
      <w:marLeft w:val="0"/>
      <w:marRight w:val="0"/>
      <w:marTop w:val="0"/>
      <w:marBottom w:val="0"/>
      <w:divBdr>
        <w:top w:val="none" w:sz="0" w:space="0" w:color="auto"/>
        <w:left w:val="none" w:sz="0" w:space="0" w:color="auto"/>
        <w:bottom w:val="none" w:sz="0" w:space="0" w:color="auto"/>
        <w:right w:val="none" w:sz="0" w:space="0" w:color="auto"/>
      </w:divBdr>
      <w:divsChild>
        <w:div w:id="265772452">
          <w:marLeft w:val="0"/>
          <w:marRight w:val="0"/>
          <w:marTop w:val="0"/>
          <w:marBottom w:val="390"/>
          <w:divBdr>
            <w:top w:val="none" w:sz="0" w:space="0" w:color="auto"/>
            <w:left w:val="none" w:sz="0" w:space="0" w:color="auto"/>
            <w:bottom w:val="none" w:sz="0" w:space="0" w:color="auto"/>
            <w:right w:val="none" w:sz="0" w:space="0" w:color="auto"/>
          </w:divBdr>
        </w:div>
        <w:div w:id="1984041322">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C5DF-346A-4966-970B-DB9F51E5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Samole</dc:creator>
  <cp:keywords/>
  <dc:description/>
  <cp:lastModifiedBy>Hugh William James Athersych</cp:lastModifiedBy>
  <cp:revision>2</cp:revision>
  <cp:lastPrinted>2018-12-30T20:57:00Z</cp:lastPrinted>
  <dcterms:created xsi:type="dcterms:W3CDTF">2019-01-16T18:24:00Z</dcterms:created>
  <dcterms:modified xsi:type="dcterms:W3CDTF">2019-01-16T18:24:00Z</dcterms:modified>
</cp:coreProperties>
</file>