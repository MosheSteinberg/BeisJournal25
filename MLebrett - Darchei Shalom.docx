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A658C" w14:textId="77777777" w:rsidR="00877995" w:rsidRDefault="00501C58" w:rsidP="00A56395">
      <w:pPr>
        <w:jc w:val="center"/>
        <w:rPr>
          <w:b/>
          <w:bCs/>
        </w:rPr>
      </w:pPr>
      <w:proofErr w:type="spellStart"/>
      <w:r>
        <w:rPr>
          <w:b/>
          <w:bCs/>
        </w:rPr>
        <w:t>Darchei</w:t>
      </w:r>
      <w:proofErr w:type="spellEnd"/>
      <w:r w:rsidR="00A56395">
        <w:rPr>
          <w:b/>
          <w:bCs/>
        </w:rPr>
        <w:t xml:space="preserve"> Shalom – Global Citizenship in Jewish Thought</w:t>
      </w:r>
    </w:p>
    <w:p w14:paraId="50766CD2" w14:textId="77777777" w:rsidR="001D2707" w:rsidRDefault="001D2707" w:rsidP="00A56395">
      <w:pPr>
        <w:jc w:val="both"/>
        <w:rPr>
          <w:b/>
          <w:bCs/>
        </w:rPr>
      </w:pPr>
    </w:p>
    <w:p w14:paraId="6A39A0A2" w14:textId="364A42B4" w:rsidR="00975176" w:rsidRDefault="00E2140C" w:rsidP="00A56395">
      <w:pPr>
        <w:jc w:val="both"/>
      </w:pPr>
      <w:r>
        <w:t xml:space="preserve">The principles of </w:t>
      </w:r>
      <w:proofErr w:type="spellStart"/>
      <w:r w:rsidRPr="00284988">
        <w:rPr>
          <w:i/>
          <w:iCs/>
        </w:rPr>
        <w:t>tz</w:t>
      </w:r>
      <w:r w:rsidR="009216F9">
        <w:rPr>
          <w:i/>
          <w:iCs/>
        </w:rPr>
        <w:t>’</w:t>
      </w:r>
      <w:r w:rsidRPr="00753285">
        <w:rPr>
          <w:i/>
          <w:iCs/>
        </w:rPr>
        <w:t>dakah</w:t>
      </w:r>
      <w:proofErr w:type="spellEnd"/>
      <w:r w:rsidR="009216F9">
        <w:t xml:space="preserve"> -</w:t>
      </w:r>
      <w:r>
        <w:t xml:space="preserve"> supporting the impoverished, empathising with the suffering and sharing wealth</w:t>
      </w:r>
      <w:r w:rsidR="00975176">
        <w:t xml:space="preserve"> with those more needy</w:t>
      </w:r>
      <w:r w:rsidR="009216F9">
        <w:t xml:space="preserve"> -</w:t>
      </w:r>
      <w:r>
        <w:t xml:space="preserve"> are bedrock values</w:t>
      </w:r>
      <w:r w:rsidR="00975176">
        <w:t xml:space="preserve"> of Judaism</w:t>
      </w:r>
      <w:r w:rsidR="00E711AD">
        <w:t>.</w:t>
      </w:r>
      <w:r w:rsidR="00975176">
        <w:t xml:space="preserve"> </w:t>
      </w:r>
      <w:r w:rsidR="00E711AD">
        <w:t>T</w:t>
      </w:r>
      <w:r>
        <w:t xml:space="preserve">he </w:t>
      </w:r>
      <w:r w:rsidRPr="00753285">
        <w:rPr>
          <w:i/>
          <w:iCs/>
        </w:rPr>
        <w:t>Torah</w:t>
      </w:r>
      <w:r>
        <w:t xml:space="preserve"> is replete with references and commandments related to these principles. As technology and global connectedness allow us to see tragedies and disasters from across the world </w:t>
      </w:r>
      <w:r w:rsidR="00975176">
        <w:t>as they happen, the</w:t>
      </w:r>
      <w:r>
        <w:t xml:space="preserve"> thinking Jew is </w:t>
      </w:r>
      <w:r w:rsidR="00975176">
        <w:t>challenged. Do</w:t>
      </w:r>
      <w:r w:rsidR="00E711AD">
        <w:t>es</w:t>
      </w:r>
      <w:r w:rsidR="00975176">
        <w:t xml:space="preserve"> </w:t>
      </w:r>
      <w:r w:rsidR="00E711AD">
        <w:t>one</w:t>
      </w:r>
      <w:r w:rsidR="00975176">
        <w:t xml:space="preserve"> need to provide money and assistance to non-Jewish people suffering? If not, why not? If </w:t>
      </w:r>
      <w:r w:rsidR="00E711AD">
        <w:t>one does</w:t>
      </w:r>
      <w:r w:rsidR="00975176">
        <w:t>, why is this such a taboo subject in the community? Is it right that by-and-large the Orthodox world has left ‘</w:t>
      </w:r>
      <w:commentRangeStart w:id="0"/>
      <w:r w:rsidR="00975176">
        <w:rPr>
          <w:i/>
        </w:rPr>
        <w:t xml:space="preserve">tikkun </w:t>
      </w:r>
      <w:proofErr w:type="spellStart"/>
      <w:r w:rsidR="00975176">
        <w:rPr>
          <w:i/>
        </w:rPr>
        <w:t>olam</w:t>
      </w:r>
      <w:proofErr w:type="spellEnd"/>
      <w:r w:rsidR="00975176">
        <w:rPr>
          <w:i/>
        </w:rPr>
        <w:t xml:space="preserve">’ </w:t>
      </w:r>
      <w:commentRangeEnd w:id="0"/>
      <w:r w:rsidR="006C7A85">
        <w:rPr>
          <w:rStyle w:val="CommentReference"/>
        </w:rPr>
        <w:commentReference w:id="0"/>
      </w:r>
      <w:r w:rsidR="00975176">
        <w:t xml:space="preserve">to other denominations of Judaism? </w:t>
      </w:r>
    </w:p>
    <w:p w14:paraId="3FD459B8" w14:textId="677B250A" w:rsidR="001D54FD" w:rsidRDefault="00975176" w:rsidP="00A56395">
      <w:pPr>
        <w:jc w:val="both"/>
      </w:pPr>
      <w:r>
        <w:t xml:space="preserve">The search for answers to these questions </w:t>
      </w:r>
      <w:r w:rsidR="009216F9">
        <w:t xml:space="preserve">will </w:t>
      </w:r>
      <w:r>
        <w:t xml:space="preserve">take us on a fascinating </w:t>
      </w:r>
      <w:r w:rsidR="001D54FD">
        <w:t xml:space="preserve">journey through </w:t>
      </w:r>
      <w:r w:rsidR="001D54FD">
        <w:rPr>
          <w:i/>
        </w:rPr>
        <w:t>halacha</w:t>
      </w:r>
      <w:r w:rsidR="001D54FD">
        <w:t xml:space="preserve">, </w:t>
      </w:r>
      <w:proofErr w:type="spellStart"/>
      <w:r w:rsidR="001D2707">
        <w:rPr>
          <w:i/>
        </w:rPr>
        <w:t>hashkafa</w:t>
      </w:r>
      <w:proofErr w:type="spellEnd"/>
      <w:r w:rsidR="001D54FD">
        <w:t xml:space="preserve">, and Jewish history. It is not my intention to give </w:t>
      </w:r>
      <w:proofErr w:type="spellStart"/>
      <w:r w:rsidR="001D54FD">
        <w:rPr>
          <w:i/>
        </w:rPr>
        <w:t>psak</w:t>
      </w:r>
      <w:proofErr w:type="spellEnd"/>
      <w:r w:rsidR="001D54FD">
        <w:rPr>
          <w:i/>
        </w:rPr>
        <w:t xml:space="preserve"> halacha </w:t>
      </w:r>
      <w:r w:rsidR="001D54FD">
        <w:t>through this article, nor will we delve into</w:t>
      </w:r>
      <w:r w:rsidR="005F260C">
        <w:t xml:space="preserve"> the exact details of how to split one’s money between various competing causes. </w:t>
      </w:r>
      <w:r w:rsidR="007346C3">
        <w:t>T</w:t>
      </w:r>
      <w:r w:rsidR="005F260C">
        <w:t>his will be a presentation of ideas and concepts related to this topic with the aim of informing, rather than persuading or instructing.</w:t>
      </w:r>
    </w:p>
    <w:p w14:paraId="5082ACC7" w14:textId="77777777" w:rsidR="00E2140C" w:rsidRDefault="001D54FD" w:rsidP="00A56395">
      <w:pPr>
        <w:jc w:val="both"/>
      </w:pPr>
      <w:r>
        <w:rPr>
          <w:b/>
        </w:rPr>
        <w:t>The Core Source</w:t>
      </w:r>
      <w:r>
        <w:t xml:space="preserve"> </w:t>
      </w:r>
      <w:r w:rsidR="00E2140C">
        <w:t xml:space="preserve">  </w:t>
      </w:r>
    </w:p>
    <w:p w14:paraId="402B2C54" w14:textId="206048CC" w:rsidR="00A56395" w:rsidRDefault="00A56395" w:rsidP="00A56395">
      <w:pPr>
        <w:jc w:val="both"/>
      </w:pPr>
      <w:r>
        <w:t xml:space="preserve">The core source underpinning the </w:t>
      </w:r>
      <w:r w:rsidR="00FD632B">
        <w:t>discussion regarding</w:t>
      </w:r>
      <w:r w:rsidR="00CE69E7">
        <w:t xml:space="preserve"> providing charitable assistance to non-Jewish people is the </w:t>
      </w:r>
      <w:proofErr w:type="spellStart"/>
      <w:r w:rsidR="00961AEB">
        <w:rPr>
          <w:i/>
          <w:iCs/>
        </w:rPr>
        <w:t>g</w:t>
      </w:r>
      <w:r w:rsidR="00CE69E7">
        <w:rPr>
          <w:i/>
          <w:iCs/>
        </w:rPr>
        <w:t>emara</w:t>
      </w:r>
      <w:proofErr w:type="spellEnd"/>
      <w:r w:rsidR="00CE69E7">
        <w:rPr>
          <w:i/>
          <w:iCs/>
        </w:rPr>
        <w:t xml:space="preserve"> </w:t>
      </w:r>
      <w:r w:rsidR="00CE69E7">
        <w:t xml:space="preserve">in </w:t>
      </w:r>
      <w:proofErr w:type="spellStart"/>
      <w:r w:rsidR="00CE69E7" w:rsidRPr="00423249">
        <w:rPr>
          <w:rPrChange w:id="1" w:author="Mikey Kahan" w:date="2018-11-05T23:04:00Z">
            <w:rPr>
              <w:i/>
              <w:iCs/>
            </w:rPr>
          </w:rPrChange>
        </w:rPr>
        <w:t>Gittin</w:t>
      </w:r>
      <w:proofErr w:type="spellEnd"/>
      <w:r w:rsidR="00CE69E7" w:rsidRPr="00423249">
        <w:rPr>
          <w:rPrChange w:id="2" w:author="Mikey Kahan" w:date="2018-11-05T23:04:00Z">
            <w:rPr>
              <w:i/>
              <w:iCs/>
            </w:rPr>
          </w:rPrChange>
        </w:rPr>
        <w:t xml:space="preserve"> 61a</w:t>
      </w:r>
      <w:r w:rsidR="00CE69E7">
        <w:t>:</w:t>
      </w:r>
    </w:p>
    <w:p w14:paraId="53506AC8" w14:textId="77777777" w:rsidR="007346C3" w:rsidRDefault="007346C3" w:rsidP="007346C3">
      <w:pPr>
        <w:bidi/>
        <w:jc w:val="both"/>
        <w:rPr>
          <w:i/>
          <w:iCs/>
          <w:rtl/>
        </w:rPr>
      </w:pPr>
      <w:r>
        <w:rPr>
          <w:rFonts w:cs="Arial"/>
          <w:i/>
          <w:iCs/>
          <w:rtl/>
        </w:rPr>
        <w:t>ת</w:t>
      </w:r>
      <w:r>
        <w:rPr>
          <w:rFonts w:cs="Arial" w:hint="cs"/>
          <w:i/>
          <w:iCs/>
          <w:rtl/>
        </w:rPr>
        <w:t xml:space="preserve">נו </w:t>
      </w:r>
      <w:r w:rsidRPr="007346C3">
        <w:rPr>
          <w:rFonts w:cs="Arial"/>
          <w:i/>
          <w:iCs/>
          <w:rtl/>
        </w:rPr>
        <w:t>ר</w:t>
      </w:r>
      <w:r>
        <w:rPr>
          <w:rFonts w:cs="Arial" w:hint="cs"/>
          <w:i/>
          <w:iCs/>
          <w:rtl/>
        </w:rPr>
        <w:t>בנן</w:t>
      </w:r>
      <w:r w:rsidRPr="007346C3">
        <w:rPr>
          <w:rFonts w:cs="Arial"/>
          <w:i/>
          <w:iCs/>
          <w:rtl/>
        </w:rPr>
        <w:t>: מפרנסים עניי נכרים עם עניי ישראל, ומבקרין חולי נכרים עם חולי ישראל, וקוברין מתי נכרים עם מתי ישראל, מפני דרכי שלום</w:t>
      </w:r>
      <w:r w:rsidRPr="007346C3">
        <w:rPr>
          <w:i/>
          <w:iCs/>
        </w:rPr>
        <w:t>.</w:t>
      </w:r>
    </w:p>
    <w:p w14:paraId="4F1D5372" w14:textId="679C367C" w:rsidR="00CE69E7" w:rsidRDefault="00CE69E7" w:rsidP="00A56395">
      <w:pPr>
        <w:jc w:val="both"/>
        <w:rPr>
          <w:i/>
          <w:iCs/>
        </w:rPr>
      </w:pPr>
      <w:r>
        <w:rPr>
          <w:i/>
          <w:iCs/>
        </w:rPr>
        <w:t xml:space="preserve">‘Our Rabbis taught, we provide </w:t>
      </w:r>
      <w:r w:rsidR="00B94744">
        <w:rPr>
          <w:i/>
          <w:iCs/>
        </w:rPr>
        <w:t>for the non-Jewish</w:t>
      </w:r>
      <w:r>
        <w:rPr>
          <w:i/>
          <w:iCs/>
        </w:rPr>
        <w:t xml:space="preserve"> poor with Israel’s poor, we visit</w:t>
      </w:r>
      <w:r w:rsidR="00EB2F71">
        <w:rPr>
          <w:i/>
          <w:iCs/>
        </w:rPr>
        <w:t xml:space="preserve"> the</w:t>
      </w:r>
      <w:r w:rsidR="00B94744">
        <w:rPr>
          <w:i/>
          <w:iCs/>
        </w:rPr>
        <w:t xml:space="preserve"> non-Jewish</w:t>
      </w:r>
      <w:r>
        <w:rPr>
          <w:i/>
          <w:iCs/>
        </w:rPr>
        <w:t xml:space="preserve"> sick wit</w:t>
      </w:r>
      <w:r w:rsidR="00EB2F71">
        <w:rPr>
          <w:i/>
          <w:iCs/>
        </w:rPr>
        <w:t>h Israel’s sick, and we bury the</w:t>
      </w:r>
      <w:r w:rsidR="00B94744">
        <w:rPr>
          <w:i/>
          <w:iCs/>
        </w:rPr>
        <w:t xml:space="preserve"> non-Jewish</w:t>
      </w:r>
      <w:r>
        <w:rPr>
          <w:i/>
          <w:iCs/>
        </w:rPr>
        <w:t xml:space="preserve"> dead with Israel’s dead, due to the ways of peace.’</w:t>
      </w:r>
    </w:p>
    <w:p w14:paraId="33171F9F" w14:textId="32A946E2" w:rsidR="00CE69E7" w:rsidRDefault="00CE69E7">
      <w:pPr>
        <w:jc w:val="both"/>
      </w:pPr>
      <w:r>
        <w:t>There are two factors in thi</w:t>
      </w:r>
      <w:r w:rsidR="00FD632B">
        <w:t xml:space="preserve">s source which are elucidated </w:t>
      </w:r>
      <w:r>
        <w:t>by the commentators. First, what does the word ‘</w:t>
      </w:r>
      <w:proofErr w:type="spellStart"/>
      <w:r>
        <w:rPr>
          <w:i/>
          <w:iCs/>
        </w:rPr>
        <w:t>im</w:t>
      </w:r>
      <w:proofErr w:type="spellEnd"/>
      <w:r>
        <w:rPr>
          <w:i/>
          <w:iCs/>
        </w:rPr>
        <w:t>’</w:t>
      </w:r>
      <w:r w:rsidR="007346C3">
        <w:rPr>
          <w:i/>
          <w:iCs/>
        </w:rPr>
        <w:t xml:space="preserve"> </w:t>
      </w:r>
      <w:r w:rsidR="007346C3" w:rsidRPr="00753285">
        <w:t>(</w:t>
      </w:r>
      <w:r w:rsidRPr="00753285">
        <w:t>with</w:t>
      </w:r>
      <w:r w:rsidR="007346C3" w:rsidRPr="00753285">
        <w:t>)</w:t>
      </w:r>
      <w:r>
        <w:rPr>
          <w:i/>
          <w:iCs/>
        </w:rPr>
        <w:t xml:space="preserve"> </w:t>
      </w:r>
      <w:r>
        <w:t xml:space="preserve">mean in practical terms? Second, what does </w:t>
      </w:r>
      <w:r>
        <w:rPr>
          <w:i/>
          <w:iCs/>
        </w:rPr>
        <w:t>‘</w:t>
      </w:r>
      <w:proofErr w:type="spellStart"/>
      <w:r w:rsidR="00501C58">
        <w:rPr>
          <w:i/>
          <w:iCs/>
        </w:rPr>
        <w:t>darchei</w:t>
      </w:r>
      <w:proofErr w:type="spellEnd"/>
      <w:r>
        <w:rPr>
          <w:i/>
          <w:iCs/>
        </w:rPr>
        <w:t xml:space="preserve"> shalom’</w:t>
      </w:r>
      <w:r w:rsidR="007346C3">
        <w:rPr>
          <w:i/>
          <w:iCs/>
        </w:rPr>
        <w:t xml:space="preserve"> </w:t>
      </w:r>
      <w:r w:rsidR="007346C3" w:rsidRPr="00753285">
        <w:t>(</w:t>
      </w:r>
      <w:r w:rsidRPr="00753285">
        <w:t>the ways of peace</w:t>
      </w:r>
      <w:r w:rsidR="007346C3">
        <w:t>)</w:t>
      </w:r>
      <w:r>
        <w:rPr>
          <w:i/>
          <w:iCs/>
        </w:rPr>
        <w:t xml:space="preserve"> </w:t>
      </w:r>
      <w:r>
        <w:t>mean?</w:t>
      </w:r>
    </w:p>
    <w:p w14:paraId="1924DD1F" w14:textId="77777777" w:rsidR="00E03D6C" w:rsidRPr="00463625" w:rsidRDefault="00E03D6C" w:rsidP="00A56395">
      <w:pPr>
        <w:jc w:val="both"/>
        <w:rPr>
          <w:b/>
          <w:bCs/>
        </w:rPr>
      </w:pPr>
      <w:r w:rsidRPr="00463625">
        <w:rPr>
          <w:b/>
          <w:bCs/>
        </w:rPr>
        <w:t xml:space="preserve">The </w:t>
      </w:r>
      <w:proofErr w:type="spellStart"/>
      <w:r w:rsidRPr="00463625">
        <w:rPr>
          <w:b/>
          <w:bCs/>
        </w:rPr>
        <w:t>Particularist</w:t>
      </w:r>
      <w:proofErr w:type="spellEnd"/>
      <w:r w:rsidRPr="00463625">
        <w:rPr>
          <w:b/>
          <w:bCs/>
        </w:rPr>
        <w:t xml:space="preserve"> </w:t>
      </w:r>
      <w:r w:rsidR="00463625" w:rsidRPr="00463625">
        <w:rPr>
          <w:b/>
          <w:bCs/>
        </w:rPr>
        <w:t>Approach</w:t>
      </w:r>
    </w:p>
    <w:p w14:paraId="3643B73E" w14:textId="314A00C4" w:rsidR="00A4206D" w:rsidRDefault="00CE69E7" w:rsidP="00A56395">
      <w:pPr>
        <w:jc w:val="both"/>
      </w:pPr>
      <w:proofErr w:type="spellStart"/>
      <w:r w:rsidRPr="00753285">
        <w:t>Rashi</w:t>
      </w:r>
      <w:proofErr w:type="spellEnd"/>
      <w:r w:rsidR="00753285">
        <w:t xml:space="preserve"> </w:t>
      </w:r>
      <w:r w:rsidR="00D52C14">
        <w:t xml:space="preserve">specifies that whilst one might think that the </w:t>
      </w:r>
      <w:proofErr w:type="spellStart"/>
      <w:r w:rsidR="00961AEB">
        <w:rPr>
          <w:i/>
          <w:iCs/>
        </w:rPr>
        <w:t>g</w:t>
      </w:r>
      <w:r w:rsidR="00D52C14" w:rsidRPr="00D52C14">
        <w:rPr>
          <w:i/>
          <w:iCs/>
        </w:rPr>
        <w:t>emara</w:t>
      </w:r>
      <w:proofErr w:type="spellEnd"/>
      <w:r w:rsidR="00D52C14">
        <w:t xml:space="preserve"> is instructing us to bury non-Jewish corpses </w:t>
      </w:r>
      <w:r w:rsidR="00D52C14" w:rsidRPr="00D52C14">
        <w:t>in the same graves</w:t>
      </w:r>
      <w:r w:rsidR="00D52C14">
        <w:t xml:space="preserve"> as Jewish corpses, it is in fact</w:t>
      </w:r>
      <w:r w:rsidR="00A82351">
        <w:t xml:space="preserve"> only instructing us to bury a</w:t>
      </w:r>
      <w:r w:rsidR="00D52C14">
        <w:t xml:space="preserve"> non-Jewish corpse if it is </w:t>
      </w:r>
      <w:r w:rsidR="00D52C14" w:rsidRPr="00D52C14">
        <w:t>found</w:t>
      </w:r>
      <w:r w:rsidR="00D52C14">
        <w:t xml:space="preserve"> amongst Jewish corpses. The word ‘with’ refers to </w:t>
      </w:r>
      <w:r w:rsidR="00D52C14" w:rsidRPr="00D52C14">
        <w:rPr>
          <w:b/>
          <w:bCs/>
        </w:rPr>
        <w:t>finding</w:t>
      </w:r>
      <w:r w:rsidR="00D52C14">
        <w:t xml:space="preserve"> the corpses in the same physical location</w:t>
      </w:r>
      <w:r w:rsidR="00402A3A">
        <w:t>;</w:t>
      </w:r>
      <w:r w:rsidR="00D52C14">
        <w:t xml:space="preserve"> </w:t>
      </w:r>
      <w:r w:rsidR="00402A3A">
        <w:t>it</w:t>
      </w:r>
      <w:r w:rsidR="00D52C14">
        <w:t xml:space="preserve"> does not refer to the need to </w:t>
      </w:r>
      <w:r w:rsidR="00D52C14" w:rsidRPr="00D52C14">
        <w:rPr>
          <w:b/>
          <w:bCs/>
        </w:rPr>
        <w:t>bury</w:t>
      </w:r>
      <w:r w:rsidR="00D52C14">
        <w:t xml:space="preserve"> the non-Je</w:t>
      </w:r>
      <w:r w:rsidR="00986D90">
        <w:t>wish corpse in the same graves</w:t>
      </w:r>
      <w:r w:rsidR="00D52C14">
        <w:t xml:space="preserve"> as Jewish corpses.</w:t>
      </w:r>
    </w:p>
    <w:p w14:paraId="5ED99C37" w14:textId="43C93C2C" w:rsidR="00FC53FA" w:rsidRDefault="00D52C14" w:rsidP="00A56395">
      <w:pPr>
        <w:jc w:val="both"/>
      </w:pPr>
      <w:proofErr w:type="spellStart"/>
      <w:r w:rsidRPr="00753285">
        <w:t>Rashba</w:t>
      </w:r>
      <w:proofErr w:type="spellEnd"/>
      <w:r>
        <w:t xml:space="preserve"> clarifies </w:t>
      </w:r>
      <w:proofErr w:type="spellStart"/>
      <w:r w:rsidRPr="00753285">
        <w:t>Rashi’s</w:t>
      </w:r>
      <w:proofErr w:type="spellEnd"/>
      <w:r>
        <w:t xml:space="preserve"> position </w:t>
      </w:r>
      <w:r w:rsidR="000948F4">
        <w:t xml:space="preserve">and affirms that according to </w:t>
      </w:r>
      <w:proofErr w:type="spellStart"/>
      <w:r w:rsidR="000948F4" w:rsidRPr="00753285">
        <w:t>Rashi</w:t>
      </w:r>
      <w:proofErr w:type="spellEnd"/>
      <w:r w:rsidR="000948F4">
        <w:rPr>
          <w:i/>
          <w:iCs/>
        </w:rPr>
        <w:t xml:space="preserve">, </w:t>
      </w:r>
      <w:r w:rsidR="000948F4">
        <w:t xml:space="preserve">one would not bury a non-Jewish corpse if one found it without the accompaniment of Jewish corpses. </w:t>
      </w:r>
      <w:r w:rsidR="00986D90" w:rsidRPr="00753285">
        <w:t>Bach</w:t>
      </w:r>
      <w:r w:rsidR="00FC53FA">
        <w:rPr>
          <w:i/>
          <w:iCs/>
        </w:rPr>
        <w:t xml:space="preserve"> </w:t>
      </w:r>
      <w:r w:rsidR="00FC53FA">
        <w:t xml:space="preserve">extends </w:t>
      </w:r>
      <w:proofErr w:type="spellStart"/>
      <w:r w:rsidR="00FC53FA" w:rsidRPr="00753285">
        <w:t>Rashi’s</w:t>
      </w:r>
      <w:proofErr w:type="spellEnd"/>
      <w:r w:rsidR="00FC53FA">
        <w:rPr>
          <w:i/>
          <w:iCs/>
        </w:rPr>
        <w:t xml:space="preserve"> </w:t>
      </w:r>
      <w:r w:rsidR="00FC53FA">
        <w:t>reading</w:t>
      </w:r>
      <w:r w:rsidR="00FC53FA">
        <w:rPr>
          <w:i/>
          <w:iCs/>
        </w:rPr>
        <w:t xml:space="preserve"> </w:t>
      </w:r>
      <w:r w:rsidR="00FC53FA">
        <w:t xml:space="preserve">to apply to the other examples in the </w:t>
      </w:r>
      <w:proofErr w:type="spellStart"/>
      <w:r w:rsidR="00961AEB">
        <w:rPr>
          <w:i/>
          <w:iCs/>
        </w:rPr>
        <w:t>g</w:t>
      </w:r>
      <w:r w:rsidR="00FC53FA">
        <w:rPr>
          <w:i/>
          <w:iCs/>
        </w:rPr>
        <w:t>emara</w:t>
      </w:r>
      <w:proofErr w:type="spellEnd"/>
      <w:r w:rsidR="00FC53FA">
        <w:t>; one would only support non-Jewish poor and visit non-Jewish sick if they a</w:t>
      </w:r>
      <w:r w:rsidR="00961AEB">
        <w:t>re amongst a Jewish population.</w:t>
      </w:r>
      <w:r w:rsidR="00961AEB" w:rsidRPr="00A36484">
        <w:rPr>
          <w:rStyle w:val="FootnoteReference"/>
        </w:rPr>
        <w:footnoteReference w:id="1"/>
      </w:r>
    </w:p>
    <w:p w14:paraId="5D4AC9E3" w14:textId="2F567431" w:rsidR="00FC53FA" w:rsidRDefault="00FC53FA" w:rsidP="00A56395">
      <w:pPr>
        <w:jc w:val="both"/>
      </w:pPr>
      <w:r>
        <w:t xml:space="preserve">The basis for </w:t>
      </w:r>
      <w:proofErr w:type="spellStart"/>
      <w:r w:rsidRPr="00753285">
        <w:t>Rashi’s</w:t>
      </w:r>
      <w:proofErr w:type="spellEnd"/>
      <w:r>
        <w:rPr>
          <w:i/>
          <w:iCs/>
        </w:rPr>
        <w:t xml:space="preserve"> </w:t>
      </w:r>
      <w:r>
        <w:t xml:space="preserve">position is explained by </w:t>
      </w:r>
      <w:del w:id="3" w:author="Mikey Kahan" w:date="2018-10-17T19:27:00Z">
        <w:r w:rsidDel="00D014EB">
          <w:delText xml:space="preserve">the </w:delText>
        </w:r>
      </w:del>
      <w:proofErr w:type="spellStart"/>
      <w:r w:rsidRPr="00753285">
        <w:t>Rashba</w:t>
      </w:r>
      <w:proofErr w:type="spellEnd"/>
      <w:r>
        <w:rPr>
          <w:i/>
          <w:iCs/>
        </w:rPr>
        <w:t xml:space="preserve">. </w:t>
      </w:r>
      <w:proofErr w:type="spellStart"/>
      <w:r w:rsidRPr="00753285">
        <w:t>Rashi</w:t>
      </w:r>
      <w:proofErr w:type="spellEnd"/>
      <w:r>
        <w:rPr>
          <w:i/>
          <w:iCs/>
        </w:rPr>
        <w:t xml:space="preserve"> </w:t>
      </w:r>
      <w:r>
        <w:t xml:space="preserve">understands the concept of </w:t>
      </w:r>
      <w:proofErr w:type="spellStart"/>
      <w:r w:rsidRPr="00501C58">
        <w:rPr>
          <w:i/>
          <w:iCs/>
        </w:rPr>
        <w:t>darchei</w:t>
      </w:r>
      <w:proofErr w:type="spellEnd"/>
      <w:r w:rsidRPr="00501C58">
        <w:rPr>
          <w:i/>
          <w:iCs/>
        </w:rPr>
        <w:t xml:space="preserve"> shalom</w:t>
      </w:r>
      <w:r>
        <w:rPr>
          <w:i/>
          <w:iCs/>
        </w:rPr>
        <w:t xml:space="preserve"> </w:t>
      </w:r>
      <w:r>
        <w:t>to be intrinsically linked with the concept of ‘</w:t>
      </w:r>
      <w:proofErr w:type="spellStart"/>
      <w:r>
        <w:rPr>
          <w:i/>
          <w:iCs/>
        </w:rPr>
        <w:t>mipnei</w:t>
      </w:r>
      <w:proofErr w:type="spellEnd"/>
      <w:r>
        <w:rPr>
          <w:i/>
          <w:iCs/>
        </w:rPr>
        <w:t xml:space="preserve"> </w:t>
      </w:r>
      <w:proofErr w:type="spellStart"/>
      <w:r>
        <w:rPr>
          <w:i/>
          <w:iCs/>
        </w:rPr>
        <w:t>eiva</w:t>
      </w:r>
      <w:proofErr w:type="spellEnd"/>
      <w:r>
        <w:rPr>
          <w:i/>
          <w:iCs/>
        </w:rPr>
        <w:t>’</w:t>
      </w:r>
      <w:r w:rsidR="00961AEB">
        <w:rPr>
          <w:i/>
          <w:iCs/>
        </w:rPr>
        <w:t xml:space="preserve"> </w:t>
      </w:r>
      <w:r w:rsidR="00961AEB" w:rsidRPr="00753285">
        <w:t>(</w:t>
      </w:r>
      <w:r w:rsidRPr="00753285">
        <w:t>because of hate</w:t>
      </w:r>
      <w:r w:rsidR="00961AEB" w:rsidRPr="00753285">
        <w:t>)</w:t>
      </w:r>
      <w:r>
        <w:rPr>
          <w:i/>
          <w:iCs/>
        </w:rPr>
        <w:t xml:space="preserve">. </w:t>
      </w:r>
      <w:proofErr w:type="spellStart"/>
      <w:r>
        <w:rPr>
          <w:i/>
          <w:iCs/>
        </w:rPr>
        <w:t>Mipnei</w:t>
      </w:r>
      <w:proofErr w:type="spellEnd"/>
      <w:r>
        <w:rPr>
          <w:i/>
          <w:iCs/>
        </w:rPr>
        <w:t xml:space="preserve"> </w:t>
      </w:r>
      <w:proofErr w:type="spellStart"/>
      <w:r>
        <w:rPr>
          <w:i/>
          <w:iCs/>
        </w:rPr>
        <w:t>eiva</w:t>
      </w:r>
      <w:proofErr w:type="spellEnd"/>
      <w:r>
        <w:rPr>
          <w:i/>
          <w:iCs/>
        </w:rPr>
        <w:t xml:space="preserve"> </w:t>
      </w:r>
      <w:r>
        <w:t xml:space="preserve">appears in a variety of </w:t>
      </w:r>
      <w:r w:rsidRPr="00753285">
        <w:t>halachi</w:t>
      </w:r>
      <w:r w:rsidR="00810D9B" w:rsidRPr="00753285">
        <w:t>c</w:t>
      </w:r>
      <w:r>
        <w:rPr>
          <w:i/>
          <w:iCs/>
        </w:rPr>
        <w:t xml:space="preserve"> </w:t>
      </w:r>
      <w:r>
        <w:t xml:space="preserve">contexts, with the most notable usage occurring in cases in which an action which would ordinarily only be performed for a fellow Jew, is either permitted or mandated towards non-Jews in order to prevent the festering of anti-Semitic sentiments. For example, it is </w:t>
      </w:r>
      <w:r>
        <w:lastRenderedPageBreak/>
        <w:t>ordinarily forbidden to provide medical or midwifery services to non-Jews</w:t>
      </w:r>
      <w:ins w:id="4" w:author="Moshe Steinberg" w:date="2017-11-03T14:17:00Z">
        <w:r w:rsidR="00961AEB">
          <w:t>.</w:t>
        </w:r>
      </w:ins>
      <w:r>
        <w:t xml:space="preserve"> </w:t>
      </w:r>
      <w:del w:id="5" w:author="Moshe Steinberg" w:date="2017-11-03T14:17:00Z">
        <w:r w:rsidDel="00961AEB">
          <w:delText>h</w:delText>
        </w:r>
      </w:del>
      <w:ins w:id="6" w:author="Moshe Steinberg" w:date="2017-11-03T14:17:00Z">
        <w:r w:rsidR="00961AEB">
          <w:t>H</w:t>
        </w:r>
      </w:ins>
      <w:r>
        <w:t>owever, if there is a concern that this will cause hatred towards Jews, it is permitted.</w:t>
      </w:r>
      <w:r w:rsidRPr="00A36484">
        <w:rPr>
          <w:rStyle w:val="FootnoteReference"/>
        </w:rPr>
        <w:footnoteReference w:id="2"/>
      </w:r>
      <w:r>
        <w:t xml:space="preserve"> </w:t>
      </w:r>
      <w:commentRangeStart w:id="7"/>
      <w:commentRangeStart w:id="8"/>
      <w:commentRangeStart w:id="9"/>
      <w:commentRangeStart w:id="10"/>
      <w:proofErr w:type="spellStart"/>
      <w:r w:rsidRPr="00585AA9">
        <w:t>Rashi’s</w:t>
      </w:r>
      <w:proofErr w:type="spellEnd"/>
      <w:r>
        <w:rPr>
          <w:i/>
          <w:iCs/>
        </w:rPr>
        <w:t xml:space="preserve"> </w:t>
      </w:r>
      <w:r>
        <w:t xml:space="preserve">position of only </w:t>
      </w:r>
      <w:r w:rsidR="000249CE">
        <w:t>aiding</w:t>
      </w:r>
      <w:r>
        <w:t xml:space="preserve"> non-Jews if they are found amongst Jews is congruent with his reading of </w:t>
      </w:r>
      <w:proofErr w:type="spellStart"/>
      <w:r>
        <w:rPr>
          <w:i/>
          <w:iCs/>
        </w:rPr>
        <w:t>darchei</w:t>
      </w:r>
      <w:proofErr w:type="spellEnd"/>
      <w:r>
        <w:rPr>
          <w:i/>
          <w:iCs/>
        </w:rPr>
        <w:t xml:space="preserve"> shalom </w:t>
      </w:r>
      <w:r>
        <w:t xml:space="preserve">as being equated to </w:t>
      </w:r>
      <w:proofErr w:type="spellStart"/>
      <w:r>
        <w:rPr>
          <w:i/>
          <w:iCs/>
        </w:rPr>
        <w:t>mipnei</w:t>
      </w:r>
      <w:proofErr w:type="spellEnd"/>
      <w:r>
        <w:rPr>
          <w:i/>
          <w:iCs/>
        </w:rPr>
        <w:t xml:space="preserve"> </w:t>
      </w:r>
      <w:proofErr w:type="spellStart"/>
      <w:r>
        <w:rPr>
          <w:i/>
          <w:iCs/>
        </w:rPr>
        <w:t>eiva</w:t>
      </w:r>
      <w:proofErr w:type="spellEnd"/>
      <w:r>
        <w:rPr>
          <w:i/>
          <w:iCs/>
        </w:rPr>
        <w:t>.</w:t>
      </w:r>
      <w:commentRangeEnd w:id="7"/>
      <w:r w:rsidR="00961AEB">
        <w:rPr>
          <w:rStyle w:val="CommentReference"/>
        </w:rPr>
        <w:commentReference w:id="7"/>
      </w:r>
      <w:commentRangeEnd w:id="8"/>
      <w:r w:rsidR="00753285">
        <w:rPr>
          <w:rStyle w:val="CommentReference"/>
        </w:rPr>
        <w:commentReference w:id="8"/>
      </w:r>
      <w:commentRangeEnd w:id="9"/>
      <w:r w:rsidR="00753285">
        <w:rPr>
          <w:rStyle w:val="CommentReference"/>
        </w:rPr>
        <w:commentReference w:id="9"/>
      </w:r>
      <w:commentRangeEnd w:id="10"/>
      <w:r w:rsidR="00726218">
        <w:rPr>
          <w:rStyle w:val="CommentReference"/>
        </w:rPr>
        <w:commentReference w:id="10"/>
      </w:r>
      <w:r>
        <w:rPr>
          <w:i/>
          <w:iCs/>
        </w:rPr>
        <w:t xml:space="preserve"> </w:t>
      </w:r>
      <w:r>
        <w:t>The only reasons to perform these actions is to prevent a rise in antisemitism</w:t>
      </w:r>
      <w:r w:rsidR="00961AEB">
        <w:t>.</w:t>
      </w:r>
      <w:r>
        <w:t xml:space="preserve"> </w:t>
      </w:r>
      <w:r w:rsidR="00961AEB">
        <w:t>T</w:t>
      </w:r>
      <w:r>
        <w:t xml:space="preserve">herefore, one only needs to do </w:t>
      </w:r>
      <w:r w:rsidR="00961AEB">
        <w:t xml:space="preserve">these things </w:t>
      </w:r>
      <w:r>
        <w:t xml:space="preserve">if there is a risk of one’s discriminatory behaviour being pointed out and noticed by the non-Jewish population. </w:t>
      </w:r>
    </w:p>
    <w:p w14:paraId="192FF67D" w14:textId="749FCE57" w:rsidR="00FC53FA" w:rsidRDefault="00FC53FA" w:rsidP="00A56395">
      <w:pPr>
        <w:jc w:val="both"/>
      </w:pPr>
      <w:r>
        <w:t xml:space="preserve">The language of the </w:t>
      </w:r>
      <w:r w:rsidRPr="00753285">
        <w:t xml:space="preserve">Shulchan </w:t>
      </w:r>
      <w:proofErr w:type="spellStart"/>
      <w:r w:rsidRPr="00753285">
        <w:t>Aruch</w:t>
      </w:r>
      <w:proofErr w:type="spellEnd"/>
      <w:r>
        <w:rPr>
          <w:i/>
          <w:iCs/>
        </w:rPr>
        <w:t xml:space="preserve"> </w:t>
      </w:r>
      <w:r>
        <w:t xml:space="preserve">may lend itself to a reading consistent with </w:t>
      </w:r>
      <w:proofErr w:type="spellStart"/>
      <w:r w:rsidRPr="00753285">
        <w:t>Rashi’s</w:t>
      </w:r>
      <w:proofErr w:type="spellEnd"/>
      <w:r>
        <w:rPr>
          <w:i/>
          <w:iCs/>
        </w:rPr>
        <w:t xml:space="preserve"> </w:t>
      </w:r>
      <w:r>
        <w:t>view:</w:t>
      </w:r>
      <w:r w:rsidR="00961AEB" w:rsidRPr="00961AEB">
        <w:rPr>
          <w:rStyle w:val="FootnoteReference"/>
        </w:rPr>
        <w:t xml:space="preserve"> </w:t>
      </w:r>
      <w:r w:rsidR="00961AEB" w:rsidRPr="00A36484">
        <w:rPr>
          <w:rStyle w:val="FootnoteReference"/>
        </w:rPr>
        <w:footnoteReference w:id="3"/>
      </w:r>
      <w:r>
        <w:t xml:space="preserve"> </w:t>
      </w:r>
    </w:p>
    <w:p w14:paraId="502182E8" w14:textId="248A9DB0" w:rsidR="00961AEB" w:rsidRDefault="00961AEB" w:rsidP="00585AA9">
      <w:pPr>
        <w:bidi/>
        <w:jc w:val="both"/>
        <w:rPr>
          <w:rFonts w:cs="Arial"/>
        </w:rPr>
      </w:pPr>
      <w:r>
        <w:rPr>
          <w:rFonts w:cs="Arial"/>
          <w:rtl/>
        </w:rPr>
        <w:t>מותר לפרנס ענייהם</w:t>
      </w:r>
      <w:r>
        <w:rPr>
          <w:rFonts w:cs="Arial" w:hint="cs"/>
          <w:rtl/>
        </w:rPr>
        <w:t xml:space="preserve">... </w:t>
      </w:r>
      <w:r>
        <w:rPr>
          <w:rFonts w:cs="Arial"/>
          <w:rtl/>
        </w:rPr>
        <w:t>משום דרכי שלום</w:t>
      </w:r>
      <w:r>
        <w:rPr>
          <w:rFonts w:cs="Arial" w:hint="cs"/>
          <w:rtl/>
        </w:rPr>
        <w:t>.</w:t>
      </w:r>
    </w:p>
    <w:p w14:paraId="5ADA7F20" w14:textId="7A4E2FBF" w:rsidR="00FC53FA" w:rsidRDefault="00FC53FA" w:rsidP="00882EA8">
      <w:pPr>
        <w:jc w:val="both"/>
      </w:pPr>
      <w:r>
        <w:t xml:space="preserve">‘It is </w:t>
      </w:r>
      <w:r>
        <w:rPr>
          <w:b/>
          <w:bCs/>
        </w:rPr>
        <w:t xml:space="preserve">permitted </w:t>
      </w:r>
      <w:r>
        <w:t>to provide for non-Jewish poor…</w:t>
      </w:r>
      <w:r w:rsidR="00961AEB">
        <w:t xml:space="preserve"> due to the ways of peace.</w:t>
      </w:r>
      <w:r>
        <w:t>’</w:t>
      </w:r>
    </w:p>
    <w:p w14:paraId="0B4BD009" w14:textId="1DEC1521" w:rsidR="00FC53FA" w:rsidRDefault="00FC53FA" w:rsidP="00A56395">
      <w:pPr>
        <w:jc w:val="both"/>
      </w:pPr>
      <w:r>
        <w:t>The addition of the word ‘</w:t>
      </w:r>
      <w:proofErr w:type="spellStart"/>
      <w:r>
        <w:rPr>
          <w:i/>
          <w:iCs/>
        </w:rPr>
        <w:t>muttar</w:t>
      </w:r>
      <w:proofErr w:type="spellEnd"/>
      <w:r>
        <w:rPr>
          <w:i/>
          <w:iCs/>
        </w:rPr>
        <w:t>’</w:t>
      </w:r>
      <w:r w:rsidR="00961AEB">
        <w:rPr>
          <w:i/>
          <w:iCs/>
        </w:rPr>
        <w:t xml:space="preserve"> </w:t>
      </w:r>
      <w:r w:rsidR="00961AEB" w:rsidRPr="00753285">
        <w:t>(</w:t>
      </w:r>
      <w:r w:rsidRPr="00753285">
        <w:t>permitted</w:t>
      </w:r>
      <w:r w:rsidR="00961AEB" w:rsidRPr="00753285">
        <w:t>)</w:t>
      </w:r>
      <w:r>
        <w:rPr>
          <w:i/>
          <w:iCs/>
        </w:rPr>
        <w:t xml:space="preserve"> </w:t>
      </w:r>
      <w:r>
        <w:t xml:space="preserve">to an otherwise direct quote from the </w:t>
      </w:r>
      <w:proofErr w:type="spellStart"/>
      <w:r w:rsidR="00961AEB">
        <w:rPr>
          <w:i/>
          <w:iCs/>
        </w:rPr>
        <w:t>g</w:t>
      </w:r>
      <w:r>
        <w:rPr>
          <w:i/>
          <w:iCs/>
        </w:rPr>
        <w:t>emara</w:t>
      </w:r>
      <w:proofErr w:type="spellEnd"/>
      <w:r>
        <w:rPr>
          <w:i/>
          <w:iCs/>
        </w:rPr>
        <w:t xml:space="preserve"> </w:t>
      </w:r>
      <w:r>
        <w:t xml:space="preserve">in </w:t>
      </w:r>
      <w:proofErr w:type="spellStart"/>
      <w:r w:rsidRPr="00423249">
        <w:rPr>
          <w:rPrChange w:id="11" w:author="Mikey Kahan" w:date="2018-11-05T23:06:00Z">
            <w:rPr>
              <w:i/>
              <w:iCs/>
            </w:rPr>
          </w:rPrChange>
        </w:rPr>
        <w:t>Gittin</w:t>
      </w:r>
      <w:proofErr w:type="spellEnd"/>
      <w:r>
        <w:rPr>
          <w:i/>
          <w:iCs/>
        </w:rPr>
        <w:t xml:space="preserve"> </w:t>
      </w:r>
      <w:r>
        <w:t xml:space="preserve">may indicate a post-facto allowance of </w:t>
      </w:r>
      <w:proofErr w:type="gramStart"/>
      <w:r>
        <w:t>providing assistance to</w:t>
      </w:r>
      <w:proofErr w:type="gramEnd"/>
      <w:r>
        <w:t xml:space="preserve"> non-Jews, rather than</w:t>
      </w:r>
      <w:r w:rsidR="00961AEB">
        <w:t xml:space="preserve"> viewing it as</w:t>
      </w:r>
      <w:r>
        <w:t xml:space="preserve"> an ideal. </w:t>
      </w:r>
    </w:p>
    <w:p w14:paraId="7678A1D6" w14:textId="77777777" w:rsidR="00FC53FA" w:rsidRDefault="00FC53FA" w:rsidP="00A56395">
      <w:pPr>
        <w:jc w:val="both"/>
        <w:rPr>
          <w:b/>
          <w:bCs/>
        </w:rPr>
      </w:pPr>
      <w:r>
        <w:rPr>
          <w:b/>
          <w:bCs/>
        </w:rPr>
        <w:t>The Universalist Approach</w:t>
      </w:r>
    </w:p>
    <w:p w14:paraId="0CE59445" w14:textId="19D9D52F" w:rsidR="00FC53FA" w:rsidRDefault="00FC53FA" w:rsidP="00A56395">
      <w:pPr>
        <w:jc w:val="both"/>
      </w:pPr>
      <w:r w:rsidRPr="00753285">
        <w:t>Rambam</w:t>
      </w:r>
      <w:r>
        <w:rPr>
          <w:i/>
          <w:iCs/>
        </w:rPr>
        <w:t xml:space="preserve"> </w:t>
      </w:r>
      <w:r>
        <w:t xml:space="preserve">states in </w:t>
      </w:r>
      <w:proofErr w:type="spellStart"/>
      <w:r w:rsidRPr="00753285">
        <w:t>Mishneh</w:t>
      </w:r>
      <w:proofErr w:type="spellEnd"/>
      <w:r>
        <w:rPr>
          <w:i/>
          <w:iCs/>
        </w:rPr>
        <w:t xml:space="preserve"> </w:t>
      </w:r>
      <w:r w:rsidRPr="00753285">
        <w:t>Torah</w:t>
      </w:r>
      <w:r w:rsidR="00961AEB">
        <w:t>:</w:t>
      </w:r>
      <w:r w:rsidRPr="00A36484">
        <w:rPr>
          <w:rStyle w:val="FootnoteReference"/>
        </w:rPr>
        <w:footnoteReference w:id="4"/>
      </w:r>
    </w:p>
    <w:p w14:paraId="09B90448" w14:textId="03EFEFB5" w:rsidR="002732D8" w:rsidRDefault="002732D8" w:rsidP="00753285">
      <w:pPr>
        <w:bidi/>
        <w:jc w:val="both"/>
      </w:pPr>
      <w:r>
        <w:rPr>
          <w:rFonts w:cs="Arial"/>
          <w:rtl/>
        </w:rPr>
        <w:t xml:space="preserve">אפילו העכו"ם צוו חכמים לבקר חוליהם, ולקבור מתיהם עם מתי ישראל, ולפרנס ענייהם בכלל עניי ישראל, מפני דרכי שלום, הרי נאמר טוב ה' לכל ורחמיו על כל מעשיו, ונאמר דרכיה דרכי נועם וכל נתיבותיה שלום. </w:t>
      </w:r>
    </w:p>
    <w:p w14:paraId="66B590DC" w14:textId="1D9F7786" w:rsidR="00FC53FA" w:rsidRDefault="00FC53FA" w:rsidP="00A56395">
      <w:pPr>
        <w:jc w:val="both"/>
        <w:rPr>
          <w:i/>
          <w:iCs/>
        </w:rPr>
      </w:pPr>
      <w:r>
        <w:rPr>
          <w:i/>
          <w:iCs/>
        </w:rPr>
        <w:t>‘And even for non-Jews – our sages commanded us to visit their sick and bury their dead with the dead of the Jews and give sustenance to their needy among the needy of the Jews – due to the ways of peace. As it is said: “Hashem is good with all and he is merciful upon all of his works” (</w:t>
      </w:r>
      <w:proofErr w:type="spellStart"/>
      <w:r>
        <w:rPr>
          <w:i/>
          <w:iCs/>
        </w:rPr>
        <w:t>Tehilim</w:t>
      </w:r>
      <w:proofErr w:type="spellEnd"/>
      <w:r>
        <w:rPr>
          <w:i/>
          <w:iCs/>
        </w:rPr>
        <w:t xml:space="preserve"> 145:9) and it says: “And its ways are ways of pleasantness and all its paths are peace.” (</w:t>
      </w:r>
      <w:proofErr w:type="spellStart"/>
      <w:r>
        <w:rPr>
          <w:i/>
          <w:iCs/>
        </w:rPr>
        <w:t>Mishlei</w:t>
      </w:r>
      <w:proofErr w:type="spellEnd"/>
      <w:r>
        <w:rPr>
          <w:i/>
          <w:iCs/>
        </w:rPr>
        <w:t xml:space="preserve"> 3:17)</w:t>
      </w:r>
    </w:p>
    <w:p w14:paraId="5E832881" w14:textId="77777777" w:rsidR="00FC53FA" w:rsidRDefault="00FC53FA" w:rsidP="00A56395">
      <w:pPr>
        <w:jc w:val="both"/>
      </w:pPr>
      <w:r>
        <w:t xml:space="preserve">By attaching the concept of </w:t>
      </w:r>
      <w:proofErr w:type="spellStart"/>
      <w:r>
        <w:rPr>
          <w:i/>
          <w:iCs/>
        </w:rPr>
        <w:t>darchei</w:t>
      </w:r>
      <w:proofErr w:type="spellEnd"/>
      <w:r>
        <w:rPr>
          <w:i/>
          <w:iCs/>
        </w:rPr>
        <w:t xml:space="preserve"> shalom </w:t>
      </w:r>
      <w:r>
        <w:t xml:space="preserve">to </w:t>
      </w:r>
      <w:proofErr w:type="spellStart"/>
      <w:r w:rsidRPr="00266FFF">
        <w:rPr>
          <w:i/>
          <w:iCs/>
        </w:rPr>
        <w:t>pesukim</w:t>
      </w:r>
      <w:proofErr w:type="spellEnd"/>
      <w:r>
        <w:t xml:space="preserve"> from </w:t>
      </w:r>
      <w:proofErr w:type="spellStart"/>
      <w:r w:rsidRPr="00266FFF">
        <w:rPr>
          <w:i/>
          <w:iCs/>
        </w:rPr>
        <w:t>Tanach</w:t>
      </w:r>
      <w:proofErr w:type="spellEnd"/>
      <w:r>
        <w:t xml:space="preserve">, </w:t>
      </w:r>
      <w:r w:rsidRPr="00753285">
        <w:t>Rambam</w:t>
      </w:r>
      <w:r>
        <w:t xml:space="preserve"> may be indicating that </w:t>
      </w:r>
      <w:proofErr w:type="spellStart"/>
      <w:r>
        <w:rPr>
          <w:i/>
          <w:iCs/>
        </w:rPr>
        <w:t>darchei</w:t>
      </w:r>
      <w:proofErr w:type="spellEnd"/>
      <w:r>
        <w:rPr>
          <w:i/>
          <w:iCs/>
        </w:rPr>
        <w:t xml:space="preserve"> shalom </w:t>
      </w:r>
      <w:r>
        <w:t xml:space="preserve">is an independent value, rather than a constituent part of the </w:t>
      </w:r>
      <w:proofErr w:type="spellStart"/>
      <w:r>
        <w:rPr>
          <w:i/>
          <w:iCs/>
        </w:rPr>
        <w:t>mipnei</w:t>
      </w:r>
      <w:proofErr w:type="spellEnd"/>
      <w:r>
        <w:rPr>
          <w:i/>
          <w:iCs/>
        </w:rPr>
        <w:t xml:space="preserve"> </w:t>
      </w:r>
      <w:proofErr w:type="spellStart"/>
      <w:r>
        <w:rPr>
          <w:i/>
          <w:iCs/>
        </w:rPr>
        <w:t>eiva</w:t>
      </w:r>
      <w:proofErr w:type="spellEnd"/>
      <w:r>
        <w:rPr>
          <w:i/>
          <w:iCs/>
        </w:rPr>
        <w:t xml:space="preserve"> </w:t>
      </w:r>
      <w:r>
        <w:t xml:space="preserve">system. If </w:t>
      </w:r>
      <w:proofErr w:type="spellStart"/>
      <w:r>
        <w:rPr>
          <w:i/>
          <w:iCs/>
        </w:rPr>
        <w:t>darchei</w:t>
      </w:r>
      <w:proofErr w:type="spellEnd"/>
      <w:r>
        <w:rPr>
          <w:i/>
          <w:iCs/>
        </w:rPr>
        <w:t xml:space="preserve"> shalom </w:t>
      </w:r>
      <w:r>
        <w:t xml:space="preserve">is simply a tool to prevent anti-Semitism, what relevance do the </w:t>
      </w:r>
      <w:proofErr w:type="spellStart"/>
      <w:r>
        <w:t>pesukim</w:t>
      </w:r>
      <w:proofErr w:type="spellEnd"/>
      <w:r>
        <w:t xml:space="preserve"> have? The implication seems to be that just as Hashem is good and merciful with all his creations, so too we, empowered by the principle of </w:t>
      </w:r>
      <w:proofErr w:type="spellStart"/>
      <w:r>
        <w:rPr>
          <w:i/>
          <w:iCs/>
        </w:rPr>
        <w:t>darchei</w:t>
      </w:r>
      <w:proofErr w:type="spellEnd"/>
      <w:r>
        <w:rPr>
          <w:i/>
          <w:iCs/>
        </w:rPr>
        <w:t xml:space="preserve"> shalom</w:t>
      </w:r>
      <w:r>
        <w:t xml:space="preserve">, should mirror this. </w:t>
      </w:r>
    </w:p>
    <w:p w14:paraId="68B5BBDF" w14:textId="6E5C7975" w:rsidR="00FC53FA" w:rsidRDefault="00FC53FA" w:rsidP="00A56395">
      <w:pPr>
        <w:jc w:val="both"/>
      </w:pPr>
      <w:r>
        <w:t xml:space="preserve">This distinction between </w:t>
      </w:r>
      <w:proofErr w:type="spellStart"/>
      <w:r>
        <w:rPr>
          <w:i/>
          <w:iCs/>
        </w:rPr>
        <w:t>darchei</w:t>
      </w:r>
      <w:proofErr w:type="spellEnd"/>
      <w:r>
        <w:rPr>
          <w:i/>
          <w:iCs/>
        </w:rPr>
        <w:t xml:space="preserve"> shalom </w:t>
      </w:r>
      <w:r>
        <w:t xml:space="preserve">and </w:t>
      </w:r>
      <w:proofErr w:type="spellStart"/>
      <w:r>
        <w:rPr>
          <w:i/>
          <w:iCs/>
        </w:rPr>
        <w:t>mipnei</w:t>
      </w:r>
      <w:proofErr w:type="spellEnd"/>
      <w:r>
        <w:rPr>
          <w:i/>
          <w:iCs/>
        </w:rPr>
        <w:t xml:space="preserve"> </w:t>
      </w:r>
      <w:proofErr w:type="spellStart"/>
      <w:r>
        <w:rPr>
          <w:i/>
          <w:iCs/>
        </w:rPr>
        <w:t>eiva</w:t>
      </w:r>
      <w:proofErr w:type="spellEnd"/>
      <w:r>
        <w:rPr>
          <w:i/>
          <w:iCs/>
        </w:rPr>
        <w:t xml:space="preserve"> </w:t>
      </w:r>
      <w:r>
        <w:t xml:space="preserve">is strengthened by the fact that </w:t>
      </w:r>
      <w:r w:rsidRPr="00CD6BBF">
        <w:t>Rambam</w:t>
      </w:r>
      <w:r>
        <w:rPr>
          <w:i/>
          <w:iCs/>
        </w:rPr>
        <w:t xml:space="preserve"> </w:t>
      </w:r>
      <w:r>
        <w:t xml:space="preserve">himself applies the concept of </w:t>
      </w:r>
      <w:proofErr w:type="spellStart"/>
      <w:r>
        <w:rPr>
          <w:i/>
          <w:iCs/>
        </w:rPr>
        <w:t>mipnei</w:t>
      </w:r>
      <w:proofErr w:type="spellEnd"/>
      <w:r>
        <w:rPr>
          <w:i/>
          <w:iCs/>
        </w:rPr>
        <w:t xml:space="preserve"> </w:t>
      </w:r>
      <w:proofErr w:type="spellStart"/>
      <w:r>
        <w:rPr>
          <w:i/>
          <w:iCs/>
        </w:rPr>
        <w:t>eiva</w:t>
      </w:r>
      <w:proofErr w:type="spellEnd"/>
      <w:r>
        <w:rPr>
          <w:i/>
          <w:iCs/>
        </w:rPr>
        <w:t xml:space="preserve"> </w:t>
      </w:r>
      <w:r>
        <w:t>to various scenarios, and yet does not do so here.</w:t>
      </w:r>
      <w:r w:rsidR="008C7019" w:rsidRPr="00A36484">
        <w:rPr>
          <w:rStyle w:val="FootnoteReference"/>
        </w:rPr>
        <w:footnoteReference w:id="5"/>
      </w:r>
      <w:r>
        <w:t xml:space="preserve"> Therefore, it is logical to conclude that </w:t>
      </w:r>
      <w:r>
        <w:rPr>
          <w:i/>
          <w:iCs/>
        </w:rPr>
        <w:t xml:space="preserve">Rambam </w:t>
      </w:r>
      <w:r>
        <w:t>views the two concepts as categorically distinct.</w:t>
      </w:r>
      <w:r w:rsidRPr="00A36484">
        <w:rPr>
          <w:rStyle w:val="FootnoteReference"/>
        </w:rPr>
        <w:footnoteReference w:id="6"/>
      </w:r>
      <w:r>
        <w:t xml:space="preserve"> </w:t>
      </w:r>
    </w:p>
    <w:p w14:paraId="1EF54024" w14:textId="77777777" w:rsidR="00FC53FA" w:rsidRDefault="00FC53FA" w:rsidP="00A56395">
      <w:pPr>
        <w:jc w:val="both"/>
      </w:pPr>
      <w:r>
        <w:t xml:space="preserve">The </w:t>
      </w:r>
      <w:proofErr w:type="spellStart"/>
      <w:r>
        <w:rPr>
          <w:i/>
          <w:iCs/>
        </w:rPr>
        <w:t>pasuk</w:t>
      </w:r>
      <w:proofErr w:type="spellEnd"/>
      <w:r>
        <w:rPr>
          <w:i/>
          <w:iCs/>
        </w:rPr>
        <w:t xml:space="preserve"> </w:t>
      </w:r>
      <w:r>
        <w:t xml:space="preserve">from </w:t>
      </w:r>
      <w:proofErr w:type="spellStart"/>
      <w:r>
        <w:rPr>
          <w:i/>
          <w:iCs/>
        </w:rPr>
        <w:t>Tehilim</w:t>
      </w:r>
      <w:proofErr w:type="spellEnd"/>
      <w:r>
        <w:rPr>
          <w:i/>
          <w:iCs/>
        </w:rPr>
        <w:t xml:space="preserve"> </w:t>
      </w:r>
      <w:r>
        <w:t xml:space="preserve">quoted above is mentioned by </w:t>
      </w:r>
      <w:r w:rsidRPr="00BB5DFB">
        <w:t>Rambam</w:t>
      </w:r>
      <w:r>
        <w:t xml:space="preserve"> elsewhere in </w:t>
      </w:r>
      <w:proofErr w:type="spellStart"/>
      <w:r>
        <w:rPr>
          <w:i/>
          <w:iCs/>
        </w:rPr>
        <w:t>Mishneh</w:t>
      </w:r>
      <w:proofErr w:type="spellEnd"/>
      <w:r>
        <w:rPr>
          <w:i/>
          <w:iCs/>
        </w:rPr>
        <w:t xml:space="preserve"> Torah</w:t>
      </w:r>
      <w:r>
        <w:t>:</w:t>
      </w:r>
      <w:r w:rsidRPr="00A36484">
        <w:rPr>
          <w:rStyle w:val="FootnoteReference"/>
        </w:rPr>
        <w:footnoteReference w:id="7"/>
      </w:r>
    </w:p>
    <w:p w14:paraId="41AA6EA8" w14:textId="3CF7EF2C" w:rsidR="00FC53FA" w:rsidRDefault="00DE24AA" w:rsidP="00BB5DFB">
      <w:pPr>
        <w:bidi/>
        <w:jc w:val="both"/>
      </w:pPr>
      <w:r>
        <w:rPr>
          <w:rFonts w:cs="Arial"/>
          <w:rtl/>
        </w:rPr>
        <w:t xml:space="preserve">ואין האכזריות והעזות מצויה אלא בעכו"ם עובדי ע"ז אבל זרעו של אברהם אבינו והם ישראל שהשפיע להם הקדוש ברוך הוא טובת התורה וצוה אותם בחקים ומשפטים צדיקים רחמנים הם על הכל, וכן במדותיו של </w:t>
      </w:r>
      <w:r>
        <w:rPr>
          <w:rFonts w:cs="Arial"/>
          <w:rtl/>
        </w:rPr>
        <w:lastRenderedPageBreak/>
        <w:t xml:space="preserve">הקדוש ברוך הוא שצונו להדמות בהם הוא אומר ורחמיו על כל מעשיו וכל המרחם מרחמין עליו שנאמר ונתן לך רחמים ורחמך והרבך. </w:t>
      </w:r>
    </w:p>
    <w:p w14:paraId="42640B1B" w14:textId="77777777" w:rsidR="00FC53FA" w:rsidRDefault="00FC53FA" w:rsidP="00A56395">
      <w:pPr>
        <w:jc w:val="both"/>
        <w:rPr>
          <w:i/>
          <w:iCs/>
        </w:rPr>
      </w:pPr>
      <w:r>
        <w:rPr>
          <w:i/>
          <w:iCs/>
        </w:rPr>
        <w:t xml:space="preserve">‘Cruelty and arrogance are only found with idol worshippers, but the </w:t>
      </w:r>
      <w:r w:rsidR="000249CE">
        <w:rPr>
          <w:i/>
          <w:iCs/>
        </w:rPr>
        <w:t xml:space="preserve">descendants of Avraham </w:t>
      </w:r>
      <w:proofErr w:type="spellStart"/>
      <w:r w:rsidR="000249CE">
        <w:rPr>
          <w:i/>
          <w:iCs/>
        </w:rPr>
        <w:t>Avinu</w:t>
      </w:r>
      <w:proofErr w:type="spellEnd"/>
      <w:r w:rsidR="000249CE">
        <w:rPr>
          <w:i/>
          <w:iCs/>
        </w:rPr>
        <w:t xml:space="preserve"> (</w:t>
      </w:r>
      <w:proofErr w:type="spellStart"/>
      <w:r w:rsidR="000249CE">
        <w:rPr>
          <w:i/>
          <w:iCs/>
        </w:rPr>
        <w:t>ie</w:t>
      </w:r>
      <w:proofErr w:type="spellEnd"/>
      <w:r>
        <w:rPr>
          <w:i/>
          <w:iCs/>
        </w:rPr>
        <w:t xml:space="preserve"> </w:t>
      </w:r>
      <w:proofErr w:type="spellStart"/>
      <w:r>
        <w:rPr>
          <w:i/>
          <w:iCs/>
        </w:rPr>
        <w:t>Bnei</w:t>
      </w:r>
      <w:proofErr w:type="spellEnd"/>
      <w:r>
        <w:rPr>
          <w:i/>
          <w:iCs/>
        </w:rPr>
        <w:t xml:space="preserve"> </w:t>
      </w:r>
      <w:proofErr w:type="spellStart"/>
      <w:r>
        <w:rPr>
          <w:i/>
          <w:iCs/>
        </w:rPr>
        <w:t>Yisrael</w:t>
      </w:r>
      <w:proofErr w:type="spellEnd"/>
      <w:r>
        <w:rPr>
          <w:i/>
          <w:iCs/>
        </w:rPr>
        <w:t xml:space="preserve">), who Hashem has granted the goodness of Torah and commanded with the laws and statutes, are righteous and merciful to all. Similarly, with the attributes of Hashem which we are commanded to emulate, it is written </w:t>
      </w:r>
      <w:r w:rsidRPr="00901FA0">
        <w:rPr>
          <w:b/>
          <w:bCs/>
          <w:i/>
          <w:iCs/>
        </w:rPr>
        <w:t xml:space="preserve">“He is merciful </w:t>
      </w:r>
      <w:r>
        <w:rPr>
          <w:b/>
          <w:bCs/>
          <w:i/>
          <w:iCs/>
        </w:rPr>
        <w:t>up</w:t>
      </w:r>
      <w:r w:rsidRPr="00901FA0">
        <w:rPr>
          <w:b/>
          <w:bCs/>
          <w:i/>
          <w:iCs/>
        </w:rPr>
        <w:t>on all</w:t>
      </w:r>
      <w:r>
        <w:rPr>
          <w:b/>
          <w:bCs/>
          <w:i/>
          <w:iCs/>
        </w:rPr>
        <w:t xml:space="preserve"> of</w:t>
      </w:r>
      <w:r w:rsidRPr="00901FA0">
        <w:rPr>
          <w:b/>
          <w:bCs/>
          <w:i/>
          <w:iCs/>
        </w:rPr>
        <w:t xml:space="preserve"> his works</w:t>
      </w:r>
      <w:r>
        <w:rPr>
          <w:b/>
          <w:bCs/>
          <w:i/>
          <w:iCs/>
        </w:rPr>
        <w:t>”</w:t>
      </w:r>
      <w:r w:rsidRPr="00901FA0">
        <w:rPr>
          <w:i/>
          <w:iCs/>
        </w:rPr>
        <w:t xml:space="preserve"> </w:t>
      </w:r>
      <w:r>
        <w:rPr>
          <w:i/>
          <w:iCs/>
        </w:rPr>
        <w:t>(</w:t>
      </w:r>
      <w:proofErr w:type="spellStart"/>
      <w:r>
        <w:rPr>
          <w:i/>
          <w:iCs/>
        </w:rPr>
        <w:t>Tehilim</w:t>
      </w:r>
      <w:proofErr w:type="spellEnd"/>
      <w:r>
        <w:rPr>
          <w:i/>
          <w:iCs/>
        </w:rPr>
        <w:t xml:space="preserve"> 145:9).</w:t>
      </w:r>
      <w:r>
        <w:rPr>
          <w:b/>
          <w:bCs/>
          <w:i/>
          <w:iCs/>
        </w:rPr>
        <w:t xml:space="preserve"> </w:t>
      </w:r>
      <w:r>
        <w:rPr>
          <w:i/>
          <w:iCs/>
        </w:rPr>
        <w:t>Whoever shows mercy unto others will have mercy shown to him. As it says: “He will show you mercy, and be merciful upon you and multiply you.” (</w:t>
      </w:r>
      <w:proofErr w:type="spellStart"/>
      <w:r>
        <w:rPr>
          <w:i/>
          <w:iCs/>
        </w:rPr>
        <w:t>Devarim</w:t>
      </w:r>
      <w:proofErr w:type="spellEnd"/>
      <w:r>
        <w:rPr>
          <w:i/>
          <w:iCs/>
        </w:rPr>
        <w:t xml:space="preserve"> 13:18) </w:t>
      </w:r>
    </w:p>
    <w:p w14:paraId="130AF01D" w14:textId="777CC9E8" w:rsidR="00FC53FA" w:rsidRPr="00925A20" w:rsidRDefault="00FC53FA" w:rsidP="006247A9">
      <w:pPr>
        <w:jc w:val="both"/>
      </w:pPr>
      <w:r w:rsidRPr="00BB5DFB">
        <w:t>Rambam</w:t>
      </w:r>
      <w:r>
        <w:t xml:space="preserve"> links the </w:t>
      </w:r>
      <w:proofErr w:type="spellStart"/>
      <w:r>
        <w:rPr>
          <w:i/>
          <w:iCs/>
        </w:rPr>
        <w:t>pasuk</w:t>
      </w:r>
      <w:proofErr w:type="spellEnd"/>
      <w:r>
        <w:rPr>
          <w:i/>
          <w:iCs/>
        </w:rPr>
        <w:t xml:space="preserve"> </w:t>
      </w:r>
      <w:r>
        <w:t xml:space="preserve">he </w:t>
      </w:r>
      <w:r w:rsidR="003D0F56">
        <w:t xml:space="preserve">used in explanation of </w:t>
      </w:r>
      <w:proofErr w:type="spellStart"/>
      <w:r>
        <w:rPr>
          <w:i/>
          <w:iCs/>
        </w:rPr>
        <w:t>darchei</w:t>
      </w:r>
      <w:proofErr w:type="spellEnd"/>
      <w:r>
        <w:rPr>
          <w:i/>
          <w:iCs/>
        </w:rPr>
        <w:t xml:space="preserve"> shalom </w:t>
      </w:r>
      <w:r>
        <w:t>to one of the fundamental values within Judaism, emulating God.</w:t>
      </w:r>
      <w:r w:rsidRPr="00A36484">
        <w:rPr>
          <w:rStyle w:val="FootnoteReference"/>
        </w:rPr>
        <w:footnoteReference w:id="8"/>
      </w:r>
      <w:r>
        <w:t xml:space="preserve"> Moreover, </w:t>
      </w:r>
      <w:r w:rsidRPr="003F4BD1">
        <w:t>Rambam</w:t>
      </w:r>
      <w:r>
        <w:rPr>
          <w:i/>
          <w:iCs/>
        </w:rPr>
        <w:t xml:space="preserve"> </w:t>
      </w:r>
      <w:r>
        <w:t>applies the concept of emulating God specifically to actions associated with being compassionate and merciful to all his creations.</w:t>
      </w:r>
      <w:r w:rsidRPr="00A36484">
        <w:rPr>
          <w:rStyle w:val="FootnoteReference"/>
        </w:rPr>
        <w:footnoteReference w:id="9"/>
      </w:r>
      <w:r>
        <w:t xml:space="preserve"> </w:t>
      </w:r>
    </w:p>
    <w:p w14:paraId="25AA5231" w14:textId="5E6FB4DA" w:rsidR="00FC53FA" w:rsidRPr="00BB5DFB" w:rsidRDefault="00FC53FA" w:rsidP="006247A9">
      <w:pPr>
        <w:jc w:val="both"/>
      </w:pPr>
      <w:r>
        <w:t xml:space="preserve">The </w:t>
      </w:r>
      <w:proofErr w:type="spellStart"/>
      <w:r w:rsidR="003D0F56" w:rsidRPr="00BB5DFB">
        <w:rPr>
          <w:i/>
          <w:iCs/>
        </w:rPr>
        <w:t>g</w:t>
      </w:r>
      <w:r w:rsidRPr="00BB5DFB">
        <w:rPr>
          <w:i/>
          <w:iCs/>
        </w:rPr>
        <w:t>emara</w:t>
      </w:r>
      <w:proofErr w:type="spellEnd"/>
      <w:r>
        <w:rPr>
          <w:i/>
          <w:iCs/>
        </w:rPr>
        <w:t xml:space="preserve"> </w:t>
      </w:r>
      <w:r>
        <w:t xml:space="preserve">further emphasises the centrality of the concept of </w:t>
      </w:r>
      <w:proofErr w:type="spellStart"/>
      <w:r>
        <w:rPr>
          <w:i/>
          <w:iCs/>
        </w:rPr>
        <w:t>darchei</w:t>
      </w:r>
      <w:proofErr w:type="spellEnd"/>
      <w:r>
        <w:rPr>
          <w:i/>
          <w:iCs/>
        </w:rPr>
        <w:t xml:space="preserve"> shalom</w:t>
      </w:r>
      <w:r>
        <w:t>.</w:t>
      </w:r>
      <w:r w:rsidR="003D0F56" w:rsidRPr="00A36484">
        <w:rPr>
          <w:rStyle w:val="FootnoteReference"/>
        </w:rPr>
        <w:footnoteReference w:id="10"/>
      </w:r>
      <w:r>
        <w:t xml:space="preserve"> </w:t>
      </w:r>
      <w:proofErr w:type="spellStart"/>
      <w:r w:rsidRPr="00BB5DFB">
        <w:t>Rav</w:t>
      </w:r>
      <w:proofErr w:type="spellEnd"/>
      <w:r>
        <w:rPr>
          <w:i/>
          <w:iCs/>
        </w:rPr>
        <w:t xml:space="preserve"> </w:t>
      </w:r>
      <w:r w:rsidRPr="00BB5DFB">
        <w:t>Yosef</w:t>
      </w:r>
      <w:r>
        <w:rPr>
          <w:i/>
          <w:iCs/>
        </w:rPr>
        <w:t xml:space="preserve"> </w:t>
      </w:r>
      <w:r>
        <w:t xml:space="preserve">suggests that the basis for the requirement to call a </w:t>
      </w:r>
      <w:r>
        <w:rPr>
          <w:i/>
          <w:iCs/>
        </w:rPr>
        <w:t xml:space="preserve">kohen </w:t>
      </w:r>
      <w:r>
        <w:t xml:space="preserve">to the </w:t>
      </w:r>
      <w:r>
        <w:rPr>
          <w:i/>
          <w:iCs/>
        </w:rPr>
        <w:t xml:space="preserve">Torah </w:t>
      </w:r>
      <w:r>
        <w:t xml:space="preserve">before a </w:t>
      </w:r>
      <w:proofErr w:type="spellStart"/>
      <w:r>
        <w:rPr>
          <w:i/>
          <w:iCs/>
        </w:rPr>
        <w:t>levi</w:t>
      </w:r>
      <w:proofErr w:type="spellEnd"/>
      <w:r>
        <w:t xml:space="preserve"> is </w:t>
      </w:r>
      <w:proofErr w:type="spellStart"/>
      <w:r>
        <w:rPr>
          <w:i/>
          <w:iCs/>
        </w:rPr>
        <w:t>darchei</w:t>
      </w:r>
      <w:proofErr w:type="spellEnd"/>
      <w:r>
        <w:rPr>
          <w:i/>
          <w:iCs/>
        </w:rPr>
        <w:t xml:space="preserve"> shalom. </w:t>
      </w:r>
      <w:proofErr w:type="spellStart"/>
      <w:r w:rsidRPr="00BB5DFB">
        <w:t>Abaye</w:t>
      </w:r>
      <w:proofErr w:type="spellEnd"/>
      <w:r>
        <w:rPr>
          <w:i/>
          <w:iCs/>
        </w:rPr>
        <w:t xml:space="preserve"> </w:t>
      </w:r>
      <w:r>
        <w:t>challenge</w:t>
      </w:r>
      <w:r w:rsidR="003D0F56">
        <w:t>s</w:t>
      </w:r>
      <w:r>
        <w:t xml:space="preserve"> this suggestion, pointing out that this requirement is surely </w:t>
      </w:r>
      <w:proofErr w:type="spellStart"/>
      <w:r>
        <w:rPr>
          <w:i/>
          <w:iCs/>
        </w:rPr>
        <w:t>d</w:t>
      </w:r>
      <w:r w:rsidR="003D0F56">
        <w:rPr>
          <w:i/>
          <w:iCs/>
        </w:rPr>
        <w:t>’</w:t>
      </w:r>
      <w:r>
        <w:rPr>
          <w:i/>
          <w:iCs/>
        </w:rPr>
        <w:t>oraysa</w:t>
      </w:r>
      <w:proofErr w:type="spellEnd"/>
      <w:r w:rsidR="00BB5DFB">
        <w:rPr>
          <w:i/>
          <w:iCs/>
        </w:rPr>
        <w:t xml:space="preserve"> (Torah mandated).</w:t>
      </w:r>
      <w:r>
        <w:rPr>
          <w:i/>
          <w:iCs/>
        </w:rPr>
        <w:t xml:space="preserve"> </w:t>
      </w:r>
      <w:proofErr w:type="spellStart"/>
      <w:r w:rsidRPr="00BB5DFB">
        <w:t>Rav</w:t>
      </w:r>
      <w:proofErr w:type="spellEnd"/>
      <w:r>
        <w:rPr>
          <w:i/>
          <w:iCs/>
        </w:rPr>
        <w:t xml:space="preserve"> </w:t>
      </w:r>
      <w:r w:rsidRPr="00BB5DFB">
        <w:t>Yosef</w:t>
      </w:r>
      <w:r>
        <w:rPr>
          <w:i/>
          <w:iCs/>
        </w:rPr>
        <w:t xml:space="preserve"> </w:t>
      </w:r>
      <w:r>
        <w:t xml:space="preserve">responds that it is </w:t>
      </w:r>
      <w:proofErr w:type="spellStart"/>
      <w:r>
        <w:rPr>
          <w:i/>
          <w:iCs/>
        </w:rPr>
        <w:t>d</w:t>
      </w:r>
      <w:r w:rsidR="003D0F56">
        <w:rPr>
          <w:i/>
          <w:iCs/>
        </w:rPr>
        <w:t>’</w:t>
      </w:r>
      <w:r>
        <w:rPr>
          <w:i/>
          <w:iCs/>
        </w:rPr>
        <w:t>oraysa</w:t>
      </w:r>
      <w:proofErr w:type="spellEnd"/>
      <w:r>
        <w:rPr>
          <w:i/>
          <w:iCs/>
        </w:rPr>
        <w:t xml:space="preserve"> </w:t>
      </w:r>
      <w:r>
        <w:t xml:space="preserve">and </w:t>
      </w:r>
      <w:proofErr w:type="spellStart"/>
      <w:r>
        <w:rPr>
          <w:i/>
          <w:iCs/>
        </w:rPr>
        <w:t>darchei</w:t>
      </w:r>
      <w:proofErr w:type="spellEnd"/>
      <w:r>
        <w:rPr>
          <w:i/>
          <w:iCs/>
        </w:rPr>
        <w:t xml:space="preserve"> shalom. </w:t>
      </w:r>
      <w:r>
        <w:t xml:space="preserve">The </w:t>
      </w:r>
      <w:proofErr w:type="spellStart"/>
      <w:r w:rsidR="003D0F56">
        <w:rPr>
          <w:i/>
          <w:iCs/>
        </w:rPr>
        <w:t>g</w:t>
      </w:r>
      <w:r>
        <w:rPr>
          <w:i/>
          <w:iCs/>
        </w:rPr>
        <w:t>emara</w:t>
      </w:r>
      <w:proofErr w:type="spellEnd"/>
      <w:r>
        <w:rPr>
          <w:i/>
          <w:iCs/>
        </w:rPr>
        <w:t xml:space="preserve"> </w:t>
      </w:r>
      <w:r>
        <w:t xml:space="preserve">concludes: </w:t>
      </w:r>
      <w:r w:rsidRPr="00BB5DFB">
        <w:t xml:space="preserve">‘But the whole Torah </w:t>
      </w:r>
      <w:r w:rsidRPr="003D0F56">
        <w:t xml:space="preserve">is </w:t>
      </w:r>
      <w:r w:rsidRPr="00BB5DFB">
        <w:t>due to the ways of peace. As it says: “its ways are ways of pleasantness and all its paths are peace.”’</w:t>
      </w:r>
    </w:p>
    <w:p w14:paraId="121FEA7C" w14:textId="3F86A3E0" w:rsidR="00FC53FA" w:rsidRDefault="00FC53FA" w:rsidP="006247A9">
      <w:pPr>
        <w:jc w:val="both"/>
      </w:pPr>
      <w:commentRangeStart w:id="13"/>
      <w:commentRangeStart w:id="14"/>
      <w:commentRangeStart w:id="15"/>
      <w:commentRangeStart w:id="16"/>
      <w:r>
        <w:t xml:space="preserve">Whilst it is important to note that this </w:t>
      </w:r>
      <w:proofErr w:type="spellStart"/>
      <w:r w:rsidR="003D0F56">
        <w:rPr>
          <w:i/>
          <w:iCs/>
        </w:rPr>
        <w:t>g</w:t>
      </w:r>
      <w:r>
        <w:rPr>
          <w:i/>
          <w:iCs/>
        </w:rPr>
        <w:t>emara</w:t>
      </w:r>
      <w:proofErr w:type="spellEnd"/>
      <w:r>
        <w:rPr>
          <w:i/>
          <w:iCs/>
        </w:rPr>
        <w:t xml:space="preserve"> </w:t>
      </w:r>
      <w:r>
        <w:t xml:space="preserve">is not discussing </w:t>
      </w:r>
      <w:proofErr w:type="spellStart"/>
      <w:r>
        <w:rPr>
          <w:i/>
          <w:iCs/>
        </w:rPr>
        <w:t>darchei</w:t>
      </w:r>
      <w:proofErr w:type="spellEnd"/>
      <w:r>
        <w:rPr>
          <w:i/>
          <w:iCs/>
        </w:rPr>
        <w:t xml:space="preserve"> shalom </w:t>
      </w:r>
      <w:r>
        <w:t xml:space="preserve">in context of providing charity to non-Jewish people, the fact that it concludes in a similar fashion to </w:t>
      </w:r>
      <w:r w:rsidRPr="00BB5DFB">
        <w:t>Rambam</w:t>
      </w:r>
      <w:r>
        <w:rPr>
          <w:i/>
          <w:iCs/>
        </w:rPr>
        <w:t xml:space="preserve"> </w:t>
      </w:r>
      <w:r>
        <w:t xml:space="preserve">as asserting the intrinsic and central value of </w:t>
      </w:r>
      <w:proofErr w:type="spellStart"/>
      <w:r>
        <w:rPr>
          <w:i/>
          <w:iCs/>
        </w:rPr>
        <w:t>darchei</w:t>
      </w:r>
      <w:proofErr w:type="spellEnd"/>
      <w:r>
        <w:rPr>
          <w:i/>
          <w:iCs/>
        </w:rPr>
        <w:t xml:space="preserve"> shalom </w:t>
      </w:r>
      <w:r>
        <w:t xml:space="preserve">in context of the whole </w:t>
      </w:r>
      <w:r>
        <w:rPr>
          <w:i/>
          <w:iCs/>
        </w:rPr>
        <w:t xml:space="preserve">Torah </w:t>
      </w:r>
      <w:r>
        <w:t>remains instructive.</w:t>
      </w:r>
      <w:commentRangeEnd w:id="13"/>
      <w:r w:rsidR="003D0F56">
        <w:rPr>
          <w:rStyle w:val="CommentReference"/>
        </w:rPr>
        <w:commentReference w:id="13"/>
      </w:r>
      <w:commentRangeEnd w:id="14"/>
      <w:r w:rsidR="00BB5DFB">
        <w:rPr>
          <w:rStyle w:val="CommentReference"/>
        </w:rPr>
        <w:commentReference w:id="14"/>
      </w:r>
      <w:commentRangeEnd w:id="15"/>
      <w:r w:rsidR="00BB5DFB">
        <w:rPr>
          <w:rStyle w:val="CommentReference"/>
        </w:rPr>
        <w:commentReference w:id="15"/>
      </w:r>
      <w:commentRangeEnd w:id="16"/>
      <w:r w:rsidR="00867BB1">
        <w:rPr>
          <w:rStyle w:val="CommentReference"/>
        </w:rPr>
        <w:commentReference w:id="16"/>
      </w:r>
      <w:r>
        <w:t xml:space="preserve"> It should also be noted that the </w:t>
      </w:r>
      <w:proofErr w:type="spellStart"/>
      <w:r>
        <w:rPr>
          <w:i/>
          <w:iCs/>
        </w:rPr>
        <w:t>pasuk</w:t>
      </w:r>
      <w:proofErr w:type="spellEnd"/>
      <w:r>
        <w:rPr>
          <w:i/>
          <w:iCs/>
        </w:rPr>
        <w:t xml:space="preserve"> </w:t>
      </w:r>
      <w:r>
        <w:t xml:space="preserve">quoted in the </w:t>
      </w:r>
      <w:proofErr w:type="spellStart"/>
      <w:r w:rsidR="003D0F56">
        <w:rPr>
          <w:i/>
          <w:iCs/>
        </w:rPr>
        <w:t>g</w:t>
      </w:r>
      <w:r>
        <w:rPr>
          <w:i/>
          <w:iCs/>
        </w:rPr>
        <w:t>emara</w:t>
      </w:r>
      <w:proofErr w:type="spellEnd"/>
      <w:r>
        <w:rPr>
          <w:i/>
          <w:iCs/>
        </w:rPr>
        <w:t xml:space="preserve"> </w:t>
      </w:r>
      <w:r>
        <w:t xml:space="preserve">in support of its assertion is the same as the second </w:t>
      </w:r>
      <w:proofErr w:type="spellStart"/>
      <w:r>
        <w:rPr>
          <w:i/>
          <w:iCs/>
        </w:rPr>
        <w:t>pasuk</w:t>
      </w:r>
      <w:proofErr w:type="spellEnd"/>
      <w:r>
        <w:rPr>
          <w:i/>
          <w:iCs/>
        </w:rPr>
        <w:t xml:space="preserve"> </w:t>
      </w:r>
      <w:r>
        <w:t xml:space="preserve">which </w:t>
      </w:r>
      <w:r w:rsidRPr="00BB5DFB">
        <w:t>Rambam</w:t>
      </w:r>
      <w:r>
        <w:rPr>
          <w:i/>
          <w:iCs/>
        </w:rPr>
        <w:t xml:space="preserve"> </w:t>
      </w:r>
      <w:r>
        <w:t xml:space="preserve">quoted in relation to </w:t>
      </w:r>
      <w:proofErr w:type="spellStart"/>
      <w:r>
        <w:rPr>
          <w:i/>
          <w:iCs/>
        </w:rPr>
        <w:t>darchei</w:t>
      </w:r>
      <w:proofErr w:type="spellEnd"/>
      <w:r>
        <w:rPr>
          <w:i/>
          <w:iCs/>
        </w:rPr>
        <w:t xml:space="preserve"> shalom </w:t>
      </w:r>
      <w:r>
        <w:t xml:space="preserve">in </w:t>
      </w:r>
      <w:r w:rsidR="003D0F56">
        <w:t xml:space="preserve">the </w:t>
      </w:r>
      <w:r>
        <w:t xml:space="preserve">context of compassion to all of God’s creations. </w:t>
      </w:r>
    </w:p>
    <w:p w14:paraId="6D7351DD" w14:textId="7AB3B4CB" w:rsidR="00FC53FA" w:rsidRDefault="00BB5DFB" w:rsidP="006247A9">
      <w:pPr>
        <w:jc w:val="both"/>
      </w:pPr>
      <w:r>
        <w:t xml:space="preserve">In line with </w:t>
      </w:r>
      <w:commentRangeStart w:id="17"/>
      <w:r>
        <w:t xml:space="preserve">his </w:t>
      </w:r>
      <w:commentRangeEnd w:id="17"/>
      <w:r w:rsidR="00344345">
        <w:rPr>
          <w:rStyle w:val="CommentReference"/>
        </w:rPr>
        <w:commentReference w:id="17"/>
      </w:r>
      <w:r>
        <w:t xml:space="preserve">understanding of </w:t>
      </w:r>
      <w:proofErr w:type="spellStart"/>
      <w:r w:rsidR="00FC53FA">
        <w:rPr>
          <w:i/>
          <w:iCs/>
        </w:rPr>
        <w:t>darchei</w:t>
      </w:r>
      <w:proofErr w:type="spellEnd"/>
      <w:r w:rsidR="00FC53FA">
        <w:rPr>
          <w:i/>
          <w:iCs/>
        </w:rPr>
        <w:t xml:space="preserve"> shalom</w:t>
      </w:r>
      <w:r>
        <w:rPr>
          <w:i/>
          <w:iCs/>
        </w:rPr>
        <w:t>,</w:t>
      </w:r>
      <w:r w:rsidR="00FC53FA">
        <w:t xml:space="preserve"> </w:t>
      </w:r>
      <w:proofErr w:type="spellStart"/>
      <w:r w:rsidR="00FC53FA" w:rsidRPr="00BB5DFB">
        <w:t>Rashba</w:t>
      </w:r>
      <w:proofErr w:type="spellEnd"/>
      <w:r w:rsidR="00FC53FA">
        <w:rPr>
          <w:i/>
          <w:iCs/>
        </w:rPr>
        <w:t xml:space="preserve"> </w:t>
      </w:r>
      <w:r w:rsidR="00FC53FA">
        <w:t>asserts that by using the word ‘</w:t>
      </w:r>
      <w:proofErr w:type="spellStart"/>
      <w:r w:rsidR="00FC53FA" w:rsidRPr="00AB2886">
        <w:rPr>
          <w:i/>
          <w:iCs/>
        </w:rPr>
        <w:t>ím</w:t>
      </w:r>
      <w:proofErr w:type="spellEnd"/>
      <w:r w:rsidR="00FC53FA" w:rsidRPr="00AB2886">
        <w:rPr>
          <w:i/>
          <w:iCs/>
        </w:rPr>
        <w:t>’</w:t>
      </w:r>
      <w:r w:rsidR="003D0F56">
        <w:rPr>
          <w:i/>
          <w:iCs/>
        </w:rPr>
        <w:t xml:space="preserve"> </w:t>
      </w:r>
      <w:r w:rsidR="003D0F56" w:rsidRPr="00BB5DFB">
        <w:t>(</w:t>
      </w:r>
      <w:r w:rsidR="00FC53FA" w:rsidRPr="00BB5DFB">
        <w:t>with</w:t>
      </w:r>
      <w:r w:rsidR="003D0F56" w:rsidRPr="003D0F56">
        <w:t>)</w:t>
      </w:r>
      <w:r w:rsidR="00FC53FA">
        <w:t xml:space="preserve">, the </w:t>
      </w:r>
      <w:proofErr w:type="spellStart"/>
      <w:r w:rsidR="003D0F56">
        <w:rPr>
          <w:i/>
          <w:iCs/>
        </w:rPr>
        <w:t>g</w:t>
      </w:r>
      <w:r w:rsidR="00FC53FA">
        <w:rPr>
          <w:i/>
          <w:iCs/>
        </w:rPr>
        <w:t>emara</w:t>
      </w:r>
      <w:proofErr w:type="spellEnd"/>
      <w:r w:rsidR="00FC53FA">
        <w:rPr>
          <w:i/>
          <w:iCs/>
        </w:rPr>
        <w:t xml:space="preserve"> </w:t>
      </w:r>
      <w:r w:rsidR="00FC53FA">
        <w:t xml:space="preserve">is </w:t>
      </w:r>
      <w:r w:rsidR="00FC53FA" w:rsidRPr="00566ED2">
        <w:rPr>
          <w:b/>
          <w:bCs/>
        </w:rPr>
        <w:t>not</w:t>
      </w:r>
      <w:r w:rsidR="00FC53FA">
        <w:t xml:space="preserve"> limiting the requirement of assisting non-Jews to a situation in which the non-Jewish population is interspersed amongst the Jewish population as per </w:t>
      </w:r>
      <w:proofErr w:type="spellStart"/>
      <w:r w:rsidR="00FC53FA">
        <w:rPr>
          <w:i/>
          <w:iCs/>
        </w:rPr>
        <w:t>Rashi’s</w:t>
      </w:r>
      <w:proofErr w:type="spellEnd"/>
      <w:r w:rsidR="00FC53FA">
        <w:rPr>
          <w:i/>
          <w:iCs/>
        </w:rPr>
        <w:t xml:space="preserve"> </w:t>
      </w:r>
      <w:r w:rsidR="00FC53FA">
        <w:t>interpretation.</w:t>
      </w:r>
      <w:r w:rsidR="00451A53" w:rsidRPr="00A36484">
        <w:rPr>
          <w:rStyle w:val="FootnoteReference"/>
        </w:rPr>
        <w:footnoteReference w:id="11"/>
      </w:r>
      <w:r w:rsidR="00FC53FA">
        <w:t xml:space="preserve"> Rather, read </w:t>
      </w:r>
      <w:r w:rsidR="00FC53FA">
        <w:rPr>
          <w:i/>
          <w:iCs/>
        </w:rPr>
        <w:t xml:space="preserve">‘with’ </w:t>
      </w:r>
      <w:r w:rsidR="00FC53FA">
        <w:t xml:space="preserve">in an inclusive sense, as equivalent to the word </w:t>
      </w:r>
      <w:r w:rsidR="00451A53">
        <w:rPr>
          <w:i/>
          <w:iCs/>
        </w:rPr>
        <w:t>’</w:t>
      </w:r>
      <w:proofErr w:type="spellStart"/>
      <w:r w:rsidR="00451A53">
        <w:rPr>
          <w:i/>
          <w:iCs/>
        </w:rPr>
        <w:t>k’shem</w:t>
      </w:r>
      <w:proofErr w:type="spellEnd"/>
      <w:r w:rsidR="00451A53">
        <w:rPr>
          <w:i/>
          <w:iCs/>
        </w:rPr>
        <w:t xml:space="preserve">’ </w:t>
      </w:r>
      <w:r w:rsidR="00451A53" w:rsidRPr="00451A53">
        <w:t>(just as)</w:t>
      </w:r>
      <w:r w:rsidR="00FC53FA" w:rsidRPr="003C5B62">
        <w:rPr>
          <w:i/>
          <w:iCs/>
        </w:rPr>
        <w:t>.</w:t>
      </w:r>
      <w:r w:rsidR="00FC53FA">
        <w:t xml:space="preserve"> </w:t>
      </w:r>
      <w:proofErr w:type="spellStart"/>
      <w:r w:rsidR="00FC53FA" w:rsidRPr="00451A53">
        <w:t>Rashba</w:t>
      </w:r>
      <w:proofErr w:type="spellEnd"/>
      <w:r w:rsidR="00FC53FA">
        <w:rPr>
          <w:i/>
          <w:iCs/>
        </w:rPr>
        <w:t xml:space="preserve"> </w:t>
      </w:r>
      <w:r w:rsidR="00FC53FA">
        <w:t xml:space="preserve">points out that </w:t>
      </w:r>
      <w:ins w:id="19" w:author="Mikey Kahan" w:date="2018-11-05T23:12:00Z">
        <w:r w:rsidR="00F7116A">
          <w:t xml:space="preserve">the </w:t>
        </w:r>
      </w:ins>
      <w:proofErr w:type="spellStart"/>
      <w:r w:rsidR="00FC53FA">
        <w:rPr>
          <w:i/>
          <w:iCs/>
        </w:rPr>
        <w:t>Yerushalmi</w:t>
      </w:r>
      <w:proofErr w:type="spellEnd"/>
      <w:r w:rsidR="00FC53FA">
        <w:rPr>
          <w:i/>
          <w:iCs/>
        </w:rPr>
        <w:t xml:space="preserve"> </w:t>
      </w:r>
      <w:r w:rsidR="00FC53FA">
        <w:t xml:space="preserve">in </w:t>
      </w:r>
      <w:proofErr w:type="spellStart"/>
      <w:r w:rsidR="00FC53FA" w:rsidRPr="00F7116A">
        <w:rPr>
          <w:rPrChange w:id="20" w:author="Mikey Kahan" w:date="2018-11-05T23:12:00Z">
            <w:rPr>
              <w:i/>
              <w:iCs/>
            </w:rPr>
          </w:rPrChange>
        </w:rPr>
        <w:t>Gittin</w:t>
      </w:r>
      <w:proofErr w:type="spellEnd"/>
      <w:r w:rsidR="00FC53FA">
        <w:rPr>
          <w:i/>
          <w:iCs/>
        </w:rPr>
        <w:t xml:space="preserve"> </w:t>
      </w:r>
      <w:r w:rsidR="00FC53FA">
        <w:t xml:space="preserve">does not employ the word </w:t>
      </w:r>
      <w:r w:rsidR="00FC53FA">
        <w:rPr>
          <w:i/>
          <w:iCs/>
        </w:rPr>
        <w:t>‘</w:t>
      </w:r>
      <w:proofErr w:type="spellStart"/>
      <w:r w:rsidR="00FC53FA">
        <w:rPr>
          <w:i/>
          <w:iCs/>
        </w:rPr>
        <w:t>im</w:t>
      </w:r>
      <w:proofErr w:type="spellEnd"/>
      <w:r w:rsidR="00FC53FA">
        <w:rPr>
          <w:i/>
          <w:iCs/>
        </w:rPr>
        <w:t>´</w:t>
      </w:r>
      <w:r w:rsidR="00FC53FA">
        <w:t xml:space="preserve"> at all, simply stating: “support the poor of the Jews </w:t>
      </w:r>
      <w:r w:rsidR="00FC53FA">
        <w:rPr>
          <w:b/>
          <w:bCs/>
        </w:rPr>
        <w:t xml:space="preserve">and </w:t>
      </w:r>
      <w:r w:rsidR="00FC53FA">
        <w:t xml:space="preserve">the poor of the non-Jews…” Furthermore, the </w:t>
      </w:r>
      <w:proofErr w:type="spellStart"/>
      <w:r w:rsidR="00FC53FA">
        <w:rPr>
          <w:i/>
          <w:iCs/>
        </w:rPr>
        <w:t>Tosefta</w:t>
      </w:r>
      <w:proofErr w:type="spellEnd"/>
      <w:r w:rsidR="00FC53FA">
        <w:rPr>
          <w:i/>
          <w:iCs/>
        </w:rPr>
        <w:t xml:space="preserve"> </w:t>
      </w:r>
      <w:r w:rsidR="00FC53FA">
        <w:t xml:space="preserve">wholly dispenses with any mention of Jews, simply stating: “eulogise the dead of the non-Jews and comfort their mourners due to the ways of </w:t>
      </w:r>
      <w:r w:rsidR="00FC53FA">
        <w:lastRenderedPageBreak/>
        <w:t>peace.”</w:t>
      </w:r>
      <w:r w:rsidR="00FC53FA" w:rsidRPr="00A36484">
        <w:rPr>
          <w:rStyle w:val="FootnoteReference"/>
        </w:rPr>
        <w:footnoteReference w:id="12"/>
      </w:r>
      <w:r w:rsidR="00FC53FA">
        <w:t xml:space="preserve"> </w:t>
      </w:r>
      <w:proofErr w:type="spellStart"/>
      <w:r w:rsidR="00FC53FA" w:rsidRPr="00451A53">
        <w:t>Rashba</w:t>
      </w:r>
      <w:proofErr w:type="spellEnd"/>
      <w:r w:rsidR="00FC53FA">
        <w:t xml:space="preserve"> does not mention </w:t>
      </w:r>
      <w:proofErr w:type="spellStart"/>
      <w:r w:rsidR="00FC53FA">
        <w:rPr>
          <w:i/>
          <w:iCs/>
        </w:rPr>
        <w:t>mipnei</w:t>
      </w:r>
      <w:proofErr w:type="spellEnd"/>
      <w:r w:rsidR="00FC53FA">
        <w:rPr>
          <w:i/>
          <w:iCs/>
        </w:rPr>
        <w:t xml:space="preserve"> </w:t>
      </w:r>
      <w:proofErr w:type="spellStart"/>
      <w:r w:rsidR="00FC53FA">
        <w:rPr>
          <w:i/>
          <w:iCs/>
        </w:rPr>
        <w:t>eiva</w:t>
      </w:r>
      <w:proofErr w:type="spellEnd"/>
      <w:r w:rsidR="00FC53FA">
        <w:rPr>
          <w:i/>
          <w:iCs/>
        </w:rPr>
        <w:t xml:space="preserve"> </w:t>
      </w:r>
      <w:r w:rsidR="00FC53FA">
        <w:t xml:space="preserve">in his own interpretation; it is logical to assume that he would similarly view </w:t>
      </w:r>
      <w:proofErr w:type="spellStart"/>
      <w:r w:rsidR="00FC53FA">
        <w:rPr>
          <w:i/>
          <w:iCs/>
        </w:rPr>
        <w:t>darchei</w:t>
      </w:r>
      <w:proofErr w:type="spellEnd"/>
      <w:r w:rsidR="00FC53FA">
        <w:rPr>
          <w:i/>
          <w:iCs/>
        </w:rPr>
        <w:t xml:space="preserve"> shalom </w:t>
      </w:r>
      <w:r w:rsidR="00FC53FA">
        <w:t>as a stand-alone principle.</w:t>
      </w:r>
      <w:commentRangeStart w:id="21"/>
      <w:commentRangeStart w:id="22"/>
      <w:commentRangeStart w:id="23"/>
      <w:r w:rsidR="00FC53FA" w:rsidRPr="00A36484">
        <w:rPr>
          <w:rStyle w:val="FootnoteReference"/>
        </w:rPr>
        <w:footnoteReference w:id="13"/>
      </w:r>
      <w:commentRangeEnd w:id="21"/>
      <w:r w:rsidR="00451A53">
        <w:rPr>
          <w:rStyle w:val="CommentReference"/>
        </w:rPr>
        <w:commentReference w:id="21"/>
      </w:r>
      <w:commentRangeEnd w:id="22"/>
      <w:r>
        <w:rPr>
          <w:rStyle w:val="CommentReference"/>
        </w:rPr>
        <w:commentReference w:id="22"/>
      </w:r>
      <w:commentRangeEnd w:id="23"/>
      <w:r w:rsidR="00451318">
        <w:rPr>
          <w:rStyle w:val="CommentReference"/>
        </w:rPr>
        <w:commentReference w:id="23"/>
      </w:r>
    </w:p>
    <w:p w14:paraId="7C187BAD" w14:textId="55D49405" w:rsidR="00FC53FA" w:rsidRDefault="00FC53FA" w:rsidP="00451A53">
      <w:pPr>
        <w:jc w:val="both"/>
        <w:rPr>
          <w:i/>
          <w:iCs/>
        </w:rPr>
      </w:pPr>
      <w:r>
        <w:t xml:space="preserve">In his comments on the </w:t>
      </w:r>
      <w:r>
        <w:rPr>
          <w:i/>
          <w:iCs/>
        </w:rPr>
        <w:t xml:space="preserve">halacha </w:t>
      </w:r>
      <w:r>
        <w:t xml:space="preserve">in </w:t>
      </w:r>
      <w:r w:rsidRPr="00D84F60">
        <w:t>Shulchan</w:t>
      </w:r>
      <w:r>
        <w:rPr>
          <w:i/>
          <w:iCs/>
        </w:rPr>
        <w:t xml:space="preserve"> </w:t>
      </w:r>
      <w:proofErr w:type="spellStart"/>
      <w:r w:rsidRPr="00D84F60">
        <w:t>Aruch</w:t>
      </w:r>
      <w:proofErr w:type="spellEnd"/>
      <w:r>
        <w:rPr>
          <w:i/>
          <w:iCs/>
        </w:rPr>
        <w:t xml:space="preserve"> </w:t>
      </w:r>
      <w:r>
        <w:t xml:space="preserve">regarding the permissibility of providing for non-Jews, </w:t>
      </w:r>
      <w:proofErr w:type="spellStart"/>
      <w:r w:rsidRPr="00D84F60">
        <w:t>Ba’er</w:t>
      </w:r>
      <w:proofErr w:type="spellEnd"/>
      <w:r>
        <w:rPr>
          <w:i/>
          <w:iCs/>
        </w:rPr>
        <w:t xml:space="preserve"> </w:t>
      </w:r>
      <w:proofErr w:type="spellStart"/>
      <w:r w:rsidRPr="00D84F60">
        <w:t>Heitev</w:t>
      </w:r>
      <w:proofErr w:type="spellEnd"/>
      <w:r>
        <w:t xml:space="preserve"> states that this applies even without the presence of a Jewish population.</w:t>
      </w:r>
      <w:r w:rsidR="00451A53" w:rsidRPr="00A36484">
        <w:rPr>
          <w:rStyle w:val="FootnoteReference"/>
        </w:rPr>
        <w:footnoteReference w:id="14"/>
      </w:r>
      <w:r>
        <w:t xml:space="preserve"> This is congruent with the approach of </w:t>
      </w:r>
      <w:r w:rsidRPr="00D84F60">
        <w:t>Rambam</w:t>
      </w:r>
      <w:r>
        <w:rPr>
          <w:i/>
          <w:iCs/>
        </w:rPr>
        <w:t xml:space="preserve"> </w:t>
      </w:r>
      <w:r>
        <w:t xml:space="preserve">and </w:t>
      </w:r>
      <w:proofErr w:type="spellStart"/>
      <w:r w:rsidRPr="00D84F60">
        <w:t>Rashba</w:t>
      </w:r>
      <w:proofErr w:type="spellEnd"/>
      <w:r>
        <w:rPr>
          <w:i/>
          <w:iCs/>
        </w:rPr>
        <w:t xml:space="preserve">. </w:t>
      </w:r>
    </w:p>
    <w:p w14:paraId="524D875E" w14:textId="4D0F2117" w:rsidR="00FC53FA" w:rsidRPr="00D84F60" w:rsidRDefault="00FC53FA">
      <w:pPr>
        <w:jc w:val="both"/>
      </w:pPr>
      <w:r>
        <w:rPr>
          <w:iCs/>
        </w:rPr>
        <w:t xml:space="preserve">In his comments, </w:t>
      </w:r>
      <w:proofErr w:type="spellStart"/>
      <w:r w:rsidR="000249CE" w:rsidRPr="00D84F60">
        <w:t>Ba</w:t>
      </w:r>
      <w:r w:rsidRPr="00D84F60">
        <w:t>’er</w:t>
      </w:r>
      <w:proofErr w:type="spellEnd"/>
      <w:r>
        <w:rPr>
          <w:i/>
          <w:iCs/>
        </w:rPr>
        <w:t xml:space="preserve"> </w:t>
      </w:r>
      <w:proofErr w:type="spellStart"/>
      <w:r w:rsidRPr="00D84F60">
        <w:t>Heitev</w:t>
      </w:r>
      <w:proofErr w:type="spellEnd"/>
      <w:r>
        <w:rPr>
          <w:i/>
          <w:iCs/>
        </w:rPr>
        <w:t xml:space="preserve"> </w:t>
      </w:r>
      <w:r>
        <w:rPr>
          <w:iCs/>
        </w:rPr>
        <w:t xml:space="preserve">elicits the support of both </w:t>
      </w:r>
      <w:proofErr w:type="spellStart"/>
      <w:r w:rsidRPr="00D84F60">
        <w:t>Taz</w:t>
      </w:r>
      <w:proofErr w:type="spellEnd"/>
      <w:r>
        <w:rPr>
          <w:i/>
          <w:iCs/>
        </w:rPr>
        <w:t xml:space="preserve"> </w:t>
      </w:r>
      <w:r>
        <w:rPr>
          <w:iCs/>
        </w:rPr>
        <w:t xml:space="preserve">and </w:t>
      </w:r>
      <w:r w:rsidRPr="00D84F60">
        <w:t>Bach</w:t>
      </w:r>
      <w:r>
        <w:rPr>
          <w:i/>
          <w:iCs/>
        </w:rPr>
        <w:t xml:space="preserve">. </w:t>
      </w:r>
      <w:r w:rsidRPr="00D84F60">
        <w:t>Bach</w:t>
      </w:r>
      <w:r>
        <w:rPr>
          <w:i/>
          <w:iCs/>
        </w:rPr>
        <w:t xml:space="preserve"> </w:t>
      </w:r>
      <w:r>
        <w:rPr>
          <w:iCs/>
        </w:rPr>
        <w:t xml:space="preserve">writes that one </w:t>
      </w:r>
      <w:r w:rsidR="00451A53">
        <w:rPr>
          <w:iCs/>
        </w:rPr>
        <w:t xml:space="preserve">is obligated to </w:t>
      </w:r>
      <w:r>
        <w:rPr>
          <w:iCs/>
        </w:rPr>
        <w:t>support non-Jewish poor</w:t>
      </w:r>
      <w:r w:rsidR="00451A53">
        <w:rPr>
          <w:iCs/>
        </w:rPr>
        <w:t>,</w:t>
      </w:r>
      <w:r>
        <w:rPr>
          <w:iCs/>
        </w:rPr>
        <w:t xml:space="preserve"> whether they are amongst a Jewish population or not</w:t>
      </w:r>
      <w:r w:rsidR="00451A53">
        <w:rPr>
          <w:iCs/>
        </w:rPr>
        <w:t>.</w:t>
      </w:r>
      <w:r w:rsidR="00451A53" w:rsidRPr="00A36484">
        <w:rPr>
          <w:rStyle w:val="FootnoteReference"/>
        </w:rPr>
        <w:footnoteReference w:id="15"/>
      </w:r>
      <w:r w:rsidR="00451A53">
        <w:rPr>
          <w:iCs/>
        </w:rPr>
        <w:t xml:space="preserve"> He</w:t>
      </w:r>
      <w:r>
        <w:rPr>
          <w:iCs/>
        </w:rPr>
        <w:t xml:space="preserve"> bring</w:t>
      </w:r>
      <w:r w:rsidR="00451A53">
        <w:rPr>
          <w:iCs/>
        </w:rPr>
        <w:t>s</w:t>
      </w:r>
      <w:r>
        <w:rPr>
          <w:iCs/>
        </w:rPr>
        <w:t xml:space="preserve"> support from</w:t>
      </w:r>
      <w:r>
        <w:rPr>
          <w:i/>
          <w:iCs/>
        </w:rPr>
        <w:t xml:space="preserve"> </w:t>
      </w:r>
      <w:proofErr w:type="spellStart"/>
      <w:r>
        <w:rPr>
          <w:i/>
          <w:iCs/>
        </w:rPr>
        <w:t>Tosefta</w:t>
      </w:r>
      <w:proofErr w:type="spellEnd"/>
      <w:r>
        <w:rPr>
          <w:i/>
          <w:iCs/>
        </w:rPr>
        <w:t xml:space="preserve">, </w:t>
      </w:r>
      <w:proofErr w:type="spellStart"/>
      <w:r>
        <w:rPr>
          <w:i/>
          <w:iCs/>
        </w:rPr>
        <w:t>Yerushalmi</w:t>
      </w:r>
      <w:proofErr w:type="spellEnd"/>
      <w:r>
        <w:rPr>
          <w:i/>
          <w:iCs/>
        </w:rPr>
        <w:t xml:space="preserve">, </w:t>
      </w:r>
      <w:r w:rsidRPr="00D84F60">
        <w:t>Tur</w:t>
      </w:r>
      <w:r>
        <w:rPr>
          <w:i/>
          <w:iCs/>
        </w:rPr>
        <w:t xml:space="preserve">, </w:t>
      </w:r>
      <w:r w:rsidRPr="00D84F60">
        <w:t>Rosh</w:t>
      </w:r>
      <w:r>
        <w:rPr>
          <w:i/>
          <w:iCs/>
        </w:rPr>
        <w:t xml:space="preserve"> </w:t>
      </w:r>
      <w:r>
        <w:rPr>
          <w:iCs/>
        </w:rPr>
        <w:t>and</w:t>
      </w:r>
      <w:r>
        <w:rPr>
          <w:i/>
          <w:iCs/>
        </w:rPr>
        <w:t xml:space="preserve"> </w:t>
      </w:r>
      <w:r w:rsidRPr="00D84F60">
        <w:t>Ran</w:t>
      </w:r>
      <w:r>
        <w:rPr>
          <w:i/>
          <w:iCs/>
        </w:rPr>
        <w:t xml:space="preserve"> </w:t>
      </w:r>
      <w:r>
        <w:rPr>
          <w:iCs/>
        </w:rPr>
        <w:t xml:space="preserve">(who goes so far as claiming that </w:t>
      </w:r>
      <w:proofErr w:type="spellStart"/>
      <w:r w:rsidRPr="00D84F60">
        <w:t>Rashi</w:t>
      </w:r>
      <w:proofErr w:type="spellEnd"/>
      <w:r>
        <w:rPr>
          <w:i/>
          <w:iCs/>
        </w:rPr>
        <w:t xml:space="preserve"> </w:t>
      </w:r>
      <w:r>
        <w:rPr>
          <w:iCs/>
        </w:rPr>
        <w:t>is not being intentionally limiting and would a</w:t>
      </w:r>
      <w:r w:rsidR="00451A53">
        <w:rPr>
          <w:iCs/>
        </w:rPr>
        <w:t xml:space="preserve">gree </w:t>
      </w:r>
      <w:r>
        <w:rPr>
          <w:iCs/>
        </w:rPr>
        <w:t xml:space="preserve">that one should bury non-Jewish corpses if found alone). </w:t>
      </w:r>
      <w:r w:rsidRPr="00D84F60">
        <w:t>Bach</w:t>
      </w:r>
      <w:r>
        <w:rPr>
          <w:i/>
          <w:iCs/>
        </w:rPr>
        <w:t xml:space="preserve"> </w:t>
      </w:r>
      <w:r>
        <w:rPr>
          <w:iCs/>
        </w:rPr>
        <w:t xml:space="preserve">concludes: </w:t>
      </w:r>
      <w:r w:rsidRPr="00D84F60">
        <w:t>“</w:t>
      </w:r>
      <w:proofErr w:type="spellStart"/>
      <w:r w:rsidRPr="00D84F60">
        <w:t>Tosfos</w:t>
      </w:r>
      <w:proofErr w:type="spellEnd"/>
      <w:r w:rsidRPr="00D84F60">
        <w:t xml:space="preserve"> implies that even without Jewish poor it is befitting to support non-Jewish poor as this is the way of peace...and this is our practice.”</w:t>
      </w:r>
    </w:p>
    <w:p w14:paraId="034F142B" w14:textId="1FF3F397" w:rsidR="00FC53FA" w:rsidRPr="001D54FD" w:rsidRDefault="00FC53FA" w:rsidP="006247A9">
      <w:pPr>
        <w:jc w:val="both"/>
        <w:rPr>
          <w:iCs/>
        </w:rPr>
      </w:pPr>
      <w:proofErr w:type="spellStart"/>
      <w:r w:rsidRPr="00D84F60">
        <w:t>Aruch</w:t>
      </w:r>
      <w:proofErr w:type="spellEnd"/>
      <w:r>
        <w:rPr>
          <w:i/>
          <w:iCs/>
        </w:rPr>
        <w:t xml:space="preserve"> </w:t>
      </w:r>
      <w:proofErr w:type="spellStart"/>
      <w:r w:rsidRPr="00D84F60">
        <w:t>Hashulchan</w:t>
      </w:r>
      <w:proofErr w:type="spellEnd"/>
      <w:r>
        <w:rPr>
          <w:i/>
          <w:iCs/>
        </w:rPr>
        <w:t xml:space="preserve"> </w:t>
      </w:r>
      <w:r>
        <w:rPr>
          <w:iCs/>
        </w:rPr>
        <w:t>also states that there is an obligation to provide charitable support to non-Jewish people, whether they are amongst Jews or not.</w:t>
      </w:r>
      <w:r w:rsidR="00451A53" w:rsidRPr="00A36484">
        <w:rPr>
          <w:rStyle w:val="FootnoteReference"/>
        </w:rPr>
        <w:footnoteReference w:id="16"/>
      </w:r>
    </w:p>
    <w:p w14:paraId="0BC56222" w14:textId="77777777" w:rsidR="00FC53FA" w:rsidRPr="00265BE2" w:rsidRDefault="00FC53FA" w:rsidP="006247A9">
      <w:pPr>
        <w:jc w:val="both"/>
        <w:rPr>
          <w:b/>
          <w:iCs/>
        </w:rPr>
      </w:pPr>
      <w:r>
        <w:rPr>
          <w:b/>
          <w:iCs/>
        </w:rPr>
        <w:t>A Challenge to this Thesis</w:t>
      </w:r>
    </w:p>
    <w:p w14:paraId="2E5261C9" w14:textId="64F0AEB6" w:rsidR="00FC53FA" w:rsidRDefault="00FC53FA" w:rsidP="006247A9">
      <w:pPr>
        <w:jc w:val="both"/>
        <w:rPr>
          <w:iCs/>
        </w:rPr>
      </w:pPr>
      <w:r>
        <w:rPr>
          <w:iCs/>
        </w:rPr>
        <w:t xml:space="preserve">However, </w:t>
      </w:r>
      <w:r w:rsidRPr="00D84F60">
        <w:t>Bach</w:t>
      </w:r>
      <w:r>
        <w:rPr>
          <w:i/>
          <w:iCs/>
        </w:rPr>
        <w:t xml:space="preserve"> </w:t>
      </w:r>
      <w:r>
        <w:rPr>
          <w:iCs/>
        </w:rPr>
        <w:t xml:space="preserve">claims that </w:t>
      </w:r>
      <w:r w:rsidRPr="00D84F60">
        <w:t>Rambam</w:t>
      </w:r>
      <w:r>
        <w:rPr>
          <w:i/>
          <w:iCs/>
        </w:rPr>
        <w:t xml:space="preserve"> </w:t>
      </w:r>
      <w:r>
        <w:rPr>
          <w:iCs/>
        </w:rPr>
        <w:t xml:space="preserve">would disagree with this </w:t>
      </w:r>
      <w:r w:rsidR="002E7FEF">
        <w:rPr>
          <w:iCs/>
        </w:rPr>
        <w:t>approach</w:t>
      </w:r>
      <w:r>
        <w:rPr>
          <w:iCs/>
        </w:rPr>
        <w:t xml:space="preserve">. </w:t>
      </w:r>
      <w:r w:rsidRPr="00D84F60">
        <w:t>Bach</w:t>
      </w:r>
      <w:r>
        <w:rPr>
          <w:i/>
          <w:iCs/>
        </w:rPr>
        <w:t xml:space="preserve"> </w:t>
      </w:r>
      <w:r w:rsidR="002E7FEF">
        <w:rPr>
          <w:iCs/>
        </w:rPr>
        <w:t xml:space="preserve">points out an inconsistency </w:t>
      </w:r>
      <w:r>
        <w:rPr>
          <w:iCs/>
        </w:rPr>
        <w:t xml:space="preserve">in </w:t>
      </w:r>
      <w:r w:rsidRPr="00D84F60">
        <w:t>Rambam’s</w:t>
      </w:r>
      <w:r>
        <w:rPr>
          <w:i/>
          <w:iCs/>
        </w:rPr>
        <w:t xml:space="preserve"> </w:t>
      </w:r>
      <w:r>
        <w:rPr>
          <w:iCs/>
        </w:rPr>
        <w:t>language</w:t>
      </w:r>
      <w:r w:rsidR="002E7FEF">
        <w:rPr>
          <w:iCs/>
        </w:rPr>
        <w:t xml:space="preserve"> in relation to these </w:t>
      </w:r>
      <w:proofErr w:type="spellStart"/>
      <w:r w:rsidR="002E7FEF">
        <w:rPr>
          <w:i/>
        </w:rPr>
        <w:t>halachos</w:t>
      </w:r>
      <w:proofErr w:type="spellEnd"/>
      <w:r w:rsidR="002E7FEF">
        <w:rPr>
          <w:i/>
        </w:rPr>
        <w:t>.</w:t>
      </w:r>
      <w:r>
        <w:rPr>
          <w:iCs/>
        </w:rPr>
        <w:t xml:space="preserve"> </w:t>
      </w:r>
      <w:r w:rsidR="002E7FEF">
        <w:rPr>
          <w:iCs/>
        </w:rPr>
        <w:t xml:space="preserve">Rambam states </w:t>
      </w:r>
      <w:r>
        <w:rPr>
          <w:iCs/>
        </w:rPr>
        <w:t>the laws of comforting non-Jewish mourners and burying non-Jewish dead without any qualification</w:t>
      </w:r>
      <w:r w:rsidR="002E7FEF">
        <w:rPr>
          <w:iCs/>
        </w:rPr>
        <w:t>. However,</w:t>
      </w:r>
      <w:r>
        <w:rPr>
          <w:iCs/>
        </w:rPr>
        <w:t xml:space="preserve"> </w:t>
      </w:r>
      <w:r w:rsidR="002E7FEF">
        <w:rPr>
          <w:iCs/>
        </w:rPr>
        <w:t>in reference to</w:t>
      </w:r>
      <w:r>
        <w:rPr>
          <w:iCs/>
        </w:rPr>
        <w:t xml:space="preserve"> the laws of providing non-Jewish poor with financial support</w:t>
      </w:r>
      <w:r w:rsidR="002E7FEF">
        <w:rPr>
          <w:iCs/>
        </w:rPr>
        <w:t>,</w:t>
      </w:r>
      <w:r>
        <w:rPr>
          <w:iCs/>
        </w:rPr>
        <w:t xml:space="preserve"> </w:t>
      </w:r>
      <w:r w:rsidRPr="00F7116A">
        <w:rPr>
          <w:rPrChange w:id="24" w:author="Mikey Kahan" w:date="2018-11-05T23:14:00Z">
            <w:rPr>
              <w:i/>
              <w:iCs/>
            </w:rPr>
          </w:rPrChange>
        </w:rPr>
        <w:t>Rambam</w:t>
      </w:r>
      <w:r>
        <w:rPr>
          <w:i/>
          <w:iCs/>
        </w:rPr>
        <w:t xml:space="preserve"> </w:t>
      </w:r>
      <w:r>
        <w:rPr>
          <w:iCs/>
        </w:rPr>
        <w:t>states</w:t>
      </w:r>
      <w:r w:rsidR="002E7FEF">
        <w:rPr>
          <w:iCs/>
        </w:rPr>
        <w:t xml:space="preserve"> that we must support them</w:t>
      </w:r>
      <w:r>
        <w:rPr>
          <w:iCs/>
        </w:rPr>
        <w:t xml:space="preserve"> ‘</w:t>
      </w:r>
      <w:r>
        <w:rPr>
          <w:i/>
          <w:iCs/>
        </w:rPr>
        <w:t>‘</w:t>
      </w:r>
      <w:proofErr w:type="spellStart"/>
      <w:r>
        <w:rPr>
          <w:i/>
          <w:iCs/>
        </w:rPr>
        <w:t>bichlal</w:t>
      </w:r>
      <w:proofErr w:type="spellEnd"/>
      <w:r>
        <w:rPr>
          <w:i/>
          <w:iCs/>
        </w:rPr>
        <w:t>’</w:t>
      </w:r>
      <w:r w:rsidR="002E7FEF">
        <w:rPr>
          <w:i/>
          <w:iCs/>
        </w:rPr>
        <w:t xml:space="preserve"> </w:t>
      </w:r>
      <w:r w:rsidR="002E7FEF" w:rsidRPr="00D84F60">
        <w:t>(</w:t>
      </w:r>
      <w:r w:rsidRPr="00D84F60">
        <w:t>included with</w:t>
      </w:r>
      <w:r w:rsidR="002E7FEF" w:rsidRPr="00D84F60">
        <w:t>)</w:t>
      </w:r>
      <w:r>
        <w:rPr>
          <w:i/>
          <w:iCs/>
        </w:rPr>
        <w:t xml:space="preserve"> </w:t>
      </w:r>
      <w:r w:rsidRPr="00D84F60">
        <w:t>the poor of Israel’. Bach</w:t>
      </w:r>
      <w:r>
        <w:rPr>
          <w:i/>
          <w:iCs/>
        </w:rPr>
        <w:t xml:space="preserve"> </w:t>
      </w:r>
      <w:r>
        <w:rPr>
          <w:iCs/>
        </w:rPr>
        <w:t xml:space="preserve">asserts that this additional word implies that </w:t>
      </w:r>
      <w:r w:rsidRPr="00D84F60">
        <w:t>Rambam</w:t>
      </w:r>
      <w:r>
        <w:rPr>
          <w:i/>
          <w:iCs/>
        </w:rPr>
        <w:t xml:space="preserve"> </w:t>
      </w:r>
      <w:r>
        <w:rPr>
          <w:iCs/>
        </w:rPr>
        <w:t xml:space="preserve">would only mandate the provision of financial support to non-Jews when they are amongst the Jewish population. </w:t>
      </w:r>
    </w:p>
    <w:p w14:paraId="297E25AB" w14:textId="4AE0982F" w:rsidR="00FC53FA" w:rsidRDefault="00FC53FA" w:rsidP="006247A9">
      <w:pPr>
        <w:jc w:val="both"/>
        <w:rPr>
          <w:iCs/>
        </w:rPr>
      </w:pPr>
      <w:r>
        <w:rPr>
          <w:iCs/>
        </w:rPr>
        <w:t xml:space="preserve">If this </w:t>
      </w:r>
      <w:r w:rsidR="007160E5">
        <w:rPr>
          <w:iCs/>
        </w:rPr>
        <w:t xml:space="preserve">inference </w:t>
      </w:r>
      <w:r>
        <w:rPr>
          <w:iCs/>
        </w:rPr>
        <w:t xml:space="preserve">is correct, it seriously challenges the thesis that </w:t>
      </w:r>
      <w:r w:rsidRPr="00D84F60">
        <w:t>Rambam</w:t>
      </w:r>
      <w:r>
        <w:rPr>
          <w:i/>
          <w:iCs/>
        </w:rPr>
        <w:t xml:space="preserve"> </w:t>
      </w:r>
      <w:r>
        <w:rPr>
          <w:iCs/>
        </w:rPr>
        <w:t xml:space="preserve">holds that </w:t>
      </w:r>
      <w:proofErr w:type="spellStart"/>
      <w:r>
        <w:rPr>
          <w:i/>
          <w:iCs/>
        </w:rPr>
        <w:t>darchei</w:t>
      </w:r>
      <w:proofErr w:type="spellEnd"/>
      <w:r>
        <w:rPr>
          <w:i/>
          <w:iCs/>
        </w:rPr>
        <w:t xml:space="preserve"> shalom </w:t>
      </w:r>
      <w:r>
        <w:rPr>
          <w:iCs/>
        </w:rPr>
        <w:t>is an intrinsic principle</w:t>
      </w:r>
      <w:r w:rsidR="007160E5">
        <w:rPr>
          <w:iCs/>
        </w:rPr>
        <w:t>.</w:t>
      </w:r>
      <w:r>
        <w:rPr>
          <w:iCs/>
        </w:rPr>
        <w:t xml:space="preserve"> </w:t>
      </w:r>
      <w:r w:rsidR="007160E5">
        <w:rPr>
          <w:iCs/>
        </w:rPr>
        <w:t>I</w:t>
      </w:r>
      <w:r>
        <w:rPr>
          <w:iCs/>
        </w:rPr>
        <w:t xml:space="preserve">f it was, there should be no difference between the </w:t>
      </w:r>
      <w:proofErr w:type="spellStart"/>
      <w:r>
        <w:rPr>
          <w:i/>
          <w:iCs/>
        </w:rPr>
        <w:t>halachos</w:t>
      </w:r>
      <w:proofErr w:type="spellEnd"/>
      <w:r>
        <w:rPr>
          <w:i/>
          <w:iCs/>
        </w:rPr>
        <w:t xml:space="preserve"> </w:t>
      </w:r>
      <w:r>
        <w:rPr>
          <w:iCs/>
        </w:rPr>
        <w:t>of providing support in a pastoral sense or a financial sense</w:t>
      </w:r>
      <w:r w:rsidR="00540F30">
        <w:rPr>
          <w:iCs/>
        </w:rPr>
        <w:t xml:space="preserve">. Additionally, </w:t>
      </w:r>
      <w:r>
        <w:rPr>
          <w:iCs/>
        </w:rPr>
        <w:t>it shouldn’t make a difference if it is a mixed population or not!</w:t>
      </w:r>
    </w:p>
    <w:p w14:paraId="6777CA8D" w14:textId="77777777" w:rsidR="00FC53FA" w:rsidRDefault="00FC53FA" w:rsidP="006247A9">
      <w:pPr>
        <w:jc w:val="both"/>
        <w:rPr>
          <w:i/>
          <w:iCs/>
        </w:rPr>
      </w:pPr>
      <w:commentRangeStart w:id="25"/>
      <w:r>
        <w:rPr>
          <w:i/>
          <w:iCs/>
        </w:rPr>
        <w:t>[</w:t>
      </w:r>
      <w:proofErr w:type="spellStart"/>
      <w:r>
        <w:rPr>
          <w:i/>
          <w:iCs/>
        </w:rPr>
        <w:t>Rav</w:t>
      </w:r>
      <w:proofErr w:type="spellEnd"/>
      <w:r>
        <w:rPr>
          <w:i/>
          <w:iCs/>
        </w:rPr>
        <w:t xml:space="preserve"> </w:t>
      </w:r>
      <w:proofErr w:type="spellStart"/>
      <w:r>
        <w:rPr>
          <w:i/>
          <w:iCs/>
        </w:rPr>
        <w:t>Osher</w:t>
      </w:r>
      <w:proofErr w:type="spellEnd"/>
      <w:r>
        <w:rPr>
          <w:i/>
          <w:iCs/>
        </w:rPr>
        <w:t xml:space="preserve"> Weiss]</w:t>
      </w:r>
      <w:commentRangeEnd w:id="25"/>
      <w:r w:rsidR="003F4BD1">
        <w:rPr>
          <w:rStyle w:val="CommentReference"/>
        </w:rPr>
        <w:commentReference w:id="25"/>
      </w:r>
    </w:p>
    <w:p w14:paraId="79A278F8" w14:textId="681BA62C" w:rsidR="00FC53FA" w:rsidRDefault="00FC53FA" w:rsidP="006247A9">
      <w:pPr>
        <w:jc w:val="both"/>
        <w:rPr>
          <w:iCs/>
        </w:rPr>
      </w:pPr>
      <w:r>
        <w:rPr>
          <w:iCs/>
        </w:rPr>
        <w:t xml:space="preserve">However, it is possible to suggest that </w:t>
      </w:r>
      <w:r w:rsidRPr="00D84F60">
        <w:t>Rambam</w:t>
      </w:r>
      <w:r>
        <w:rPr>
          <w:i/>
          <w:iCs/>
        </w:rPr>
        <w:t xml:space="preserve"> </w:t>
      </w:r>
      <w:r>
        <w:rPr>
          <w:iCs/>
        </w:rPr>
        <w:t xml:space="preserve">is indeed able to maintain </w:t>
      </w:r>
      <w:r w:rsidR="00540F30">
        <w:rPr>
          <w:iCs/>
        </w:rPr>
        <w:t>a</w:t>
      </w:r>
      <w:r>
        <w:rPr>
          <w:iCs/>
        </w:rPr>
        <w:t xml:space="preserve"> belief in </w:t>
      </w:r>
      <w:proofErr w:type="spellStart"/>
      <w:r>
        <w:rPr>
          <w:i/>
          <w:iCs/>
        </w:rPr>
        <w:t>darchei</w:t>
      </w:r>
      <w:proofErr w:type="spellEnd"/>
      <w:r>
        <w:rPr>
          <w:i/>
          <w:iCs/>
        </w:rPr>
        <w:t xml:space="preserve"> shalom </w:t>
      </w:r>
      <w:r>
        <w:rPr>
          <w:iCs/>
        </w:rPr>
        <w:t xml:space="preserve">as an intrinsic principle whilst also mandating a difference in </w:t>
      </w:r>
      <w:r>
        <w:rPr>
          <w:i/>
          <w:iCs/>
        </w:rPr>
        <w:t xml:space="preserve">halacha </w:t>
      </w:r>
      <w:r>
        <w:rPr>
          <w:iCs/>
        </w:rPr>
        <w:t xml:space="preserve">between financial and pastoral support. After summarising the dispute between </w:t>
      </w:r>
      <w:proofErr w:type="spellStart"/>
      <w:r w:rsidRPr="00D84F60">
        <w:t>Rashi</w:t>
      </w:r>
      <w:proofErr w:type="spellEnd"/>
      <w:r>
        <w:rPr>
          <w:i/>
          <w:iCs/>
        </w:rPr>
        <w:t xml:space="preserve"> </w:t>
      </w:r>
      <w:r>
        <w:rPr>
          <w:iCs/>
        </w:rPr>
        <w:t xml:space="preserve">and </w:t>
      </w:r>
      <w:proofErr w:type="spellStart"/>
      <w:r w:rsidRPr="00D84F60">
        <w:t>Rashba</w:t>
      </w:r>
      <w:proofErr w:type="spellEnd"/>
      <w:r>
        <w:rPr>
          <w:i/>
          <w:iCs/>
        </w:rPr>
        <w:t xml:space="preserve"> </w:t>
      </w:r>
      <w:r>
        <w:rPr>
          <w:iCs/>
        </w:rPr>
        <w:t xml:space="preserve">presented above, </w:t>
      </w:r>
      <w:proofErr w:type="spellStart"/>
      <w:r w:rsidRPr="00D84F60">
        <w:t>Chasam</w:t>
      </w:r>
      <w:proofErr w:type="spellEnd"/>
      <w:r>
        <w:rPr>
          <w:i/>
          <w:iCs/>
        </w:rPr>
        <w:t xml:space="preserve"> </w:t>
      </w:r>
      <w:proofErr w:type="spellStart"/>
      <w:r w:rsidRPr="00D84F60">
        <w:t>Sofer</w:t>
      </w:r>
      <w:proofErr w:type="spellEnd"/>
      <w:r w:rsidRPr="00A36484">
        <w:rPr>
          <w:rStyle w:val="FootnoteReference"/>
        </w:rPr>
        <w:footnoteReference w:id="17"/>
      </w:r>
      <w:r>
        <w:rPr>
          <w:i/>
          <w:iCs/>
        </w:rPr>
        <w:t xml:space="preserve"> </w:t>
      </w:r>
      <w:r>
        <w:rPr>
          <w:iCs/>
        </w:rPr>
        <w:t xml:space="preserve">writes: </w:t>
      </w:r>
      <w:r w:rsidRPr="00D84F60">
        <w:t xml:space="preserve">“This all applies to charity, for when one gives to a non-Jew [that money] will be withheld from </w:t>
      </w:r>
      <w:r w:rsidRPr="00D84F60">
        <w:lastRenderedPageBreak/>
        <w:t xml:space="preserve">a Jew. Therefore, they were not concerned with </w:t>
      </w:r>
      <w:proofErr w:type="spellStart"/>
      <w:r w:rsidRPr="00540F30">
        <w:rPr>
          <w:i/>
          <w:iCs/>
        </w:rPr>
        <w:t>darchei</w:t>
      </w:r>
      <w:proofErr w:type="spellEnd"/>
      <w:r w:rsidRPr="00D84F60">
        <w:t xml:space="preserve"> </w:t>
      </w:r>
      <w:r w:rsidRPr="00540F30">
        <w:rPr>
          <w:i/>
          <w:iCs/>
        </w:rPr>
        <w:t>shalom</w:t>
      </w:r>
      <w:r w:rsidRPr="00D84F60">
        <w:t xml:space="preserve"> if they are not in a Jewish population. However, with regards to visiting their sick and burying their dead where there is no resultant loss to a Jew, we do concern ourselves with </w:t>
      </w:r>
      <w:proofErr w:type="spellStart"/>
      <w:r w:rsidRPr="00540F30">
        <w:rPr>
          <w:i/>
          <w:iCs/>
        </w:rPr>
        <w:t>darchei</w:t>
      </w:r>
      <w:proofErr w:type="spellEnd"/>
      <w:r w:rsidRPr="00D84F60">
        <w:t xml:space="preserve"> </w:t>
      </w:r>
      <w:r w:rsidRPr="00540F30">
        <w:rPr>
          <w:i/>
          <w:iCs/>
        </w:rPr>
        <w:t>shalom</w:t>
      </w:r>
      <w:r w:rsidRPr="00D84F60">
        <w:t>, even when the non-Jew is alone…”</w:t>
      </w:r>
      <w:r>
        <w:rPr>
          <w:i/>
          <w:iCs/>
        </w:rPr>
        <w:t xml:space="preserve"> </w:t>
      </w:r>
      <w:r>
        <w:rPr>
          <w:iCs/>
        </w:rPr>
        <w:t xml:space="preserve">The principle introduced here, which may also be applied to </w:t>
      </w:r>
      <w:r w:rsidRPr="00D84F60">
        <w:t>Rambam</w:t>
      </w:r>
      <w:r>
        <w:rPr>
          <w:iCs/>
        </w:rPr>
        <w:t xml:space="preserve">, is that whilst there </w:t>
      </w:r>
      <w:r w:rsidR="00540F30">
        <w:rPr>
          <w:iCs/>
        </w:rPr>
        <w:t xml:space="preserve">is </w:t>
      </w:r>
      <w:r>
        <w:rPr>
          <w:iCs/>
        </w:rPr>
        <w:t xml:space="preserve">an important principle of </w:t>
      </w:r>
      <w:proofErr w:type="spellStart"/>
      <w:r>
        <w:rPr>
          <w:i/>
          <w:iCs/>
        </w:rPr>
        <w:t>darchei</w:t>
      </w:r>
      <w:proofErr w:type="spellEnd"/>
      <w:r>
        <w:rPr>
          <w:i/>
          <w:iCs/>
        </w:rPr>
        <w:t xml:space="preserve"> shalom </w:t>
      </w:r>
      <w:r>
        <w:rPr>
          <w:iCs/>
        </w:rPr>
        <w:t xml:space="preserve">to uphold, </w:t>
      </w:r>
      <w:r w:rsidR="00540F30">
        <w:rPr>
          <w:iCs/>
        </w:rPr>
        <w:t xml:space="preserve">we must be </w:t>
      </w:r>
      <w:r>
        <w:rPr>
          <w:iCs/>
        </w:rPr>
        <w:t xml:space="preserve">pragmatic. If there is only a limited pot of money available, fellow </w:t>
      </w:r>
      <w:r w:rsidRPr="002B0F84">
        <w:rPr>
          <w:iCs/>
        </w:rPr>
        <w:t>Jews</w:t>
      </w:r>
      <w:r>
        <w:rPr>
          <w:i/>
          <w:iCs/>
        </w:rPr>
        <w:t xml:space="preserve"> </w:t>
      </w:r>
      <w:r>
        <w:rPr>
          <w:iCs/>
        </w:rPr>
        <w:t>in need should be prioritised. Pastoral care which does not drain finite resources can be provided to all people</w:t>
      </w:r>
      <w:r w:rsidR="00C32EBF">
        <w:rPr>
          <w:iCs/>
        </w:rPr>
        <w:t>,</w:t>
      </w:r>
      <w:r>
        <w:rPr>
          <w:iCs/>
        </w:rPr>
        <w:t xml:space="preserve"> </w:t>
      </w:r>
      <w:proofErr w:type="gramStart"/>
      <w:r>
        <w:rPr>
          <w:iCs/>
        </w:rPr>
        <w:t>at all times</w:t>
      </w:r>
      <w:proofErr w:type="gramEnd"/>
      <w:r w:rsidR="00C32EBF">
        <w:rPr>
          <w:iCs/>
        </w:rPr>
        <w:t>,</w:t>
      </w:r>
      <w:r>
        <w:rPr>
          <w:iCs/>
        </w:rPr>
        <w:t xml:space="preserve"> without discrimination.</w:t>
      </w:r>
      <w:r w:rsidRPr="00A36484">
        <w:rPr>
          <w:rStyle w:val="FootnoteReference"/>
        </w:rPr>
        <w:footnoteReference w:id="18"/>
      </w:r>
    </w:p>
    <w:p w14:paraId="6907C045" w14:textId="77777777" w:rsidR="00FC53FA" w:rsidRDefault="00FC53FA" w:rsidP="006247A9">
      <w:pPr>
        <w:jc w:val="both"/>
        <w:rPr>
          <w:b/>
          <w:iCs/>
        </w:rPr>
      </w:pPr>
      <w:r>
        <w:rPr>
          <w:b/>
          <w:iCs/>
        </w:rPr>
        <w:t>The Push to Particularity</w:t>
      </w:r>
    </w:p>
    <w:p w14:paraId="696812C5" w14:textId="30FD7D6A" w:rsidR="00FC53FA" w:rsidRDefault="00FF72D1" w:rsidP="006247A9">
      <w:pPr>
        <w:jc w:val="both"/>
        <w:rPr>
          <w:iCs/>
        </w:rPr>
      </w:pPr>
      <w:proofErr w:type="gramStart"/>
      <w:r>
        <w:rPr>
          <w:iCs/>
        </w:rPr>
        <w:t>In light of</w:t>
      </w:r>
      <w:proofErr w:type="gramEnd"/>
      <w:r>
        <w:rPr>
          <w:iCs/>
        </w:rPr>
        <w:t xml:space="preserve"> </w:t>
      </w:r>
      <w:r w:rsidR="00B276F8">
        <w:rPr>
          <w:iCs/>
        </w:rPr>
        <w:t>this</w:t>
      </w:r>
      <w:r>
        <w:rPr>
          <w:iCs/>
        </w:rPr>
        <w:t xml:space="preserve"> </w:t>
      </w:r>
      <w:r w:rsidR="00FC53FA">
        <w:rPr>
          <w:iCs/>
        </w:rPr>
        <w:t xml:space="preserve">thesis in support of </w:t>
      </w:r>
      <w:proofErr w:type="spellStart"/>
      <w:r w:rsidR="00FC53FA">
        <w:rPr>
          <w:i/>
          <w:iCs/>
        </w:rPr>
        <w:t>darchei</w:t>
      </w:r>
      <w:proofErr w:type="spellEnd"/>
      <w:r w:rsidR="00FC53FA">
        <w:rPr>
          <w:i/>
          <w:iCs/>
        </w:rPr>
        <w:t xml:space="preserve"> shalom </w:t>
      </w:r>
      <w:r w:rsidR="00FC53FA">
        <w:rPr>
          <w:iCs/>
        </w:rPr>
        <w:t>as an intrinsic value,</w:t>
      </w:r>
      <w:r w:rsidR="00A36484">
        <w:rPr>
          <w:rStyle w:val="CommentReference"/>
        </w:rPr>
        <w:t xml:space="preserve"> </w:t>
      </w:r>
      <w:commentRangeStart w:id="26"/>
      <w:commentRangeEnd w:id="26"/>
      <w:r w:rsidR="003F7C14">
        <w:rPr>
          <w:rStyle w:val="CommentReference"/>
        </w:rPr>
        <w:commentReference w:id="26"/>
      </w:r>
      <w:r>
        <w:rPr>
          <w:iCs/>
        </w:rPr>
        <w:t xml:space="preserve"> </w:t>
      </w:r>
      <w:r w:rsidR="00B276F8">
        <w:rPr>
          <w:iCs/>
        </w:rPr>
        <w:t xml:space="preserve">it is worth considering </w:t>
      </w:r>
      <w:r>
        <w:t>w</w:t>
      </w:r>
      <w:r w:rsidR="00B276F8">
        <w:t>hy</w:t>
      </w:r>
      <w:r>
        <w:t xml:space="preserve"> </w:t>
      </w:r>
      <w:proofErr w:type="spellStart"/>
      <w:r w:rsidRPr="00CE2EBE">
        <w:rPr>
          <w:iCs/>
        </w:rPr>
        <w:t>Rashi</w:t>
      </w:r>
      <w:proofErr w:type="spellEnd"/>
      <w:r w:rsidR="00B276F8">
        <w:rPr>
          <w:iCs/>
        </w:rPr>
        <w:t xml:space="preserve"> seems to</w:t>
      </w:r>
      <w:r>
        <w:rPr>
          <w:i/>
        </w:rPr>
        <w:t xml:space="preserve"> </w:t>
      </w:r>
      <w:r>
        <w:t xml:space="preserve">ignore the seemingly simple reading of the </w:t>
      </w:r>
      <w:proofErr w:type="spellStart"/>
      <w:r>
        <w:rPr>
          <w:i/>
        </w:rPr>
        <w:t>gemara</w:t>
      </w:r>
      <w:proofErr w:type="spellEnd"/>
      <w:r>
        <w:rPr>
          <w:i/>
        </w:rPr>
        <w:t xml:space="preserve"> </w:t>
      </w:r>
      <w:r>
        <w:t xml:space="preserve">in </w:t>
      </w:r>
      <w:proofErr w:type="spellStart"/>
      <w:r>
        <w:rPr>
          <w:i/>
        </w:rPr>
        <w:t>gittin</w:t>
      </w:r>
      <w:proofErr w:type="spellEnd"/>
      <w:r>
        <w:rPr>
          <w:i/>
        </w:rPr>
        <w:t xml:space="preserve"> </w:t>
      </w:r>
      <w:r>
        <w:t xml:space="preserve">(as presented by </w:t>
      </w:r>
      <w:proofErr w:type="spellStart"/>
      <w:r w:rsidRPr="00B276F8">
        <w:rPr>
          <w:iCs/>
        </w:rPr>
        <w:t>Rashba</w:t>
      </w:r>
      <w:proofErr w:type="spellEnd"/>
      <w:r>
        <w:t xml:space="preserve">) </w:t>
      </w:r>
      <w:commentRangeStart w:id="27"/>
      <w:r>
        <w:t xml:space="preserve">in favour of a comparatively obscure </w:t>
      </w:r>
      <w:proofErr w:type="spellStart"/>
      <w:r>
        <w:rPr>
          <w:i/>
        </w:rPr>
        <w:t>hava</w:t>
      </w:r>
      <w:proofErr w:type="spellEnd"/>
      <w:r>
        <w:rPr>
          <w:i/>
        </w:rPr>
        <w:t xml:space="preserve"> </w:t>
      </w:r>
      <w:proofErr w:type="spellStart"/>
      <w:r>
        <w:rPr>
          <w:i/>
        </w:rPr>
        <w:t>amina</w:t>
      </w:r>
      <w:proofErr w:type="spellEnd"/>
      <w:r>
        <w:rPr>
          <w:i/>
        </w:rPr>
        <w:t xml:space="preserve"> </w:t>
      </w:r>
      <w:r>
        <w:t>regarding burying non-Jews in Jewish graves</w:t>
      </w:r>
      <w:commentRangeEnd w:id="27"/>
      <w:r w:rsidR="00CE2EBE">
        <w:rPr>
          <w:rStyle w:val="CommentReference"/>
        </w:rPr>
        <w:commentReference w:id="27"/>
      </w:r>
      <w:r>
        <w:t xml:space="preserve">? Why doesn’t </w:t>
      </w:r>
      <w:proofErr w:type="spellStart"/>
      <w:r w:rsidRPr="00B276F8">
        <w:rPr>
          <w:iCs/>
        </w:rPr>
        <w:t>Rashi</w:t>
      </w:r>
      <w:proofErr w:type="spellEnd"/>
      <w:r>
        <w:rPr>
          <w:i/>
        </w:rPr>
        <w:t xml:space="preserve"> </w:t>
      </w:r>
      <w:r>
        <w:t xml:space="preserve">entertain the idea that the </w:t>
      </w:r>
      <w:proofErr w:type="spellStart"/>
      <w:r>
        <w:rPr>
          <w:i/>
        </w:rPr>
        <w:t>gemara</w:t>
      </w:r>
      <w:proofErr w:type="spellEnd"/>
      <w:r>
        <w:rPr>
          <w:i/>
        </w:rPr>
        <w:t xml:space="preserve"> </w:t>
      </w:r>
      <w:r>
        <w:t>might be instructing non- caveated support for non-Jews?</w:t>
      </w:r>
    </w:p>
    <w:p w14:paraId="58A50B7F" w14:textId="6502C5AD" w:rsidR="00FC53FA" w:rsidRDefault="00FC53FA" w:rsidP="006247A9">
      <w:pPr>
        <w:jc w:val="both"/>
        <w:rPr>
          <w:i/>
          <w:iCs/>
        </w:rPr>
      </w:pPr>
      <w:r>
        <w:rPr>
          <w:iCs/>
        </w:rPr>
        <w:t xml:space="preserve">The principle which inhibits the carefree application of a universalist approach to </w:t>
      </w:r>
      <w:proofErr w:type="spellStart"/>
      <w:r>
        <w:rPr>
          <w:i/>
          <w:iCs/>
        </w:rPr>
        <w:t>darchei</w:t>
      </w:r>
      <w:proofErr w:type="spellEnd"/>
      <w:r>
        <w:rPr>
          <w:i/>
          <w:iCs/>
        </w:rPr>
        <w:t xml:space="preserve"> shalom </w:t>
      </w:r>
      <w:r>
        <w:rPr>
          <w:iCs/>
        </w:rPr>
        <w:t>is ‘</w:t>
      </w:r>
      <w:r>
        <w:rPr>
          <w:i/>
          <w:iCs/>
        </w:rPr>
        <w:t xml:space="preserve">lo </w:t>
      </w:r>
      <w:proofErr w:type="spellStart"/>
      <w:r>
        <w:rPr>
          <w:i/>
          <w:iCs/>
        </w:rPr>
        <w:t>s</w:t>
      </w:r>
      <w:r w:rsidR="003F7C14">
        <w:rPr>
          <w:i/>
          <w:iCs/>
        </w:rPr>
        <w:t>’</w:t>
      </w:r>
      <w:r>
        <w:rPr>
          <w:i/>
          <w:iCs/>
        </w:rPr>
        <w:t>chanem</w:t>
      </w:r>
      <w:proofErr w:type="spellEnd"/>
      <w:r>
        <w:rPr>
          <w:i/>
          <w:iCs/>
        </w:rPr>
        <w:t>’</w:t>
      </w:r>
      <w:r w:rsidRPr="00B276F8">
        <w:t xml:space="preserve">. </w:t>
      </w:r>
      <w:r>
        <w:rPr>
          <w:iCs/>
        </w:rPr>
        <w:t xml:space="preserve">This is the </w:t>
      </w:r>
      <w:r>
        <w:rPr>
          <w:i/>
          <w:iCs/>
        </w:rPr>
        <w:t xml:space="preserve">halacha </w:t>
      </w:r>
      <w:r>
        <w:rPr>
          <w:iCs/>
        </w:rPr>
        <w:t xml:space="preserve">elucidated in the </w:t>
      </w:r>
      <w:proofErr w:type="spellStart"/>
      <w:r w:rsidR="003F7C14">
        <w:rPr>
          <w:i/>
          <w:iCs/>
        </w:rPr>
        <w:t>g</w:t>
      </w:r>
      <w:r>
        <w:rPr>
          <w:i/>
          <w:iCs/>
        </w:rPr>
        <w:t>emara</w:t>
      </w:r>
      <w:proofErr w:type="spellEnd"/>
      <w:r>
        <w:rPr>
          <w:i/>
          <w:iCs/>
        </w:rPr>
        <w:t xml:space="preserve"> </w:t>
      </w:r>
      <w:r>
        <w:rPr>
          <w:iCs/>
        </w:rPr>
        <w:t xml:space="preserve">in </w:t>
      </w:r>
      <w:proofErr w:type="spellStart"/>
      <w:r>
        <w:rPr>
          <w:i/>
          <w:iCs/>
        </w:rPr>
        <w:t>Avoda</w:t>
      </w:r>
      <w:proofErr w:type="spellEnd"/>
      <w:r>
        <w:rPr>
          <w:i/>
          <w:iCs/>
        </w:rPr>
        <w:t xml:space="preserve"> Zara</w:t>
      </w:r>
      <w:r w:rsidRPr="00A36484">
        <w:rPr>
          <w:rStyle w:val="FootnoteReference"/>
        </w:rPr>
        <w:footnoteReference w:id="19"/>
      </w:r>
      <w:r>
        <w:rPr>
          <w:i/>
          <w:iCs/>
        </w:rPr>
        <w:t xml:space="preserve"> </w:t>
      </w:r>
      <w:r>
        <w:rPr>
          <w:iCs/>
        </w:rPr>
        <w:t xml:space="preserve">banning Jews from providing free gifts to non-Jews. </w:t>
      </w:r>
      <w:r w:rsidR="009506E4">
        <w:rPr>
          <w:iCs/>
        </w:rPr>
        <w:t xml:space="preserve">It </w:t>
      </w:r>
      <w:r>
        <w:rPr>
          <w:iCs/>
        </w:rPr>
        <w:t xml:space="preserve">is derived from the </w:t>
      </w:r>
      <w:proofErr w:type="spellStart"/>
      <w:r>
        <w:rPr>
          <w:i/>
          <w:iCs/>
        </w:rPr>
        <w:t>pasuk</w:t>
      </w:r>
      <w:proofErr w:type="spellEnd"/>
      <w:r>
        <w:rPr>
          <w:i/>
          <w:iCs/>
        </w:rPr>
        <w:t xml:space="preserve"> </w:t>
      </w:r>
      <w:r>
        <w:rPr>
          <w:iCs/>
        </w:rPr>
        <w:t xml:space="preserve">in </w:t>
      </w:r>
      <w:proofErr w:type="spellStart"/>
      <w:r>
        <w:rPr>
          <w:i/>
          <w:iCs/>
        </w:rPr>
        <w:t>Devarim</w:t>
      </w:r>
      <w:proofErr w:type="spellEnd"/>
      <w:r w:rsidRPr="00A36484">
        <w:rPr>
          <w:rStyle w:val="FootnoteReference"/>
        </w:rPr>
        <w:footnoteReference w:id="20"/>
      </w:r>
      <w:r>
        <w:rPr>
          <w:i/>
          <w:iCs/>
        </w:rPr>
        <w:t xml:space="preserve">: “And Hashem will deliver them before you and you will defeat them…you shall not seal a covenant with them nor show them favour (‘lo </w:t>
      </w:r>
      <w:proofErr w:type="spellStart"/>
      <w:r>
        <w:rPr>
          <w:i/>
          <w:iCs/>
        </w:rPr>
        <w:t>s</w:t>
      </w:r>
      <w:r w:rsidR="009506E4">
        <w:rPr>
          <w:i/>
          <w:iCs/>
        </w:rPr>
        <w:t>’</w:t>
      </w:r>
      <w:r>
        <w:rPr>
          <w:i/>
          <w:iCs/>
        </w:rPr>
        <w:t>chanem</w:t>
      </w:r>
      <w:proofErr w:type="spellEnd"/>
      <w:r>
        <w:rPr>
          <w:i/>
          <w:iCs/>
        </w:rPr>
        <w:t xml:space="preserve">’).” </w:t>
      </w:r>
    </w:p>
    <w:p w14:paraId="4EB6F19C" w14:textId="7F35C391" w:rsidR="00FC53FA" w:rsidRDefault="009506E4">
      <w:pPr>
        <w:jc w:val="both"/>
        <w:rPr>
          <w:iCs/>
        </w:rPr>
      </w:pPr>
      <w:r>
        <w:rPr>
          <w:iCs/>
        </w:rPr>
        <w:t>M</w:t>
      </w:r>
      <w:r w:rsidR="00FC53FA">
        <w:rPr>
          <w:iCs/>
        </w:rPr>
        <w:t xml:space="preserve">any </w:t>
      </w:r>
      <w:r w:rsidR="00B276F8">
        <w:t>authorities</w:t>
      </w:r>
      <w:r w:rsidR="00FC53FA">
        <w:rPr>
          <w:i/>
          <w:iCs/>
        </w:rPr>
        <w:t xml:space="preserve"> </w:t>
      </w:r>
      <w:r w:rsidR="00FC53FA">
        <w:rPr>
          <w:iCs/>
        </w:rPr>
        <w:t xml:space="preserve">(including </w:t>
      </w:r>
      <w:proofErr w:type="spellStart"/>
      <w:r w:rsidR="00FC53FA" w:rsidRPr="00B276F8">
        <w:t>Tosfos</w:t>
      </w:r>
      <w:proofErr w:type="spellEnd"/>
      <w:r w:rsidR="00FC53FA">
        <w:rPr>
          <w:i/>
          <w:iCs/>
        </w:rPr>
        <w:t xml:space="preserve"> </w:t>
      </w:r>
      <w:r w:rsidR="00FC53FA">
        <w:rPr>
          <w:iCs/>
        </w:rPr>
        <w:t xml:space="preserve">and </w:t>
      </w:r>
      <w:commentRangeStart w:id="28"/>
      <w:proofErr w:type="spellStart"/>
      <w:r w:rsidR="00FC53FA" w:rsidRPr="00B276F8">
        <w:t>Beis</w:t>
      </w:r>
      <w:proofErr w:type="spellEnd"/>
      <w:r w:rsidR="00FC53FA">
        <w:rPr>
          <w:i/>
          <w:iCs/>
        </w:rPr>
        <w:t xml:space="preserve"> </w:t>
      </w:r>
      <w:r w:rsidR="00FC53FA" w:rsidRPr="00B276F8">
        <w:t>Yosef</w:t>
      </w:r>
      <w:commentRangeEnd w:id="28"/>
      <w:r>
        <w:rPr>
          <w:rStyle w:val="CommentReference"/>
        </w:rPr>
        <w:commentReference w:id="28"/>
      </w:r>
      <w:r w:rsidR="00FC53FA" w:rsidRPr="00CE2EBE">
        <w:t>)</w:t>
      </w:r>
      <w:r w:rsidR="00FC53FA">
        <w:rPr>
          <w:i/>
          <w:iCs/>
        </w:rPr>
        <w:t xml:space="preserve"> </w:t>
      </w:r>
      <w:r w:rsidR="00FC53FA">
        <w:rPr>
          <w:iCs/>
        </w:rPr>
        <w:t xml:space="preserve">view this prohibition as applicable to all non-Jews </w:t>
      </w:r>
      <w:r>
        <w:rPr>
          <w:iCs/>
        </w:rPr>
        <w:t>in every era</w:t>
      </w:r>
      <w:r w:rsidR="00FC53FA">
        <w:rPr>
          <w:iCs/>
        </w:rPr>
        <w:t xml:space="preserve">. In this vein, it is unsurprising that </w:t>
      </w:r>
      <w:proofErr w:type="spellStart"/>
      <w:r w:rsidR="00FC53FA" w:rsidRPr="00B276F8">
        <w:t>Rashi</w:t>
      </w:r>
      <w:proofErr w:type="spellEnd"/>
      <w:r w:rsidR="00FC53FA">
        <w:rPr>
          <w:i/>
          <w:iCs/>
        </w:rPr>
        <w:t xml:space="preserve"> </w:t>
      </w:r>
      <w:r w:rsidR="00FC53FA">
        <w:rPr>
          <w:iCs/>
        </w:rPr>
        <w:t xml:space="preserve">is compelled to limit the applicability and status of </w:t>
      </w:r>
      <w:proofErr w:type="spellStart"/>
      <w:r w:rsidR="00FC53FA">
        <w:rPr>
          <w:i/>
          <w:iCs/>
        </w:rPr>
        <w:t>darchei</w:t>
      </w:r>
      <w:proofErr w:type="spellEnd"/>
      <w:r w:rsidR="00FC53FA">
        <w:rPr>
          <w:i/>
          <w:iCs/>
        </w:rPr>
        <w:t xml:space="preserve"> shalom</w:t>
      </w:r>
      <w:r w:rsidR="00FC53FA">
        <w:rPr>
          <w:iCs/>
        </w:rPr>
        <w:t xml:space="preserve">. It can only be equivalent to </w:t>
      </w:r>
      <w:proofErr w:type="spellStart"/>
      <w:r w:rsidR="00FC53FA">
        <w:rPr>
          <w:i/>
          <w:iCs/>
        </w:rPr>
        <w:t>mipnei</w:t>
      </w:r>
      <w:proofErr w:type="spellEnd"/>
      <w:r w:rsidR="00FC53FA">
        <w:rPr>
          <w:i/>
          <w:iCs/>
        </w:rPr>
        <w:t xml:space="preserve"> </w:t>
      </w:r>
      <w:proofErr w:type="spellStart"/>
      <w:r w:rsidR="00FC53FA">
        <w:rPr>
          <w:i/>
          <w:iCs/>
        </w:rPr>
        <w:t>eiva</w:t>
      </w:r>
      <w:proofErr w:type="spellEnd"/>
      <w:r>
        <w:rPr>
          <w:iCs/>
        </w:rPr>
        <w:t xml:space="preserve"> as</w:t>
      </w:r>
      <w:r w:rsidR="00FC53FA">
        <w:rPr>
          <w:iCs/>
        </w:rPr>
        <w:t xml:space="preserve"> otherwise, a conflict is created with </w:t>
      </w:r>
      <w:r w:rsidR="00FC53FA">
        <w:rPr>
          <w:i/>
          <w:iCs/>
        </w:rPr>
        <w:t xml:space="preserve">lo </w:t>
      </w:r>
      <w:proofErr w:type="spellStart"/>
      <w:r w:rsidR="00FC53FA">
        <w:rPr>
          <w:i/>
          <w:iCs/>
        </w:rPr>
        <w:lastRenderedPageBreak/>
        <w:t>s</w:t>
      </w:r>
      <w:r>
        <w:rPr>
          <w:i/>
          <w:iCs/>
        </w:rPr>
        <w:t>’</w:t>
      </w:r>
      <w:r w:rsidR="00FC53FA">
        <w:rPr>
          <w:i/>
          <w:iCs/>
        </w:rPr>
        <w:t>chanem</w:t>
      </w:r>
      <w:proofErr w:type="spellEnd"/>
      <w:r w:rsidR="00FC53FA">
        <w:rPr>
          <w:iCs/>
        </w:rPr>
        <w:t xml:space="preserve">. This dichotomy could be one of the driving forces behind the general tendency over the generations to approach the issue of </w:t>
      </w:r>
      <w:proofErr w:type="spellStart"/>
      <w:r w:rsidR="00FC53FA">
        <w:rPr>
          <w:i/>
          <w:iCs/>
        </w:rPr>
        <w:t>darchei</w:t>
      </w:r>
      <w:proofErr w:type="spellEnd"/>
      <w:r w:rsidR="00FC53FA">
        <w:rPr>
          <w:i/>
          <w:iCs/>
        </w:rPr>
        <w:t xml:space="preserve"> shalom </w:t>
      </w:r>
      <w:r w:rsidR="00FC53FA">
        <w:rPr>
          <w:iCs/>
        </w:rPr>
        <w:t>in a more conservative fashion.</w:t>
      </w:r>
      <w:r w:rsidR="00FC53FA" w:rsidRPr="00A36484">
        <w:rPr>
          <w:rStyle w:val="FootnoteReference"/>
        </w:rPr>
        <w:footnoteReference w:id="21"/>
      </w:r>
      <w:r w:rsidR="00FC53FA">
        <w:rPr>
          <w:iCs/>
        </w:rPr>
        <w:t xml:space="preserve">   </w:t>
      </w:r>
    </w:p>
    <w:p w14:paraId="5B5FCBC8" w14:textId="73919F02" w:rsidR="003D539A" w:rsidRPr="003D539A" w:rsidRDefault="003D539A" w:rsidP="006247A9">
      <w:pPr>
        <w:jc w:val="both"/>
        <w:rPr>
          <w:b/>
          <w:iCs/>
        </w:rPr>
      </w:pPr>
      <w:r>
        <w:rPr>
          <w:b/>
          <w:iCs/>
        </w:rPr>
        <w:t xml:space="preserve">Limiting </w:t>
      </w:r>
      <w:r w:rsidRPr="00B276F8">
        <w:rPr>
          <w:b/>
          <w:i/>
        </w:rPr>
        <w:t xml:space="preserve">Lo </w:t>
      </w:r>
      <w:proofErr w:type="spellStart"/>
      <w:r w:rsidRPr="00B276F8">
        <w:rPr>
          <w:b/>
          <w:i/>
        </w:rPr>
        <w:t>S</w:t>
      </w:r>
      <w:r w:rsidR="009506E4" w:rsidRPr="00B276F8">
        <w:rPr>
          <w:b/>
          <w:i/>
        </w:rPr>
        <w:t>’</w:t>
      </w:r>
      <w:r w:rsidRPr="00B276F8">
        <w:rPr>
          <w:b/>
          <w:i/>
        </w:rPr>
        <w:t>chanem</w:t>
      </w:r>
      <w:proofErr w:type="spellEnd"/>
    </w:p>
    <w:p w14:paraId="051996E5" w14:textId="0A8B8F48" w:rsidR="00FC53FA" w:rsidRDefault="00FC53FA" w:rsidP="006247A9">
      <w:pPr>
        <w:jc w:val="both"/>
        <w:rPr>
          <w:i/>
          <w:iCs/>
        </w:rPr>
      </w:pPr>
      <w:commentRangeStart w:id="30"/>
      <w:r>
        <w:rPr>
          <w:iCs/>
        </w:rPr>
        <w:t xml:space="preserve">How can </w:t>
      </w:r>
      <w:r w:rsidRPr="00B276F8">
        <w:t>Rambam</w:t>
      </w:r>
      <w:r>
        <w:rPr>
          <w:i/>
          <w:iCs/>
        </w:rPr>
        <w:t xml:space="preserve"> </w:t>
      </w:r>
      <w:r>
        <w:rPr>
          <w:iCs/>
        </w:rPr>
        <w:t xml:space="preserve">view </w:t>
      </w:r>
      <w:proofErr w:type="spellStart"/>
      <w:r>
        <w:rPr>
          <w:i/>
          <w:iCs/>
        </w:rPr>
        <w:t>darchei</w:t>
      </w:r>
      <w:proofErr w:type="spellEnd"/>
      <w:r>
        <w:rPr>
          <w:i/>
          <w:iCs/>
        </w:rPr>
        <w:t xml:space="preserve"> shalom </w:t>
      </w:r>
      <w:r>
        <w:rPr>
          <w:iCs/>
        </w:rPr>
        <w:t xml:space="preserve">as an intrinsic value whilst maintaining the integrity of the </w:t>
      </w:r>
      <w:proofErr w:type="spellStart"/>
      <w:r>
        <w:rPr>
          <w:i/>
          <w:iCs/>
        </w:rPr>
        <w:t>issur</w:t>
      </w:r>
      <w:proofErr w:type="spellEnd"/>
      <w:r>
        <w:rPr>
          <w:i/>
          <w:iCs/>
        </w:rPr>
        <w:t xml:space="preserve"> </w:t>
      </w:r>
      <w:r>
        <w:rPr>
          <w:iCs/>
        </w:rPr>
        <w:t xml:space="preserve">of </w:t>
      </w:r>
      <w:r>
        <w:rPr>
          <w:i/>
          <w:iCs/>
        </w:rPr>
        <w:t xml:space="preserve">lo </w:t>
      </w:r>
      <w:proofErr w:type="spellStart"/>
      <w:r>
        <w:rPr>
          <w:i/>
          <w:iCs/>
        </w:rPr>
        <w:t>s</w:t>
      </w:r>
      <w:r w:rsidR="009506E4">
        <w:rPr>
          <w:i/>
          <w:iCs/>
        </w:rPr>
        <w:t>’</w:t>
      </w:r>
      <w:r>
        <w:rPr>
          <w:i/>
          <w:iCs/>
        </w:rPr>
        <w:t>chanem</w:t>
      </w:r>
      <w:proofErr w:type="spellEnd"/>
      <w:r>
        <w:rPr>
          <w:i/>
          <w:iCs/>
        </w:rPr>
        <w:t xml:space="preserve">? </w:t>
      </w:r>
      <w:r>
        <w:rPr>
          <w:iCs/>
        </w:rPr>
        <w:t xml:space="preserve">How can the </w:t>
      </w:r>
      <w:proofErr w:type="spellStart"/>
      <w:r w:rsidR="009506E4">
        <w:rPr>
          <w:i/>
          <w:iCs/>
        </w:rPr>
        <w:t>r</w:t>
      </w:r>
      <w:r>
        <w:rPr>
          <w:i/>
          <w:iCs/>
        </w:rPr>
        <w:t>ishonim</w:t>
      </w:r>
      <w:proofErr w:type="spellEnd"/>
      <w:r>
        <w:rPr>
          <w:i/>
          <w:iCs/>
        </w:rPr>
        <w:t xml:space="preserve"> </w:t>
      </w:r>
      <w:r>
        <w:rPr>
          <w:iCs/>
        </w:rPr>
        <w:t xml:space="preserve">apply </w:t>
      </w:r>
      <w:proofErr w:type="spellStart"/>
      <w:r>
        <w:rPr>
          <w:i/>
          <w:iCs/>
        </w:rPr>
        <w:t>m</w:t>
      </w:r>
      <w:r w:rsidR="009506E4">
        <w:rPr>
          <w:i/>
          <w:iCs/>
        </w:rPr>
        <w:t>’</w:t>
      </w:r>
      <w:r>
        <w:rPr>
          <w:i/>
          <w:iCs/>
        </w:rPr>
        <w:t>farn</w:t>
      </w:r>
      <w:r w:rsidR="00150E7B">
        <w:rPr>
          <w:i/>
          <w:iCs/>
        </w:rPr>
        <w:t>’</w:t>
      </w:r>
      <w:r>
        <w:rPr>
          <w:i/>
          <w:iCs/>
        </w:rPr>
        <w:t>sei</w:t>
      </w:r>
      <w:proofErr w:type="spellEnd"/>
      <w:r>
        <w:rPr>
          <w:i/>
          <w:iCs/>
        </w:rPr>
        <w:t xml:space="preserve"> </w:t>
      </w:r>
      <w:proofErr w:type="spellStart"/>
      <w:r>
        <w:rPr>
          <w:i/>
          <w:iCs/>
        </w:rPr>
        <w:t>aniyei</w:t>
      </w:r>
      <w:proofErr w:type="spellEnd"/>
      <w:r>
        <w:rPr>
          <w:i/>
          <w:iCs/>
        </w:rPr>
        <w:t xml:space="preserve"> </w:t>
      </w:r>
      <w:proofErr w:type="spellStart"/>
      <w:r>
        <w:rPr>
          <w:i/>
          <w:iCs/>
        </w:rPr>
        <w:t>nochrim</w:t>
      </w:r>
      <w:proofErr w:type="spellEnd"/>
      <w:r>
        <w:rPr>
          <w:i/>
          <w:iCs/>
        </w:rPr>
        <w:t xml:space="preserve"> </w:t>
      </w:r>
      <w:r>
        <w:rPr>
          <w:iCs/>
        </w:rPr>
        <w:t>even in a situation where there is no Jewish population</w:t>
      </w:r>
      <w:r w:rsidR="009506E4">
        <w:rPr>
          <w:iCs/>
        </w:rPr>
        <w:t xml:space="preserve"> when this seems to be</w:t>
      </w:r>
      <w:r>
        <w:rPr>
          <w:iCs/>
        </w:rPr>
        <w:t xml:space="preserve"> a gold standard violation of </w:t>
      </w:r>
      <w:r>
        <w:rPr>
          <w:i/>
          <w:iCs/>
        </w:rPr>
        <w:t xml:space="preserve">lo </w:t>
      </w:r>
      <w:proofErr w:type="spellStart"/>
      <w:r>
        <w:rPr>
          <w:i/>
          <w:iCs/>
        </w:rPr>
        <w:t>s</w:t>
      </w:r>
      <w:r w:rsidR="009506E4">
        <w:rPr>
          <w:i/>
          <w:iCs/>
        </w:rPr>
        <w:t>’</w:t>
      </w:r>
      <w:r>
        <w:rPr>
          <w:i/>
          <w:iCs/>
        </w:rPr>
        <w:t>chanem</w:t>
      </w:r>
      <w:proofErr w:type="spellEnd"/>
      <w:r>
        <w:rPr>
          <w:i/>
          <w:iCs/>
        </w:rPr>
        <w:t xml:space="preserve">?  </w:t>
      </w:r>
      <w:commentRangeEnd w:id="30"/>
      <w:r w:rsidR="009506E4">
        <w:rPr>
          <w:rStyle w:val="CommentReference"/>
        </w:rPr>
        <w:commentReference w:id="30"/>
      </w:r>
    </w:p>
    <w:p w14:paraId="41BE7D7F" w14:textId="1C980BF8" w:rsidR="00FC53FA" w:rsidRDefault="00FC53FA" w:rsidP="006247A9">
      <w:pPr>
        <w:jc w:val="both"/>
        <w:rPr>
          <w:i/>
          <w:iCs/>
        </w:rPr>
      </w:pPr>
      <w:r>
        <w:rPr>
          <w:iCs/>
        </w:rPr>
        <w:t xml:space="preserve">One approach to answer this question is to avoid it altogether. There are several prominent </w:t>
      </w:r>
      <w:r w:rsidRPr="006D7E10">
        <w:rPr>
          <w:iCs/>
        </w:rPr>
        <w:t>sources</w:t>
      </w:r>
      <w:r>
        <w:rPr>
          <w:i/>
          <w:iCs/>
        </w:rPr>
        <w:t xml:space="preserve"> </w:t>
      </w:r>
      <w:r>
        <w:rPr>
          <w:iCs/>
        </w:rPr>
        <w:t xml:space="preserve">which severely limit the application of </w:t>
      </w:r>
      <w:r>
        <w:rPr>
          <w:i/>
          <w:iCs/>
        </w:rPr>
        <w:t xml:space="preserve">lo </w:t>
      </w:r>
      <w:proofErr w:type="spellStart"/>
      <w:r>
        <w:rPr>
          <w:i/>
          <w:iCs/>
        </w:rPr>
        <w:t>s</w:t>
      </w:r>
      <w:r w:rsidR="009506E4">
        <w:rPr>
          <w:i/>
          <w:iCs/>
        </w:rPr>
        <w:t>’</w:t>
      </w:r>
      <w:r>
        <w:rPr>
          <w:i/>
          <w:iCs/>
        </w:rPr>
        <w:t>chanem</w:t>
      </w:r>
      <w:proofErr w:type="spellEnd"/>
      <w:r>
        <w:rPr>
          <w:iCs/>
        </w:rPr>
        <w:t xml:space="preserve">. </w:t>
      </w:r>
      <w:proofErr w:type="spellStart"/>
      <w:r w:rsidRPr="00B276F8">
        <w:t>Rashba</w:t>
      </w:r>
      <w:proofErr w:type="spellEnd"/>
      <w:r>
        <w:rPr>
          <w:i/>
          <w:iCs/>
        </w:rPr>
        <w:t xml:space="preserve"> </w:t>
      </w:r>
      <w:r>
        <w:rPr>
          <w:iCs/>
        </w:rPr>
        <w:t xml:space="preserve">and </w:t>
      </w:r>
      <w:proofErr w:type="spellStart"/>
      <w:r w:rsidRPr="00652F94">
        <w:t>Sefer</w:t>
      </w:r>
      <w:proofErr w:type="spellEnd"/>
      <w:r>
        <w:rPr>
          <w:i/>
          <w:iCs/>
        </w:rPr>
        <w:t xml:space="preserve"> </w:t>
      </w:r>
      <w:proofErr w:type="spellStart"/>
      <w:r w:rsidRPr="00652F94">
        <w:t>Hachinuch</w:t>
      </w:r>
      <w:proofErr w:type="spellEnd"/>
      <w:r>
        <w:rPr>
          <w:i/>
          <w:iCs/>
        </w:rPr>
        <w:t xml:space="preserve"> </w:t>
      </w:r>
      <w:r>
        <w:rPr>
          <w:iCs/>
        </w:rPr>
        <w:t xml:space="preserve">write that this prohibition only applies to bone fide idol worshippers. </w:t>
      </w:r>
      <w:proofErr w:type="spellStart"/>
      <w:r w:rsidRPr="008A676F">
        <w:t>Taz</w:t>
      </w:r>
      <w:proofErr w:type="spellEnd"/>
      <w:r>
        <w:rPr>
          <w:i/>
          <w:iCs/>
        </w:rPr>
        <w:t xml:space="preserve"> </w:t>
      </w:r>
      <w:r>
        <w:rPr>
          <w:iCs/>
        </w:rPr>
        <w:t>state</w:t>
      </w:r>
      <w:r w:rsidR="00652F94">
        <w:rPr>
          <w:iCs/>
        </w:rPr>
        <w:t xml:space="preserve">s, drawing support from the </w:t>
      </w:r>
      <w:commentRangeStart w:id="31"/>
      <w:proofErr w:type="spellStart"/>
      <w:r w:rsidR="00652F94">
        <w:rPr>
          <w:i/>
          <w:iCs/>
        </w:rPr>
        <w:t>Tosefta</w:t>
      </w:r>
      <w:proofErr w:type="spellEnd"/>
      <w:r w:rsidR="00652F94">
        <w:rPr>
          <w:i/>
          <w:iCs/>
        </w:rPr>
        <w:t xml:space="preserve">, </w:t>
      </w:r>
      <w:commentRangeEnd w:id="31"/>
      <w:r w:rsidR="00652F94">
        <w:rPr>
          <w:rStyle w:val="CommentReference"/>
        </w:rPr>
        <w:commentReference w:id="31"/>
      </w:r>
      <w:r>
        <w:rPr>
          <w:iCs/>
        </w:rPr>
        <w:t xml:space="preserve"> that it is permitted to give free gifts to a non-Jewish neighbour or friend</w:t>
      </w:r>
      <w:r w:rsidR="009A02F2">
        <w:rPr>
          <w:iCs/>
        </w:rPr>
        <w:t>.</w:t>
      </w:r>
      <w:r>
        <w:rPr>
          <w:iCs/>
        </w:rPr>
        <w:t xml:space="preserve"> </w:t>
      </w:r>
      <w:r w:rsidR="009A02F2">
        <w:rPr>
          <w:iCs/>
        </w:rPr>
        <w:t>It</w:t>
      </w:r>
      <w:r>
        <w:rPr>
          <w:iCs/>
        </w:rPr>
        <w:t xml:space="preserve"> is not considered </w:t>
      </w:r>
      <w:r w:rsidR="009A02F2">
        <w:rPr>
          <w:iCs/>
        </w:rPr>
        <w:t xml:space="preserve">to be for </w:t>
      </w:r>
      <w:r>
        <w:rPr>
          <w:iCs/>
        </w:rPr>
        <w:t>free</w:t>
      </w:r>
      <w:r w:rsidR="009A02F2">
        <w:rPr>
          <w:iCs/>
        </w:rPr>
        <w:t xml:space="preserve"> because you</w:t>
      </w:r>
      <w:r>
        <w:rPr>
          <w:iCs/>
        </w:rPr>
        <w:t xml:space="preserve"> expect recompense in the future. </w:t>
      </w:r>
      <w:r w:rsidRPr="00652F94">
        <w:t>Tur</w:t>
      </w:r>
      <w:r>
        <w:rPr>
          <w:i/>
          <w:iCs/>
        </w:rPr>
        <w:t xml:space="preserve"> </w:t>
      </w:r>
      <w:r>
        <w:rPr>
          <w:iCs/>
        </w:rPr>
        <w:t xml:space="preserve">and </w:t>
      </w:r>
      <w:r w:rsidRPr="00652F94">
        <w:t>Rambam</w:t>
      </w:r>
      <w:r>
        <w:rPr>
          <w:i/>
          <w:iCs/>
        </w:rPr>
        <w:t xml:space="preserve"> </w:t>
      </w:r>
      <w:r>
        <w:rPr>
          <w:iCs/>
        </w:rPr>
        <w:t xml:space="preserve">write that it does not apply to a </w:t>
      </w:r>
      <w:r>
        <w:rPr>
          <w:i/>
          <w:iCs/>
        </w:rPr>
        <w:t xml:space="preserve">ger </w:t>
      </w:r>
      <w:proofErr w:type="spellStart"/>
      <w:r>
        <w:rPr>
          <w:i/>
          <w:iCs/>
        </w:rPr>
        <w:t>toshav</w:t>
      </w:r>
      <w:proofErr w:type="spellEnd"/>
      <w:r>
        <w:rPr>
          <w:i/>
          <w:iCs/>
        </w:rPr>
        <w:t xml:space="preserve"> </w:t>
      </w:r>
      <w:r>
        <w:rPr>
          <w:iCs/>
        </w:rPr>
        <w:t>(a non-Jew who has accepted the seven Noachide laws).</w:t>
      </w:r>
      <w:r w:rsidR="009A02F2" w:rsidRPr="00A36484">
        <w:rPr>
          <w:rStyle w:val="FootnoteReference"/>
        </w:rPr>
        <w:footnoteReference w:id="22"/>
      </w:r>
      <w:r>
        <w:rPr>
          <w:iCs/>
        </w:rPr>
        <w:t xml:space="preserve"> Perhaps most famously, in a discussion regarding whether one is obligated to return a lost item to a non-Jew, </w:t>
      </w:r>
      <w:proofErr w:type="spellStart"/>
      <w:r w:rsidRPr="00652F94">
        <w:t>Meiri</w:t>
      </w:r>
      <w:proofErr w:type="spellEnd"/>
      <w:r>
        <w:rPr>
          <w:i/>
          <w:iCs/>
        </w:rPr>
        <w:t xml:space="preserve"> </w:t>
      </w:r>
      <w:r w:rsidRPr="00652F94">
        <w:t>writes:</w:t>
      </w:r>
      <w:commentRangeStart w:id="32"/>
      <w:commentRangeStart w:id="33"/>
      <w:commentRangeStart w:id="34"/>
      <w:r w:rsidR="009A02F2" w:rsidRPr="00A36484">
        <w:rPr>
          <w:rStyle w:val="FootnoteReference"/>
        </w:rPr>
        <w:footnoteReference w:id="23"/>
      </w:r>
      <w:commentRangeEnd w:id="32"/>
      <w:r w:rsidR="009A02F2">
        <w:rPr>
          <w:rStyle w:val="CommentReference"/>
        </w:rPr>
        <w:commentReference w:id="32"/>
      </w:r>
      <w:commentRangeEnd w:id="33"/>
      <w:r w:rsidR="00A36484">
        <w:rPr>
          <w:rStyle w:val="CommentReference"/>
        </w:rPr>
        <w:commentReference w:id="33"/>
      </w:r>
      <w:commentRangeEnd w:id="34"/>
      <w:r w:rsidR="008A676F">
        <w:rPr>
          <w:rStyle w:val="CommentReference"/>
        </w:rPr>
        <w:commentReference w:id="34"/>
      </w:r>
    </w:p>
    <w:p w14:paraId="113B794F" w14:textId="6818DF5A" w:rsidR="008863EB" w:rsidRDefault="008863EB" w:rsidP="008A676F">
      <w:pPr>
        <w:bidi/>
        <w:jc w:val="both"/>
        <w:rPr>
          <w:i/>
          <w:iCs/>
          <w:rtl/>
        </w:rPr>
      </w:pPr>
      <w:r w:rsidRPr="008863EB">
        <w:rPr>
          <w:rFonts w:cs="Arial"/>
          <w:i/>
          <w:iCs/>
          <w:rtl/>
        </w:rPr>
        <w:t>ואין אנו כפופים לחסידות למי שאין לו דת</w:t>
      </w:r>
      <w:r w:rsidR="00990C78">
        <w:rPr>
          <w:rFonts w:cs="Arial" w:hint="cs"/>
          <w:i/>
          <w:iCs/>
          <w:rtl/>
        </w:rPr>
        <w:t xml:space="preserve"> </w:t>
      </w:r>
      <w:r w:rsidR="00990C78">
        <w:rPr>
          <w:rFonts w:hint="cs"/>
          <w:i/>
          <w:iCs/>
          <w:rtl/>
        </w:rPr>
        <w:t xml:space="preserve">... </w:t>
      </w:r>
      <w:r w:rsidR="00990C78" w:rsidRPr="00990C78">
        <w:rPr>
          <w:rFonts w:cs="Arial"/>
          <w:i/>
          <w:iCs/>
          <w:rtl/>
        </w:rPr>
        <w:t>הא כל שהוא מעממין הגדורים בדרכי הדת ועובדי האלהות על איזה צד אף על פי שאמונתם רחוקה מאמונתנו אינם בכלל זה אלא הרי הם כישראל גמור לדברים אלו אף באבדה ואף בטעות ולכל שאר הדברים בלא שום חלוק</w:t>
      </w:r>
      <w:r w:rsidR="00990C78">
        <w:rPr>
          <w:rFonts w:hint="cs"/>
          <w:i/>
          <w:iCs/>
          <w:rtl/>
        </w:rPr>
        <w:t>.</w:t>
      </w:r>
    </w:p>
    <w:p w14:paraId="367BD9AE" w14:textId="77777777" w:rsidR="00FC53FA" w:rsidRDefault="00FC53FA" w:rsidP="006247A9">
      <w:pPr>
        <w:jc w:val="both"/>
        <w:rPr>
          <w:i/>
          <w:iCs/>
        </w:rPr>
      </w:pPr>
      <w:r>
        <w:rPr>
          <w:i/>
          <w:iCs/>
        </w:rPr>
        <w:t xml:space="preserve">‘…we are not obligated to act in a pious fashion [over and above the letter of the law] for a Godless people. However, any person belonging to a nation disciplined by religion, who worships God in any fashion – even if their religion is very different from ours – is not in the above category. Indeed, they are considered entirely like a Jew in </w:t>
      </w:r>
      <w:proofErr w:type="gramStart"/>
      <w:r>
        <w:rPr>
          <w:i/>
          <w:iCs/>
        </w:rPr>
        <w:t>all of</w:t>
      </w:r>
      <w:proofErr w:type="gramEnd"/>
      <w:r>
        <w:rPr>
          <w:i/>
          <w:iCs/>
        </w:rPr>
        <w:t xml:space="preserve"> these matters – in respect to lost items, financial errors, or to anything else – no distinction should be made.’</w:t>
      </w:r>
      <w:r w:rsidRPr="00A36484">
        <w:rPr>
          <w:rStyle w:val="FootnoteReference"/>
        </w:rPr>
        <w:footnoteReference w:id="24"/>
      </w:r>
    </w:p>
    <w:p w14:paraId="485AC2F3" w14:textId="0E4F314A" w:rsidR="00FC53FA" w:rsidRDefault="00FC53FA" w:rsidP="006247A9">
      <w:pPr>
        <w:jc w:val="both"/>
        <w:rPr>
          <w:iCs/>
        </w:rPr>
      </w:pPr>
      <w:r>
        <w:rPr>
          <w:iCs/>
        </w:rPr>
        <w:t xml:space="preserve">If there is no prohibition of </w:t>
      </w:r>
      <w:r>
        <w:rPr>
          <w:i/>
          <w:iCs/>
        </w:rPr>
        <w:t xml:space="preserve">lo </w:t>
      </w:r>
      <w:proofErr w:type="spellStart"/>
      <w:r>
        <w:rPr>
          <w:i/>
          <w:iCs/>
        </w:rPr>
        <w:t>s</w:t>
      </w:r>
      <w:r w:rsidR="00150E7B">
        <w:rPr>
          <w:i/>
          <w:iCs/>
        </w:rPr>
        <w:t>’</w:t>
      </w:r>
      <w:r>
        <w:rPr>
          <w:i/>
          <w:iCs/>
        </w:rPr>
        <w:t>chanem</w:t>
      </w:r>
      <w:proofErr w:type="spellEnd"/>
      <w:r>
        <w:rPr>
          <w:i/>
          <w:iCs/>
        </w:rPr>
        <w:t xml:space="preserve"> </w:t>
      </w:r>
      <w:r>
        <w:rPr>
          <w:iCs/>
        </w:rPr>
        <w:t xml:space="preserve">with </w:t>
      </w:r>
      <w:proofErr w:type="gramStart"/>
      <w:r>
        <w:rPr>
          <w:iCs/>
        </w:rPr>
        <w:t>the majority of</w:t>
      </w:r>
      <w:proofErr w:type="gramEnd"/>
      <w:r>
        <w:rPr>
          <w:iCs/>
        </w:rPr>
        <w:t xml:space="preserve"> non-Jewish nations in existence today, the conflict between </w:t>
      </w:r>
      <w:r>
        <w:rPr>
          <w:i/>
          <w:iCs/>
        </w:rPr>
        <w:t xml:space="preserve">lo </w:t>
      </w:r>
      <w:proofErr w:type="spellStart"/>
      <w:r>
        <w:rPr>
          <w:i/>
          <w:iCs/>
        </w:rPr>
        <w:t>s</w:t>
      </w:r>
      <w:r w:rsidR="00150E7B">
        <w:rPr>
          <w:i/>
          <w:iCs/>
        </w:rPr>
        <w:t>’</w:t>
      </w:r>
      <w:r>
        <w:rPr>
          <w:i/>
          <w:iCs/>
        </w:rPr>
        <w:t>chanem</w:t>
      </w:r>
      <w:proofErr w:type="spellEnd"/>
      <w:r>
        <w:rPr>
          <w:i/>
          <w:iCs/>
        </w:rPr>
        <w:t xml:space="preserve"> </w:t>
      </w:r>
      <w:r>
        <w:rPr>
          <w:iCs/>
        </w:rPr>
        <w:t xml:space="preserve">and </w:t>
      </w:r>
      <w:proofErr w:type="spellStart"/>
      <w:r>
        <w:rPr>
          <w:i/>
          <w:iCs/>
        </w:rPr>
        <w:t>darchei</w:t>
      </w:r>
      <w:proofErr w:type="spellEnd"/>
      <w:r>
        <w:rPr>
          <w:i/>
          <w:iCs/>
        </w:rPr>
        <w:t xml:space="preserve"> shalom </w:t>
      </w:r>
      <w:r>
        <w:rPr>
          <w:iCs/>
        </w:rPr>
        <w:t>falls away.</w:t>
      </w:r>
    </w:p>
    <w:p w14:paraId="5CF5BCD7" w14:textId="6ACC3778" w:rsidR="00FC53FA" w:rsidRDefault="00FC53FA" w:rsidP="006247A9">
      <w:pPr>
        <w:jc w:val="both"/>
        <w:rPr>
          <w:iCs/>
        </w:rPr>
      </w:pPr>
      <w:r>
        <w:rPr>
          <w:iCs/>
        </w:rPr>
        <w:t xml:space="preserve">Is it possible to reconcile these two principles according to the </w:t>
      </w:r>
      <w:proofErr w:type="spellStart"/>
      <w:r w:rsidR="00150E7B">
        <w:rPr>
          <w:i/>
          <w:iCs/>
        </w:rPr>
        <w:t>r</w:t>
      </w:r>
      <w:r>
        <w:rPr>
          <w:i/>
          <w:iCs/>
        </w:rPr>
        <w:t>ishonim</w:t>
      </w:r>
      <w:proofErr w:type="spellEnd"/>
      <w:r>
        <w:rPr>
          <w:i/>
          <w:iCs/>
        </w:rPr>
        <w:t xml:space="preserve"> </w:t>
      </w:r>
      <w:r>
        <w:rPr>
          <w:iCs/>
        </w:rPr>
        <w:t xml:space="preserve">who </w:t>
      </w:r>
      <w:r w:rsidR="00150E7B">
        <w:rPr>
          <w:iCs/>
        </w:rPr>
        <w:t xml:space="preserve">apply </w:t>
      </w:r>
      <w:r>
        <w:rPr>
          <w:i/>
          <w:iCs/>
        </w:rPr>
        <w:t xml:space="preserve">lo </w:t>
      </w:r>
      <w:proofErr w:type="spellStart"/>
      <w:r>
        <w:rPr>
          <w:i/>
          <w:iCs/>
        </w:rPr>
        <w:t>s</w:t>
      </w:r>
      <w:r w:rsidR="00150E7B">
        <w:rPr>
          <w:i/>
          <w:iCs/>
        </w:rPr>
        <w:t>’</w:t>
      </w:r>
      <w:r>
        <w:rPr>
          <w:i/>
          <w:iCs/>
        </w:rPr>
        <w:t>chanem</w:t>
      </w:r>
      <w:proofErr w:type="spellEnd"/>
      <w:r>
        <w:rPr>
          <w:i/>
          <w:iCs/>
        </w:rPr>
        <w:t xml:space="preserve"> </w:t>
      </w:r>
      <w:r>
        <w:rPr>
          <w:iCs/>
        </w:rPr>
        <w:t xml:space="preserve">more extensively? </w:t>
      </w:r>
    </w:p>
    <w:p w14:paraId="5A5A78C4" w14:textId="7F46646B" w:rsidR="00FC53FA" w:rsidRPr="00652F94" w:rsidRDefault="00FC53FA" w:rsidP="006247A9">
      <w:pPr>
        <w:jc w:val="both"/>
      </w:pPr>
      <w:proofErr w:type="spellStart"/>
      <w:r w:rsidRPr="00652F94">
        <w:lastRenderedPageBreak/>
        <w:t>Tosfos</w:t>
      </w:r>
      <w:proofErr w:type="spellEnd"/>
      <w:r>
        <w:rPr>
          <w:i/>
          <w:iCs/>
        </w:rPr>
        <w:t xml:space="preserve"> </w:t>
      </w:r>
      <w:r>
        <w:rPr>
          <w:iCs/>
        </w:rPr>
        <w:t xml:space="preserve">in </w:t>
      </w:r>
      <w:proofErr w:type="spellStart"/>
      <w:r w:rsidR="00B334B4" w:rsidRPr="00EF6D44">
        <w:rPr>
          <w:rPrChange w:id="42" w:author="Mikey Kahan" w:date="2018-11-05T23:20:00Z">
            <w:rPr>
              <w:i/>
              <w:iCs/>
            </w:rPr>
          </w:rPrChange>
        </w:rPr>
        <w:t>Avoda</w:t>
      </w:r>
      <w:proofErr w:type="spellEnd"/>
      <w:r w:rsidR="00B334B4" w:rsidRPr="00EF6D44">
        <w:rPr>
          <w:rPrChange w:id="43" w:author="Mikey Kahan" w:date="2018-11-05T23:20:00Z">
            <w:rPr>
              <w:i/>
              <w:iCs/>
            </w:rPr>
          </w:rPrChange>
        </w:rPr>
        <w:t xml:space="preserve"> Zara</w:t>
      </w:r>
      <w:r w:rsidRPr="00A36484">
        <w:rPr>
          <w:rStyle w:val="FootnoteReference"/>
        </w:rPr>
        <w:footnoteReference w:id="25"/>
      </w:r>
      <w:r w:rsidR="00401DA0">
        <w:rPr>
          <w:i/>
          <w:iCs/>
        </w:rPr>
        <w:t xml:space="preserve"> </w:t>
      </w:r>
      <w:r w:rsidR="00401DA0">
        <w:rPr>
          <w:iCs/>
        </w:rPr>
        <w:t>asks</w:t>
      </w:r>
      <w:r w:rsidR="00401DA0">
        <w:rPr>
          <w:i/>
          <w:iCs/>
        </w:rPr>
        <w:t xml:space="preserve">: </w:t>
      </w:r>
      <w:r w:rsidR="00401DA0" w:rsidRPr="00652F94">
        <w:t xml:space="preserve">‘Why is there no </w:t>
      </w:r>
      <w:proofErr w:type="spellStart"/>
      <w:r w:rsidR="00401DA0" w:rsidRPr="00150E7B">
        <w:rPr>
          <w:i/>
          <w:iCs/>
        </w:rPr>
        <w:t>issur</w:t>
      </w:r>
      <w:proofErr w:type="spellEnd"/>
      <w:r w:rsidR="00401DA0" w:rsidRPr="00652F94">
        <w:t xml:space="preserve"> of </w:t>
      </w:r>
      <w:r w:rsidR="00401DA0" w:rsidRPr="00150E7B">
        <w:rPr>
          <w:i/>
          <w:iCs/>
        </w:rPr>
        <w:t>lo</w:t>
      </w:r>
      <w:r w:rsidR="00401DA0" w:rsidRPr="00652F94">
        <w:t xml:space="preserve"> </w:t>
      </w:r>
      <w:proofErr w:type="spellStart"/>
      <w:r w:rsidR="00401DA0" w:rsidRPr="00150E7B">
        <w:rPr>
          <w:i/>
          <w:iCs/>
        </w:rPr>
        <w:t>s</w:t>
      </w:r>
      <w:r w:rsidR="00150E7B" w:rsidRPr="008A676F">
        <w:rPr>
          <w:i/>
          <w:iCs/>
        </w:rPr>
        <w:t>’</w:t>
      </w:r>
      <w:r w:rsidR="00401DA0" w:rsidRPr="00150E7B">
        <w:rPr>
          <w:i/>
          <w:iCs/>
        </w:rPr>
        <w:t>chanem</w:t>
      </w:r>
      <w:proofErr w:type="spellEnd"/>
      <w:r w:rsidR="00401DA0" w:rsidRPr="00652F94">
        <w:t xml:space="preserve"> in the activity of </w:t>
      </w:r>
      <w:proofErr w:type="spellStart"/>
      <w:r w:rsidR="00401DA0" w:rsidRPr="00150E7B">
        <w:rPr>
          <w:i/>
          <w:iCs/>
        </w:rPr>
        <w:t>m</w:t>
      </w:r>
      <w:r w:rsidR="00150E7B" w:rsidRPr="003F2C58">
        <w:rPr>
          <w:i/>
          <w:iCs/>
        </w:rPr>
        <w:t>’</w:t>
      </w:r>
      <w:r w:rsidR="00401DA0" w:rsidRPr="00150E7B">
        <w:rPr>
          <w:i/>
          <w:iCs/>
        </w:rPr>
        <w:t>farn</w:t>
      </w:r>
      <w:r w:rsidR="00150E7B">
        <w:rPr>
          <w:i/>
          <w:iCs/>
        </w:rPr>
        <w:t>’</w:t>
      </w:r>
      <w:r w:rsidR="00401DA0" w:rsidRPr="00150E7B">
        <w:rPr>
          <w:i/>
          <w:iCs/>
        </w:rPr>
        <w:t>sei</w:t>
      </w:r>
      <w:proofErr w:type="spellEnd"/>
      <w:r w:rsidR="00401DA0" w:rsidRPr="00652F94">
        <w:t xml:space="preserve"> </w:t>
      </w:r>
      <w:proofErr w:type="spellStart"/>
      <w:r w:rsidR="00401DA0" w:rsidRPr="00150E7B">
        <w:rPr>
          <w:i/>
          <w:iCs/>
        </w:rPr>
        <w:t>aniy</w:t>
      </w:r>
      <w:r w:rsidR="00150E7B">
        <w:rPr>
          <w:i/>
          <w:iCs/>
        </w:rPr>
        <w:t>e</w:t>
      </w:r>
      <w:r w:rsidR="00401DA0" w:rsidRPr="00150E7B">
        <w:rPr>
          <w:i/>
          <w:iCs/>
        </w:rPr>
        <w:t>i</w:t>
      </w:r>
      <w:proofErr w:type="spellEnd"/>
      <w:r w:rsidR="00401DA0" w:rsidRPr="00652F94">
        <w:t xml:space="preserve"> </w:t>
      </w:r>
      <w:proofErr w:type="spellStart"/>
      <w:r w:rsidR="00401DA0" w:rsidRPr="00150E7B">
        <w:rPr>
          <w:i/>
          <w:iCs/>
        </w:rPr>
        <w:t>nochri</w:t>
      </w:r>
      <w:r w:rsidR="004920DE" w:rsidRPr="00150E7B">
        <w:rPr>
          <w:i/>
          <w:iCs/>
        </w:rPr>
        <w:t>m</w:t>
      </w:r>
      <w:proofErr w:type="spellEnd"/>
      <w:r w:rsidR="00401DA0" w:rsidRPr="00652F94">
        <w:t xml:space="preserve">?’ </w:t>
      </w:r>
      <w:proofErr w:type="spellStart"/>
      <w:r w:rsidR="00401DA0" w:rsidRPr="00652F94">
        <w:t>Tosfos</w:t>
      </w:r>
      <w:proofErr w:type="spellEnd"/>
      <w:r w:rsidR="00401DA0">
        <w:rPr>
          <w:i/>
          <w:iCs/>
        </w:rPr>
        <w:t xml:space="preserve"> </w:t>
      </w:r>
      <w:r w:rsidR="00401DA0">
        <w:rPr>
          <w:iCs/>
        </w:rPr>
        <w:t>answer</w:t>
      </w:r>
      <w:r w:rsidR="00150E7B">
        <w:rPr>
          <w:iCs/>
        </w:rPr>
        <w:t>s that</w:t>
      </w:r>
      <w:r w:rsidR="00401DA0">
        <w:rPr>
          <w:iCs/>
        </w:rPr>
        <w:t xml:space="preserve"> </w:t>
      </w:r>
      <w:r w:rsidR="00150E7B" w:rsidRPr="00652F94">
        <w:rPr>
          <w:iCs/>
        </w:rPr>
        <w:t>when</w:t>
      </w:r>
      <w:r w:rsidR="00150E7B">
        <w:rPr>
          <w:i/>
        </w:rPr>
        <w:t xml:space="preserve"> </w:t>
      </w:r>
      <w:r w:rsidR="00304A52">
        <w:rPr>
          <w:iCs/>
        </w:rPr>
        <w:t>something if being done due to</w:t>
      </w:r>
      <w:r w:rsidR="00401DA0" w:rsidRPr="00652F94">
        <w:t xml:space="preserve"> </w:t>
      </w:r>
      <w:proofErr w:type="spellStart"/>
      <w:r w:rsidR="00401DA0" w:rsidRPr="00150E7B">
        <w:rPr>
          <w:i/>
          <w:iCs/>
        </w:rPr>
        <w:t>darchei</w:t>
      </w:r>
      <w:proofErr w:type="spellEnd"/>
      <w:r w:rsidR="00401DA0" w:rsidRPr="00652F94">
        <w:t xml:space="preserve"> </w:t>
      </w:r>
      <w:r w:rsidR="00401DA0" w:rsidRPr="00150E7B">
        <w:rPr>
          <w:i/>
          <w:iCs/>
        </w:rPr>
        <w:t>shalom</w:t>
      </w:r>
      <w:r w:rsidR="00304A52" w:rsidRPr="00652F94">
        <w:rPr>
          <w:i/>
          <w:iCs/>
        </w:rPr>
        <w:t>,</w:t>
      </w:r>
      <w:r w:rsidR="00304A52">
        <w:t xml:space="preserve"> it is not considered a </w:t>
      </w:r>
      <w:proofErr w:type="spellStart"/>
      <w:r w:rsidR="00304A52" w:rsidRPr="00965A43">
        <w:rPr>
          <w:i/>
          <w:iCs/>
        </w:rPr>
        <w:t>matnas</w:t>
      </w:r>
      <w:proofErr w:type="spellEnd"/>
      <w:r w:rsidR="00304A52" w:rsidRPr="00965A43">
        <w:t xml:space="preserve"> </w:t>
      </w:r>
      <w:proofErr w:type="spellStart"/>
      <w:r w:rsidR="00304A52" w:rsidRPr="00965A43">
        <w:rPr>
          <w:i/>
          <w:iCs/>
        </w:rPr>
        <w:t>chinam</w:t>
      </w:r>
      <w:proofErr w:type="spellEnd"/>
      <w:r w:rsidR="00304A52" w:rsidRPr="00652F94">
        <w:t>.</w:t>
      </w:r>
    </w:p>
    <w:p w14:paraId="5BD7F049" w14:textId="53A09426" w:rsidR="00636083" w:rsidRDefault="00FC53FA" w:rsidP="006247A9">
      <w:pPr>
        <w:jc w:val="both"/>
        <w:rPr>
          <w:iCs/>
        </w:rPr>
      </w:pPr>
      <w:r>
        <w:rPr>
          <w:iCs/>
        </w:rPr>
        <w:t xml:space="preserve">Within the </w:t>
      </w:r>
      <w:proofErr w:type="spellStart"/>
      <w:r>
        <w:rPr>
          <w:iCs/>
        </w:rPr>
        <w:t>particularist</w:t>
      </w:r>
      <w:proofErr w:type="spellEnd"/>
      <w:r>
        <w:rPr>
          <w:iCs/>
        </w:rPr>
        <w:t xml:space="preserve"> approach, this </w:t>
      </w:r>
      <w:proofErr w:type="spellStart"/>
      <w:r w:rsidRPr="00652F94">
        <w:t>Tosfos</w:t>
      </w:r>
      <w:proofErr w:type="spellEnd"/>
      <w:r>
        <w:rPr>
          <w:i/>
          <w:iCs/>
        </w:rPr>
        <w:t xml:space="preserve"> </w:t>
      </w:r>
      <w:r>
        <w:rPr>
          <w:iCs/>
        </w:rPr>
        <w:t>is easily understandable.</w:t>
      </w:r>
      <w:r w:rsidR="00770A3F">
        <w:rPr>
          <w:iCs/>
        </w:rPr>
        <w:t xml:space="preserve"> Money given for</w:t>
      </w:r>
      <w:r>
        <w:rPr>
          <w:iCs/>
        </w:rPr>
        <w:t xml:space="preserve"> </w:t>
      </w:r>
      <w:proofErr w:type="spellStart"/>
      <w:r w:rsidR="00770A3F">
        <w:rPr>
          <w:i/>
          <w:iCs/>
        </w:rPr>
        <w:t>d</w:t>
      </w:r>
      <w:r w:rsidR="00401DA0">
        <w:rPr>
          <w:i/>
          <w:iCs/>
        </w:rPr>
        <w:t>archei</w:t>
      </w:r>
      <w:proofErr w:type="spellEnd"/>
      <w:r w:rsidR="00401DA0">
        <w:rPr>
          <w:i/>
          <w:iCs/>
        </w:rPr>
        <w:t xml:space="preserve"> s</w:t>
      </w:r>
      <w:r w:rsidR="00770A3F">
        <w:rPr>
          <w:i/>
          <w:iCs/>
        </w:rPr>
        <w:t xml:space="preserve">halom </w:t>
      </w:r>
      <w:r w:rsidR="00770A3F">
        <w:rPr>
          <w:iCs/>
        </w:rPr>
        <w:t>purposes</w:t>
      </w:r>
      <w:r w:rsidR="00770A3F">
        <w:rPr>
          <w:i/>
          <w:iCs/>
        </w:rPr>
        <w:t xml:space="preserve"> </w:t>
      </w:r>
      <w:r w:rsidR="00770A3F">
        <w:rPr>
          <w:iCs/>
        </w:rPr>
        <w:t xml:space="preserve">is not considered </w:t>
      </w:r>
      <w:proofErr w:type="gramStart"/>
      <w:r w:rsidR="00770A3F">
        <w:rPr>
          <w:iCs/>
        </w:rPr>
        <w:t xml:space="preserve">a free </w:t>
      </w:r>
      <w:r w:rsidR="00636083">
        <w:rPr>
          <w:iCs/>
        </w:rPr>
        <w:t>gift</w:t>
      </w:r>
      <w:proofErr w:type="gramEnd"/>
      <w:r w:rsidR="00636083">
        <w:rPr>
          <w:iCs/>
        </w:rPr>
        <w:t>; the giver expects a reduction in</w:t>
      </w:r>
      <w:r w:rsidR="00770A3F">
        <w:rPr>
          <w:iCs/>
        </w:rPr>
        <w:t xml:space="preserve"> anti-Semitism</w:t>
      </w:r>
      <w:r w:rsidR="00636083">
        <w:rPr>
          <w:iCs/>
        </w:rPr>
        <w:t xml:space="preserve"> in return</w:t>
      </w:r>
      <w:r w:rsidR="00770A3F">
        <w:rPr>
          <w:iCs/>
        </w:rPr>
        <w:t>.</w:t>
      </w:r>
      <w:r w:rsidR="00B900A4">
        <w:rPr>
          <w:iCs/>
        </w:rPr>
        <w:t xml:space="preserve"> Therefore, even according </w:t>
      </w:r>
      <w:r w:rsidR="00DA1891">
        <w:rPr>
          <w:iCs/>
        </w:rPr>
        <w:t xml:space="preserve">to </w:t>
      </w:r>
      <w:r w:rsidR="00B900A4">
        <w:rPr>
          <w:iCs/>
        </w:rPr>
        <w:t xml:space="preserve">the opinions that </w:t>
      </w:r>
      <w:r w:rsidR="00B900A4">
        <w:rPr>
          <w:i/>
          <w:iCs/>
        </w:rPr>
        <w:t xml:space="preserve">lo </w:t>
      </w:r>
      <w:proofErr w:type="spellStart"/>
      <w:r w:rsidR="00B900A4">
        <w:rPr>
          <w:i/>
          <w:iCs/>
        </w:rPr>
        <w:t>s</w:t>
      </w:r>
      <w:r w:rsidR="00DA1891">
        <w:rPr>
          <w:i/>
          <w:iCs/>
        </w:rPr>
        <w:t>’</w:t>
      </w:r>
      <w:r w:rsidR="00B900A4">
        <w:rPr>
          <w:i/>
          <w:iCs/>
        </w:rPr>
        <w:t>chanem</w:t>
      </w:r>
      <w:proofErr w:type="spellEnd"/>
      <w:r w:rsidR="00B900A4">
        <w:rPr>
          <w:i/>
          <w:iCs/>
        </w:rPr>
        <w:t xml:space="preserve"> </w:t>
      </w:r>
      <w:r w:rsidR="00B900A4">
        <w:rPr>
          <w:iCs/>
        </w:rPr>
        <w:t xml:space="preserve">applies extensively, provisions of this kind do not fall into the prohibition. </w:t>
      </w:r>
      <w:r w:rsidR="00770A3F">
        <w:rPr>
          <w:iCs/>
        </w:rPr>
        <w:t xml:space="preserve"> </w:t>
      </w:r>
    </w:p>
    <w:p w14:paraId="062A0EBE" w14:textId="77777777" w:rsidR="00FC53FA" w:rsidRPr="00636083" w:rsidRDefault="00636083" w:rsidP="006247A9">
      <w:pPr>
        <w:jc w:val="both"/>
        <w:rPr>
          <w:iCs/>
        </w:rPr>
      </w:pPr>
      <w:commentRangeStart w:id="44"/>
      <w:r>
        <w:rPr>
          <w:iCs/>
        </w:rPr>
        <w:t xml:space="preserve">How can this </w:t>
      </w:r>
      <w:proofErr w:type="spellStart"/>
      <w:r w:rsidRPr="00652F94">
        <w:t>Tosfos</w:t>
      </w:r>
      <w:proofErr w:type="spellEnd"/>
      <w:r>
        <w:rPr>
          <w:i/>
          <w:iCs/>
        </w:rPr>
        <w:t xml:space="preserve"> </w:t>
      </w:r>
      <w:r>
        <w:rPr>
          <w:iCs/>
        </w:rPr>
        <w:t>be understood according to the universalist approach?</w:t>
      </w:r>
      <w:commentRangeEnd w:id="44"/>
      <w:r w:rsidR="005D5C8F">
        <w:rPr>
          <w:rStyle w:val="CommentReference"/>
        </w:rPr>
        <w:commentReference w:id="44"/>
      </w:r>
    </w:p>
    <w:p w14:paraId="168449EC" w14:textId="3B15A913" w:rsidR="00C64A40" w:rsidRDefault="00FC53FA">
      <w:pPr>
        <w:jc w:val="both"/>
        <w:rPr>
          <w:i/>
          <w:iCs/>
        </w:rPr>
      </w:pPr>
      <w:commentRangeStart w:id="45"/>
      <w:commentRangeStart w:id="46"/>
      <w:proofErr w:type="spellStart"/>
      <w:r w:rsidRPr="003F2C58">
        <w:t>Pnei</w:t>
      </w:r>
      <w:proofErr w:type="spellEnd"/>
      <w:r>
        <w:rPr>
          <w:i/>
          <w:iCs/>
        </w:rPr>
        <w:t xml:space="preserve"> </w:t>
      </w:r>
      <w:r w:rsidRPr="003F2C58">
        <w:t>Yosef</w:t>
      </w:r>
      <w:commentRangeEnd w:id="45"/>
      <w:r w:rsidR="00DA1891">
        <w:rPr>
          <w:rStyle w:val="CommentReference"/>
        </w:rPr>
        <w:commentReference w:id="45"/>
      </w:r>
      <w:commentRangeEnd w:id="46"/>
      <w:r w:rsidR="00331B51">
        <w:rPr>
          <w:rStyle w:val="FootnoteReference"/>
        </w:rPr>
        <w:footnoteReference w:id="26"/>
      </w:r>
      <w:r w:rsidR="00652F94">
        <w:rPr>
          <w:rStyle w:val="CommentReference"/>
        </w:rPr>
        <w:commentReference w:id="46"/>
      </w:r>
      <w:r>
        <w:rPr>
          <w:i/>
          <w:iCs/>
        </w:rPr>
        <w:t xml:space="preserve"> </w:t>
      </w:r>
      <w:r>
        <w:rPr>
          <w:iCs/>
        </w:rPr>
        <w:t xml:space="preserve">explains that </w:t>
      </w:r>
      <w:proofErr w:type="spellStart"/>
      <w:r w:rsidRPr="00652F94">
        <w:t>Tosfos</w:t>
      </w:r>
      <w:proofErr w:type="spellEnd"/>
      <w:r>
        <w:rPr>
          <w:i/>
          <w:iCs/>
        </w:rPr>
        <w:t xml:space="preserve"> </w:t>
      </w:r>
      <w:r>
        <w:rPr>
          <w:iCs/>
        </w:rPr>
        <w:t xml:space="preserve">is stating that </w:t>
      </w:r>
      <w:proofErr w:type="spellStart"/>
      <w:r>
        <w:rPr>
          <w:i/>
          <w:iCs/>
        </w:rPr>
        <w:t>m</w:t>
      </w:r>
      <w:r w:rsidR="00150E7B">
        <w:rPr>
          <w:i/>
          <w:iCs/>
        </w:rPr>
        <w:t>’</w:t>
      </w:r>
      <w:r>
        <w:rPr>
          <w:i/>
          <w:iCs/>
        </w:rPr>
        <w:t>farn</w:t>
      </w:r>
      <w:r w:rsidR="00150E7B">
        <w:rPr>
          <w:i/>
          <w:iCs/>
        </w:rPr>
        <w:t>’</w:t>
      </w:r>
      <w:r>
        <w:rPr>
          <w:i/>
          <w:iCs/>
        </w:rPr>
        <w:t>sei</w:t>
      </w:r>
      <w:proofErr w:type="spellEnd"/>
      <w:r>
        <w:rPr>
          <w:i/>
          <w:iCs/>
        </w:rPr>
        <w:t xml:space="preserve"> </w:t>
      </w:r>
      <w:proofErr w:type="spellStart"/>
      <w:r>
        <w:rPr>
          <w:i/>
          <w:iCs/>
        </w:rPr>
        <w:t>aniy</w:t>
      </w:r>
      <w:r w:rsidR="00150E7B">
        <w:rPr>
          <w:i/>
          <w:iCs/>
        </w:rPr>
        <w:t>e</w:t>
      </w:r>
      <w:r>
        <w:rPr>
          <w:i/>
          <w:iCs/>
        </w:rPr>
        <w:t>i</w:t>
      </w:r>
      <w:proofErr w:type="spellEnd"/>
      <w:r>
        <w:rPr>
          <w:i/>
          <w:iCs/>
        </w:rPr>
        <w:t xml:space="preserve"> </w:t>
      </w:r>
      <w:proofErr w:type="spellStart"/>
      <w:r>
        <w:rPr>
          <w:i/>
          <w:iCs/>
        </w:rPr>
        <w:t>nochrim</w:t>
      </w:r>
      <w:proofErr w:type="spellEnd"/>
      <w:r>
        <w:rPr>
          <w:i/>
          <w:iCs/>
        </w:rPr>
        <w:t xml:space="preserve"> </w:t>
      </w:r>
      <w:r>
        <w:rPr>
          <w:iCs/>
        </w:rPr>
        <w:t xml:space="preserve">is not considered </w:t>
      </w:r>
      <w:proofErr w:type="gramStart"/>
      <w:r w:rsidR="00636083">
        <w:rPr>
          <w:iCs/>
        </w:rPr>
        <w:t>a free gift</w:t>
      </w:r>
      <w:proofErr w:type="gramEnd"/>
      <w:r w:rsidR="00636083">
        <w:rPr>
          <w:iCs/>
        </w:rPr>
        <w:t>, not because</w:t>
      </w:r>
      <w:r w:rsidR="00B900A4">
        <w:rPr>
          <w:iCs/>
        </w:rPr>
        <w:t xml:space="preserve"> one expects a reduction of anti-Semitism in return, but rather because there is no risk of the </w:t>
      </w:r>
      <w:r w:rsidR="00454FDE">
        <w:rPr>
          <w:iCs/>
        </w:rPr>
        <w:t xml:space="preserve">gift resulting in the issues </w:t>
      </w:r>
      <w:r w:rsidR="00454FDE">
        <w:rPr>
          <w:i/>
          <w:iCs/>
        </w:rPr>
        <w:t xml:space="preserve">lo </w:t>
      </w:r>
      <w:proofErr w:type="spellStart"/>
      <w:r w:rsidR="00454FDE">
        <w:rPr>
          <w:i/>
          <w:iCs/>
        </w:rPr>
        <w:t>s</w:t>
      </w:r>
      <w:r w:rsidR="00DA1891">
        <w:rPr>
          <w:i/>
          <w:iCs/>
        </w:rPr>
        <w:t>’</w:t>
      </w:r>
      <w:r w:rsidR="00454FDE">
        <w:rPr>
          <w:i/>
          <w:iCs/>
        </w:rPr>
        <w:t>chanem</w:t>
      </w:r>
      <w:proofErr w:type="spellEnd"/>
      <w:r w:rsidR="00454FDE">
        <w:rPr>
          <w:i/>
          <w:iCs/>
        </w:rPr>
        <w:t xml:space="preserve"> </w:t>
      </w:r>
      <w:r w:rsidR="00454FDE">
        <w:rPr>
          <w:iCs/>
        </w:rPr>
        <w:t>is intended to prevent</w:t>
      </w:r>
      <w:r>
        <w:rPr>
          <w:iCs/>
        </w:rPr>
        <w:t xml:space="preserve">. The reasoning behind the prohibition of </w:t>
      </w:r>
      <w:r>
        <w:rPr>
          <w:i/>
          <w:iCs/>
        </w:rPr>
        <w:t xml:space="preserve">lo </w:t>
      </w:r>
      <w:proofErr w:type="spellStart"/>
      <w:r>
        <w:rPr>
          <w:i/>
          <w:iCs/>
        </w:rPr>
        <w:t>s</w:t>
      </w:r>
      <w:r w:rsidR="00DA1891">
        <w:rPr>
          <w:i/>
          <w:iCs/>
        </w:rPr>
        <w:t>’</w:t>
      </w:r>
      <w:r>
        <w:rPr>
          <w:i/>
          <w:iCs/>
        </w:rPr>
        <w:t>chanem</w:t>
      </w:r>
      <w:proofErr w:type="spellEnd"/>
      <w:r>
        <w:rPr>
          <w:i/>
          <w:iCs/>
        </w:rPr>
        <w:t xml:space="preserve"> </w:t>
      </w:r>
      <w:r>
        <w:rPr>
          <w:iCs/>
        </w:rPr>
        <w:t>is to</w:t>
      </w:r>
      <w:r w:rsidR="00454FDE">
        <w:rPr>
          <w:iCs/>
        </w:rPr>
        <w:t xml:space="preserve"> inhibit</w:t>
      </w:r>
      <w:r>
        <w:rPr>
          <w:iCs/>
        </w:rPr>
        <w:t xml:space="preserve"> too much kinship and social cohesion between Jews and their non-Jewish neighbours, which could result in a lowering of sta</w:t>
      </w:r>
      <w:r w:rsidR="00401DA0">
        <w:rPr>
          <w:iCs/>
        </w:rPr>
        <w:t>ndards of behaviour and absorbing</w:t>
      </w:r>
      <w:r>
        <w:rPr>
          <w:iCs/>
        </w:rPr>
        <w:t xml:space="preserve"> non-desirable traits and activities.</w:t>
      </w:r>
      <w:commentRangeStart w:id="47"/>
      <w:commentRangeStart w:id="48"/>
      <w:commentRangeStart w:id="49"/>
      <w:r w:rsidR="00BF61A8" w:rsidRPr="00A36484">
        <w:rPr>
          <w:rStyle w:val="FootnoteReference"/>
        </w:rPr>
        <w:footnoteReference w:id="27"/>
      </w:r>
      <w:commentRangeEnd w:id="47"/>
      <w:r w:rsidR="00BF61A8">
        <w:rPr>
          <w:rStyle w:val="CommentReference"/>
        </w:rPr>
        <w:commentReference w:id="47"/>
      </w:r>
      <w:commentRangeEnd w:id="48"/>
      <w:r w:rsidR="00652F94">
        <w:rPr>
          <w:rStyle w:val="CommentReference"/>
        </w:rPr>
        <w:commentReference w:id="48"/>
      </w:r>
      <w:commentRangeEnd w:id="49"/>
      <w:r w:rsidR="003F2C58">
        <w:rPr>
          <w:rStyle w:val="CommentReference"/>
        </w:rPr>
        <w:commentReference w:id="49"/>
      </w:r>
      <w:r w:rsidR="00832B3C">
        <w:rPr>
          <w:iCs/>
        </w:rPr>
        <w:t xml:space="preserve"> Providing charity to someone does not increase kinship</w:t>
      </w:r>
      <w:r w:rsidR="00BF61A8">
        <w:rPr>
          <w:iCs/>
        </w:rPr>
        <w:t>. In fact, it</w:t>
      </w:r>
      <w:r w:rsidR="00832B3C">
        <w:rPr>
          <w:iCs/>
        </w:rPr>
        <w:t xml:space="preserve"> can </w:t>
      </w:r>
      <w:r w:rsidR="000249CE">
        <w:rPr>
          <w:iCs/>
        </w:rPr>
        <w:t>create</w:t>
      </w:r>
      <w:r w:rsidR="00832B3C">
        <w:rPr>
          <w:iCs/>
        </w:rPr>
        <w:t xml:space="preserve"> a</w:t>
      </w:r>
      <w:r w:rsidR="001D5DD1">
        <w:rPr>
          <w:iCs/>
        </w:rPr>
        <w:t xml:space="preserve"> social</w:t>
      </w:r>
      <w:r w:rsidR="00832B3C">
        <w:rPr>
          <w:iCs/>
        </w:rPr>
        <w:t xml:space="preserve"> hierarchy </w:t>
      </w:r>
      <w:r w:rsidR="001D5DD1">
        <w:rPr>
          <w:iCs/>
        </w:rPr>
        <w:t>and</w:t>
      </w:r>
      <w:r w:rsidR="00832B3C">
        <w:rPr>
          <w:iCs/>
        </w:rPr>
        <w:t xml:space="preserve"> a feeling of embarrassment or disgrace on the part of the recipient. </w:t>
      </w:r>
      <w:commentRangeStart w:id="50"/>
      <w:commentRangeStart w:id="51"/>
      <w:commentRangeStart w:id="52"/>
      <w:r w:rsidR="00832B3C">
        <w:rPr>
          <w:iCs/>
        </w:rPr>
        <w:t xml:space="preserve">Therefore, </w:t>
      </w:r>
      <w:r w:rsidR="00832B3C">
        <w:rPr>
          <w:i/>
          <w:iCs/>
        </w:rPr>
        <w:t xml:space="preserve">lo </w:t>
      </w:r>
      <w:proofErr w:type="spellStart"/>
      <w:r w:rsidR="00832B3C">
        <w:rPr>
          <w:i/>
          <w:iCs/>
        </w:rPr>
        <w:t>s</w:t>
      </w:r>
      <w:r w:rsidR="000F6AEB">
        <w:rPr>
          <w:i/>
          <w:iCs/>
        </w:rPr>
        <w:t>’</w:t>
      </w:r>
      <w:r w:rsidR="00832B3C">
        <w:rPr>
          <w:i/>
          <w:iCs/>
        </w:rPr>
        <w:t>chanem</w:t>
      </w:r>
      <w:proofErr w:type="spellEnd"/>
      <w:r w:rsidR="00832B3C">
        <w:rPr>
          <w:i/>
          <w:iCs/>
        </w:rPr>
        <w:t xml:space="preserve"> </w:t>
      </w:r>
      <w:r w:rsidR="00832B3C">
        <w:rPr>
          <w:iCs/>
        </w:rPr>
        <w:t>does not apply in this situation</w:t>
      </w:r>
      <w:commentRangeEnd w:id="50"/>
      <w:r w:rsidR="000F6AEB">
        <w:rPr>
          <w:rStyle w:val="CommentReference"/>
        </w:rPr>
        <w:commentReference w:id="50"/>
      </w:r>
      <w:commentRangeEnd w:id="51"/>
      <w:r w:rsidR="00652F94">
        <w:rPr>
          <w:rStyle w:val="CommentReference"/>
        </w:rPr>
        <w:commentReference w:id="51"/>
      </w:r>
      <w:commentRangeEnd w:id="52"/>
      <w:r w:rsidR="005D5C8F">
        <w:rPr>
          <w:rStyle w:val="CommentReference"/>
        </w:rPr>
        <w:commentReference w:id="52"/>
      </w:r>
      <w:r w:rsidR="00832B3C">
        <w:rPr>
          <w:iCs/>
        </w:rPr>
        <w:t xml:space="preserve"> and does not come into conflict with </w:t>
      </w:r>
      <w:proofErr w:type="spellStart"/>
      <w:r w:rsidR="00832B3C">
        <w:rPr>
          <w:i/>
          <w:iCs/>
        </w:rPr>
        <w:t>darchei</w:t>
      </w:r>
      <w:proofErr w:type="spellEnd"/>
      <w:r w:rsidR="00832B3C">
        <w:rPr>
          <w:i/>
          <w:iCs/>
        </w:rPr>
        <w:t xml:space="preserve"> shalom</w:t>
      </w:r>
      <w:r w:rsidR="00C23B80">
        <w:rPr>
          <w:iCs/>
        </w:rPr>
        <w:t>, even according to the</w:t>
      </w:r>
      <w:r w:rsidR="00B20EF0">
        <w:rPr>
          <w:iCs/>
        </w:rPr>
        <w:t xml:space="preserve"> </w:t>
      </w:r>
      <w:proofErr w:type="spellStart"/>
      <w:r w:rsidR="000F6AEB">
        <w:rPr>
          <w:i/>
          <w:iCs/>
        </w:rPr>
        <w:t>r</w:t>
      </w:r>
      <w:r w:rsidR="00C23B80">
        <w:rPr>
          <w:i/>
          <w:iCs/>
        </w:rPr>
        <w:t>ishonim</w:t>
      </w:r>
      <w:proofErr w:type="spellEnd"/>
      <w:r w:rsidR="00C23B80">
        <w:rPr>
          <w:i/>
          <w:iCs/>
        </w:rPr>
        <w:t xml:space="preserve"> </w:t>
      </w:r>
      <w:r w:rsidR="00B20EF0">
        <w:rPr>
          <w:iCs/>
        </w:rPr>
        <w:t>(including</w:t>
      </w:r>
      <w:r w:rsidR="00C23B80">
        <w:rPr>
          <w:iCs/>
        </w:rPr>
        <w:t xml:space="preserve"> </w:t>
      </w:r>
      <w:proofErr w:type="spellStart"/>
      <w:r w:rsidR="00B20EF0" w:rsidRPr="00F03268">
        <w:t>Tosfos</w:t>
      </w:r>
      <w:proofErr w:type="spellEnd"/>
      <w:r w:rsidR="00C23B80">
        <w:rPr>
          <w:iCs/>
        </w:rPr>
        <w:t xml:space="preserve">) who hold that </w:t>
      </w:r>
      <w:r w:rsidR="00C23B80">
        <w:rPr>
          <w:i/>
          <w:iCs/>
        </w:rPr>
        <w:t xml:space="preserve">lo </w:t>
      </w:r>
      <w:proofErr w:type="spellStart"/>
      <w:r w:rsidR="00C23B80">
        <w:rPr>
          <w:i/>
          <w:iCs/>
        </w:rPr>
        <w:t>s</w:t>
      </w:r>
      <w:r w:rsidR="000F6AEB">
        <w:rPr>
          <w:i/>
          <w:iCs/>
        </w:rPr>
        <w:t>’</w:t>
      </w:r>
      <w:r w:rsidR="00C23B80">
        <w:rPr>
          <w:i/>
          <w:iCs/>
        </w:rPr>
        <w:t>chanem</w:t>
      </w:r>
      <w:proofErr w:type="spellEnd"/>
      <w:r w:rsidR="00C23B80">
        <w:rPr>
          <w:i/>
          <w:iCs/>
        </w:rPr>
        <w:t xml:space="preserve"> </w:t>
      </w:r>
      <w:r w:rsidR="00B20EF0">
        <w:rPr>
          <w:iCs/>
        </w:rPr>
        <w:t>is not limited</w:t>
      </w:r>
      <w:r w:rsidR="00C23B80">
        <w:rPr>
          <w:iCs/>
        </w:rPr>
        <w:t xml:space="preserve"> to idol worshippers. </w:t>
      </w:r>
      <w:commentRangeStart w:id="53"/>
      <w:commentRangeStart w:id="54"/>
      <w:commentRangeStart w:id="55"/>
      <w:r w:rsidR="00ED29AB">
        <w:rPr>
          <w:iCs/>
        </w:rPr>
        <w:t xml:space="preserve">The fact that </w:t>
      </w:r>
      <w:proofErr w:type="spellStart"/>
      <w:r w:rsidR="00ED29AB" w:rsidRPr="00F03268">
        <w:t>Tosfos</w:t>
      </w:r>
      <w:proofErr w:type="spellEnd"/>
      <w:r w:rsidR="00ED29AB">
        <w:rPr>
          <w:i/>
          <w:iCs/>
        </w:rPr>
        <w:t xml:space="preserve"> </w:t>
      </w:r>
      <w:r w:rsidR="00ED29AB">
        <w:rPr>
          <w:iCs/>
        </w:rPr>
        <w:t xml:space="preserve">states that there is no prohibition of </w:t>
      </w:r>
      <w:proofErr w:type="spellStart"/>
      <w:r w:rsidR="00ED29AB">
        <w:rPr>
          <w:i/>
          <w:iCs/>
        </w:rPr>
        <w:t>matnas</w:t>
      </w:r>
      <w:proofErr w:type="spellEnd"/>
      <w:r w:rsidR="00ED29AB">
        <w:rPr>
          <w:i/>
          <w:iCs/>
        </w:rPr>
        <w:t xml:space="preserve"> </w:t>
      </w:r>
      <w:proofErr w:type="spellStart"/>
      <w:r w:rsidR="00ED29AB">
        <w:rPr>
          <w:i/>
          <w:iCs/>
        </w:rPr>
        <w:t>chinam</w:t>
      </w:r>
      <w:proofErr w:type="spellEnd"/>
      <w:r w:rsidR="00ED29AB">
        <w:rPr>
          <w:i/>
          <w:iCs/>
        </w:rPr>
        <w:t xml:space="preserve"> </w:t>
      </w:r>
      <w:r w:rsidR="00ED29AB">
        <w:rPr>
          <w:iCs/>
        </w:rPr>
        <w:t xml:space="preserve">here, rather than stating that the prohibition exists but there is a </w:t>
      </w:r>
      <w:proofErr w:type="spellStart"/>
      <w:r w:rsidR="00ED29AB">
        <w:rPr>
          <w:i/>
          <w:iCs/>
        </w:rPr>
        <w:t>heter</w:t>
      </w:r>
      <w:proofErr w:type="spellEnd"/>
      <w:r w:rsidR="00ED29AB">
        <w:rPr>
          <w:i/>
          <w:iCs/>
        </w:rPr>
        <w:t xml:space="preserve"> </w:t>
      </w:r>
      <w:r w:rsidR="00ED29AB">
        <w:rPr>
          <w:iCs/>
        </w:rPr>
        <w:t xml:space="preserve">due to </w:t>
      </w:r>
      <w:proofErr w:type="spellStart"/>
      <w:r w:rsidR="00ED29AB">
        <w:rPr>
          <w:i/>
          <w:iCs/>
        </w:rPr>
        <w:t>darchei</w:t>
      </w:r>
      <w:proofErr w:type="spellEnd"/>
      <w:r w:rsidR="00ED29AB">
        <w:rPr>
          <w:i/>
          <w:iCs/>
        </w:rPr>
        <w:t xml:space="preserve"> shalom, </w:t>
      </w:r>
      <w:r w:rsidR="00401DA0">
        <w:rPr>
          <w:iCs/>
        </w:rPr>
        <w:t>supports this understanding</w:t>
      </w:r>
      <w:r w:rsidR="00ED29AB">
        <w:rPr>
          <w:iCs/>
        </w:rPr>
        <w:t>.</w:t>
      </w:r>
      <w:commentRangeEnd w:id="53"/>
      <w:r w:rsidR="000F6AEB">
        <w:rPr>
          <w:rStyle w:val="CommentReference"/>
        </w:rPr>
        <w:commentReference w:id="53"/>
      </w:r>
      <w:commentRangeEnd w:id="54"/>
      <w:r w:rsidR="00331B51">
        <w:rPr>
          <w:rStyle w:val="CommentReference"/>
        </w:rPr>
        <w:commentReference w:id="54"/>
      </w:r>
      <w:commentRangeEnd w:id="55"/>
      <w:r w:rsidR="005D5C8F">
        <w:rPr>
          <w:rStyle w:val="CommentReference"/>
        </w:rPr>
        <w:commentReference w:id="55"/>
      </w:r>
      <w:del w:id="56" w:author="Moshe Steinberg" w:date="2017-11-08T22:27:00Z">
        <w:r w:rsidR="00ED29AB" w:rsidDel="00DA1891">
          <w:rPr>
            <w:iCs/>
          </w:rPr>
          <w:delText xml:space="preserve"> </w:delText>
        </w:r>
        <w:r w:rsidR="00C23B80" w:rsidDel="00DA1891">
          <w:rPr>
            <w:iCs/>
          </w:rPr>
          <w:delText xml:space="preserve"> </w:delText>
        </w:r>
        <w:r w:rsidR="00832B3C" w:rsidDel="00DA1891">
          <w:rPr>
            <w:iCs/>
          </w:rPr>
          <w:delText xml:space="preserve">  </w:delText>
        </w:r>
        <w:r w:rsidR="00C64A40" w:rsidDel="00DA1891">
          <w:rPr>
            <w:i/>
            <w:iCs/>
          </w:rPr>
          <w:delText xml:space="preserve"> </w:delText>
        </w:r>
      </w:del>
    </w:p>
    <w:p w14:paraId="6C148D5E" w14:textId="77777777" w:rsidR="003D539A" w:rsidRDefault="000E3889" w:rsidP="006247A9">
      <w:pPr>
        <w:jc w:val="both"/>
        <w:rPr>
          <w:b/>
          <w:iCs/>
        </w:rPr>
      </w:pPr>
      <w:r>
        <w:rPr>
          <w:b/>
          <w:iCs/>
        </w:rPr>
        <w:t>Conclusion</w:t>
      </w:r>
    </w:p>
    <w:p w14:paraId="6B80368C" w14:textId="4168029A" w:rsidR="001E1318" w:rsidRDefault="00DF4E8F" w:rsidP="006247A9">
      <w:pPr>
        <w:jc w:val="both"/>
        <w:rPr>
          <w:iCs/>
        </w:rPr>
      </w:pPr>
      <w:r>
        <w:rPr>
          <w:iCs/>
        </w:rPr>
        <w:t>Even without performing a formal survey, it wouldn’t take a sociologist to predict that the prevailing opinion and charitable activity amongst members and leaders of the mainstream Orthodox community tends towards insularity and particularism.</w:t>
      </w:r>
      <w:r w:rsidR="00A15A2B">
        <w:rPr>
          <w:iCs/>
        </w:rPr>
        <w:t xml:space="preserve"> </w:t>
      </w:r>
      <w:proofErr w:type="gramStart"/>
      <w:r w:rsidR="00A15A2B">
        <w:rPr>
          <w:iCs/>
        </w:rPr>
        <w:t>It is clear that there</w:t>
      </w:r>
      <w:proofErr w:type="gramEnd"/>
      <w:r w:rsidR="00A15A2B">
        <w:rPr>
          <w:iCs/>
        </w:rPr>
        <w:t xml:space="preserve"> is </w:t>
      </w:r>
      <w:r w:rsidR="00A15A2B" w:rsidRPr="00F03268">
        <w:t>halachi</w:t>
      </w:r>
      <w:r w:rsidR="00810D9B" w:rsidRPr="00F03268">
        <w:t>c</w:t>
      </w:r>
      <w:r w:rsidR="00A15A2B">
        <w:rPr>
          <w:i/>
          <w:iCs/>
        </w:rPr>
        <w:t xml:space="preserve"> </w:t>
      </w:r>
      <w:r w:rsidR="00A15A2B">
        <w:rPr>
          <w:iCs/>
        </w:rPr>
        <w:t>justifi</w:t>
      </w:r>
      <w:bookmarkStart w:id="57" w:name="_GoBack"/>
      <w:bookmarkEnd w:id="57"/>
      <w:r w:rsidR="00A15A2B">
        <w:rPr>
          <w:iCs/>
        </w:rPr>
        <w:t xml:space="preserve">cation for both the particular </w:t>
      </w:r>
      <w:r w:rsidR="005D19DD">
        <w:rPr>
          <w:iCs/>
        </w:rPr>
        <w:t>and universal approach. However,</w:t>
      </w:r>
      <w:r w:rsidR="00463C13">
        <w:rPr>
          <w:iCs/>
        </w:rPr>
        <w:t xml:space="preserve"> it would be dishonest to obscure the fact that</w:t>
      </w:r>
      <w:r w:rsidR="005D19DD">
        <w:rPr>
          <w:iCs/>
        </w:rPr>
        <w:t xml:space="preserve"> the majority of </w:t>
      </w:r>
      <w:proofErr w:type="spellStart"/>
      <w:r w:rsidR="005D19DD">
        <w:rPr>
          <w:i/>
          <w:iCs/>
        </w:rPr>
        <w:t>poskim</w:t>
      </w:r>
      <w:proofErr w:type="spellEnd"/>
      <w:r w:rsidR="00463C13">
        <w:rPr>
          <w:i/>
          <w:iCs/>
        </w:rPr>
        <w:t xml:space="preserve">, </w:t>
      </w:r>
      <w:r w:rsidR="00463C13">
        <w:rPr>
          <w:iCs/>
        </w:rPr>
        <w:t>both historic and contemporary,</w:t>
      </w:r>
      <w:r w:rsidR="005D19DD">
        <w:rPr>
          <w:i/>
          <w:iCs/>
        </w:rPr>
        <w:t xml:space="preserve"> </w:t>
      </w:r>
      <w:r w:rsidR="005D19DD">
        <w:rPr>
          <w:iCs/>
        </w:rPr>
        <w:t>seem to</w:t>
      </w:r>
      <w:r w:rsidR="00463C13">
        <w:rPr>
          <w:iCs/>
        </w:rPr>
        <w:t xml:space="preserve"> </w:t>
      </w:r>
      <w:r w:rsidR="000249CE">
        <w:rPr>
          <w:iCs/>
        </w:rPr>
        <w:t>lean towards particularism</w:t>
      </w:r>
      <w:r w:rsidR="00482538">
        <w:rPr>
          <w:iCs/>
        </w:rPr>
        <w:t xml:space="preserve">. Whether this proclivity is based in </w:t>
      </w:r>
      <w:r w:rsidR="00482538" w:rsidRPr="00F03268">
        <w:t>halachi</w:t>
      </w:r>
      <w:r w:rsidR="00810D9B" w:rsidRPr="00F03268">
        <w:t>c</w:t>
      </w:r>
      <w:r w:rsidR="00482538">
        <w:rPr>
          <w:i/>
          <w:iCs/>
        </w:rPr>
        <w:t xml:space="preserve"> </w:t>
      </w:r>
      <w:r w:rsidR="00482538">
        <w:rPr>
          <w:iCs/>
        </w:rPr>
        <w:t>concerns, or is a result of social and cultural factors or historical circumstances, is a crucial question which must be asked in pursuit of an authentic and appr</w:t>
      </w:r>
      <w:r w:rsidR="000249CE">
        <w:rPr>
          <w:iCs/>
        </w:rPr>
        <w:t>opriate approach to this topic.</w:t>
      </w:r>
      <w:r w:rsidRPr="00A36484">
        <w:rPr>
          <w:rStyle w:val="FootnoteReference"/>
        </w:rPr>
        <w:footnoteReference w:id="28"/>
      </w:r>
      <w:r>
        <w:rPr>
          <w:iCs/>
        </w:rPr>
        <w:t xml:space="preserve"> </w:t>
      </w:r>
      <w:r w:rsidR="00425BE7">
        <w:rPr>
          <w:iCs/>
        </w:rPr>
        <w:t xml:space="preserve">It is important to note that even if one reached a conclusion which precluded </w:t>
      </w:r>
      <w:r w:rsidR="00425BE7">
        <w:rPr>
          <w:iCs/>
        </w:rPr>
        <w:lastRenderedPageBreak/>
        <w:t>the obligation to provide actual monetary assistance to other communities</w:t>
      </w:r>
      <w:r w:rsidR="00D97238">
        <w:rPr>
          <w:iCs/>
        </w:rPr>
        <w:t xml:space="preserve"> (whether due to a </w:t>
      </w:r>
      <w:r w:rsidR="00B3131A">
        <w:rPr>
          <w:iCs/>
        </w:rPr>
        <w:t>review</w:t>
      </w:r>
      <w:r w:rsidR="00D97238">
        <w:rPr>
          <w:iCs/>
        </w:rPr>
        <w:t xml:space="preserve"> of the pure </w:t>
      </w:r>
      <w:r w:rsidR="00D97238">
        <w:rPr>
          <w:i/>
          <w:iCs/>
        </w:rPr>
        <w:t xml:space="preserve">halacha </w:t>
      </w:r>
      <w:r w:rsidR="00D97238">
        <w:rPr>
          <w:iCs/>
        </w:rPr>
        <w:t>or of pragmatic communal priorities)</w:t>
      </w:r>
      <w:r w:rsidR="00425BE7">
        <w:rPr>
          <w:iCs/>
        </w:rPr>
        <w:t>, this should not impede our</w:t>
      </w:r>
      <w:r w:rsidR="00D97238">
        <w:rPr>
          <w:iCs/>
        </w:rPr>
        <w:t xml:space="preserve"> empathy for any of God’s creations who are going through pain or hardship.</w:t>
      </w:r>
      <w:r w:rsidR="00DF5621">
        <w:rPr>
          <w:iCs/>
        </w:rPr>
        <w:t xml:space="preserve"> </w:t>
      </w:r>
    </w:p>
    <w:p w14:paraId="30B98C2D" w14:textId="77777777" w:rsidR="001E1318" w:rsidRPr="00F03268" w:rsidRDefault="00D97238" w:rsidP="006247A9">
      <w:pPr>
        <w:jc w:val="both"/>
      </w:pPr>
      <w:proofErr w:type="spellStart"/>
      <w:r w:rsidRPr="00DF5621">
        <w:rPr>
          <w:iCs/>
        </w:rPr>
        <w:t>Rav</w:t>
      </w:r>
      <w:proofErr w:type="spellEnd"/>
      <w:r w:rsidRPr="00DF5621">
        <w:rPr>
          <w:iCs/>
        </w:rPr>
        <w:t xml:space="preserve"> Nachman </w:t>
      </w:r>
      <w:r>
        <w:rPr>
          <w:iCs/>
        </w:rPr>
        <w:t xml:space="preserve">writes in </w:t>
      </w:r>
      <w:proofErr w:type="spellStart"/>
      <w:r>
        <w:rPr>
          <w:i/>
          <w:iCs/>
        </w:rPr>
        <w:t>Likutei</w:t>
      </w:r>
      <w:proofErr w:type="spellEnd"/>
      <w:r>
        <w:rPr>
          <w:i/>
          <w:iCs/>
        </w:rPr>
        <w:t xml:space="preserve"> </w:t>
      </w:r>
      <w:proofErr w:type="spellStart"/>
      <w:r>
        <w:rPr>
          <w:i/>
          <w:iCs/>
        </w:rPr>
        <w:t>MoHaran</w:t>
      </w:r>
      <w:proofErr w:type="spellEnd"/>
      <w:r>
        <w:rPr>
          <w:i/>
          <w:iCs/>
        </w:rPr>
        <w:t>:</w:t>
      </w:r>
      <w:r w:rsidRPr="00A36484">
        <w:rPr>
          <w:rStyle w:val="FootnoteReference"/>
        </w:rPr>
        <w:footnoteReference w:id="29"/>
      </w:r>
      <w:r>
        <w:rPr>
          <w:i/>
          <w:iCs/>
        </w:rPr>
        <w:t xml:space="preserve"> </w:t>
      </w:r>
      <w:r w:rsidRPr="00F03268">
        <w:t>‘Every person must say, “The whole world was created for my sake” (</w:t>
      </w:r>
      <w:r w:rsidRPr="00810D9B">
        <w:rPr>
          <w:rStyle w:val="Emphasis"/>
          <w:i w:val="0"/>
        </w:rPr>
        <w:t>Sanhedrin</w:t>
      </w:r>
      <w:r w:rsidRPr="00F03268">
        <w:t xml:space="preserve"> 37a). Therefore, since the whole world was created for my sake, </w:t>
      </w:r>
      <w:r w:rsidRPr="00F03268">
        <w:rPr>
          <w:rStyle w:val="Strong"/>
          <w:b w:val="0"/>
        </w:rPr>
        <w:t>I must always be concerned with improving the world [</w:t>
      </w:r>
      <w:r w:rsidRPr="00BA5BCE">
        <w:rPr>
          <w:rStyle w:val="Strong"/>
          <w:b w:val="0"/>
          <w:i/>
          <w:iCs/>
          <w:rPrChange w:id="58" w:author="Mikey Kahan" w:date="2018-11-05T18:50:00Z">
            <w:rPr>
              <w:rStyle w:val="Strong"/>
              <w:b w:val="0"/>
            </w:rPr>
          </w:rPrChange>
        </w:rPr>
        <w:t xml:space="preserve">tikkun </w:t>
      </w:r>
      <w:proofErr w:type="spellStart"/>
      <w:r w:rsidRPr="00BA5BCE">
        <w:rPr>
          <w:rStyle w:val="Strong"/>
          <w:b w:val="0"/>
          <w:i/>
          <w:iCs/>
          <w:rPrChange w:id="59" w:author="Mikey Kahan" w:date="2018-11-05T18:50:00Z">
            <w:rPr>
              <w:rStyle w:val="Strong"/>
              <w:b w:val="0"/>
            </w:rPr>
          </w:rPrChange>
        </w:rPr>
        <w:t>olam</w:t>
      </w:r>
      <w:proofErr w:type="spellEnd"/>
      <w:r w:rsidRPr="00F03268">
        <w:rPr>
          <w:rStyle w:val="Strong"/>
          <w:b w:val="0"/>
        </w:rPr>
        <w:t>], fulfilling the needs of humanity, and praying for its benefit.’</w:t>
      </w:r>
      <w:r w:rsidRPr="00F03268">
        <w:t xml:space="preserve"> </w:t>
      </w:r>
    </w:p>
    <w:p w14:paraId="594362CD" w14:textId="77777777" w:rsidR="000E3889" w:rsidRPr="00810D9B" w:rsidRDefault="00DF5621" w:rsidP="006247A9">
      <w:pPr>
        <w:jc w:val="both"/>
        <w:rPr>
          <w:iCs/>
        </w:rPr>
      </w:pPr>
      <w:proofErr w:type="spellStart"/>
      <w:r>
        <w:rPr>
          <w:iCs/>
        </w:rPr>
        <w:t>Rav</w:t>
      </w:r>
      <w:proofErr w:type="spellEnd"/>
      <w:r>
        <w:rPr>
          <w:iCs/>
        </w:rPr>
        <w:t xml:space="preserve"> JB Soloveitchik expresses similar sentiments:</w:t>
      </w:r>
      <w:r w:rsidRPr="00A36484">
        <w:rPr>
          <w:rStyle w:val="FootnoteReference"/>
        </w:rPr>
        <w:footnoteReference w:id="30"/>
      </w:r>
      <w:r>
        <w:rPr>
          <w:iCs/>
        </w:rPr>
        <w:t xml:space="preserve"> </w:t>
      </w:r>
      <w:r w:rsidRPr="00810D9B">
        <w:rPr>
          <w:iCs/>
        </w:rPr>
        <w:t>‘</w:t>
      </w:r>
      <w:r w:rsidRPr="00F03268">
        <w:rPr>
          <w:rFonts w:cstheme="minorHAnsi"/>
          <w:iCs/>
        </w:rPr>
        <w:t>The universal problems faced by humanity are also faced by the Jew. Famine, disease, war, oppression, materialism, atheism, permissiveness, pollution of the environment – all of these are problems which history has imposed not only on the general community but also on the covenantal community. We have no right to tell mankind that these problems are exclusively theirs. God has charged man with the task of fighting evil, of subduing the destructive forces of nature and transforming them into constructive forces</w:t>
      </w:r>
      <w:r w:rsidRPr="00F03268">
        <w:rPr>
          <w:rFonts w:cstheme="minorHAnsi"/>
          <w:b/>
          <w:iCs/>
        </w:rPr>
        <w:t xml:space="preserve">. </w:t>
      </w:r>
      <w:r w:rsidRPr="00F03268">
        <w:rPr>
          <w:rStyle w:val="Strong"/>
          <w:rFonts w:cstheme="minorHAnsi"/>
          <w:b w:val="0"/>
          <w:iCs/>
        </w:rPr>
        <w:t>The Jew is a member of humanity</w:t>
      </w:r>
      <w:r w:rsidRPr="00F03268">
        <w:rPr>
          <w:rStyle w:val="Strong"/>
          <w:rFonts w:cstheme="minorHAnsi"/>
          <w:iCs/>
        </w:rPr>
        <w:t>.</w:t>
      </w:r>
      <w:r w:rsidRPr="00F03268">
        <w:rPr>
          <w:rFonts w:cstheme="minorHAnsi"/>
          <w:iCs/>
        </w:rPr>
        <w:t xml:space="preserve"> God’s command to “be fruitful and multiply; fill the land and conquer it, dominate the fish of the sea, the birds of the sky, and every beast that walks the land” (Gen. 1:28) is addressed equally to non-Jew and Jew. </w:t>
      </w:r>
      <w:r w:rsidRPr="00F03268">
        <w:rPr>
          <w:rStyle w:val="Strong"/>
          <w:rFonts w:cstheme="minorHAnsi"/>
          <w:b w:val="0"/>
          <w:iCs/>
        </w:rPr>
        <w:t>As human beings, Jews are duty bound to contribute to the general welfare regardless of the treatment accorded them by society</w:t>
      </w:r>
      <w:r w:rsidRPr="00F03268">
        <w:rPr>
          <w:rFonts w:cstheme="minorHAnsi"/>
          <w:b/>
          <w:iCs/>
        </w:rPr>
        <w:t>.’</w:t>
      </w:r>
    </w:p>
    <w:p w14:paraId="0932451E" w14:textId="77777777" w:rsidR="00C636A6" w:rsidRPr="00DF5621" w:rsidRDefault="00C636A6" w:rsidP="006247A9">
      <w:pPr>
        <w:jc w:val="both"/>
        <w:rPr>
          <w:i/>
          <w:iCs/>
        </w:rPr>
      </w:pPr>
    </w:p>
    <w:p w14:paraId="68923FED" w14:textId="77777777" w:rsidR="006656D9" w:rsidRPr="00DF5621" w:rsidRDefault="006656D9" w:rsidP="006247A9">
      <w:pPr>
        <w:jc w:val="both"/>
        <w:rPr>
          <w:i/>
          <w:iCs/>
        </w:rPr>
      </w:pPr>
    </w:p>
    <w:p w14:paraId="4DAB517F" w14:textId="77777777" w:rsidR="000A13D9" w:rsidRPr="00473D34" w:rsidRDefault="004D56D6" w:rsidP="00D85BF4">
      <w:pPr>
        <w:jc w:val="both"/>
        <w:rPr>
          <w:u w:val="single"/>
        </w:rPr>
      </w:pPr>
      <w:r>
        <w:rPr>
          <w:i/>
          <w:iCs/>
        </w:rPr>
        <w:t xml:space="preserve"> </w:t>
      </w:r>
    </w:p>
    <w:p w14:paraId="40624C47" w14:textId="77777777" w:rsidR="006247A9" w:rsidRPr="00FD632B" w:rsidRDefault="006206A5" w:rsidP="006247A9">
      <w:pPr>
        <w:jc w:val="both"/>
      </w:pPr>
      <w:r>
        <w:rPr>
          <w:i/>
          <w:iCs/>
        </w:rPr>
        <w:t xml:space="preserve"> </w:t>
      </w:r>
      <w:r>
        <w:t xml:space="preserve"> </w:t>
      </w:r>
      <w:r w:rsidR="00FD632B">
        <w:t xml:space="preserve"> </w:t>
      </w:r>
      <w:r w:rsidR="00FD632B">
        <w:rPr>
          <w:i/>
          <w:iCs/>
        </w:rPr>
        <w:t xml:space="preserve"> </w:t>
      </w:r>
    </w:p>
    <w:p w14:paraId="16152327" w14:textId="77777777" w:rsidR="009B0ED4" w:rsidRPr="009B0ED4" w:rsidRDefault="009B0ED4" w:rsidP="00A56395">
      <w:pPr>
        <w:jc w:val="both"/>
      </w:pPr>
    </w:p>
    <w:p w14:paraId="43F23D19" w14:textId="77777777" w:rsidR="00463625" w:rsidRDefault="00463625" w:rsidP="00036752">
      <w:pPr>
        <w:tabs>
          <w:tab w:val="left" w:pos="5130"/>
        </w:tabs>
      </w:pPr>
    </w:p>
    <w:p w14:paraId="3F1ECF2F" w14:textId="77777777" w:rsidR="00FC53FA" w:rsidRDefault="00FC53FA" w:rsidP="00036752">
      <w:pPr>
        <w:tabs>
          <w:tab w:val="left" w:pos="5130"/>
        </w:tabs>
      </w:pPr>
    </w:p>
    <w:p w14:paraId="1BFF1585" w14:textId="77777777" w:rsidR="00FC53FA" w:rsidRPr="00036752" w:rsidRDefault="00FC53FA" w:rsidP="00036752">
      <w:pPr>
        <w:tabs>
          <w:tab w:val="left" w:pos="5130"/>
        </w:tabs>
      </w:pPr>
    </w:p>
    <w:sectPr w:rsidR="00FC53FA" w:rsidRPr="00036752">
      <w:footnotePr>
        <w:pos w:val="beneathText"/>
      </w:footnotePr>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y Kahan" w:date="2018-11-05T10:09:00Z" w:initials="MK">
    <w:p w14:paraId="5ED1D2D8" w14:textId="16EB5457" w:rsidR="006C7A85" w:rsidRDefault="006C7A85" w:rsidP="00BA5BCE">
      <w:pPr>
        <w:pStyle w:val="CommentText"/>
      </w:pPr>
      <w:r>
        <w:rPr>
          <w:rStyle w:val="CommentReference"/>
        </w:rPr>
        <w:annotationRef/>
      </w:r>
    </w:p>
  </w:comment>
  <w:comment w:id="7" w:author="Moshe Steinberg" w:date="2017-11-03T14:18:00Z" w:initials="MS">
    <w:p w14:paraId="7A067C47" w14:textId="04776EE1" w:rsidR="00961AEB" w:rsidRDefault="00961AEB">
      <w:pPr>
        <w:pStyle w:val="CommentText"/>
      </w:pPr>
      <w:r>
        <w:rPr>
          <w:rStyle w:val="CommentReference"/>
        </w:rPr>
        <w:annotationRef/>
      </w:r>
      <w:r>
        <w:t xml:space="preserve">This seems to be a bit superfluous as you have already told us that this is the point the </w:t>
      </w:r>
      <w:r>
        <w:rPr>
          <w:rtl/>
        </w:rPr>
        <w:t>רשב"א</w:t>
      </w:r>
      <w:r>
        <w:t xml:space="preserve"> makes.</w:t>
      </w:r>
    </w:p>
  </w:comment>
  <w:comment w:id="8" w:author="Mikey Lebrett" w:date="2017-11-12T11:41:00Z" w:initials="ML">
    <w:p w14:paraId="047C644C" w14:textId="62517BF2" w:rsidR="00753285" w:rsidRDefault="00753285">
      <w:pPr>
        <w:pStyle w:val="CommentText"/>
      </w:pPr>
      <w:r>
        <w:rPr>
          <w:rStyle w:val="CommentReference"/>
        </w:rPr>
        <w:annotationRef/>
      </w:r>
      <w:r>
        <w:t>I think in this instance, it may be helpful to spell it out.</w:t>
      </w:r>
    </w:p>
  </w:comment>
  <w:comment w:id="9" w:author="Mikey Lebrett" w:date="2017-11-12T11:41:00Z" w:initials="ML">
    <w:p w14:paraId="7CD23462" w14:textId="273094DB" w:rsidR="00753285" w:rsidRDefault="00753285">
      <w:pPr>
        <w:pStyle w:val="CommentText"/>
      </w:pPr>
      <w:r>
        <w:rPr>
          <w:rStyle w:val="CommentReference"/>
        </w:rPr>
        <w:annotationRef/>
      </w:r>
    </w:p>
  </w:comment>
  <w:comment w:id="10" w:author="Mikey Kahan" w:date="2018-10-17T19:29:00Z" w:initials="MK">
    <w:p w14:paraId="5FB4101D" w14:textId="3C9A4345" w:rsidR="00726218" w:rsidRDefault="00726218">
      <w:pPr>
        <w:pStyle w:val="CommentText"/>
      </w:pPr>
      <w:r>
        <w:rPr>
          <w:rStyle w:val="CommentReference"/>
        </w:rPr>
        <w:annotationRef/>
      </w:r>
      <w:r>
        <w:t>I hear</w:t>
      </w:r>
      <w:r w:rsidR="004F1926">
        <w:t>. A useful repetition</w:t>
      </w:r>
    </w:p>
  </w:comment>
  <w:comment w:id="13" w:author="Moshe Steinberg" w:date="2017-11-04T23:15:00Z" w:initials="MS">
    <w:p w14:paraId="156F7453" w14:textId="74BA179E" w:rsidR="003D0F56" w:rsidRDefault="003D0F56">
      <w:pPr>
        <w:pStyle w:val="CommentText"/>
      </w:pPr>
      <w:r>
        <w:rPr>
          <w:rStyle w:val="CommentReference"/>
        </w:rPr>
        <w:annotationRef/>
      </w:r>
      <w:r>
        <w:t>This is an enormous sentence. Is there any way you can either split it or shorten it?</w:t>
      </w:r>
    </w:p>
  </w:comment>
  <w:comment w:id="14" w:author="Mikey Lebrett" w:date="2017-11-12T11:46:00Z" w:initials="ML">
    <w:p w14:paraId="469C2E4D" w14:textId="66B9D2EF" w:rsidR="00BB5DFB" w:rsidRDefault="00BB5DFB">
      <w:pPr>
        <w:pStyle w:val="CommentText"/>
      </w:pPr>
      <w:r>
        <w:rPr>
          <w:rStyle w:val="CommentReference"/>
        </w:rPr>
        <w:annotationRef/>
      </w:r>
      <w:r>
        <w:t>If you insist. Seems fineish to me.</w:t>
      </w:r>
    </w:p>
  </w:comment>
  <w:comment w:id="15" w:author="Mikey Lebrett" w:date="2017-11-12T11:47:00Z" w:initials="ML">
    <w:p w14:paraId="788C2C60" w14:textId="348F581C" w:rsidR="00BB5DFB" w:rsidRDefault="00BB5DFB">
      <w:pPr>
        <w:pStyle w:val="CommentText"/>
      </w:pPr>
      <w:r>
        <w:rPr>
          <w:rStyle w:val="CommentReference"/>
        </w:rPr>
        <w:annotationRef/>
      </w:r>
    </w:p>
  </w:comment>
  <w:comment w:id="16" w:author="Mikey Kahan" w:date="2018-10-17T23:24:00Z" w:initials="MK">
    <w:p w14:paraId="0DB8BEDE" w14:textId="35F71CD3" w:rsidR="00867BB1" w:rsidRDefault="00867BB1">
      <w:pPr>
        <w:pStyle w:val="CommentText"/>
      </w:pPr>
      <w:r>
        <w:rPr>
          <w:rStyle w:val="CommentReference"/>
        </w:rPr>
        <w:annotationRef/>
      </w:r>
      <w:r w:rsidR="00061BCD">
        <w:t>I think its fine as well. There are many other long sentences, this one isn’t particularly hard to read.</w:t>
      </w:r>
    </w:p>
  </w:comment>
  <w:comment w:id="17" w:author="Mikey Kahan" w:date="2018-10-17T23:28:00Z" w:initials="MK">
    <w:p w14:paraId="081F5647" w14:textId="129DD43D" w:rsidR="00344345" w:rsidRDefault="00344345">
      <w:pPr>
        <w:pStyle w:val="CommentText"/>
      </w:pPr>
      <w:r>
        <w:rPr>
          <w:rStyle w:val="CommentReference"/>
        </w:rPr>
        <w:annotationRef/>
      </w:r>
      <w:r w:rsidR="00154C03">
        <w:t xml:space="preserve">In line with Rambam’s? meaning </w:t>
      </w:r>
      <w:proofErr w:type="spellStart"/>
      <w:r w:rsidR="00154C03">
        <w:t>rashba</w:t>
      </w:r>
      <w:proofErr w:type="spellEnd"/>
      <w:r w:rsidR="00154C03">
        <w:t xml:space="preserve"> agrees with </w:t>
      </w:r>
      <w:proofErr w:type="spellStart"/>
      <w:r w:rsidR="00154C03">
        <w:t>rambam</w:t>
      </w:r>
      <w:proofErr w:type="spellEnd"/>
      <w:r w:rsidR="00154C03">
        <w:t xml:space="preserve">, or </w:t>
      </w:r>
      <w:r w:rsidR="0076429F">
        <w:t xml:space="preserve">in line with </w:t>
      </w:r>
      <w:proofErr w:type="spellStart"/>
      <w:r w:rsidR="0076429F">
        <w:t>rashbas</w:t>
      </w:r>
      <w:proofErr w:type="spellEnd"/>
      <w:r w:rsidR="0076429F">
        <w:t xml:space="preserve"> understanding not mentioned previously. Not very clear.</w:t>
      </w:r>
    </w:p>
  </w:comment>
  <w:comment w:id="21" w:author="Moshe Steinberg" w:date="2017-11-04T23:22:00Z" w:initials="MS">
    <w:p w14:paraId="34D8BBB3" w14:textId="77777777" w:rsidR="00451A53" w:rsidRDefault="00451A53">
      <w:pPr>
        <w:pStyle w:val="CommentText"/>
      </w:pPr>
      <w:r>
        <w:rPr>
          <w:rStyle w:val="CommentReference"/>
        </w:rPr>
        <w:annotationRef/>
      </w:r>
      <w:r>
        <w:t xml:space="preserve">Why is this particularly </w:t>
      </w:r>
      <w:proofErr w:type="spellStart"/>
      <w:r>
        <w:rPr>
          <w:i/>
          <w:iCs/>
        </w:rPr>
        <w:t>shayach</w:t>
      </w:r>
      <w:proofErr w:type="spellEnd"/>
      <w:r>
        <w:t xml:space="preserve"> here?</w:t>
      </w:r>
    </w:p>
    <w:p w14:paraId="5DEF8CA2" w14:textId="77777777" w:rsidR="00451A53" w:rsidRDefault="00451A53">
      <w:pPr>
        <w:pStyle w:val="CommentText"/>
      </w:pPr>
    </w:p>
    <w:p w14:paraId="3DF53A6E" w14:textId="00F9561E" w:rsidR="00451A53" w:rsidRPr="00451A53" w:rsidRDefault="00451A53">
      <w:pPr>
        <w:pStyle w:val="CommentText"/>
      </w:pPr>
      <w:r>
        <w:t>Also, from where should I get the Hebrew for this?</w:t>
      </w:r>
    </w:p>
  </w:comment>
  <w:comment w:id="22" w:author="Mikey Lebrett" w:date="2017-11-12T11:53:00Z" w:initials="ML">
    <w:p w14:paraId="7059A70A" w14:textId="7A24A20A" w:rsidR="00BB5DFB" w:rsidRDefault="00BB5DFB">
      <w:pPr>
        <w:pStyle w:val="CommentText"/>
      </w:pPr>
      <w:r>
        <w:rPr>
          <w:rStyle w:val="CommentReference"/>
        </w:rPr>
        <w:annotationRef/>
      </w:r>
      <w:r>
        <w:t xml:space="preserve">If you are referring the footnote, I am trying to demonstrate that modern day </w:t>
      </w:r>
      <w:proofErr w:type="spellStart"/>
      <w:r>
        <w:t>poskim</w:t>
      </w:r>
      <w:proofErr w:type="spellEnd"/>
      <w:r>
        <w:t xml:space="preserve"> state explicitly that it is valid to follow this approach. You can find the Hebrew on my </w:t>
      </w:r>
      <w:proofErr w:type="spellStart"/>
      <w:r>
        <w:t>Sefaria</w:t>
      </w:r>
      <w:proofErr w:type="spellEnd"/>
      <w:r>
        <w:t xml:space="preserve"> source sheet.</w:t>
      </w:r>
    </w:p>
  </w:comment>
  <w:comment w:id="23" w:author="Mikey Kahan" w:date="2018-10-17T23:27:00Z" w:initials="MK">
    <w:p w14:paraId="0F37F32C" w14:textId="2CF9D9A5" w:rsidR="00451318" w:rsidRDefault="00451318">
      <w:pPr>
        <w:pStyle w:val="CommentText"/>
      </w:pPr>
      <w:r>
        <w:rPr>
          <w:rStyle w:val="CommentReference"/>
        </w:rPr>
        <w:annotationRef/>
      </w:r>
      <w:r>
        <w:t>I get why its in the article, why is it a foot note on this paragraph though</w:t>
      </w:r>
      <w:r w:rsidR="00344345">
        <w:t>,</w:t>
      </w:r>
      <w:r>
        <w:t xml:space="preserve"> when this seems </w:t>
      </w:r>
      <w:r w:rsidR="00344345">
        <w:t>to have been the general thrust for a while.</w:t>
      </w:r>
    </w:p>
  </w:comment>
  <w:comment w:id="25" w:author="Mikey Kahan" w:date="2018-11-05T11:43:00Z" w:initials="MK">
    <w:p w14:paraId="4F586757" w14:textId="5C36888A" w:rsidR="003F4BD1" w:rsidRDefault="003F4BD1">
      <w:pPr>
        <w:pStyle w:val="CommentText"/>
      </w:pPr>
      <w:r>
        <w:rPr>
          <w:rStyle w:val="CommentReference"/>
        </w:rPr>
        <w:annotationRef/>
      </w:r>
      <w:r>
        <w:t>Is something missing here?</w:t>
      </w:r>
    </w:p>
  </w:comment>
  <w:comment w:id="26" w:author="Moshe Steinberg" w:date="2017-11-05T16:16:00Z" w:initials="MS">
    <w:p w14:paraId="58A20E50" w14:textId="3F328268" w:rsidR="003F7C14" w:rsidRPr="003F7C14" w:rsidRDefault="003F7C14">
      <w:pPr>
        <w:pStyle w:val="CommentText"/>
      </w:pPr>
      <w:r>
        <w:rPr>
          <w:rStyle w:val="CommentReference"/>
        </w:rPr>
        <w:annotationRef/>
      </w:r>
      <w:proofErr w:type="gramStart"/>
      <w:r>
        <w:t>At the moment</w:t>
      </w:r>
      <w:proofErr w:type="gramEnd"/>
      <w:r>
        <w:t xml:space="preserve">, this kind of sounds like “Why isn't </w:t>
      </w:r>
      <w:r>
        <w:rPr>
          <w:rtl/>
        </w:rPr>
        <w:t>רש"י</w:t>
      </w:r>
      <w:r>
        <w:t xml:space="preserve"> politically correct?” I think you need to bring the footnote in to the main text and focus your question on 1) the </w:t>
      </w:r>
      <w:proofErr w:type="spellStart"/>
      <w:r w:rsidRPr="003F7C14">
        <w:rPr>
          <w:i/>
          <w:iCs/>
        </w:rPr>
        <w:t>p’sukim</w:t>
      </w:r>
      <w:proofErr w:type="spellEnd"/>
      <w:r>
        <w:t xml:space="preserve"> which support the other </w:t>
      </w:r>
      <w:proofErr w:type="spellStart"/>
      <w:r w:rsidRPr="003F7C14">
        <w:t>pshat</w:t>
      </w:r>
      <w:proofErr w:type="spellEnd"/>
      <w:r>
        <w:t xml:space="preserve"> and 2) </w:t>
      </w:r>
      <w:r w:rsidRPr="003F7C14">
        <w:t>the</w:t>
      </w:r>
      <w:r>
        <w:t xml:space="preserve"> greater simplicity of that </w:t>
      </w:r>
      <w:proofErr w:type="spellStart"/>
      <w:r>
        <w:rPr>
          <w:i/>
          <w:iCs/>
        </w:rPr>
        <w:t>pshat</w:t>
      </w:r>
      <w:proofErr w:type="spellEnd"/>
      <w:r>
        <w:t xml:space="preserve"> in terms of reading the </w:t>
      </w:r>
      <w:r>
        <w:rPr>
          <w:i/>
          <w:iCs/>
          <w:rtl/>
        </w:rPr>
        <w:t>גמרא</w:t>
      </w:r>
      <w:r>
        <w:t>.</w:t>
      </w:r>
    </w:p>
  </w:comment>
  <w:comment w:id="27" w:author="Mikey Kahan" w:date="2018-11-05T13:38:00Z" w:initials="MK">
    <w:p w14:paraId="5FCE1F48" w14:textId="77777777" w:rsidR="00CE2EBE" w:rsidRDefault="00CE2EBE" w:rsidP="00CE2EBE">
      <w:pPr>
        <w:pStyle w:val="CommentText"/>
      </w:pPr>
      <w:r>
        <w:rPr>
          <w:rStyle w:val="CommentReference"/>
        </w:rPr>
        <w:annotationRef/>
      </w:r>
      <w:r>
        <w:t xml:space="preserve">Why are these linked? There doesn’t have to be a </w:t>
      </w:r>
      <w:proofErr w:type="spellStart"/>
      <w:r>
        <w:t>hava</w:t>
      </w:r>
      <w:proofErr w:type="spellEnd"/>
      <w:r>
        <w:t xml:space="preserve"> </w:t>
      </w:r>
      <w:proofErr w:type="spellStart"/>
      <w:r>
        <w:t>amina</w:t>
      </w:r>
      <w:proofErr w:type="spellEnd"/>
      <w:r>
        <w:t xml:space="preserve"> cos he doesn’t read like </w:t>
      </w:r>
      <w:proofErr w:type="spellStart"/>
      <w:r>
        <w:t>rashba</w:t>
      </w:r>
      <w:proofErr w:type="spellEnd"/>
      <w:r>
        <w:t xml:space="preserve">, he just happens to have one. </w:t>
      </w:r>
    </w:p>
    <w:p w14:paraId="4DFFCDB2" w14:textId="2F3D5AB8" w:rsidR="00CE2EBE" w:rsidRDefault="00CE2EBE" w:rsidP="00CE2EBE">
      <w:pPr>
        <w:pStyle w:val="CommentText"/>
      </w:pPr>
      <w:r>
        <w:t xml:space="preserve">He rejects the interpretation of </w:t>
      </w:r>
      <w:proofErr w:type="spellStart"/>
      <w:r>
        <w:t>im</w:t>
      </w:r>
      <w:proofErr w:type="spellEnd"/>
      <w:r>
        <w:t xml:space="preserve"> </w:t>
      </w:r>
      <w:proofErr w:type="gramStart"/>
      <w:r>
        <w:t>–‘</w:t>
      </w:r>
      <w:proofErr w:type="gramEnd"/>
      <w:r>
        <w:t xml:space="preserve">just like’ for </w:t>
      </w:r>
      <w:proofErr w:type="spellStart"/>
      <w:r>
        <w:t>im</w:t>
      </w:r>
      <w:proofErr w:type="spellEnd"/>
      <w:r>
        <w:t>-‘with’ meaning at the same time, in the same circumstance etc</w:t>
      </w:r>
    </w:p>
  </w:comment>
  <w:comment w:id="28" w:author="Moshe Steinberg" w:date="2017-11-07T22:27:00Z" w:initials="MS">
    <w:p w14:paraId="3DD21FF8" w14:textId="1BA904B3" w:rsidR="009506E4" w:rsidRPr="009506E4" w:rsidRDefault="009506E4">
      <w:pPr>
        <w:pStyle w:val="CommentText"/>
      </w:pPr>
      <w:r>
        <w:rPr>
          <w:rStyle w:val="CommentReference"/>
        </w:rPr>
        <w:annotationRef/>
      </w:r>
      <w:r>
        <w:t xml:space="preserve">Not usually categorised as a </w:t>
      </w:r>
      <w:r>
        <w:rPr>
          <w:i/>
          <w:iCs/>
        </w:rPr>
        <w:t>rishon</w:t>
      </w:r>
    </w:p>
  </w:comment>
  <w:comment w:id="30" w:author="Moshe Steinberg" w:date="2017-11-07T22:33:00Z" w:initials="MS">
    <w:p w14:paraId="553E8564" w14:textId="07CC6357" w:rsidR="009506E4" w:rsidRPr="009506E4" w:rsidRDefault="009506E4">
      <w:pPr>
        <w:pStyle w:val="CommentText"/>
      </w:pPr>
      <w:r>
        <w:rPr>
          <w:rStyle w:val="CommentReference"/>
        </w:rPr>
        <w:annotationRef/>
      </w:r>
      <w:r>
        <w:t xml:space="preserve">It seems a tad superfluous to ask this question three times… Twice, </w:t>
      </w:r>
      <w:proofErr w:type="spellStart"/>
      <w:r>
        <w:t>epus</w:t>
      </w:r>
      <w:proofErr w:type="spellEnd"/>
      <w:r>
        <w:t xml:space="preserve">, I hear, but, </w:t>
      </w:r>
      <w:proofErr w:type="spellStart"/>
      <w:r>
        <w:rPr>
          <w:i/>
          <w:iCs/>
        </w:rPr>
        <w:t>k’mo</w:t>
      </w:r>
      <w:proofErr w:type="spellEnd"/>
      <w:r>
        <w:rPr>
          <w:i/>
          <w:iCs/>
        </w:rPr>
        <w:t xml:space="preserve"> </w:t>
      </w:r>
      <w:proofErr w:type="spellStart"/>
      <w:r>
        <w:rPr>
          <w:i/>
          <w:iCs/>
        </w:rPr>
        <w:t>she’omrim</w:t>
      </w:r>
      <w:proofErr w:type="spellEnd"/>
      <w:r>
        <w:t>, three’s a party.</w:t>
      </w:r>
    </w:p>
  </w:comment>
  <w:comment w:id="31" w:author="Moshe Steinberg" w:date="2017-11-07T22:35:00Z" w:initials="MS">
    <w:p w14:paraId="23777179" w14:textId="77777777" w:rsidR="00652F94" w:rsidRDefault="00652F94" w:rsidP="00652F94">
      <w:pPr>
        <w:pStyle w:val="CommentText"/>
      </w:pPr>
      <w:r>
        <w:rPr>
          <w:rStyle w:val="CommentReference"/>
        </w:rPr>
        <w:annotationRef/>
      </w:r>
      <w:r>
        <w:t>I think you should write this differently as “</w:t>
      </w:r>
      <w:proofErr w:type="spellStart"/>
      <w:r w:rsidRPr="009506E4">
        <w:rPr>
          <w:i/>
          <w:iCs/>
        </w:rPr>
        <w:t>tosefta</w:t>
      </w:r>
      <w:proofErr w:type="spellEnd"/>
      <w:r>
        <w:t>” isn't usually treated as a person.</w:t>
      </w:r>
    </w:p>
  </w:comment>
  <w:comment w:id="32" w:author="Moshe Steinberg" w:date="2017-11-07T22:41:00Z" w:initials="MS">
    <w:p w14:paraId="4C4FE045" w14:textId="534351E4" w:rsidR="00150E7B" w:rsidRDefault="00150E7B" w:rsidP="009A02F2">
      <w:pPr>
        <w:pStyle w:val="CommentText"/>
      </w:pPr>
      <w:r>
        <w:rPr>
          <w:rFonts w:hint="cs"/>
        </w:rPr>
        <w:t>N</w:t>
      </w:r>
      <w:r>
        <w:t>o reference given in the footnote.</w:t>
      </w:r>
    </w:p>
    <w:p w14:paraId="5A57AB77" w14:textId="34D0E0E1" w:rsidR="009A02F2" w:rsidRPr="009A02F2" w:rsidRDefault="009A02F2" w:rsidP="009A02F2">
      <w:pPr>
        <w:pStyle w:val="CommentText"/>
      </w:pPr>
      <w:r>
        <w:rPr>
          <w:rStyle w:val="CommentReference"/>
        </w:rPr>
        <w:annotationRef/>
      </w:r>
      <w:r>
        <w:t xml:space="preserve">You are inconsistent in this footnote with initials, middle names, names of </w:t>
      </w:r>
      <w:proofErr w:type="spellStart"/>
      <w:r w:rsidRPr="009A02F2">
        <w:rPr>
          <w:i/>
          <w:iCs/>
        </w:rPr>
        <w:t>sefer</w:t>
      </w:r>
      <w:proofErr w:type="spellEnd"/>
      <w:r>
        <w:t xml:space="preserve"> instead of name of rabbi. Can you choose one way of referring to the </w:t>
      </w:r>
      <w:proofErr w:type="spellStart"/>
      <w:r>
        <w:rPr>
          <w:i/>
          <w:iCs/>
        </w:rPr>
        <w:t>rabbanim</w:t>
      </w:r>
      <w:proofErr w:type="spellEnd"/>
      <w:r>
        <w:t xml:space="preserve"> and stick to it?</w:t>
      </w:r>
    </w:p>
  </w:comment>
  <w:comment w:id="33" w:author="Mikey Lebrett" w:date="2017-11-22T12:59:00Z" w:initials="ML">
    <w:p w14:paraId="1F9293F4" w14:textId="30BAF85A" w:rsidR="00A36484" w:rsidRDefault="00A36484">
      <w:pPr>
        <w:pStyle w:val="CommentText"/>
      </w:pPr>
      <w:r>
        <w:rPr>
          <w:rStyle w:val="CommentReference"/>
        </w:rPr>
        <w:annotationRef/>
      </w:r>
      <w:r>
        <w:t>Please choose your most preferable and feel free to change</w:t>
      </w:r>
    </w:p>
    <w:p w14:paraId="0FD65C2E" w14:textId="77777777" w:rsidR="00A36484" w:rsidRDefault="00A36484">
      <w:pPr>
        <w:pStyle w:val="CommentText"/>
      </w:pPr>
    </w:p>
  </w:comment>
  <w:comment w:id="34" w:author="Mikey Kahan" w:date="2018-11-05T13:53:00Z" w:initials="MK">
    <w:p w14:paraId="59CB3CDA" w14:textId="3F55B6F7" w:rsidR="008A676F" w:rsidRDefault="008A676F">
      <w:pPr>
        <w:pStyle w:val="CommentText"/>
      </w:pPr>
      <w:r>
        <w:rPr>
          <w:rStyle w:val="CommentReference"/>
        </w:rPr>
        <w:annotationRef/>
      </w:r>
      <w:r>
        <w:t>As the author, I think this can be your choice. Trying to iron out inconsistencies is one thing, choosing a style is another</w:t>
      </w:r>
    </w:p>
  </w:comment>
  <w:comment w:id="44" w:author="Mikey Kahan" w:date="2018-11-05T18:45:00Z" w:initials="MK">
    <w:p w14:paraId="6A905A31" w14:textId="47CB2A95" w:rsidR="005D5C8F" w:rsidRDefault="005D5C8F">
      <w:pPr>
        <w:pStyle w:val="CommentText"/>
      </w:pPr>
      <w:r>
        <w:rPr>
          <w:rStyle w:val="CommentReference"/>
        </w:rPr>
        <w:annotationRef/>
      </w:r>
      <w:r>
        <w:t xml:space="preserve">A very leading line, maybe it can’t. possibly better, ‘is there a way to understand this </w:t>
      </w:r>
      <w:proofErr w:type="spellStart"/>
      <w:r>
        <w:t>tosafos</w:t>
      </w:r>
      <w:proofErr w:type="spellEnd"/>
      <w:r>
        <w:t xml:space="preserve"> according to the universalist approach’</w:t>
      </w:r>
    </w:p>
  </w:comment>
  <w:comment w:id="45" w:author="Moshe Steinberg" w:date="2017-11-08T22:26:00Z" w:initials="MS">
    <w:p w14:paraId="444FE074" w14:textId="70F6E6DB" w:rsidR="00DA1891" w:rsidRDefault="00DA1891">
      <w:pPr>
        <w:pStyle w:val="CommentText"/>
      </w:pPr>
      <w:r>
        <w:rPr>
          <w:rStyle w:val="CommentReference"/>
        </w:rPr>
        <w:annotationRef/>
      </w:r>
      <w:r>
        <w:t>Worth a footnote saying who this is. I personally don’t recognise him.</w:t>
      </w:r>
    </w:p>
  </w:comment>
  <w:comment w:id="46" w:author="Mikey Lebrett" w:date="2017-11-12T12:13:00Z" w:initials="ML">
    <w:p w14:paraId="79DFCE14" w14:textId="26E8F0F3" w:rsidR="00652F94" w:rsidRDefault="00652F94">
      <w:pPr>
        <w:pStyle w:val="CommentText"/>
      </w:pPr>
      <w:r>
        <w:rPr>
          <w:rStyle w:val="CommentReference"/>
        </w:rPr>
        <w:annotationRef/>
      </w:r>
      <w:r>
        <w:t xml:space="preserve">Agreed. </w:t>
      </w:r>
    </w:p>
  </w:comment>
  <w:comment w:id="47" w:author="Moshe Steinberg" w:date="2017-11-08T22:31:00Z" w:initials="MS">
    <w:p w14:paraId="334C3AFD" w14:textId="7E1D9D2F" w:rsidR="00BF61A8" w:rsidRDefault="00BF61A8">
      <w:pPr>
        <w:pStyle w:val="CommentText"/>
      </w:pPr>
      <w:r>
        <w:rPr>
          <w:rStyle w:val="CommentReference"/>
        </w:rPr>
        <w:annotationRef/>
      </w:r>
      <w:r>
        <w:t xml:space="preserve">Where is this </w:t>
      </w:r>
      <w:proofErr w:type="spellStart"/>
      <w:r w:rsidRPr="00BF61A8">
        <w:rPr>
          <w:i/>
          <w:iCs/>
        </w:rPr>
        <w:t>rambam</w:t>
      </w:r>
      <w:proofErr w:type="spellEnd"/>
      <w:r>
        <w:t xml:space="preserve"> and </w:t>
      </w:r>
      <w:proofErr w:type="spellStart"/>
      <w:r w:rsidRPr="00BF61A8">
        <w:rPr>
          <w:i/>
          <w:iCs/>
        </w:rPr>
        <w:t>sefer</w:t>
      </w:r>
      <w:proofErr w:type="spellEnd"/>
      <w:r>
        <w:t xml:space="preserve"> </w:t>
      </w:r>
      <w:proofErr w:type="spellStart"/>
      <w:r w:rsidRPr="00BF61A8">
        <w:rPr>
          <w:i/>
          <w:iCs/>
        </w:rPr>
        <w:t>hachinuch</w:t>
      </w:r>
      <w:proofErr w:type="spellEnd"/>
      <w:r>
        <w:t>?</w:t>
      </w:r>
    </w:p>
  </w:comment>
  <w:comment w:id="48" w:author="Mikey Lebrett" w:date="2017-11-12T12:14:00Z" w:initials="ML">
    <w:p w14:paraId="14F3A940" w14:textId="131A6491" w:rsidR="00652F94" w:rsidRDefault="00652F94">
      <w:pPr>
        <w:pStyle w:val="CommentText"/>
      </w:pPr>
      <w:r>
        <w:rPr>
          <w:rStyle w:val="CommentReference"/>
        </w:rPr>
        <w:annotationRef/>
      </w:r>
      <w:r>
        <w:t>Joel knows.</w:t>
      </w:r>
    </w:p>
  </w:comment>
  <w:comment w:id="49" w:author="Mikey Kahan" w:date="2018-11-05T13:56:00Z" w:initials="MK">
    <w:p w14:paraId="62F1FEDC" w14:textId="4BFA50F0" w:rsidR="003F2C58" w:rsidRDefault="003F2C58">
      <w:pPr>
        <w:pStyle w:val="CommentText"/>
      </w:pPr>
      <w:r>
        <w:rPr>
          <w:rStyle w:val="CommentReference"/>
        </w:rPr>
        <w:annotationRef/>
      </w:r>
      <w:proofErr w:type="gramStart"/>
      <w:r>
        <w:t>So</w:t>
      </w:r>
      <w:proofErr w:type="gramEnd"/>
      <w:r>
        <w:t xml:space="preserve"> could you ask him and reference it</w:t>
      </w:r>
    </w:p>
  </w:comment>
  <w:comment w:id="50" w:author="Moshe Steinberg" w:date="2017-11-08T22:38:00Z" w:initials="MS">
    <w:p w14:paraId="3CEF8A9A" w14:textId="0097D7FD" w:rsidR="000F6AEB" w:rsidRPr="000F6AEB" w:rsidRDefault="000F6AEB">
      <w:pPr>
        <w:pStyle w:val="CommentText"/>
      </w:pPr>
      <w:r>
        <w:rPr>
          <w:rStyle w:val="CommentReference"/>
        </w:rPr>
        <w:annotationRef/>
      </w:r>
      <w:proofErr w:type="spellStart"/>
      <w:r>
        <w:rPr>
          <w:i/>
          <w:iCs/>
        </w:rPr>
        <w:t>Lichora</w:t>
      </w:r>
      <w:proofErr w:type="spellEnd"/>
      <w:r>
        <w:t xml:space="preserve">, this is using </w:t>
      </w:r>
      <w:proofErr w:type="spellStart"/>
      <w:r>
        <w:rPr>
          <w:i/>
          <w:iCs/>
        </w:rPr>
        <w:t>ta’ama</w:t>
      </w:r>
      <w:proofErr w:type="spellEnd"/>
      <w:r>
        <w:rPr>
          <w:i/>
          <w:iCs/>
        </w:rPr>
        <w:t xml:space="preserve"> </w:t>
      </w:r>
      <w:proofErr w:type="spellStart"/>
      <w:r>
        <w:rPr>
          <w:i/>
          <w:iCs/>
        </w:rPr>
        <w:t>d’kra</w:t>
      </w:r>
      <w:proofErr w:type="spellEnd"/>
      <w:r>
        <w:t xml:space="preserve"> which is not usually done in halachic discourse.</w:t>
      </w:r>
    </w:p>
  </w:comment>
  <w:comment w:id="51" w:author="Mikey Lebrett" w:date="2017-11-12T12:14:00Z" w:initials="ML">
    <w:p w14:paraId="7EE52E7C" w14:textId="0228E6B6" w:rsidR="00652F94" w:rsidRDefault="00652F94">
      <w:pPr>
        <w:pStyle w:val="CommentText"/>
      </w:pPr>
      <w:r>
        <w:rPr>
          <w:rStyle w:val="CommentReference"/>
        </w:rPr>
        <w:annotationRef/>
      </w:r>
      <w:r>
        <w:t xml:space="preserve">I’m just quoting the </w:t>
      </w:r>
      <w:proofErr w:type="spellStart"/>
      <w:r>
        <w:t>godol</w:t>
      </w:r>
      <w:proofErr w:type="spellEnd"/>
      <w:r>
        <w:t xml:space="preserve">. </w:t>
      </w:r>
      <w:r w:rsidR="00F03268">
        <w:t>Forgive me??</w:t>
      </w:r>
    </w:p>
  </w:comment>
  <w:comment w:id="52" w:author="Mikey Kahan" w:date="2018-11-05T18:40:00Z" w:initials="MK">
    <w:p w14:paraId="219F7DE1" w14:textId="146D4EC2" w:rsidR="005D5C8F" w:rsidRDefault="005D5C8F">
      <w:pPr>
        <w:pStyle w:val="CommentText"/>
      </w:pPr>
      <w:r>
        <w:rPr>
          <w:rStyle w:val="CommentReference"/>
        </w:rPr>
        <w:annotationRef/>
      </w:r>
      <w:r>
        <w:t>Its not good to hide behind people</w:t>
      </w:r>
      <w:r w:rsidR="00EF6D44">
        <w:t>’</w:t>
      </w:r>
      <w:r>
        <w:t xml:space="preserve">s skirts </w:t>
      </w:r>
      <w:proofErr w:type="spellStart"/>
      <w:r>
        <w:t>mikey</w:t>
      </w:r>
      <w:proofErr w:type="spellEnd"/>
      <w:r>
        <w:t>, if there is a potential issue here which you don’t have the answer to you can mention it in a footnote or something.</w:t>
      </w:r>
    </w:p>
  </w:comment>
  <w:comment w:id="53" w:author="Moshe Steinberg" w:date="2017-11-08T22:34:00Z" w:initials="MS">
    <w:p w14:paraId="489A70F8" w14:textId="77777777" w:rsidR="000F6AEB" w:rsidRDefault="000F6AEB">
      <w:pPr>
        <w:pStyle w:val="CommentText"/>
      </w:pPr>
      <w:r>
        <w:rPr>
          <w:rStyle w:val="CommentReference"/>
        </w:rPr>
        <w:annotationRef/>
      </w:r>
      <w:r>
        <w:t>Are you suggesting that it supports this understanding as opposed to that which you said above within the ‘</w:t>
      </w:r>
      <w:proofErr w:type="spellStart"/>
      <w:r>
        <w:t>particularist</w:t>
      </w:r>
      <w:proofErr w:type="spellEnd"/>
      <w:r>
        <w:t>’ approach?</w:t>
      </w:r>
    </w:p>
    <w:p w14:paraId="3AB6AA9A" w14:textId="77777777" w:rsidR="000F6AEB" w:rsidRDefault="000F6AEB">
      <w:pPr>
        <w:pStyle w:val="CommentText"/>
      </w:pPr>
      <w:r>
        <w:t xml:space="preserve">If so, I must disagree. </w:t>
      </w:r>
      <w:proofErr w:type="spellStart"/>
      <w:r>
        <w:t>Tosfos</w:t>
      </w:r>
      <w:proofErr w:type="spellEnd"/>
      <w:r>
        <w:t xml:space="preserve"> says that this isn’t a </w:t>
      </w:r>
      <w:proofErr w:type="spellStart"/>
      <w:r w:rsidRPr="000F6AEB">
        <w:rPr>
          <w:i/>
          <w:iCs/>
        </w:rPr>
        <w:t>matnas</w:t>
      </w:r>
      <w:proofErr w:type="spellEnd"/>
      <w:r>
        <w:t xml:space="preserve"> </w:t>
      </w:r>
      <w:proofErr w:type="spellStart"/>
      <w:r w:rsidRPr="000F6AEB">
        <w:rPr>
          <w:i/>
          <w:iCs/>
        </w:rPr>
        <w:t>chinam</w:t>
      </w:r>
      <w:proofErr w:type="spellEnd"/>
      <w:r>
        <w:t xml:space="preserve">. He does not say that it is not included in the prohibition of </w:t>
      </w:r>
      <w:r>
        <w:rPr>
          <w:i/>
          <w:iCs/>
        </w:rPr>
        <w:t xml:space="preserve">lo </w:t>
      </w:r>
      <w:proofErr w:type="spellStart"/>
      <w:r>
        <w:rPr>
          <w:i/>
          <w:iCs/>
        </w:rPr>
        <w:t>s’chanem</w:t>
      </w:r>
      <w:proofErr w:type="spellEnd"/>
      <w:r>
        <w:t xml:space="preserve">. This sounds much more like the understanding of the </w:t>
      </w:r>
      <w:proofErr w:type="spellStart"/>
      <w:r>
        <w:t>particularist</w:t>
      </w:r>
      <w:proofErr w:type="spellEnd"/>
      <w:r>
        <w:t xml:space="preserve"> approach. </w:t>
      </w:r>
    </w:p>
    <w:p w14:paraId="03E20D41" w14:textId="0AF4ACB0" w:rsidR="000F6AEB" w:rsidRPr="000F6AEB" w:rsidRDefault="000F6AEB">
      <w:pPr>
        <w:pStyle w:val="CommentText"/>
      </w:pPr>
      <w:r>
        <w:t>I think that the first sentence in this paragraph is too long and ‘not because… but rather’ bit should be removed. However, I have chosen not to do that at this stage because the sentence would end up sounding so</w:t>
      </w:r>
      <w:r w:rsidR="00810D9B">
        <w:t>mewhat</w:t>
      </w:r>
      <w:r>
        <w:t xml:space="preserve"> ridiculous.</w:t>
      </w:r>
      <w:r w:rsidR="00810D9B">
        <w:t xml:space="preserve"> “It isn’t a free gift because there </w:t>
      </w:r>
      <w:proofErr w:type="gramStart"/>
      <w:r w:rsidR="00810D9B">
        <w:t>is</w:t>
      </w:r>
      <w:proofErr w:type="gramEnd"/>
      <w:r w:rsidR="00810D9B">
        <w:t xml:space="preserve"> no problems created by this gift.”</w:t>
      </w:r>
    </w:p>
  </w:comment>
  <w:comment w:id="54" w:author="Mikey Lebrett" w:date="2017-11-22T13:49:00Z" w:initials="ML">
    <w:p w14:paraId="3B0B5CBD" w14:textId="6B605CAE" w:rsidR="00331B51" w:rsidRDefault="00331B51">
      <w:pPr>
        <w:pStyle w:val="CommentText"/>
        <w:rPr>
          <w:rtl/>
        </w:rPr>
      </w:pPr>
      <w:r>
        <w:rPr>
          <w:rStyle w:val="CommentReference"/>
        </w:rPr>
        <w:annotationRef/>
      </w:r>
      <w:r>
        <w:t xml:space="preserve">Yes, I am suggesting it supports the universalist approach. </w:t>
      </w:r>
      <w:r w:rsidR="00771A2C">
        <w:t xml:space="preserve">See paragraph gimmel here: </w:t>
      </w:r>
      <w:r w:rsidR="00771A2C" w:rsidRPr="00771A2C">
        <w:t>http://olamot.net/shiur/%D7%9C%D7%90-%D7%AA%D7%97%D7%A0%D7%9D</w:t>
      </w:r>
    </w:p>
  </w:comment>
  <w:comment w:id="55" w:author="Mikey Kahan" w:date="2018-11-05T18:47:00Z" w:initials="MK">
    <w:p w14:paraId="582D7FDA" w14:textId="24D714F4" w:rsidR="005D5C8F" w:rsidRDefault="005D5C8F">
      <w:pPr>
        <w:pStyle w:val="CommentText"/>
      </w:pPr>
      <w:r>
        <w:rPr>
          <w:rStyle w:val="CommentReference"/>
        </w:rPr>
        <w:annotationRef/>
      </w:r>
      <w:r>
        <w:t xml:space="preserve">I don’t think it leans to either side. Your explanation according to the other approach works just as well with saying it’s not a </w:t>
      </w:r>
      <w:proofErr w:type="spellStart"/>
      <w:r>
        <w:t>matnas</w:t>
      </w:r>
      <w:proofErr w:type="spellEnd"/>
      <w:r>
        <w:t xml:space="preserve"> </w:t>
      </w:r>
      <w:proofErr w:type="spellStart"/>
      <w:r>
        <w:t>chinom</w:t>
      </w:r>
      <w:proofErr w:type="spellEnd"/>
      <w:r>
        <w:t xml:space="preserve">, Rather than a </w:t>
      </w:r>
      <w:proofErr w:type="spellStart"/>
      <w:r>
        <w:t>heter</w:t>
      </w:r>
      <w:proofErr w:type="spellEnd"/>
      <w:r>
        <w:t>. And paragraph gimmel just says what you said, I still don’t see why it is a proof one way or the other</w:t>
      </w:r>
      <w:r w:rsidR="00BA5BC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D1D2D8" w15:done="1"/>
  <w15:commentEx w15:paraId="7A067C47" w15:done="0"/>
  <w15:commentEx w15:paraId="047C644C" w15:paraIdParent="7A067C47" w15:done="0"/>
  <w15:commentEx w15:paraId="7CD23462" w15:paraIdParent="7A067C47" w15:done="0"/>
  <w15:commentEx w15:paraId="5FB4101D" w15:paraIdParent="7A067C47" w15:done="0"/>
  <w15:commentEx w15:paraId="156F7453" w15:done="0"/>
  <w15:commentEx w15:paraId="469C2E4D" w15:paraIdParent="156F7453" w15:done="0"/>
  <w15:commentEx w15:paraId="788C2C60" w15:paraIdParent="156F7453" w15:done="0"/>
  <w15:commentEx w15:paraId="0DB8BEDE" w15:paraIdParent="156F7453" w15:done="0"/>
  <w15:commentEx w15:paraId="081F5647" w15:done="0"/>
  <w15:commentEx w15:paraId="3DF53A6E" w15:done="0"/>
  <w15:commentEx w15:paraId="7059A70A" w15:paraIdParent="3DF53A6E" w15:done="0"/>
  <w15:commentEx w15:paraId="0F37F32C" w15:paraIdParent="3DF53A6E" w15:done="0"/>
  <w15:commentEx w15:paraId="4F586757" w15:done="0"/>
  <w15:commentEx w15:paraId="58A20E50" w15:done="1"/>
  <w15:commentEx w15:paraId="4DFFCDB2" w15:done="0"/>
  <w15:commentEx w15:paraId="3DD21FF8" w15:done="1"/>
  <w15:commentEx w15:paraId="553E8564" w15:done="1"/>
  <w15:commentEx w15:paraId="23777179" w15:done="1"/>
  <w15:commentEx w15:paraId="5A57AB77" w15:done="0"/>
  <w15:commentEx w15:paraId="0FD65C2E" w15:paraIdParent="5A57AB77" w15:done="0"/>
  <w15:commentEx w15:paraId="59CB3CDA" w15:paraIdParent="5A57AB77" w15:done="0"/>
  <w15:commentEx w15:paraId="6A905A31" w15:done="0"/>
  <w15:commentEx w15:paraId="444FE074" w15:done="1"/>
  <w15:commentEx w15:paraId="79DFCE14" w15:paraIdParent="444FE074" w15:done="1"/>
  <w15:commentEx w15:paraId="334C3AFD" w15:done="0"/>
  <w15:commentEx w15:paraId="14F3A940" w15:paraIdParent="334C3AFD" w15:done="0"/>
  <w15:commentEx w15:paraId="62F1FEDC" w15:paraIdParent="334C3AFD" w15:done="0"/>
  <w15:commentEx w15:paraId="3CEF8A9A" w15:done="0"/>
  <w15:commentEx w15:paraId="7EE52E7C" w15:paraIdParent="3CEF8A9A" w15:done="0"/>
  <w15:commentEx w15:paraId="219F7DE1" w15:paraIdParent="3CEF8A9A" w15:done="0"/>
  <w15:commentEx w15:paraId="03E20D41" w15:done="0"/>
  <w15:commentEx w15:paraId="3B0B5CBD" w15:paraIdParent="03E20D41" w15:done="0"/>
  <w15:commentEx w15:paraId="582D7FDA" w15:paraIdParent="03E20D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D1D2D8" w16cid:durableId="1F8A9555"/>
  <w16cid:commentId w16cid:paraId="7A067C47" w16cid:durableId="1DAE1A01"/>
  <w16cid:commentId w16cid:paraId="047C644C" w16cid:durableId="1DB2B1F3"/>
  <w16cid:commentId w16cid:paraId="7CD23462" w16cid:durableId="1DB2B205"/>
  <w16cid:commentId w16cid:paraId="5FB4101D" w16cid:durableId="1F720C20"/>
  <w16cid:commentId w16cid:paraId="156F7453" w16cid:durableId="1DAE1A03"/>
  <w16cid:commentId w16cid:paraId="469C2E4D" w16cid:durableId="1DB2B330"/>
  <w16cid:commentId w16cid:paraId="788C2C60" w16cid:durableId="1DB2B338"/>
  <w16cid:commentId w16cid:paraId="0DB8BEDE" w16cid:durableId="1F724342"/>
  <w16cid:commentId w16cid:paraId="081F5647" w16cid:durableId="1F724429"/>
  <w16cid:commentId w16cid:paraId="3DF53A6E" w16cid:durableId="1DAE1A05"/>
  <w16cid:commentId w16cid:paraId="7059A70A" w16cid:durableId="1DB2B4A4"/>
  <w16cid:commentId w16cid:paraId="0F37F32C" w16cid:durableId="1F7243E2"/>
  <w16cid:commentId w16cid:paraId="4F586757" w16cid:durableId="1F8AAB74"/>
  <w16cid:commentId w16cid:paraId="58A20E50" w16cid:durableId="1F8A953C"/>
  <w16cid:commentId w16cid:paraId="4DFFCDB2" w16cid:durableId="1F8AC663"/>
  <w16cid:commentId w16cid:paraId="3DD21FF8" w16cid:durableId="1DAE1A09"/>
  <w16cid:commentId w16cid:paraId="553E8564" w16cid:durableId="1DAE1A0A"/>
  <w16cid:commentId w16cid:paraId="23777179" w16cid:durableId="1DAE1A0B"/>
  <w16cid:commentId w16cid:paraId="5A57AB77" w16cid:durableId="1DAE1A0C"/>
  <w16cid:commentId w16cid:paraId="0FD65C2E" w16cid:durableId="1DBFF314"/>
  <w16cid:commentId w16cid:paraId="59CB3CDA" w16cid:durableId="1F8AC9D4"/>
  <w16cid:commentId w16cid:paraId="6A905A31" w16cid:durableId="1F8B0E34"/>
  <w16cid:commentId w16cid:paraId="444FE074" w16cid:durableId="1DAE1A0D"/>
  <w16cid:commentId w16cid:paraId="79DFCE14" w16cid:durableId="1DB2B987"/>
  <w16cid:commentId w16cid:paraId="334C3AFD" w16cid:durableId="1DAE1A0E"/>
  <w16cid:commentId w16cid:paraId="14F3A940" w16cid:durableId="1DB2B9AF"/>
  <w16cid:commentId w16cid:paraId="62F1FEDC" w16cid:durableId="1F8ACAA8"/>
  <w16cid:commentId w16cid:paraId="3CEF8A9A" w16cid:durableId="1DAE1A0F"/>
  <w16cid:commentId w16cid:paraId="7EE52E7C" w16cid:durableId="1DB2B9BB"/>
  <w16cid:commentId w16cid:paraId="219F7DE1" w16cid:durableId="1F8B0D14"/>
  <w16cid:commentId w16cid:paraId="03E20D41" w16cid:durableId="1DAE1A10"/>
  <w16cid:commentId w16cid:paraId="3B0B5CBD" w16cid:durableId="1DBFFEFC"/>
  <w16cid:commentId w16cid:paraId="582D7FDA" w16cid:durableId="1F8B0E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CCE2B" w14:textId="77777777" w:rsidR="00E679B6" w:rsidRDefault="00E679B6" w:rsidP="00D52C14">
      <w:pPr>
        <w:spacing w:after="0" w:line="240" w:lineRule="auto"/>
      </w:pPr>
      <w:r>
        <w:separator/>
      </w:r>
    </w:p>
  </w:endnote>
  <w:endnote w:type="continuationSeparator" w:id="0">
    <w:p w14:paraId="0005F09C" w14:textId="77777777" w:rsidR="00E679B6" w:rsidRDefault="00E679B6" w:rsidP="00D5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DB6AB" w14:textId="77777777" w:rsidR="00E679B6" w:rsidRDefault="00E679B6" w:rsidP="00D52C14">
      <w:pPr>
        <w:spacing w:after="0" w:line="240" w:lineRule="auto"/>
      </w:pPr>
      <w:r>
        <w:separator/>
      </w:r>
    </w:p>
  </w:footnote>
  <w:footnote w:type="continuationSeparator" w:id="0">
    <w:p w14:paraId="230FE93A" w14:textId="77777777" w:rsidR="00E679B6" w:rsidRDefault="00E679B6" w:rsidP="00D52C14">
      <w:pPr>
        <w:spacing w:after="0" w:line="240" w:lineRule="auto"/>
      </w:pPr>
      <w:r>
        <w:continuationSeparator/>
      </w:r>
    </w:p>
  </w:footnote>
  <w:footnote w:id="1">
    <w:p w14:paraId="4098F386" w14:textId="77777777" w:rsidR="00961AEB" w:rsidRDefault="00961AEB" w:rsidP="00961AEB">
      <w:pPr>
        <w:pStyle w:val="FootnoteText"/>
        <w:spacing w:line="276" w:lineRule="auto"/>
      </w:pPr>
      <w:r w:rsidRPr="00A36484">
        <w:rPr>
          <w:rStyle w:val="FootnoteReference"/>
        </w:rPr>
        <w:footnoteRef/>
      </w:r>
      <w:r>
        <w:t xml:space="preserve"> </w:t>
      </w:r>
      <w:proofErr w:type="spellStart"/>
      <w:r>
        <w:rPr>
          <w:i/>
          <w:iCs/>
        </w:rPr>
        <w:t>Yoreh</w:t>
      </w:r>
      <w:proofErr w:type="spellEnd"/>
      <w:r>
        <w:rPr>
          <w:i/>
          <w:iCs/>
        </w:rPr>
        <w:t xml:space="preserve"> </w:t>
      </w:r>
      <w:proofErr w:type="spellStart"/>
      <w:r>
        <w:rPr>
          <w:i/>
          <w:iCs/>
        </w:rPr>
        <w:t>Deah</w:t>
      </w:r>
      <w:proofErr w:type="spellEnd"/>
      <w:r>
        <w:rPr>
          <w:i/>
          <w:iCs/>
        </w:rPr>
        <w:t xml:space="preserve"> 151:20</w:t>
      </w:r>
    </w:p>
  </w:footnote>
  <w:footnote w:id="2">
    <w:p w14:paraId="34D2B091" w14:textId="31492A0E" w:rsidR="00FC53FA" w:rsidRPr="00DE1ABB" w:rsidRDefault="00FC53FA" w:rsidP="00FC53FA">
      <w:pPr>
        <w:pStyle w:val="FootnoteText"/>
        <w:spacing w:line="276" w:lineRule="auto"/>
      </w:pPr>
      <w:r w:rsidRPr="00A36484">
        <w:rPr>
          <w:rStyle w:val="FootnoteReference"/>
        </w:rPr>
        <w:footnoteRef/>
      </w:r>
      <w:r>
        <w:t xml:space="preserve"> See </w:t>
      </w:r>
      <w:r w:rsidRPr="00F03268">
        <w:t>Rambam</w:t>
      </w:r>
      <w:r>
        <w:rPr>
          <w:i/>
          <w:iCs/>
        </w:rPr>
        <w:t xml:space="preserve"> </w:t>
      </w:r>
      <w:proofErr w:type="spellStart"/>
      <w:r w:rsidRPr="00F03268">
        <w:t>Hilchos</w:t>
      </w:r>
      <w:proofErr w:type="spellEnd"/>
      <w:r>
        <w:rPr>
          <w:i/>
          <w:iCs/>
        </w:rPr>
        <w:t xml:space="preserve"> </w:t>
      </w:r>
      <w:proofErr w:type="spellStart"/>
      <w:r w:rsidRPr="00F03268">
        <w:t>Avoda</w:t>
      </w:r>
      <w:proofErr w:type="spellEnd"/>
      <w:r>
        <w:rPr>
          <w:i/>
          <w:iCs/>
        </w:rPr>
        <w:t xml:space="preserve"> </w:t>
      </w:r>
      <w:r w:rsidRPr="00F03268">
        <w:t>Zara</w:t>
      </w:r>
      <w:r>
        <w:rPr>
          <w:i/>
          <w:iCs/>
        </w:rPr>
        <w:t xml:space="preserve"> </w:t>
      </w:r>
      <w:r w:rsidRPr="00F03268">
        <w:t>10:2</w:t>
      </w:r>
      <w:r w:rsidR="00961AEB">
        <w:t xml:space="preserve"> and</w:t>
      </w:r>
      <w:r w:rsidRPr="00F03268">
        <w:t xml:space="preserve"> 9:16</w:t>
      </w:r>
      <w:r>
        <w:rPr>
          <w:i/>
          <w:iCs/>
        </w:rPr>
        <w:t xml:space="preserve"> </w:t>
      </w:r>
      <w:r>
        <w:t xml:space="preserve">as well as </w:t>
      </w:r>
      <w:proofErr w:type="spellStart"/>
      <w:r w:rsidRPr="00F03268">
        <w:t>Kitzur</w:t>
      </w:r>
      <w:proofErr w:type="spellEnd"/>
      <w:r w:rsidRPr="00F03268">
        <w:t xml:space="preserve"> Shulchan </w:t>
      </w:r>
      <w:proofErr w:type="spellStart"/>
      <w:r w:rsidRPr="00F03268">
        <w:t>Aruch</w:t>
      </w:r>
      <w:proofErr w:type="spellEnd"/>
      <w:r w:rsidRPr="00F03268">
        <w:t xml:space="preserve"> 189:4</w:t>
      </w:r>
      <w:r>
        <w:rPr>
          <w:i/>
          <w:iCs/>
        </w:rPr>
        <w:t xml:space="preserve">. </w:t>
      </w:r>
      <w:r>
        <w:t xml:space="preserve">It is important to note that </w:t>
      </w:r>
      <w:r w:rsidRPr="00F03268">
        <w:t>Rambam</w:t>
      </w:r>
      <w:r>
        <w:rPr>
          <w:i/>
          <w:iCs/>
        </w:rPr>
        <w:t xml:space="preserve"> </w:t>
      </w:r>
      <w:r>
        <w:t>himself specifies that one is obligated to treat non-Jews who have accept</w:t>
      </w:r>
      <w:r w:rsidR="00D30C07">
        <w:t>ed the basic moral code of the seven</w:t>
      </w:r>
      <w:r>
        <w:t xml:space="preserve"> Noachide Laws in </w:t>
      </w:r>
      <w:proofErr w:type="gramStart"/>
      <w:r>
        <w:t>exactly the same</w:t>
      </w:r>
      <w:proofErr w:type="gramEnd"/>
      <w:r>
        <w:t xml:space="preserve"> manner as one treats Jews. </w:t>
      </w:r>
      <w:r>
        <w:tab/>
      </w:r>
      <w:r>
        <w:tab/>
      </w:r>
    </w:p>
  </w:footnote>
  <w:footnote w:id="3">
    <w:p w14:paraId="229C03E6" w14:textId="77777777" w:rsidR="00961AEB" w:rsidRPr="00F03268" w:rsidRDefault="00961AEB" w:rsidP="00961AEB">
      <w:pPr>
        <w:pStyle w:val="FootnoteText"/>
        <w:spacing w:line="276" w:lineRule="auto"/>
      </w:pPr>
      <w:r w:rsidRPr="00A36484">
        <w:rPr>
          <w:rStyle w:val="FootnoteReference"/>
        </w:rPr>
        <w:footnoteRef/>
      </w:r>
      <w:r w:rsidRPr="008C7019">
        <w:t xml:space="preserve"> </w:t>
      </w:r>
      <w:proofErr w:type="spellStart"/>
      <w:r w:rsidRPr="00F03268">
        <w:t>Yoreh</w:t>
      </w:r>
      <w:proofErr w:type="spellEnd"/>
      <w:r w:rsidRPr="00F03268">
        <w:t xml:space="preserve"> </w:t>
      </w:r>
      <w:proofErr w:type="spellStart"/>
      <w:r w:rsidRPr="00F03268">
        <w:t>Deah</w:t>
      </w:r>
      <w:proofErr w:type="spellEnd"/>
      <w:r w:rsidRPr="00F03268">
        <w:t xml:space="preserve"> 151:12</w:t>
      </w:r>
    </w:p>
  </w:footnote>
  <w:footnote w:id="4">
    <w:p w14:paraId="6B7AEADA" w14:textId="77777777" w:rsidR="00FC53FA" w:rsidRPr="00F03268" w:rsidRDefault="00FC53FA" w:rsidP="00FC53FA">
      <w:pPr>
        <w:pStyle w:val="FootnoteText"/>
        <w:spacing w:line="276" w:lineRule="auto"/>
      </w:pPr>
      <w:r w:rsidRPr="00A36484">
        <w:rPr>
          <w:rStyle w:val="FootnoteReference"/>
        </w:rPr>
        <w:footnoteRef/>
      </w:r>
      <w:r w:rsidRPr="008C7019">
        <w:t xml:space="preserve"> </w:t>
      </w:r>
      <w:proofErr w:type="spellStart"/>
      <w:r w:rsidRPr="00F03268">
        <w:t>Hilchos</w:t>
      </w:r>
      <w:proofErr w:type="spellEnd"/>
      <w:r w:rsidRPr="00F03268">
        <w:t xml:space="preserve"> Melachim </w:t>
      </w:r>
      <w:proofErr w:type="spellStart"/>
      <w:r w:rsidRPr="00F03268">
        <w:t>u’Milchamos</w:t>
      </w:r>
      <w:proofErr w:type="spellEnd"/>
      <w:r w:rsidRPr="00F03268">
        <w:t xml:space="preserve"> 10:12</w:t>
      </w:r>
    </w:p>
  </w:footnote>
  <w:footnote w:id="5">
    <w:p w14:paraId="4EEB1D98" w14:textId="29E6B118" w:rsidR="008C7019" w:rsidRPr="00F03268" w:rsidRDefault="008C7019" w:rsidP="008C7019">
      <w:pPr>
        <w:pStyle w:val="FootnoteText"/>
        <w:spacing w:line="276" w:lineRule="auto"/>
        <w:rPr>
          <w:i/>
          <w:iCs/>
        </w:rPr>
      </w:pPr>
      <w:r w:rsidRPr="00A36484">
        <w:rPr>
          <w:rStyle w:val="FootnoteReference"/>
        </w:rPr>
        <w:footnoteRef/>
      </w:r>
      <w:r>
        <w:t xml:space="preserve"> See footnote 2 for where Rambam mentions </w:t>
      </w:r>
      <w:proofErr w:type="spellStart"/>
      <w:r>
        <w:rPr>
          <w:i/>
          <w:iCs/>
        </w:rPr>
        <w:t>mipnei</w:t>
      </w:r>
      <w:proofErr w:type="spellEnd"/>
      <w:r>
        <w:rPr>
          <w:i/>
          <w:iCs/>
        </w:rPr>
        <w:t xml:space="preserve"> </w:t>
      </w:r>
      <w:proofErr w:type="spellStart"/>
      <w:r>
        <w:rPr>
          <w:i/>
          <w:iCs/>
        </w:rPr>
        <w:t>eiva</w:t>
      </w:r>
      <w:proofErr w:type="spellEnd"/>
      <w:r>
        <w:rPr>
          <w:i/>
          <w:iCs/>
        </w:rPr>
        <w:t>.</w:t>
      </w:r>
    </w:p>
  </w:footnote>
  <w:footnote w:id="6">
    <w:p w14:paraId="7620246D" w14:textId="77777777" w:rsidR="00FC53FA" w:rsidRPr="00A70A9E" w:rsidRDefault="00FC53FA" w:rsidP="00FC53FA">
      <w:pPr>
        <w:pStyle w:val="FootnoteText"/>
        <w:spacing w:line="276" w:lineRule="auto"/>
        <w:rPr>
          <w:i/>
          <w:iCs/>
        </w:rPr>
      </w:pPr>
      <w:r w:rsidRPr="00A36484">
        <w:rPr>
          <w:rStyle w:val="FootnoteReference"/>
        </w:rPr>
        <w:footnoteRef/>
      </w:r>
      <w:r>
        <w:t xml:space="preserve"> This</w:t>
      </w:r>
      <w:r w:rsidR="00D30C07">
        <w:t xml:space="preserve"> thesis </w:t>
      </w:r>
      <w:r>
        <w:t xml:space="preserve">is developed by </w:t>
      </w:r>
      <w:proofErr w:type="spellStart"/>
      <w:r>
        <w:t>Rav</w:t>
      </w:r>
      <w:proofErr w:type="spellEnd"/>
      <w:r>
        <w:t xml:space="preserve"> </w:t>
      </w:r>
      <w:proofErr w:type="spellStart"/>
      <w:r>
        <w:t>Aharon</w:t>
      </w:r>
      <w:proofErr w:type="spellEnd"/>
      <w:r>
        <w:t xml:space="preserve"> Soloveitchik in </w:t>
      </w:r>
      <w:r>
        <w:rPr>
          <w:i/>
          <w:iCs/>
        </w:rPr>
        <w:t xml:space="preserve">Od </w:t>
      </w:r>
      <w:proofErr w:type="spellStart"/>
      <w:r>
        <w:rPr>
          <w:i/>
          <w:iCs/>
        </w:rPr>
        <w:t>Yisrael</w:t>
      </w:r>
      <w:proofErr w:type="spellEnd"/>
      <w:r>
        <w:rPr>
          <w:i/>
          <w:iCs/>
        </w:rPr>
        <w:t xml:space="preserve"> Yosef </w:t>
      </w:r>
      <w:proofErr w:type="spellStart"/>
      <w:r>
        <w:rPr>
          <w:i/>
          <w:iCs/>
        </w:rPr>
        <w:t>Bni</w:t>
      </w:r>
      <w:proofErr w:type="spellEnd"/>
      <w:r>
        <w:rPr>
          <w:i/>
          <w:iCs/>
        </w:rPr>
        <w:t xml:space="preserve"> Chai</w:t>
      </w:r>
    </w:p>
  </w:footnote>
  <w:footnote w:id="7">
    <w:p w14:paraId="4A2258F1" w14:textId="77777777" w:rsidR="00FC53FA" w:rsidRPr="00692C26" w:rsidRDefault="00FC53FA" w:rsidP="00FC53FA">
      <w:pPr>
        <w:pStyle w:val="FootnoteText"/>
        <w:spacing w:line="276" w:lineRule="auto"/>
        <w:rPr>
          <w:i/>
          <w:iCs/>
        </w:rPr>
      </w:pPr>
      <w:r w:rsidRPr="00A36484">
        <w:rPr>
          <w:rStyle w:val="FootnoteReference"/>
        </w:rPr>
        <w:footnoteRef/>
      </w:r>
      <w:r>
        <w:t xml:space="preserve"> </w:t>
      </w:r>
      <w:proofErr w:type="spellStart"/>
      <w:r>
        <w:rPr>
          <w:i/>
          <w:iCs/>
        </w:rPr>
        <w:t>Hilchos</w:t>
      </w:r>
      <w:proofErr w:type="spellEnd"/>
      <w:r>
        <w:rPr>
          <w:i/>
          <w:iCs/>
        </w:rPr>
        <w:t xml:space="preserve"> Avadim 9:8</w:t>
      </w:r>
    </w:p>
  </w:footnote>
  <w:footnote w:id="8">
    <w:p w14:paraId="22BAEC65" w14:textId="6D1C9CF4" w:rsidR="00FC53FA" w:rsidRPr="00F03268" w:rsidRDefault="00FC53FA" w:rsidP="00FC53FA">
      <w:pPr>
        <w:pStyle w:val="FootnoteText"/>
        <w:spacing w:line="276" w:lineRule="auto"/>
      </w:pPr>
      <w:r w:rsidRPr="00A36484">
        <w:rPr>
          <w:rStyle w:val="FootnoteReference"/>
        </w:rPr>
        <w:footnoteRef/>
      </w:r>
      <w:r>
        <w:t xml:space="preserve"> See Rabbi JJ </w:t>
      </w:r>
      <w:proofErr w:type="spellStart"/>
      <w:r>
        <w:t>Shachter’s</w:t>
      </w:r>
      <w:proofErr w:type="spellEnd"/>
      <w:r>
        <w:t xml:space="preserve"> </w:t>
      </w:r>
      <w:ins w:id="12" w:author="Moshe Steinberg" w:date="2017-11-04T23:11:00Z">
        <w:r w:rsidR="003D0F56">
          <w:t>‘</w:t>
        </w:r>
      </w:ins>
      <w:r w:rsidRPr="00F03268">
        <w:t>Tikkun Olam: Defining the Jewish Obligation</w:t>
      </w:r>
      <w:r w:rsidR="003D0F56">
        <w:t>’</w:t>
      </w:r>
      <w:r w:rsidRPr="00F03268">
        <w:t xml:space="preserve"> </w:t>
      </w:r>
    </w:p>
  </w:footnote>
  <w:footnote w:id="9">
    <w:p w14:paraId="780BA62B" w14:textId="77777777" w:rsidR="00FC53FA" w:rsidRPr="00455511" w:rsidRDefault="00FC53FA">
      <w:pPr>
        <w:pStyle w:val="FootnoteText"/>
        <w:spacing w:line="276" w:lineRule="auto"/>
        <w:rPr>
          <w:rStyle w:val="FootnoteReference"/>
          <w:sz w:val="22"/>
          <w:szCs w:val="22"/>
          <w:vertAlign w:val="baseline"/>
        </w:rPr>
      </w:pPr>
      <w:r w:rsidRPr="00A36484">
        <w:rPr>
          <w:rStyle w:val="FootnoteReference"/>
        </w:rPr>
        <w:footnoteRef/>
      </w:r>
      <w:r w:rsidRPr="00C32663">
        <w:rPr>
          <w:rStyle w:val="FootnoteReference"/>
        </w:rPr>
        <w:t xml:space="preserve"> </w:t>
      </w:r>
      <w:r>
        <w:rPr>
          <w:rStyle w:val="FootnoteReference"/>
        </w:rPr>
        <w:t xml:space="preserve"> </w:t>
      </w:r>
      <w:r>
        <w:rPr>
          <w:rStyle w:val="FootnoteReference"/>
          <w:vertAlign w:val="baseline"/>
        </w:rPr>
        <w:t xml:space="preserve">This reading of </w:t>
      </w:r>
      <w:r w:rsidRPr="00F03268">
        <w:rPr>
          <w:rStyle w:val="FootnoteReference"/>
          <w:iCs/>
          <w:vertAlign w:val="baseline"/>
        </w:rPr>
        <w:t>Rambam</w:t>
      </w:r>
      <w:r>
        <w:rPr>
          <w:rStyle w:val="FootnoteReference"/>
          <w:i/>
          <w:vertAlign w:val="baseline"/>
        </w:rPr>
        <w:t xml:space="preserve"> </w:t>
      </w:r>
      <w:r>
        <w:rPr>
          <w:rStyle w:val="FootnoteReference"/>
          <w:vertAlign w:val="baseline"/>
        </w:rPr>
        <w:t xml:space="preserve">is supported by </w:t>
      </w:r>
      <w:proofErr w:type="spellStart"/>
      <w:r>
        <w:rPr>
          <w:rStyle w:val="FootnoteReference"/>
          <w:vertAlign w:val="baseline"/>
        </w:rPr>
        <w:t>Rav</w:t>
      </w:r>
      <w:proofErr w:type="spellEnd"/>
      <w:r>
        <w:rPr>
          <w:rStyle w:val="FootnoteReference"/>
          <w:vertAlign w:val="baseline"/>
        </w:rPr>
        <w:t xml:space="preserve"> </w:t>
      </w:r>
      <w:proofErr w:type="spellStart"/>
      <w:r>
        <w:rPr>
          <w:rStyle w:val="FootnoteReference"/>
          <w:vertAlign w:val="baseline"/>
        </w:rPr>
        <w:t>Aharon</w:t>
      </w:r>
      <w:proofErr w:type="spellEnd"/>
      <w:r>
        <w:rPr>
          <w:rStyle w:val="FootnoteReference"/>
          <w:vertAlign w:val="baseline"/>
        </w:rPr>
        <w:t xml:space="preserve"> Lichtenstein: </w:t>
      </w:r>
      <w:r w:rsidRPr="00C32663">
        <w:rPr>
          <w:i/>
        </w:rPr>
        <w:t>‘</w:t>
      </w:r>
      <w:r w:rsidRPr="00C32663">
        <w:rPr>
          <w:rStyle w:val="FootnoteReference"/>
          <w:i/>
          <w:vertAlign w:val="baseline"/>
        </w:rPr>
        <w:t>For committed Orthodox Jews – and, a fortiori, for serious </w:t>
      </w:r>
      <w:proofErr w:type="spellStart"/>
      <w:r w:rsidRPr="00C32663">
        <w:rPr>
          <w:rStyle w:val="FootnoteReference"/>
          <w:i/>
          <w:vertAlign w:val="baseline"/>
        </w:rPr>
        <w:t>bnei</w:t>
      </w:r>
      <w:proofErr w:type="spellEnd"/>
      <w:r w:rsidRPr="00C32663">
        <w:rPr>
          <w:rStyle w:val="FootnoteReference"/>
          <w:i/>
          <w:vertAlign w:val="baseline"/>
        </w:rPr>
        <w:t> Torah – the utter dismissal of universally oriented </w:t>
      </w:r>
      <w:proofErr w:type="spellStart"/>
      <w:r w:rsidRPr="00C32663">
        <w:rPr>
          <w:rStyle w:val="FootnoteReference"/>
          <w:i/>
          <w:vertAlign w:val="baseline"/>
        </w:rPr>
        <w:t>hesed</w:t>
      </w:r>
      <w:proofErr w:type="spellEnd"/>
      <w:r w:rsidRPr="00C32663">
        <w:rPr>
          <w:rStyle w:val="FootnoteReference"/>
          <w:i/>
          <w:vertAlign w:val="baseline"/>
        </w:rPr>
        <w:t> as an expression of </w:t>
      </w:r>
      <w:proofErr w:type="spellStart"/>
      <w:r w:rsidRPr="00C32663">
        <w:rPr>
          <w:rStyle w:val="FootnoteReference"/>
          <w:i/>
          <w:vertAlign w:val="baseline"/>
        </w:rPr>
        <w:t>avodat</w:t>
      </w:r>
      <w:proofErr w:type="spellEnd"/>
      <w:r w:rsidRPr="00C32663">
        <w:rPr>
          <w:rStyle w:val="FootnoteReference"/>
          <w:i/>
          <w:vertAlign w:val="baseline"/>
        </w:rPr>
        <w:t xml:space="preserve"> Hashem cannot be accounted a live option. Our polestar is, rather, Rambam’s invocation of the divine order as an implicit norm, in the spirit of “</w:t>
      </w:r>
      <w:proofErr w:type="spellStart"/>
      <w:r w:rsidRPr="00C32663">
        <w:rPr>
          <w:rStyle w:val="FootnoteReference"/>
          <w:i/>
          <w:vertAlign w:val="baseline"/>
        </w:rPr>
        <w:t>ve-halakhta</w:t>
      </w:r>
      <w:proofErr w:type="spellEnd"/>
      <w:r w:rsidRPr="00C32663">
        <w:rPr>
          <w:rStyle w:val="FootnoteReference"/>
          <w:i/>
          <w:vertAlign w:val="baseline"/>
        </w:rPr>
        <w:t> bi-</w:t>
      </w:r>
      <w:proofErr w:type="spellStart"/>
      <w:r w:rsidRPr="00C32663">
        <w:rPr>
          <w:rStyle w:val="FootnoteReference"/>
          <w:i/>
          <w:vertAlign w:val="baseline"/>
        </w:rPr>
        <w:t>drakhav</w:t>
      </w:r>
      <w:proofErr w:type="spellEnd"/>
      <w:r w:rsidRPr="00C32663">
        <w:rPr>
          <w:rStyle w:val="FootnoteReference"/>
          <w:i/>
          <w:vertAlign w:val="baseline"/>
        </w:rPr>
        <w:t xml:space="preserve">,” </w:t>
      </w:r>
      <w:proofErr w:type="spellStart"/>
      <w:r w:rsidRPr="00C32663">
        <w:rPr>
          <w:rStyle w:val="FootnoteReference"/>
          <w:i/>
          <w:vertAlign w:val="baseline"/>
        </w:rPr>
        <w:t>imitatio</w:t>
      </w:r>
      <w:proofErr w:type="spellEnd"/>
      <w:r w:rsidRPr="00C32663">
        <w:rPr>
          <w:rStyle w:val="FootnoteReference"/>
          <w:i/>
          <w:vertAlign w:val="baseline"/>
        </w:rPr>
        <w:t xml:space="preserve"> Dei</w:t>
      </w:r>
      <w:r>
        <w:rPr>
          <w:i/>
        </w:rPr>
        <w:t xml:space="preserve"> </w:t>
      </w:r>
      <w:r w:rsidRPr="00C32663">
        <w:rPr>
          <w:rStyle w:val="FootnoteReference"/>
          <w:i/>
          <w:vertAlign w:val="baseline"/>
        </w:rPr>
        <w:t>[imitating the ways of God], informing our actions and perceptions: For it is stated, “God is good to all, and His mercy extends to all His works” (Ps</w:t>
      </w:r>
      <w:r>
        <w:rPr>
          <w:i/>
        </w:rPr>
        <w:t>alms</w:t>
      </w:r>
      <w:r w:rsidRPr="00C32663">
        <w:rPr>
          <w:rStyle w:val="FootnoteReference"/>
          <w:i/>
          <w:vertAlign w:val="baseline"/>
        </w:rPr>
        <w:t>. 145:9) and it is stated, “Its ways are ways of pleasantness, and all its paths are peace” (Proverbs 3:17). Divine universal beneficence and the Biblical focus upon the Torah’s symbiotic relation to peace and harmony are more than a model. They constitute a charge. […]</w:t>
      </w:r>
      <w:r>
        <w:rPr>
          <w:rStyle w:val="FootnoteReference"/>
          <w:i/>
          <w:vertAlign w:val="baseline"/>
        </w:rPr>
        <w:t xml:space="preserve"> T</w:t>
      </w:r>
      <w:r w:rsidRPr="00C32663">
        <w:rPr>
          <w:rStyle w:val="FootnoteReference"/>
          <w:i/>
          <w:vertAlign w:val="baseline"/>
        </w:rPr>
        <w:t>he underlying premise is that </w:t>
      </w:r>
      <w:proofErr w:type="spellStart"/>
      <w:r w:rsidRPr="00C32663">
        <w:rPr>
          <w:rStyle w:val="FootnoteReference"/>
          <w:i/>
          <w:vertAlign w:val="baseline"/>
        </w:rPr>
        <w:t>matan</w:t>
      </w:r>
      <w:proofErr w:type="spellEnd"/>
      <w:r w:rsidRPr="00C32663">
        <w:rPr>
          <w:rStyle w:val="FootnoteReference"/>
          <w:i/>
          <w:vertAlign w:val="baseline"/>
        </w:rPr>
        <w:t xml:space="preserve"> Torah and concomitant election of </w:t>
      </w:r>
      <w:proofErr w:type="spellStart"/>
      <w:r w:rsidRPr="00C32663">
        <w:rPr>
          <w:rStyle w:val="FootnoteReference"/>
          <w:i/>
          <w:vertAlign w:val="baseline"/>
        </w:rPr>
        <w:t>knesset</w:t>
      </w:r>
      <w:proofErr w:type="spellEnd"/>
      <w:r w:rsidRPr="00C32663">
        <w:rPr>
          <w:rStyle w:val="FootnoteReference"/>
          <w:i/>
          <w:vertAlign w:val="baseline"/>
        </w:rPr>
        <w:t xml:space="preserve"> Israel were intended to superimpose a higher level of obligation, rooted in newly acquired identity, but not to supersede prior commitment, grounded in pre-existing</w:t>
      </w:r>
      <w:r>
        <w:rPr>
          <w:rStyle w:val="FootnoteReference"/>
          <w:i/>
          <w:vertAlign w:val="baseline"/>
        </w:rPr>
        <w:t>, universal identity.</w:t>
      </w:r>
      <w:r w:rsidRPr="00C32663">
        <w:rPr>
          <w:i/>
        </w:rPr>
        <w:t>’</w:t>
      </w:r>
      <w:r>
        <w:rPr>
          <w:i/>
        </w:rPr>
        <w:t xml:space="preserve"> (</w:t>
      </w:r>
      <w:r>
        <w:rPr>
          <w:rStyle w:val="FootnoteReference"/>
          <w:vertAlign w:val="baseline"/>
        </w:rPr>
        <w:t>‘</w:t>
      </w:r>
      <w:r>
        <w:rPr>
          <w:i/>
        </w:rPr>
        <w:t xml:space="preserve">Jewish Philanthropy – Whither?’ Tradition (2010)) </w:t>
      </w:r>
    </w:p>
  </w:footnote>
  <w:footnote w:id="10">
    <w:p w14:paraId="7E3002B5" w14:textId="77777777" w:rsidR="003D0F56" w:rsidRDefault="003D0F56" w:rsidP="003D0F56">
      <w:pPr>
        <w:pStyle w:val="FootnoteText"/>
        <w:spacing w:line="276" w:lineRule="auto"/>
      </w:pPr>
      <w:r w:rsidRPr="00A36484">
        <w:rPr>
          <w:rStyle w:val="FootnoteReference"/>
        </w:rPr>
        <w:footnoteRef/>
      </w:r>
      <w:r>
        <w:t xml:space="preserve"> </w:t>
      </w:r>
      <w:proofErr w:type="spellStart"/>
      <w:r>
        <w:t>Gittin</w:t>
      </w:r>
      <w:proofErr w:type="spellEnd"/>
      <w:r>
        <w:t xml:space="preserve"> </w:t>
      </w:r>
      <w:r>
        <w:rPr>
          <w:i/>
          <w:iCs/>
        </w:rPr>
        <w:t>59</w:t>
      </w:r>
      <w:r w:rsidRPr="00B94744">
        <w:rPr>
          <w:i/>
          <w:iCs/>
        </w:rPr>
        <w:t>b</w:t>
      </w:r>
    </w:p>
  </w:footnote>
  <w:footnote w:id="11">
    <w:p w14:paraId="4494966E" w14:textId="77777777" w:rsidR="00451A53" w:rsidRPr="000A4CA3" w:rsidRDefault="00451A53" w:rsidP="00451A53">
      <w:pPr>
        <w:pStyle w:val="FootnoteText"/>
        <w:spacing w:line="276" w:lineRule="auto"/>
        <w:rPr>
          <w:i/>
          <w:iCs/>
        </w:rPr>
      </w:pPr>
      <w:r w:rsidRPr="00A36484">
        <w:rPr>
          <w:rStyle w:val="FootnoteReference"/>
        </w:rPr>
        <w:footnoteRef/>
      </w:r>
      <w:r>
        <w:t xml:space="preserve"> </w:t>
      </w:r>
      <w:proofErr w:type="spellStart"/>
      <w:r w:rsidRPr="00F7116A">
        <w:rPr>
          <w:rPrChange w:id="18" w:author="Mikey Kahan" w:date="2018-11-05T23:11:00Z">
            <w:rPr>
              <w:i/>
              <w:iCs/>
            </w:rPr>
          </w:rPrChange>
        </w:rPr>
        <w:t>Gittin</w:t>
      </w:r>
      <w:proofErr w:type="spellEnd"/>
      <w:r>
        <w:rPr>
          <w:i/>
          <w:iCs/>
        </w:rPr>
        <w:t xml:space="preserve"> 61a</w:t>
      </w:r>
    </w:p>
  </w:footnote>
  <w:footnote w:id="12">
    <w:p w14:paraId="26A43487" w14:textId="77777777" w:rsidR="00FC53FA" w:rsidRPr="00E67D76" w:rsidRDefault="00FC53FA" w:rsidP="00FC53FA">
      <w:pPr>
        <w:pStyle w:val="FootnoteText"/>
        <w:spacing w:line="276" w:lineRule="auto"/>
      </w:pPr>
      <w:r w:rsidRPr="00A36484">
        <w:rPr>
          <w:rStyle w:val="FootnoteReference"/>
        </w:rPr>
        <w:footnoteRef/>
      </w:r>
      <w:r>
        <w:t xml:space="preserve"> It is interesting to note that </w:t>
      </w:r>
      <w:proofErr w:type="spellStart"/>
      <w:r>
        <w:rPr>
          <w:i/>
          <w:iCs/>
        </w:rPr>
        <w:t>Tosefta</w:t>
      </w:r>
      <w:proofErr w:type="spellEnd"/>
      <w:r>
        <w:rPr>
          <w:i/>
          <w:iCs/>
        </w:rPr>
        <w:t xml:space="preserve"> </w:t>
      </w:r>
      <w:r>
        <w:t xml:space="preserve">does not include providing charitable support. See </w:t>
      </w:r>
      <w:proofErr w:type="spellStart"/>
      <w:r>
        <w:rPr>
          <w:i/>
          <w:iCs/>
        </w:rPr>
        <w:t>Chasam</w:t>
      </w:r>
      <w:proofErr w:type="spellEnd"/>
      <w:r>
        <w:rPr>
          <w:i/>
          <w:iCs/>
        </w:rPr>
        <w:t xml:space="preserve"> </w:t>
      </w:r>
      <w:proofErr w:type="spellStart"/>
      <w:r>
        <w:rPr>
          <w:i/>
          <w:iCs/>
        </w:rPr>
        <w:t>Sofer</w:t>
      </w:r>
      <w:proofErr w:type="spellEnd"/>
      <w:r>
        <w:rPr>
          <w:i/>
          <w:iCs/>
        </w:rPr>
        <w:t xml:space="preserve"> </w:t>
      </w:r>
      <w:r>
        <w:t xml:space="preserve">later. </w:t>
      </w:r>
    </w:p>
  </w:footnote>
  <w:footnote w:id="13">
    <w:p w14:paraId="047FDA17" w14:textId="6A0E3431" w:rsidR="00FC53FA" w:rsidRPr="00F03268" w:rsidRDefault="00FC53FA" w:rsidP="00FC53FA">
      <w:pPr>
        <w:pStyle w:val="FootnoteText"/>
        <w:spacing w:line="276" w:lineRule="auto"/>
        <w:rPr>
          <w:iCs/>
        </w:rPr>
      </w:pPr>
      <w:r w:rsidRPr="00A36484">
        <w:rPr>
          <w:rStyle w:val="FootnoteReference"/>
        </w:rPr>
        <w:footnoteRef/>
      </w:r>
      <w:r w:rsidR="00BD543E">
        <w:t xml:space="preserve"> </w:t>
      </w:r>
      <w:proofErr w:type="spellStart"/>
      <w:r w:rsidR="00BD543E">
        <w:t>Rav</w:t>
      </w:r>
      <w:proofErr w:type="spellEnd"/>
      <w:r w:rsidR="00BD543E">
        <w:t xml:space="preserve"> </w:t>
      </w:r>
      <w:proofErr w:type="spellStart"/>
      <w:r w:rsidR="00BD543E">
        <w:t>Isser</w:t>
      </w:r>
      <w:proofErr w:type="spellEnd"/>
      <w:r w:rsidR="00BD543E">
        <w:t xml:space="preserve"> Yehuda </w:t>
      </w:r>
      <w:proofErr w:type="spellStart"/>
      <w:r w:rsidR="00BD543E">
        <w:t>Unterman</w:t>
      </w:r>
      <w:proofErr w:type="spellEnd"/>
      <w:r w:rsidR="00BD543E">
        <w:t>, previous Ashkenazi chief rabbi of Israel,</w:t>
      </w:r>
      <w:r w:rsidR="00937A7B">
        <w:t xml:space="preserve"> </w:t>
      </w:r>
      <w:r w:rsidR="00442D64">
        <w:t xml:space="preserve">supports the universalist understanding of </w:t>
      </w:r>
      <w:proofErr w:type="spellStart"/>
      <w:r w:rsidR="00442D64">
        <w:rPr>
          <w:i/>
        </w:rPr>
        <w:t>darchei</w:t>
      </w:r>
      <w:proofErr w:type="spellEnd"/>
      <w:r w:rsidR="00442D64">
        <w:rPr>
          <w:i/>
        </w:rPr>
        <w:t xml:space="preserve"> shalom </w:t>
      </w:r>
      <w:r w:rsidR="00442D64">
        <w:t xml:space="preserve">explicitly: </w:t>
      </w:r>
      <w:r w:rsidR="00BD543E">
        <w:t xml:space="preserve">[Insert </w:t>
      </w:r>
      <w:proofErr w:type="spellStart"/>
      <w:r w:rsidR="00BD543E">
        <w:t>Rav</w:t>
      </w:r>
      <w:proofErr w:type="spellEnd"/>
      <w:r w:rsidR="00BD543E">
        <w:t xml:space="preserve"> </w:t>
      </w:r>
      <w:proofErr w:type="spellStart"/>
      <w:r w:rsidR="00BD543E">
        <w:t>Unterman</w:t>
      </w:r>
      <w:proofErr w:type="spellEnd"/>
      <w:r w:rsidR="00BD543E">
        <w:t xml:space="preserve"> Hebrew] </w:t>
      </w:r>
      <w:r w:rsidR="00BD543E" w:rsidRPr="00F03268">
        <w:rPr>
          <w:iCs/>
        </w:rPr>
        <w:t>‘Lately it has become customary, to our great detriment, amongst our teachers to state that there is no real obligation towards bettering the life of non-Jews…</w:t>
      </w:r>
      <w:r w:rsidR="00451A53" w:rsidRPr="00F03268">
        <w:rPr>
          <w:iCs/>
        </w:rPr>
        <w:t xml:space="preserve"> </w:t>
      </w:r>
      <w:r w:rsidR="00BD543E" w:rsidRPr="00F03268">
        <w:rPr>
          <w:iCs/>
        </w:rPr>
        <w:t>and there is no need to encourage the community to</w:t>
      </w:r>
      <w:r w:rsidR="00BD543E" w:rsidRPr="00F03268">
        <w:rPr>
          <w:iCs/>
          <w:color w:val="000000"/>
          <w:sz w:val="27"/>
          <w:szCs w:val="27"/>
          <w:shd w:val="clear" w:color="auto" w:fill="F9F9F7"/>
        </w:rPr>
        <w:t xml:space="preserve"> </w:t>
      </w:r>
      <w:r w:rsidR="00BD543E" w:rsidRPr="00F03268">
        <w:rPr>
          <w:iCs/>
        </w:rPr>
        <w:t xml:space="preserve">support non-Jews with tzedakah and kindness, for any such acts are only done for the sake of </w:t>
      </w:r>
      <w:proofErr w:type="spellStart"/>
      <w:r w:rsidR="00BD543E" w:rsidRPr="00F03268">
        <w:rPr>
          <w:iCs/>
        </w:rPr>
        <w:t>darchei</w:t>
      </w:r>
      <w:proofErr w:type="spellEnd"/>
      <w:r w:rsidR="00BD543E" w:rsidRPr="00F03268">
        <w:rPr>
          <w:iCs/>
        </w:rPr>
        <w:t xml:space="preserve"> shalom [ways of peace] and thus have no real source in the Torah law. </w:t>
      </w:r>
      <w:r w:rsidR="000249CE" w:rsidRPr="00F03268">
        <w:rPr>
          <w:bCs/>
          <w:iCs/>
        </w:rPr>
        <w:t>Therefore,</w:t>
      </w:r>
      <w:r w:rsidR="00BD543E" w:rsidRPr="00F03268">
        <w:rPr>
          <w:bCs/>
          <w:iCs/>
        </w:rPr>
        <w:t xml:space="preserve"> we must define the true concept of </w:t>
      </w:r>
      <w:proofErr w:type="spellStart"/>
      <w:r w:rsidR="00BD543E" w:rsidRPr="00F03268">
        <w:rPr>
          <w:bCs/>
          <w:iCs/>
        </w:rPr>
        <w:t>darchei</w:t>
      </w:r>
      <w:proofErr w:type="spellEnd"/>
      <w:r w:rsidR="00BD543E" w:rsidRPr="00F03268">
        <w:rPr>
          <w:bCs/>
          <w:iCs/>
        </w:rPr>
        <w:t xml:space="preserve"> shalom. It is not just a means to keep Judaism safe from non-Jewish hatred, but flows from the core ethical teachings of the Torah.</w:t>
      </w:r>
      <w:r w:rsidR="00514723" w:rsidRPr="00F03268">
        <w:rPr>
          <w:bCs/>
          <w:iCs/>
        </w:rPr>
        <w:t>’</w:t>
      </w:r>
      <w:r w:rsidR="00BD543E" w:rsidRPr="00F03268">
        <w:rPr>
          <w:bCs/>
          <w:iCs/>
        </w:rPr>
        <w:t xml:space="preserve"> (</w:t>
      </w:r>
      <w:proofErr w:type="spellStart"/>
      <w:r w:rsidR="00BD543E" w:rsidRPr="00F03268">
        <w:rPr>
          <w:bCs/>
          <w:iCs/>
        </w:rPr>
        <w:t>Shevet</w:t>
      </w:r>
      <w:proofErr w:type="spellEnd"/>
      <w:r w:rsidR="00BD543E" w:rsidRPr="00F03268">
        <w:rPr>
          <w:bCs/>
          <w:iCs/>
        </w:rPr>
        <w:t xml:space="preserve"> </w:t>
      </w:r>
      <w:proofErr w:type="spellStart"/>
      <w:r w:rsidR="00BD543E" w:rsidRPr="00F03268">
        <w:rPr>
          <w:bCs/>
          <w:iCs/>
        </w:rPr>
        <w:t>Miyehuda</w:t>
      </w:r>
      <w:proofErr w:type="spellEnd"/>
      <w:r w:rsidR="00BD543E" w:rsidRPr="00F03268">
        <w:rPr>
          <w:bCs/>
          <w:iCs/>
        </w:rPr>
        <w:t xml:space="preserve"> 3:70)</w:t>
      </w:r>
    </w:p>
  </w:footnote>
  <w:footnote w:id="14">
    <w:p w14:paraId="611653A2" w14:textId="77777777" w:rsidR="00451A53" w:rsidRPr="00F03268" w:rsidRDefault="00451A53" w:rsidP="00451A53">
      <w:pPr>
        <w:pStyle w:val="FootnoteText"/>
        <w:spacing w:line="276" w:lineRule="auto"/>
      </w:pPr>
      <w:r w:rsidRPr="00A36484">
        <w:rPr>
          <w:rStyle w:val="FootnoteReference"/>
        </w:rPr>
        <w:footnoteRef/>
      </w:r>
      <w:r>
        <w:t xml:space="preserve"> </w:t>
      </w:r>
      <w:proofErr w:type="spellStart"/>
      <w:r w:rsidRPr="00F03268">
        <w:t>Yoreh</w:t>
      </w:r>
      <w:proofErr w:type="spellEnd"/>
      <w:r>
        <w:rPr>
          <w:i/>
          <w:iCs/>
        </w:rPr>
        <w:t xml:space="preserve"> </w:t>
      </w:r>
      <w:proofErr w:type="spellStart"/>
      <w:r w:rsidRPr="00F03268">
        <w:t>Deah</w:t>
      </w:r>
      <w:proofErr w:type="spellEnd"/>
      <w:r w:rsidRPr="00F03268">
        <w:t xml:space="preserve"> 151:15</w:t>
      </w:r>
    </w:p>
  </w:footnote>
  <w:footnote w:id="15">
    <w:p w14:paraId="44D64E7F" w14:textId="77777777" w:rsidR="00451A53" w:rsidRPr="00F03268" w:rsidRDefault="00451A53" w:rsidP="00451A53">
      <w:pPr>
        <w:pStyle w:val="FootnoteText"/>
        <w:spacing w:line="276" w:lineRule="auto"/>
      </w:pPr>
      <w:r w:rsidRPr="00A36484">
        <w:rPr>
          <w:rStyle w:val="FootnoteReference"/>
        </w:rPr>
        <w:footnoteRef/>
      </w:r>
      <w:r w:rsidRPr="00540F30">
        <w:t xml:space="preserve"> </w:t>
      </w:r>
      <w:proofErr w:type="spellStart"/>
      <w:r w:rsidRPr="00F03268">
        <w:t>Yoreh</w:t>
      </w:r>
      <w:proofErr w:type="spellEnd"/>
      <w:r w:rsidRPr="00F03268">
        <w:t xml:space="preserve"> </w:t>
      </w:r>
      <w:proofErr w:type="spellStart"/>
      <w:r w:rsidRPr="00F03268">
        <w:t>Deah</w:t>
      </w:r>
      <w:proofErr w:type="spellEnd"/>
      <w:r w:rsidRPr="00F03268">
        <w:t xml:space="preserve"> 151:20:1</w:t>
      </w:r>
    </w:p>
  </w:footnote>
  <w:footnote w:id="16">
    <w:p w14:paraId="03F48E79" w14:textId="77777777" w:rsidR="00451A53" w:rsidRPr="00F03268" w:rsidRDefault="00451A53" w:rsidP="00451A53">
      <w:pPr>
        <w:pStyle w:val="FootnoteText"/>
        <w:spacing w:line="276" w:lineRule="auto"/>
      </w:pPr>
      <w:r w:rsidRPr="00A36484">
        <w:rPr>
          <w:rStyle w:val="FootnoteReference"/>
        </w:rPr>
        <w:footnoteRef/>
      </w:r>
      <w:r w:rsidRPr="00540F30">
        <w:t xml:space="preserve"> </w:t>
      </w:r>
      <w:proofErr w:type="spellStart"/>
      <w:r w:rsidRPr="00F03268">
        <w:t>Yoreh</w:t>
      </w:r>
      <w:proofErr w:type="spellEnd"/>
      <w:r w:rsidRPr="00F03268">
        <w:t xml:space="preserve"> </w:t>
      </w:r>
      <w:proofErr w:type="spellStart"/>
      <w:r w:rsidRPr="00F03268">
        <w:t>Deah</w:t>
      </w:r>
      <w:proofErr w:type="spellEnd"/>
      <w:r w:rsidRPr="00F03268">
        <w:t xml:space="preserve"> 151</w:t>
      </w:r>
    </w:p>
  </w:footnote>
  <w:footnote w:id="17">
    <w:p w14:paraId="62F7A88C" w14:textId="77777777" w:rsidR="00FC53FA" w:rsidRPr="00F03268" w:rsidRDefault="00FC53FA" w:rsidP="00FC53FA">
      <w:pPr>
        <w:pStyle w:val="FootnoteText"/>
        <w:spacing w:line="276" w:lineRule="auto"/>
      </w:pPr>
      <w:r w:rsidRPr="00A36484">
        <w:rPr>
          <w:rStyle w:val="FootnoteReference"/>
        </w:rPr>
        <w:footnoteRef/>
      </w:r>
      <w:r w:rsidRPr="00540F30">
        <w:t xml:space="preserve"> </w:t>
      </w:r>
      <w:proofErr w:type="spellStart"/>
      <w:r w:rsidRPr="00F03268">
        <w:t>Gittin</w:t>
      </w:r>
      <w:proofErr w:type="spellEnd"/>
      <w:r w:rsidRPr="00F03268">
        <w:t xml:space="preserve"> 61a</w:t>
      </w:r>
    </w:p>
  </w:footnote>
  <w:footnote w:id="18">
    <w:p w14:paraId="5209EBAF" w14:textId="77777777" w:rsidR="00FC53FA" w:rsidRPr="00F03268" w:rsidRDefault="00FC53FA" w:rsidP="00FC53FA">
      <w:pPr>
        <w:pStyle w:val="FootnoteText"/>
        <w:spacing w:line="276" w:lineRule="auto"/>
        <w:rPr>
          <w:iCs/>
        </w:rPr>
      </w:pPr>
      <w:r w:rsidRPr="00A36484">
        <w:rPr>
          <w:rStyle w:val="FootnoteReference"/>
        </w:rPr>
        <w:footnoteRef/>
      </w:r>
      <w:r>
        <w:t xml:space="preserve"> </w:t>
      </w:r>
      <w:proofErr w:type="spellStart"/>
      <w:r>
        <w:t>Rav</w:t>
      </w:r>
      <w:proofErr w:type="spellEnd"/>
      <w:r>
        <w:t xml:space="preserve"> </w:t>
      </w:r>
      <w:proofErr w:type="spellStart"/>
      <w:r>
        <w:t>Aharon</w:t>
      </w:r>
      <w:proofErr w:type="spellEnd"/>
      <w:r>
        <w:t xml:space="preserve"> Lichtenst</w:t>
      </w:r>
      <w:r w:rsidR="003D539A">
        <w:t>ein, who proudly supported</w:t>
      </w:r>
      <w:r>
        <w:t xml:space="preserve"> the universalist approach to </w:t>
      </w:r>
      <w:proofErr w:type="spellStart"/>
      <w:r>
        <w:rPr>
          <w:i/>
        </w:rPr>
        <w:t>darchei</w:t>
      </w:r>
      <w:proofErr w:type="spellEnd"/>
      <w:r>
        <w:rPr>
          <w:i/>
        </w:rPr>
        <w:t xml:space="preserve"> </w:t>
      </w:r>
      <w:r w:rsidRPr="004C5CD5">
        <w:t>shalom</w:t>
      </w:r>
      <w:r>
        <w:t xml:space="preserve"> (see footnote 9), also expresses concerns about communal priorities: </w:t>
      </w:r>
      <w:r w:rsidRPr="00F03268">
        <w:rPr>
          <w:iCs/>
        </w:rPr>
        <w:t xml:space="preserve">‘Nevertheless, given our present situation, I see no alternative to turning inward. The combination of rising assimilation and declining power mandates increased concern for specifically Jewish needs - spiritual, physical, and emotional. Despite the best humanitarian intention, we cannot escape the pressure of priority. "Many are thy people's needs, and their wit is limited," intones the </w:t>
      </w:r>
      <w:r w:rsidRPr="00055CF0">
        <w:rPr>
          <w:i/>
        </w:rPr>
        <w:t>piyyut</w:t>
      </w:r>
      <w:r w:rsidRPr="00F03268">
        <w:rPr>
          <w:iCs/>
        </w:rPr>
        <w:t xml:space="preserve"> and this aptly describes our current situation. Whether certain communal manifestations of our collective generosity were in order a generation ago is perhaps debatable; that most can no longer be afforded is not. At the same time, we should make an educational effort to contain the insidious effects of creeping insularity. The notion, altogether too prevalent in some circles (albeit, perhaps not those likely to read this paper), that the concerns or even the suffering of mere </w:t>
      </w:r>
      <w:r w:rsidRPr="00055CF0">
        <w:rPr>
          <w:i/>
        </w:rPr>
        <w:t>goyim</w:t>
      </w:r>
      <w:r w:rsidRPr="00F03268">
        <w:rPr>
          <w:iCs/>
        </w:rPr>
        <w:t xml:space="preserve"> are irrelevant to us cannot be countenanced.</w:t>
      </w:r>
      <w:r w:rsidRPr="00F03268">
        <w:rPr>
          <w:iCs/>
          <w:color w:val="333333"/>
          <w:sz w:val="30"/>
          <w:szCs w:val="30"/>
          <w:shd w:val="clear" w:color="auto" w:fill="FFFFFF"/>
        </w:rPr>
        <w:t xml:space="preserve"> </w:t>
      </w:r>
      <w:r w:rsidRPr="00F03268">
        <w:rPr>
          <w:iCs/>
        </w:rPr>
        <w:t xml:space="preserve">Avraham </w:t>
      </w:r>
      <w:proofErr w:type="spellStart"/>
      <w:r w:rsidRPr="00F03268">
        <w:rPr>
          <w:iCs/>
        </w:rPr>
        <w:t>Avinu</w:t>
      </w:r>
      <w:proofErr w:type="spellEnd"/>
      <w:r w:rsidRPr="00F03268">
        <w:rPr>
          <w:iCs/>
        </w:rPr>
        <w:t xml:space="preserve"> and Moshe </w:t>
      </w:r>
      <w:proofErr w:type="spellStart"/>
      <w:r w:rsidRPr="00F03268">
        <w:rPr>
          <w:iCs/>
        </w:rPr>
        <w:t>Rabbenu</w:t>
      </w:r>
      <w:proofErr w:type="spellEnd"/>
      <w:r w:rsidRPr="00F03268">
        <w:rPr>
          <w:iCs/>
        </w:rPr>
        <w:t>, at any rate, thought otherwise.’ (Leaves of Faith 2 – Chapter 10)</w:t>
      </w:r>
    </w:p>
    <w:p w14:paraId="61A376D5" w14:textId="77777777" w:rsidR="00FC53FA" w:rsidRPr="00055CF0" w:rsidRDefault="00FC53FA" w:rsidP="00FC53FA">
      <w:pPr>
        <w:pStyle w:val="FootnoteText"/>
        <w:spacing w:line="276" w:lineRule="auto"/>
      </w:pPr>
      <w:proofErr w:type="spellStart"/>
      <w:r>
        <w:t>Rav</w:t>
      </w:r>
      <w:proofErr w:type="spellEnd"/>
      <w:r>
        <w:t xml:space="preserve"> Lichtenstein emphasises again that the need for communal priorities does not displace the repulsion Jews should feel for insularity: </w:t>
      </w:r>
      <w:r w:rsidRPr="00055CF0">
        <w:t>‘</w:t>
      </w:r>
      <w:r w:rsidRPr="00F03268">
        <w:rPr>
          <w:rStyle w:val="FootnoteReference"/>
          <w:vertAlign w:val="baseline"/>
        </w:rPr>
        <w:t xml:space="preserve">The tendency, prevalent in much of the contemporary </w:t>
      </w:r>
      <w:r w:rsidRPr="00F03268">
        <w:rPr>
          <w:rStyle w:val="FootnoteReference"/>
          <w:i/>
          <w:iCs/>
          <w:vertAlign w:val="baseline"/>
        </w:rPr>
        <w:t>Torah</w:t>
      </w:r>
      <w:r w:rsidRPr="00F03268">
        <w:rPr>
          <w:rStyle w:val="FootnoteReference"/>
          <w:vertAlign w:val="baseline"/>
        </w:rPr>
        <w:t xml:space="preserve"> world in Israel as well as in the Diaspora, of almost total obliviousness to non-Jewish suffering is shamefully deplorable. Surely Avraham </w:t>
      </w:r>
      <w:proofErr w:type="spellStart"/>
      <w:r w:rsidRPr="00F03268">
        <w:rPr>
          <w:rStyle w:val="FootnoteReference"/>
          <w:vertAlign w:val="baseline"/>
        </w:rPr>
        <w:t>Avinu</w:t>
      </w:r>
      <w:proofErr w:type="spellEnd"/>
      <w:r w:rsidRPr="00F03268">
        <w:rPr>
          <w:rStyle w:val="FootnoteReference"/>
          <w:vertAlign w:val="baseline"/>
        </w:rPr>
        <w:t xml:space="preserve"> and Moshe </w:t>
      </w:r>
      <w:proofErr w:type="spellStart"/>
      <w:r w:rsidRPr="00F03268">
        <w:rPr>
          <w:rStyle w:val="FootnoteReference"/>
          <w:vertAlign w:val="baseline"/>
        </w:rPr>
        <w:t>Rabbenu</w:t>
      </w:r>
      <w:proofErr w:type="spellEnd"/>
      <w:r w:rsidRPr="00F03268">
        <w:rPr>
          <w:rStyle w:val="FootnoteReference"/>
          <w:vertAlign w:val="baseline"/>
        </w:rPr>
        <w:t xml:space="preserve"> felt and acted otherwise, and intervening </w:t>
      </w:r>
      <w:proofErr w:type="spellStart"/>
      <w:r w:rsidRPr="00F03268">
        <w:rPr>
          <w:rStyle w:val="FootnoteReference"/>
          <w:i/>
          <w:iCs/>
          <w:vertAlign w:val="baseline"/>
        </w:rPr>
        <w:t>mattan</w:t>
      </w:r>
      <w:proofErr w:type="spellEnd"/>
      <w:r w:rsidRPr="00F03268">
        <w:rPr>
          <w:rStyle w:val="FootnoteReference"/>
          <w:vertAlign w:val="baseline"/>
        </w:rPr>
        <w:t> </w:t>
      </w:r>
      <w:r w:rsidRPr="00F03268">
        <w:rPr>
          <w:rStyle w:val="FootnoteReference"/>
          <w:i/>
          <w:iCs/>
          <w:vertAlign w:val="baseline"/>
        </w:rPr>
        <w:t>Torah</w:t>
      </w:r>
      <w:r w:rsidRPr="00F03268">
        <w:rPr>
          <w:rStyle w:val="FootnoteReference"/>
          <w:vertAlign w:val="baseline"/>
        </w:rPr>
        <w:t xml:space="preserve"> has not changed our obligation in this respect. Priorities need to be maintained, as regards to both practical and emotional engagement; but between that and complacent apathy there lies an enormous moral gap.</w:t>
      </w:r>
      <w:r w:rsidRPr="00F03268">
        <w:t xml:space="preserve"> […]</w:t>
      </w:r>
      <w:r w:rsidRPr="00F03268">
        <w:rPr>
          <w:rStyle w:val="FootnoteReference"/>
          <w:vertAlign w:val="baseline"/>
        </w:rPr>
        <w:t xml:space="preserve"> The notion that only Jewish affliction is worthy of Jewish response needs to be excoriated and eradicated.</w:t>
      </w:r>
      <w:r w:rsidR="00C32EBF" w:rsidRPr="00F03268">
        <w:t>’</w:t>
      </w:r>
      <w:r w:rsidRPr="00F03268">
        <w:t xml:space="preserve"> (The Duties of the Heart and Response to Suffering (1999) – page 59)</w:t>
      </w:r>
    </w:p>
  </w:footnote>
  <w:footnote w:id="19">
    <w:p w14:paraId="03F20BA7" w14:textId="77777777" w:rsidR="00FC53FA" w:rsidRPr="00122ED2" w:rsidRDefault="00FC53FA" w:rsidP="00FC53FA">
      <w:pPr>
        <w:pStyle w:val="FootnoteText"/>
        <w:spacing w:line="276" w:lineRule="auto"/>
        <w:rPr>
          <w:i/>
        </w:rPr>
      </w:pPr>
      <w:r w:rsidRPr="00A36484">
        <w:rPr>
          <w:rStyle w:val="FootnoteReference"/>
        </w:rPr>
        <w:footnoteRef/>
      </w:r>
      <w:r>
        <w:t xml:space="preserve"> </w:t>
      </w:r>
      <w:r w:rsidRPr="00F03268">
        <w:rPr>
          <w:iCs/>
        </w:rPr>
        <w:t>20a</w:t>
      </w:r>
    </w:p>
  </w:footnote>
  <w:footnote w:id="20">
    <w:p w14:paraId="77B5C3A1" w14:textId="77777777" w:rsidR="00FC53FA" w:rsidRDefault="00FC53FA" w:rsidP="00FC53FA">
      <w:pPr>
        <w:pStyle w:val="FootnoteText"/>
        <w:spacing w:line="276" w:lineRule="auto"/>
      </w:pPr>
      <w:r w:rsidRPr="00A36484">
        <w:rPr>
          <w:rStyle w:val="FootnoteReference"/>
        </w:rPr>
        <w:footnoteRef/>
      </w:r>
      <w:r>
        <w:t xml:space="preserve"> 7:2</w:t>
      </w:r>
    </w:p>
  </w:footnote>
  <w:footnote w:id="21">
    <w:p w14:paraId="131F0003" w14:textId="7BC9B77A" w:rsidR="00FC53FA" w:rsidRPr="00901A45" w:rsidRDefault="00FC53FA" w:rsidP="00901A45">
      <w:pPr>
        <w:pStyle w:val="FootnoteText"/>
        <w:spacing w:line="276" w:lineRule="auto"/>
        <w:rPr>
          <w:rStyle w:val="FootnoteReference"/>
          <w:vertAlign w:val="baseline"/>
        </w:rPr>
      </w:pPr>
      <w:bookmarkStart w:id="29" w:name="_Hlk497857159"/>
      <w:r w:rsidRPr="00A36484">
        <w:rPr>
          <w:rStyle w:val="FootnoteReference"/>
        </w:rPr>
        <w:footnoteRef/>
      </w:r>
      <w:bookmarkEnd w:id="29"/>
      <w:r w:rsidRPr="00901A45">
        <w:rPr>
          <w:rFonts w:cstheme="minorHAnsi"/>
        </w:rPr>
        <w:t xml:space="preserve"> </w:t>
      </w:r>
      <w:r w:rsidRPr="00901A45">
        <w:t xml:space="preserve">There is considerable discussion regarding the historical forces which may have driven the insular tendencies of many of the </w:t>
      </w:r>
      <w:proofErr w:type="spellStart"/>
      <w:r w:rsidR="009506E4">
        <w:rPr>
          <w:i/>
          <w:iCs/>
        </w:rPr>
        <w:t>r</w:t>
      </w:r>
      <w:r w:rsidRPr="004920DE">
        <w:rPr>
          <w:i/>
          <w:iCs/>
        </w:rPr>
        <w:t>ishonim</w:t>
      </w:r>
      <w:proofErr w:type="spellEnd"/>
      <w:r w:rsidR="000E3889" w:rsidRPr="00901A45">
        <w:t>.</w:t>
      </w:r>
      <w:r w:rsidR="00901A45" w:rsidRPr="00901A45">
        <w:t xml:space="preserve"> Rabbi JJ </w:t>
      </w:r>
      <w:proofErr w:type="spellStart"/>
      <w:r w:rsidR="00901A45" w:rsidRPr="00901A45">
        <w:t>Shachter</w:t>
      </w:r>
      <w:proofErr w:type="spellEnd"/>
      <w:r w:rsidR="00901A45" w:rsidRPr="00901A45">
        <w:t xml:space="preserve"> concludes his extensive article </w:t>
      </w:r>
      <w:r w:rsidR="00901A45" w:rsidRPr="00F03268">
        <w:rPr>
          <w:iCs/>
        </w:rPr>
        <w:t>Tikkun Olam: Defining the Jewish Obligation</w:t>
      </w:r>
      <w:r w:rsidR="00901A45" w:rsidRPr="00901A45">
        <w:t xml:space="preserve"> with:</w:t>
      </w:r>
      <w:r w:rsidR="00901A45" w:rsidRPr="00F03268">
        <w:rPr>
          <w:iCs/>
        </w:rPr>
        <w:t xml:space="preserve"> ‘It seems clear that the silence in the Talmud and subsequent Rabbinic literature does not reflect a principled objection to the values here being discussed but is rather the product of historically grounded mitigating circumstances...The fact is that the big world out there has not been good to the Jews...Can </w:t>
      </w:r>
      <w:r w:rsidR="00901A45" w:rsidRPr="00F03268">
        <w:rPr>
          <w:rStyle w:val="FootnoteReference"/>
          <w:iCs/>
          <w:vertAlign w:val="baseline"/>
        </w:rPr>
        <w:t>there be any wonder then, that the genuine sense of obligation to the welfare to society was not high on the list of the national, communal, or personal priorities of previous Jewish generations?’</w:t>
      </w:r>
      <w:r w:rsidR="000E3889" w:rsidRPr="00F03268">
        <w:rPr>
          <w:rStyle w:val="FootnoteReference"/>
          <w:iCs/>
          <w:vertAlign w:val="baseline"/>
        </w:rPr>
        <w:t xml:space="preserve"> </w:t>
      </w:r>
      <w:r w:rsidR="00901A45">
        <w:rPr>
          <w:rStyle w:val="FootnoteReference"/>
          <w:vertAlign w:val="baseline"/>
        </w:rPr>
        <w:t xml:space="preserve">See </w:t>
      </w:r>
      <w:r w:rsidR="009506E4">
        <w:t>f</w:t>
      </w:r>
      <w:r w:rsidR="00901A45">
        <w:rPr>
          <w:rStyle w:val="FootnoteReference"/>
          <w:vertAlign w:val="baseline"/>
        </w:rPr>
        <w:t>ootnote 2</w:t>
      </w:r>
      <w:r w:rsidR="00771A2C">
        <w:rPr>
          <w:rStyle w:val="FootnoteReference"/>
          <w:vertAlign w:val="baseline"/>
        </w:rPr>
        <w:t>8</w:t>
      </w:r>
      <w:r w:rsidR="00901A45">
        <w:rPr>
          <w:rStyle w:val="FootnoteReference"/>
          <w:vertAlign w:val="baseline"/>
        </w:rPr>
        <w:t xml:space="preserve"> for an important note on the validity of historical contextualisation. </w:t>
      </w:r>
    </w:p>
  </w:footnote>
  <w:footnote w:id="22">
    <w:p w14:paraId="4729D8D6" w14:textId="77777777" w:rsidR="009A02F2" w:rsidRPr="00901A45" w:rsidRDefault="009A02F2" w:rsidP="009A02F2">
      <w:pPr>
        <w:pStyle w:val="FootnoteText"/>
        <w:spacing w:line="276" w:lineRule="auto"/>
        <w:rPr>
          <w:rStyle w:val="FootnoteReference"/>
          <w:vertAlign w:val="baseline"/>
        </w:rPr>
      </w:pPr>
      <w:r w:rsidRPr="00A36484">
        <w:rPr>
          <w:rStyle w:val="FootnoteReference"/>
        </w:rPr>
        <w:footnoteRef/>
      </w:r>
      <w:r w:rsidRPr="00901A45">
        <w:rPr>
          <w:rStyle w:val="FootnoteReference"/>
          <w:vertAlign w:val="baseline"/>
        </w:rPr>
        <w:t xml:space="preserve"> Bach claims that there was censorship applied to this Tur.</w:t>
      </w:r>
    </w:p>
  </w:footnote>
  <w:footnote w:id="23">
    <w:p w14:paraId="5494B8D7" w14:textId="02ECBC92" w:rsidR="009A02F2" w:rsidRPr="005F0320" w:rsidRDefault="009A02F2" w:rsidP="009A02F2">
      <w:pPr>
        <w:pStyle w:val="FootnoteText"/>
        <w:spacing w:line="276" w:lineRule="auto"/>
      </w:pPr>
      <w:r w:rsidRPr="00A36484">
        <w:rPr>
          <w:rStyle w:val="FootnoteReference"/>
        </w:rPr>
        <w:footnoteRef/>
      </w:r>
      <w:r w:rsidRPr="00901A45">
        <w:rPr>
          <w:rStyle w:val="FootnoteReference"/>
          <w:vertAlign w:val="baseline"/>
        </w:rPr>
        <w:t xml:space="preserve"> </w:t>
      </w:r>
      <w:del w:id="35" w:author="Mikey Kahan" w:date="2018-11-05T13:50:00Z">
        <w:r w:rsidR="00990C78" w:rsidDel="008A676F">
          <w:rPr>
            <w:rStyle w:val="FootnoteReference"/>
            <w:vertAlign w:val="baseline"/>
            <w:rtl/>
          </w:rPr>
          <w:delText>מאירי</w:delText>
        </w:r>
        <w:r w:rsidR="00990C78" w:rsidDel="008A676F">
          <w:rPr>
            <w:rStyle w:val="FootnoteReference"/>
            <w:vertAlign w:val="baseline"/>
          </w:rPr>
          <w:delText xml:space="preserve"> </w:delText>
        </w:r>
      </w:del>
      <w:proofErr w:type="spellStart"/>
      <w:ins w:id="36" w:author="Mikey Kahan" w:date="2018-11-05T13:50:00Z">
        <w:r w:rsidR="008A676F">
          <w:t>Meiri</w:t>
        </w:r>
        <w:proofErr w:type="spellEnd"/>
        <w:r w:rsidR="008A676F">
          <w:rPr>
            <w:rStyle w:val="FootnoteReference"/>
            <w:vertAlign w:val="baseline"/>
          </w:rPr>
          <w:t xml:space="preserve"> </w:t>
        </w:r>
      </w:ins>
      <w:del w:id="37" w:author="Mikey Kahan" w:date="2018-11-05T13:51:00Z">
        <w:r w:rsidR="00990C78" w:rsidDel="008A676F">
          <w:rPr>
            <w:rtl/>
          </w:rPr>
          <w:delText>בבא קמא</w:delText>
        </w:r>
        <w:r w:rsidR="00990C78" w:rsidDel="008A676F">
          <w:delText xml:space="preserve"> </w:delText>
        </w:r>
      </w:del>
      <w:proofErr w:type="spellStart"/>
      <w:ins w:id="38" w:author="Mikey Kahan" w:date="2018-11-05T13:51:00Z">
        <w:r w:rsidR="008A676F">
          <w:rPr>
            <w:i/>
            <w:iCs/>
          </w:rPr>
          <w:t>bava</w:t>
        </w:r>
        <w:proofErr w:type="spellEnd"/>
        <w:r w:rsidR="008A676F">
          <w:rPr>
            <w:i/>
            <w:iCs/>
          </w:rPr>
          <w:t xml:space="preserve"> </w:t>
        </w:r>
        <w:proofErr w:type="spellStart"/>
        <w:r w:rsidR="008A676F">
          <w:rPr>
            <w:i/>
            <w:iCs/>
          </w:rPr>
          <w:t>kama</w:t>
        </w:r>
        <w:proofErr w:type="spellEnd"/>
        <w:r w:rsidR="008A676F">
          <w:rPr>
            <w:i/>
            <w:iCs/>
          </w:rPr>
          <w:t xml:space="preserve"> </w:t>
        </w:r>
      </w:ins>
      <w:r w:rsidR="00990C78">
        <w:t xml:space="preserve">113b </w:t>
      </w:r>
      <w:proofErr w:type="spellStart"/>
      <w:r w:rsidR="00990C78">
        <w:t>s.v.</w:t>
      </w:r>
      <w:proofErr w:type="spellEnd"/>
      <w:r w:rsidR="00990C78">
        <w:t xml:space="preserve"> </w:t>
      </w:r>
      <w:proofErr w:type="spellStart"/>
      <w:r w:rsidR="00990C78">
        <w:rPr>
          <w:i/>
          <w:iCs/>
        </w:rPr>
        <w:t>nimtza</w:t>
      </w:r>
      <w:proofErr w:type="spellEnd"/>
      <w:r w:rsidR="00990C78" w:rsidRPr="00F03268">
        <w:t>.</w:t>
      </w:r>
      <w:r w:rsidR="00990C78">
        <w:t xml:space="preserve"> </w:t>
      </w:r>
      <w:r w:rsidRPr="00901A45">
        <w:rPr>
          <w:rStyle w:val="FootnoteReference"/>
          <w:vertAlign w:val="baseline"/>
        </w:rPr>
        <w:t>There have been claims (led</w:t>
      </w:r>
      <w:r>
        <w:t xml:space="preserve"> by </w:t>
      </w:r>
      <w:proofErr w:type="spellStart"/>
      <w:r w:rsidRPr="00F03268">
        <w:rPr>
          <w:iCs/>
        </w:rPr>
        <w:t>Chasam</w:t>
      </w:r>
      <w:proofErr w:type="spellEnd"/>
      <w:r>
        <w:rPr>
          <w:i/>
        </w:rPr>
        <w:t xml:space="preserve"> </w:t>
      </w:r>
      <w:proofErr w:type="spellStart"/>
      <w:r w:rsidRPr="00F03268">
        <w:rPr>
          <w:iCs/>
        </w:rPr>
        <w:t>Sofer</w:t>
      </w:r>
      <w:proofErr w:type="spellEnd"/>
      <w:r>
        <w:t xml:space="preserve">) that this </w:t>
      </w:r>
      <w:proofErr w:type="spellStart"/>
      <w:r w:rsidRPr="00F03268">
        <w:rPr>
          <w:iCs/>
        </w:rPr>
        <w:t>Meiri</w:t>
      </w:r>
      <w:proofErr w:type="spellEnd"/>
      <w:r>
        <w:rPr>
          <w:i/>
        </w:rPr>
        <w:t xml:space="preserve"> </w:t>
      </w:r>
      <w:r>
        <w:t xml:space="preserve">is a forgery or was written under duress. However, there are a considerable number of authorities who either cite this </w:t>
      </w:r>
      <w:proofErr w:type="spellStart"/>
      <w:r w:rsidRPr="00F03268">
        <w:rPr>
          <w:iCs/>
        </w:rPr>
        <w:t>Meiri</w:t>
      </w:r>
      <w:proofErr w:type="spellEnd"/>
      <w:r>
        <w:rPr>
          <w:i/>
        </w:rPr>
        <w:t xml:space="preserve"> </w:t>
      </w:r>
      <w:r>
        <w:t xml:space="preserve">as authoritative or state a similar principle. They include: </w:t>
      </w:r>
      <w:proofErr w:type="spellStart"/>
      <w:r>
        <w:t>Rav</w:t>
      </w:r>
      <w:proofErr w:type="spellEnd"/>
      <w:r>
        <w:t xml:space="preserve"> Moshe Feinstein, </w:t>
      </w:r>
      <w:proofErr w:type="spellStart"/>
      <w:r>
        <w:t>Tzitz</w:t>
      </w:r>
      <w:proofErr w:type="spellEnd"/>
      <w:r>
        <w:t xml:space="preserve"> Eliezer, </w:t>
      </w:r>
      <w:proofErr w:type="spellStart"/>
      <w:r>
        <w:t>Rav</w:t>
      </w:r>
      <w:proofErr w:type="spellEnd"/>
      <w:r>
        <w:t xml:space="preserve"> </w:t>
      </w:r>
      <w:proofErr w:type="spellStart"/>
      <w:r>
        <w:t>Yehiel</w:t>
      </w:r>
      <w:proofErr w:type="spellEnd"/>
      <w:r>
        <w:t xml:space="preserve"> Weinberg, </w:t>
      </w:r>
      <w:proofErr w:type="spellStart"/>
      <w:r>
        <w:t>Rav</w:t>
      </w:r>
      <w:proofErr w:type="spellEnd"/>
      <w:r>
        <w:t xml:space="preserve"> AY Kook, </w:t>
      </w:r>
      <w:proofErr w:type="spellStart"/>
      <w:r>
        <w:t>Rav</w:t>
      </w:r>
      <w:proofErr w:type="spellEnd"/>
      <w:r>
        <w:t xml:space="preserve"> </w:t>
      </w:r>
      <w:proofErr w:type="spellStart"/>
      <w:r>
        <w:t>Dovid</w:t>
      </w:r>
      <w:proofErr w:type="spellEnd"/>
      <w:r>
        <w:t xml:space="preserve"> Zvi Hoffman, </w:t>
      </w:r>
      <w:proofErr w:type="spellStart"/>
      <w:r>
        <w:t>Rav</w:t>
      </w:r>
      <w:proofErr w:type="spellEnd"/>
      <w:r>
        <w:t xml:space="preserve"> Hirsch, </w:t>
      </w:r>
      <w:proofErr w:type="spellStart"/>
      <w:r>
        <w:t>Rav</w:t>
      </w:r>
      <w:proofErr w:type="spellEnd"/>
      <w:r>
        <w:t xml:space="preserve"> </w:t>
      </w:r>
      <w:proofErr w:type="spellStart"/>
      <w:r>
        <w:t>Henkin</w:t>
      </w:r>
      <w:proofErr w:type="spellEnd"/>
      <w:r>
        <w:t xml:space="preserve">, </w:t>
      </w:r>
      <w:proofErr w:type="spellStart"/>
      <w:r>
        <w:t>Rav</w:t>
      </w:r>
      <w:proofErr w:type="spellEnd"/>
      <w:r>
        <w:t xml:space="preserve"> </w:t>
      </w:r>
      <w:proofErr w:type="spellStart"/>
      <w:r>
        <w:t>Aharon</w:t>
      </w:r>
      <w:proofErr w:type="spellEnd"/>
      <w:r>
        <w:t xml:space="preserve"> Soloveitchik and </w:t>
      </w:r>
      <w:proofErr w:type="spellStart"/>
      <w:r>
        <w:t>Rav</w:t>
      </w:r>
      <w:proofErr w:type="spellEnd"/>
      <w:r>
        <w:t xml:space="preserve"> Mordechai </w:t>
      </w:r>
      <w:proofErr w:type="spellStart"/>
      <w:r>
        <w:t>Willig</w:t>
      </w:r>
      <w:proofErr w:type="spellEnd"/>
      <w:r>
        <w:t>. Additionally, we have seen that there is precedent for such a position. See Alan Brill’s ‘</w:t>
      </w:r>
      <w:r w:rsidRPr="00F03268">
        <w:rPr>
          <w:iCs/>
        </w:rPr>
        <w:t>Judaism and Other Religions – Models of Understanding</w:t>
      </w:r>
      <w:r>
        <w:rPr>
          <w:iCs/>
        </w:rPr>
        <w:t>’</w:t>
      </w:r>
      <w:r>
        <w:rPr>
          <w:i/>
        </w:rPr>
        <w:t xml:space="preserve"> </w:t>
      </w:r>
      <w:r>
        <w:t xml:space="preserve">for an examination of the sociological shift in recent years towards a less forgiving approach to </w:t>
      </w:r>
      <w:proofErr w:type="spellStart"/>
      <w:r w:rsidRPr="00F03268">
        <w:rPr>
          <w:iCs/>
        </w:rPr>
        <w:t>Meiri</w:t>
      </w:r>
      <w:proofErr w:type="spellEnd"/>
      <w:r>
        <w:rPr>
          <w:i/>
        </w:rPr>
        <w:t xml:space="preserve">. </w:t>
      </w:r>
    </w:p>
  </w:footnote>
  <w:footnote w:id="24">
    <w:p w14:paraId="24D0F459" w14:textId="3EBCD00E" w:rsidR="00FC53FA" w:rsidRPr="00C636A6" w:rsidRDefault="00FC53FA" w:rsidP="00FC53FA">
      <w:pPr>
        <w:pStyle w:val="FootnoteText"/>
        <w:spacing w:line="276" w:lineRule="auto"/>
      </w:pPr>
      <w:r w:rsidRPr="00A36484">
        <w:rPr>
          <w:rStyle w:val="FootnoteReference"/>
        </w:rPr>
        <w:footnoteRef/>
      </w:r>
      <w:r>
        <w:t xml:space="preserve"> See Professor David Berger’s </w:t>
      </w:r>
      <w:r w:rsidR="00150E7B">
        <w:t>‘</w:t>
      </w:r>
      <w:r w:rsidRPr="00F03268">
        <w:rPr>
          <w:iCs/>
        </w:rPr>
        <w:t>Jews, Gentiles and the Modern Egalitarian Ethos</w:t>
      </w:r>
      <w:r w:rsidR="00150E7B">
        <w:rPr>
          <w:iCs/>
        </w:rPr>
        <w:t>’</w:t>
      </w:r>
      <w:r>
        <w:rPr>
          <w:i/>
        </w:rPr>
        <w:t xml:space="preserve"> </w:t>
      </w:r>
      <w:r>
        <w:t xml:space="preserve">for an extensive study of this </w:t>
      </w:r>
      <w:proofErr w:type="spellStart"/>
      <w:r w:rsidRPr="00F03268">
        <w:rPr>
          <w:iCs/>
        </w:rPr>
        <w:t>Meiri</w:t>
      </w:r>
      <w:proofErr w:type="spellEnd"/>
      <w:r>
        <w:rPr>
          <w:i/>
        </w:rPr>
        <w:t xml:space="preserve"> </w:t>
      </w:r>
      <w:r>
        <w:t xml:space="preserve">and its </w:t>
      </w:r>
      <w:r w:rsidRPr="00EF6D44">
        <w:rPr>
          <w:i/>
          <w:rPrChange w:id="39" w:author="Mikey Kahan" w:date="2018-11-05T23:20:00Z">
            <w:rPr>
              <w:iCs/>
            </w:rPr>
          </w:rPrChange>
        </w:rPr>
        <w:t>halachi</w:t>
      </w:r>
      <w:r w:rsidR="00B17009" w:rsidRPr="00EF6D44">
        <w:rPr>
          <w:i/>
          <w:rPrChange w:id="40" w:author="Mikey Kahan" w:date="2018-11-05T23:20:00Z">
            <w:rPr>
              <w:iCs/>
            </w:rPr>
          </w:rPrChange>
        </w:rPr>
        <w:t>c</w:t>
      </w:r>
      <w:r>
        <w:rPr>
          <w:i/>
        </w:rPr>
        <w:t xml:space="preserve"> </w:t>
      </w:r>
      <w:r>
        <w:t xml:space="preserve">and </w:t>
      </w:r>
      <w:proofErr w:type="spellStart"/>
      <w:r w:rsidRPr="00EF6D44">
        <w:rPr>
          <w:i/>
          <w:rPrChange w:id="41" w:author="Mikey Kahan" w:date="2018-11-05T23:20:00Z">
            <w:rPr>
              <w:iCs/>
            </w:rPr>
          </w:rPrChange>
        </w:rPr>
        <w:t>hashkafic</w:t>
      </w:r>
      <w:proofErr w:type="spellEnd"/>
      <w:r>
        <w:rPr>
          <w:i/>
        </w:rPr>
        <w:t xml:space="preserve"> </w:t>
      </w:r>
      <w:r>
        <w:t xml:space="preserve">ramifications. </w:t>
      </w:r>
    </w:p>
  </w:footnote>
  <w:footnote w:id="25">
    <w:p w14:paraId="7F3ABF90" w14:textId="56D53C16" w:rsidR="00FC53FA" w:rsidRPr="00B334B4" w:rsidRDefault="00FC53FA" w:rsidP="00FC53FA">
      <w:pPr>
        <w:pStyle w:val="FootnoteText"/>
        <w:spacing w:line="276" w:lineRule="auto"/>
        <w:rPr>
          <w:i/>
        </w:rPr>
      </w:pPr>
      <w:r w:rsidRPr="00A36484">
        <w:rPr>
          <w:rStyle w:val="FootnoteReference"/>
        </w:rPr>
        <w:footnoteRef/>
      </w:r>
      <w:r w:rsidR="00B334B4">
        <w:t xml:space="preserve"> </w:t>
      </w:r>
      <w:r w:rsidR="00B334B4" w:rsidRPr="00F03268">
        <w:rPr>
          <w:iCs/>
        </w:rPr>
        <w:t xml:space="preserve">20a </w:t>
      </w:r>
      <w:proofErr w:type="spellStart"/>
      <w:r w:rsidR="00B17009">
        <w:rPr>
          <w:iCs/>
        </w:rPr>
        <w:t>s.v.</w:t>
      </w:r>
      <w:proofErr w:type="spellEnd"/>
      <w:r w:rsidR="00B17009">
        <w:rPr>
          <w:iCs/>
        </w:rPr>
        <w:t xml:space="preserve"> </w:t>
      </w:r>
      <w:r w:rsidR="00B334B4" w:rsidRPr="00F03268">
        <w:rPr>
          <w:iCs/>
        </w:rPr>
        <w:t>Rabi Yehuda</w:t>
      </w:r>
    </w:p>
  </w:footnote>
  <w:footnote w:id="26">
    <w:p w14:paraId="490405AF" w14:textId="213FADB8" w:rsidR="00331B51" w:rsidRPr="00331B51" w:rsidRDefault="00331B51">
      <w:pPr>
        <w:pStyle w:val="FootnoteText"/>
        <w:rPr>
          <w:rtl/>
        </w:rPr>
      </w:pPr>
      <w:r>
        <w:rPr>
          <w:rStyle w:val="FootnoteReference"/>
        </w:rPr>
        <w:footnoteRef/>
      </w:r>
      <w:r>
        <w:t xml:space="preserve"> </w:t>
      </w:r>
      <w:r>
        <w:rPr>
          <w:rFonts w:ascii="Arial" w:hAnsi="Arial" w:cs="Arial"/>
          <w:color w:val="717171"/>
          <w:sz w:val="21"/>
          <w:szCs w:val="21"/>
          <w:shd w:val="clear" w:color="auto" w:fill="E7EDFF"/>
          <w:rtl/>
        </w:rPr>
        <w:t>הרב יוסף ריין, בני ברק תשל"ו</w:t>
      </w:r>
    </w:p>
  </w:footnote>
  <w:footnote w:id="27">
    <w:p w14:paraId="1E3EA85A" w14:textId="77777777" w:rsidR="00BF61A8" w:rsidRPr="00A15A2B" w:rsidRDefault="00BF61A8" w:rsidP="00BF61A8">
      <w:pPr>
        <w:pStyle w:val="FootnoteText"/>
        <w:spacing w:line="276" w:lineRule="auto"/>
        <w:rPr>
          <w:rStyle w:val="FootnoteReference"/>
          <w:vertAlign w:val="baseline"/>
        </w:rPr>
      </w:pPr>
      <w:r w:rsidRPr="00A36484">
        <w:rPr>
          <w:rStyle w:val="FootnoteReference"/>
        </w:rPr>
        <w:footnoteRef/>
      </w:r>
      <w:r>
        <w:t xml:space="preserve"> See </w:t>
      </w:r>
      <w:r w:rsidRPr="00F03268">
        <w:rPr>
          <w:rStyle w:val="FootnoteReference"/>
          <w:vertAlign w:val="baseline"/>
        </w:rPr>
        <w:t>Rambam</w:t>
      </w:r>
      <w:r w:rsidRPr="00A15A2B">
        <w:rPr>
          <w:rStyle w:val="FootnoteReference"/>
          <w:vertAlign w:val="baseline"/>
        </w:rPr>
        <w:t xml:space="preserve"> and </w:t>
      </w:r>
      <w:proofErr w:type="spellStart"/>
      <w:r w:rsidRPr="00F03268">
        <w:rPr>
          <w:rStyle w:val="FootnoteReference"/>
          <w:vertAlign w:val="baseline"/>
        </w:rPr>
        <w:t>Sefer</w:t>
      </w:r>
      <w:proofErr w:type="spellEnd"/>
      <w:r w:rsidRPr="00A15A2B">
        <w:rPr>
          <w:rStyle w:val="FootnoteReference"/>
          <w:vertAlign w:val="baseline"/>
        </w:rPr>
        <w:t xml:space="preserve"> </w:t>
      </w:r>
      <w:proofErr w:type="spellStart"/>
      <w:r w:rsidRPr="00F03268">
        <w:rPr>
          <w:rStyle w:val="FootnoteReference"/>
          <w:vertAlign w:val="baseline"/>
        </w:rPr>
        <w:t>Hachinuch</w:t>
      </w:r>
      <w:proofErr w:type="spellEnd"/>
    </w:p>
  </w:footnote>
  <w:footnote w:id="28">
    <w:p w14:paraId="5CD9DF90" w14:textId="4CA5870E" w:rsidR="00DF4E8F" w:rsidRPr="00F03268" w:rsidRDefault="00DF4E8F" w:rsidP="00A15A2B">
      <w:pPr>
        <w:pStyle w:val="FootnoteText"/>
        <w:spacing w:line="276" w:lineRule="auto"/>
        <w:rPr>
          <w:rStyle w:val="FootnoteReference"/>
          <w:iCs/>
          <w:vertAlign w:val="baseline"/>
        </w:rPr>
      </w:pPr>
      <w:r w:rsidRPr="00A36484">
        <w:rPr>
          <w:rStyle w:val="FootnoteReference"/>
        </w:rPr>
        <w:footnoteRef/>
      </w:r>
      <w:r w:rsidRPr="00A15A2B">
        <w:rPr>
          <w:rStyle w:val="FootnoteReference"/>
        </w:rPr>
        <w:t xml:space="preserve"> </w:t>
      </w:r>
      <w:r w:rsidR="00A15A2B">
        <w:rPr>
          <w:rStyle w:val="FootnoteReference"/>
          <w:vertAlign w:val="baseline"/>
        </w:rPr>
        <w:t>Professor David Berger deals with the understandable discomfort which may result from maintaining an opinion which seem</w:t>
      </w:r>
      <w:r w:rsidR="0008423C">
        <w:rPr>
          <w:rStyle w:val="FootnoteReference"/>
          <w:vertAlign w:val="baseline"/>
        </w:rPr>
        <w:t>s to run contrary</w:t>
      </w:r>
      <w:r w:rsidR="00463C13">
        <w:rPr>
          <w:rStyle w:val="FootnoteReference"/>
          <w:vertAlign w:val="baseline"/>
        </w:rPr>
        <w:t xml:space="preserve"> to that of many </w:t>
      </w:r>
      <w:proofErr w:type="spellStart"/>
      <w:r w:rsidR="00A15A2B">
        <w:rPr>
          <w:rStyle w:val="FootnoteReference"/>
          <w:i/>
          <w:vertAlign w:val="baseline"/>
        </w:rPr>
        <w:t>rishonim</w:t>
      </w:r>
      <w:proofErr w:type="spellEnd"/>
      <w:r w:rsidR="00A15A2B">
        <w:rPr>
          <w:rStyle w:val="FootnoteReference"/>
          <w:i/>
          <w:vertAlign w:val="baseline"/>
        </w:rPr>
        <w:t xml:space="preserve"> </w:t>
      </w:r>
      <w:r w:rsidR="00A15A2B">
        <w:rPr>
          <w:rStyle w:val="FootnoteReference"/>
          <w:vertAlign w:val="baseline"/>
        </w:rPr>
        <w:t>and</w:t>
      </w:r>
      <w:r w:rsidR="00A15A2B">
        <w:t xml:space="preserve"> </w:t>
      </w:r>
      <w:proofErr w:type="spellStart"/>
      <w:r w:rsidR="00A15A2B">
        <w:rPr>
          <w:i/>
        </w:rPr>
        <w:t>achronim</w:t>
      </w:r>
      <w:proofErr w:type="spellEnd"/>
      <w:r w:rsidR="00A15A2B">
        <w:rPr>
          <w:i/>
        </w:rPr>
        <w:t>:</w:t>
      </w:r>
      <w:r w:rsidR="00A15A2B">
        <w:rPr>
          <w:rStyle w:val="FootnoteReference"/>
          <w:vertAlign w:val="baseline"/>
        </w:rPr>
        <w:t xml:space="preserve"> </w:t>
      </w:r>
      <w:r w:rsidRPr="00F03268">
        <w:rPr>
          <w:rStyle w:val="FootnoteReference"/>
          <w:iCs/>
          <w:vertAlign w:val="baseline"/>
        </w:rPr>
        <w:t>‘…are we not running the risk of suggesting that the majority of great Jewish authorities through the ages suffered from a sever</w:t>
      </w:r>
      <w:r w:rsidR="00463C13" w:rsidRPr="00F03268">
        <w:rPr>
          <w:iCs/>
        </w:rPr>
        <w:t>e</w:t>
      </w:r>
      <w:r w:rsidRPr="00F03268">
        <w:rPr>
          <w:rStyle w:val="FootnoteReference"/>
          <w:iCs/>
          <w:vertAlign w:val="baseline"/>
        </w:rPr>
        <w:t xml:space="preserve"> moral failing? For two complementary reasons, I do not believe that this is the case. First, people who lived in a society that attempted - with considerable success - to degrade and humiliate them would have understandably felt very little motivation to qualify and reinterpret explicit directives in the Talmud. When a Holocaust survivor says something sharply pejorative about all </w:t>
      </w:r>
      <w:r w:rsidRPr="00810D9B">
        <w:rPr>
          <w:rStyle w:val="FootnoteReference"/>
          <w:i/>
          <w:vertAlign w:val="baseline"/>
        </w:rPr>
        <w:t>goyim</w:t>
      </w:r>
      <w:r w:rsidRPr="00F03268">
        <w:rPr>
          <w:rStyle w:val="FootnoteReference"/>
          <w:iCs/>
          <w:vertAlign w:val="baseline"/>
        </w:rPr>
        <w:t xml:space="preserve">, I react very differently than I do when an American-born Jew under the age of fifty says the same thing. There is nothing remarkable in the </w:t>
      </w:r>
      <w:proofErr w:type="spellStart"/>
      <w:r w:rsidR="00810D9B">
        <w:rPr>
          <w:iCs/>
        </w:rPr>
        <w:t>r</w:t>
      </w:r>
      <w:r w:rsidRPr="00F03268">
        <w:rPr>
          <w:rStyle w:val="FootnoteReference"/>
          <w:iCs/>
          <w:vertAlign w:val="baseline"/>
        </w:rPr>
        <w:t>ishonim's</w:t>
      </w:r>
      <w:proofErr w:type="spellEnd"/>
      <w:r w:rsidRPr="00F03268">
        <w:rPr>
          <w:rStyle w:val="FootnoteReference"/>
          <w:iCs/>
          <w:vertAlign w:val="baseline"/>
        </w:rPr>
        <w:t xml:space="preserve"> acceptance of discriminatory laws; what is remarkable is the </w:t>
      </w:r>
      <w:proofErr w:type="spellStart"/>
      <w:r w:rsidRPr="00F03268">
        <w:rPr>
          <w:rStyle w:val="FootnoteReference"/>
          <w:iCs/>
          <w:vertAlign w:val="baseline"/>
        </w:rPr>
        <w:t>Meiri's</w:t>
      </w:r>
      <w:proofErr w:type="spellEnd"/>
      <w:r w:rsidRPr="00F03268">
        <w:rPr>
          <w:rStyle w:val="FootnoteReference"/>
          <w:iCs/>
          <w:vertAlign w:val="baseline"/>
        </w:rPr>
        <w:t xml:space="preserve"> striking reassessment.</w:t>
      </w:r>
    </w:p>
    <w:p w14:paraId="2D627892" w14:textId="77777777" w:rsidR="00DF4E8F" w:rsidRPr="00F03268" w:rsidRDefault="00DF4E8F" w:rsidP="00D97238">
      <w:pPr>
        <w:pStyle w:val="FootnoteText"/>
        <w:spacing w:line="276" w:lineRule="auto"/>
        <w:rPr>
          <w:iCs/>
        </w:rPr>
      </w:pPr>
      <w:r w:rsidRPr="00F03268">
        <w:rPr>
          <w:rStyle w:val="FootnoteReference"/>
          <w:iCs/>
          <w:vertAlign w:val="baseline"/>
        </w:rPr>
        <w:t xml:space="preserve">Second, there is a </w:t>
      </w:r>
      <w:r w:rsidR="000249CE" w:rsidRPr="00F03268">
        <w:rPr>
          <w:rStyle w:val="FootnoteReference"/>
          <w:iCs/>
          <w:vertAlign w:val="baseline"/>
        </w:rPr>
        <w:t>fundamental</w:t>
      </w:r>
      <w:r w:rsidRPr="00F03268">
        <w:rPr>
          <w:rStyle w:val="FootnoteReference"/>
          <w:iCs/>
          <w:vertAlign w:val="baseline"/>
        </w:rPr>
        <w:t xml:space="preserve"> point that </w:t>
      </w:r>
      <w:r w:rsidRPr="00810D9B">
        <w:rPr>
          <w:rStyle w:val="FootnoteReference"/>
          <w:i/>
          <w:vertAlign w:val="baseline"/>
        </w:rPr>
        <w:t>halacha</w:t>
      </w:r>
      <w:r w:rsidRPr="00F03268">
        <w:rPr>
          <w:rStyle w:val="FootnoteReference"/>
          <w:iCs/>
          <w:vertAlign w:val="baseline"/>
        </w:rPr>
        <w:t xml:space="preserve"> is ultimately rooted in the word of God. With varying degrees of success, we all set aside moral qualms with respect to absolutely unambiguous divine directives that appear problematic to us. In the context of authentic Judaism, submission to the divine will is paramount, and the suppression of some humane instincts</w:t>
      </w:r>
      <w:r w:rsidRPr="00F03268">
        <w:rPr>
          <w:iCs/>
        </w:rPr>
        <w:t xml:space="preserve"> in the face of clear-cut </w:t>
      </w:r>
      <w:r w:rsidRPr="00810D9B">
        <w:rPr>
          <w:i/>
        </w:rPr>
        <w:t>halacha</w:t>
      </w:r>
      <w:r w:rsidRPr="00F03268">
        <w:rPr>
          <w:iCs/>
        </w:rPr>
        <w:t xml:space="preserve"> may be necessary. To ascribe moral failings to the Rabbinic authorities of an oppressed people for failure to reinterpret the straightforward meaning of sacred texts discriminating against their persecutors is inappropriate, unfair, insensitive, and incorrect. But this does not mean that we must suppress our own moral instincts when we honestly see them as consistent with, even generated by, the values and teachings of the Torah writ large. We have </w:t>
      </w:r>
      <w:r w:rsidRPr="00810D9B">
        <w:rPr>
          <w:i/>
        </w:rPr>
        <w:t>'al</w:t>
      </w:r>
      <w:r w:rsidRPr="00F03268">
        <w:rPr>
          <w:iCs/>
        </w:rPr>
        <w:t xml:space="preserve"> </w:t>
      </w:r>
      <w:r w:rsidRPr="00810D9B">
        <w:rPr>
          <w:i/>
        </w:rPr>
        <w:t>mi</w:t>
      </w:r>
      <w:r w:rsidRPr="00F03268">
        <w:rPr>
          <w:iCs/>
        </w:rPr>
        <w:t xml:space="preserve"> </w:t>
      </w:r>
      <w:proofErr w:type="spellStart"/>
      <w:r w:rsidRPr="00810D9B">
        <w:rPr>
          <w:i/>
        </w:rPr>
        <w:t>lismoch</w:t>
      </w:r>
      <w:proofErr w:type="spellEnd"/>
      <w:r w:rsidRPr="00810D9B">
        <w:rPr>
          <w:i/>
        </w:rPr>
        <w:t>'</w:t>
      </w:r>
      <w:r w:rsidRPr="00F03268">
        <w:rPr>
          <w:iCs/>
        </w:rPr>
        <w:t xml:space="preserve"> [on whom to rely], and our religiously informed ethical instincts have a role to play as we examine text and tradition to reach a conception of our relationship to non-Jews that will honour the universal mission assigned to the children of Abraham.’</w:t>
      </w:r>
      <w:r w:rsidR="00AE7872" w:rsidRPr="00F03268">
        <w:rPr>
          <w:iCs/>
        </w:rPr>
        <w:t xml:space="preserve"> </w:t>
      </w:r>
      <w:r w:rsidRPr="00F03268">
        <w:rPr>
          <w:iCs/>
        </w:rPr>
        <w:t xml:space="preserve">Earlier in the article Prof. Berger states: 'I do not advocate mechanical historicizing of such statements, nor do I believe that positions influenced by Rabbi's experience should be automatically discounted. Nonetheless, not only do I see no religious obligation to read the formulation of this stricture in a historical vacuum; the change in context is precisely what gives us the right to denounce a contemporary Jew who would use this language while retaining our reverence for the great medieval </w:t>
      </w:r>
      <w:r w:rsidR="000249CE" w:rsidRPr="00F03268">
        <w:rPr>
          <w:iCs/>
        </w:rPr>
        <w:t>Talmudist</w:t>
      </w:r>
      <w:r w:rsidRPr="00F03268">
        <w:rPr>
          <w:iCs/>
        </w:rPr>
        <w:t>.'</w:t>
      </w:r>
    </w:p>
  </w:footnote>
  <w:footnote w:id="29">
    <w:p w14:paraId="35B84A0A" w14:textId="77777777" w:rsidR="00D97238" w:rsidRPr="00D97238" w:rsidRDefault="00D97238">
      <w:pPr>
        <w:pStyle w:val="FootnoteText"/>
        <w:rPr>
          <w:i/>
        </w:rPr>
      </w:pPr>
      <w:r w:rsidRPr="00A36484">
        <w:rPr>
          <w:rStyle w:val="FootnoteReference"/>
        </w:rPr>
        <w:footnoteRef/>
      </w:r>
      <w:r>
        <w:t xml:space="preserve"> </w:t>
      </w:r>
      <w:proofErr w:type="spellStart"/>
      <w:r>
        <w:rPr>
          <w:i/>
        </w:rPr>
        <w:t>Siman</w:t>
      </w:r>
      <w:proofErr w:type="spellEnd"/>
      <w:r>
        <w:rPr>
          <w:i/>
        </w:rPr>
        <w:t xml:space="preserve"> 5</w:t>
      </w:r>
    </w:p>
  </w:footnote>
  <w:footnote w:id="30">
    <w:p w14:paraId="79FD22AB" w14:textId="77777777" w:rsidR="00DF5621" w:rsidRPr="00DF5621" w:rsidRDefault="00DF5621">
      <w:pPr>
        <w:pStyle w:val="FootnoteText"/>
        <w:rPr>
          <w:i/>
        </w:rPr>
      </w:pPr>
      <w:r w:rsidRPr="00A36484">
        <w:rPr>
          <w:rStyle w:val="FootnoteReference"/>
        </w:rPr>
        <w:footnoteRef/>
      </w:r>
      <w:r w:rsidRPr="00F03268">
        <w:rPr>
          <w:iCs/>
        </w:rPr>
        <w:t xml:space="preserve"> Abraham’s Journey (page 203)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A4EF5"/>
    <w:multiLevelType w:val="hybridMultilevel"/>
    <w:tmpl w:val="B98A9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y Kahan">
    <w15:presenceInfo w15:providerId="Windows Live" w15:userId="56d07e7cf60484e5"/>
  </w15:person>
  <w15:person w15:author="Moshe Steinberg">
    <w15:presenceInfo w15:providerId="Windows Live" w15:userId="621cea1f805a57cb"/>
  </w15:person>
  <w15:person w15:author="Mikey Lebrett">
    <w15:presenceInfo w15:providerId="None" w15:userId="Mikey Lebr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395"/>
    <w:rsid w:val="00000D0F"/>
    <w:rsid w:val="000249CE"/>
    <w:rsid w:val="00036752"/>
    <w:rsid w:val="00055CF0"/>
    <w:rsid w:val="00057944"/>
    <w:rsid w:val="00061BCD"/>
    <w:rsid w:val="0008423C"/>
    <w:rsid w:val="000948F4"/>
    <w:rsid w:val="000A13D9"/>
    <w:rsid w:val="000A4CA3"/>
    <w:rsid w:val="000C39B2"/>
    <w:rsid w:val="000D0355"/>
    <w:rsid w:val="000E3889"/>
    <w:rsid w:val="000F6AEB"/>
    <w:rsid w:val="00122209"/>
    <w:rsid w:val="00122ED2"/>
    <w:rsid w:val="00137369"/>
    <w:rsid w:val="00143486"/>
    <w:rsid w:val="00150E7B"/>
    <w:rsid w:val="00151F71"/>
    <w:rsid w:val="001542D6"/>
    <w:rsid w:val="00154C03"/>
    <w:rsid w:val="00157BC4"/>
    <w:rsid w:val="00184109"/>
    <w:rsid w:val="001C0FAD"/>
    <w:rsid w:val="001D2707"/>
    <w:rsid w:val="001D54FD"/>
    <w:rsid w:val="001D5DD1"/>
    <w:rsid w:val="001E1318"/>
    <w:rsid w:val="001E273F"/>
    <w:rsid w:val="001E2EE4"/>
    <w:rsid w:val="001E76AA"/>
    <w:rsid w:val="00210299"/>
    <w:rsid w:val="00212693"/>
    <w:rsid w:val="00237786"/>
    <w:rsid w:val="002559DD"/>
    <w:rsid w:val="00265BE2"/>
    <w:rsid w:val="00266FFF"/>
    <w:rsid w:val="002732D8"/>
    <w:rsid w:val="00284988"/>
    <w:rsid w:val="002B0F84"/>
    <w:rsid w:val="002C00F9"/>
    <w:rsid w:val="002E0460"/>
    <w:rsid w:val="002E7FEF"/>
    <w:rsid w:val="002F38DF"/>
    <w:rsid w:val="00304A52"/>
    <w:rsid w:val="00331B51"/>
    <w:rsid w:val="00333979"/>
    <w:rsid w:val="00342789"/>
    <w:rsid w:val="00344345"/>
    <w:rsid w:val="003C5B62"/>
    <w:rsid w:val="003D0F56"/>
    <w:rsid w:val="003D539A"/>
    <w:rsid w:val="003F2C58"/>
    <w:rsid w:val="003F4BD1"/>
    <w:rsid w:val="003F7C14"/>
    <w:rsid w:val="00401DA0"/>
    <w:rsid w:val="00402A3A"/>
    <w:rsid w:val="00423249"/>
    <w:rsid w:val="00425BE7"/>
    <w:rsid w:val="00442D64"/>
    <w:rsid w:val="00451318"/>
    <w:rsid w:val="00451A53"/>
    <w:rsid w:val="00454FDE"/>
    <w:rsid w:val="00455511"/>
    <w:rsid w:val="00456FF3"/>
    <w:rsid w:val="00463625"/>
    <w:rsid w:val="00463C13"/>
    <w:rsid w:val="00473D34"/>
    <w:rsid w:val="004758E3"/>
    <w:rsid w:val="00476587"/>
    <w:rsid w:val="00481EF8"/>
    <w:rsid w:val="00482538"/>
    <w:rsid w:val="00484CD9"/>
    <w:rsid w:val="00486AAB"/>
    <w:rsid w:val="004920DE"/>
    <w:rsid w:val="004B367C"/>
    <w:rsid w:val="004C5CD5"/>
    <w:rsid w:val="004D56D6"/>
    <w:rsid w:val="004F1926"/>
    <w:rsid w:val="00500D0B"/>
    <w:rsid w:val="00501C58"/>
    <w:rsid w:val="00505257"/>
    <w:rsid w:val="00506B45"/>
    <w:rsid w:val="00514723"/>
    <w:rsid w:val="00537D75"/>
    <w:rsid w:val="00540F30"/>
    <w:rsid w:val="00556E20"/>
    <w:rsid w:val="00566ED2"/>
    <w:rsid w:val="00585AA9"/>
    <w:rsid w:val="005A3DC1"/>
    <w:rsid w:val="005C3F67"/>
    <w:rsid w:val="005D19DD"/>
    <w:rsid w:val="005D275C"/>
    <w:rsid w:val="005D5C8F"/>
    <w:rsid w:val="005F0320"/>
    <w:rsid w:val="005F260C"/>
    <w:rsid w:val="006206A5"/>
    <w:rsid w:val="006247A9"/>
    <w:rsid w:val="00633483"/>
    <w:rsid w:val="00636083"/>
    <w:rsid w:val="00652F94"/>
    <w:rsid w:val="006656D9"/>
    <w:rsid w:val="00692C26"/>
    <w:rsid w:val="006A727C"/>
    <w:rsid w:val="006C7A85"/>
    <w:rsid w:val="006D7E10"/>
    <w:rsid w:val="00701382"/>
    <w:rsid w:val="007160E5"/>
    <w:rsid w:val="00717F9F"/>
    <w:rsid w:val="00726218"/>
    <w:rsid w:val="00730040"/>
    <w:rsid w:val="007346C3"/>
    <w:rsid w:val="00734CD5"/>
    <w:rsid w:val="00753285"/>
    <w:rsid w:val="0076429F"/>
    <w:rsid w:val="00770A3F"/>
    <w:rsid w:val="00771A2C"/>
    <w:rsid w:val="007771A3"/>
    <w:rsid w:val="00796A78"/>
    <w:rsid w:val="007E1621"/>
    <w:rsid w:val="0080324E"/>
    <w:rsid w:val="00810D9B"/>
    <w:rsid w:val="008124DB"/>
    <w:rsid w:val="0081326B"/>
    <w:rsid w:val="00825112"/>
    <w:rsid w:val="00830DC9"/>
    <w:rsid w:val="00832B3C"/>
    <w:rsid w:val="0084703E"/>
    <w:rsid w:val="00847C97"/>
    <w:rsid w:val="00861D06"/>
    <w:rsid w:val="00867BB1"/>
    <w:rsid w:val="00877995"/>
    <w:rsid w:val="00882EA8"/>
    <w:rsid w:val="008863EB"/>
    <w:rsid w:val="00891247"/>
    <w:rsid w:val="008A676F"/>
    <w:rsid w:val="008C3DDE"/>
    <w:rsid w:val="008C7019"/>
    <w:rsid w:val="008F5731"/>
    <w:rsid w:val="00901A45"/>
    <w:rsid w:val="00901FA0"/>
    <w:rsid w:val="00905F6A"/>
    <w:rsid w:val="00907EBC"/>
    <w:rsid w:val="00915773"/>
    <w:rsid w:val="009216F9"/>
    <w:rsid w:val="00925A20"/>
    <w:rsid w:val="00937A7B"/>
    <w:rsid w:val="009506E4"/>
    <w:rsid w:val="00961AEB"/>
    <w:rsid w:val="009717C6"/>
    <w:rsid w:val="00975176"/>
    <w:rsid w:val="00986D90"/>
    <w:rsid w:val="00990C78"/>
    <w:rsid w:val="009A02F2"/>
    <w:rsid w:val="009B0ED4"/>
    <w:rsid w:val="009B5B79"/>
    <w:rsid w:val="009F1F25"/>
    <w:rsid w:val="00A07CFC"/>
    <w:rsid w:val="00A11D73"/>
    <w:rsid w:val="00A15A2B"/>
    <w:rsid w:val="00A36484"/>
    <w:rsid w:val="00A40D87"/>
    <w:rsid w:val="00A4206D"/>
    <w:rsid w:val="00A47820"/>
    <w:rsid w:val="00A56395"/>
    <w:rsid w:val="00A573F5"/>
    <w:rsid w:val="00A70A9E"/>
    <w:rsid w:val="00A82351"/>
    <w:rsid w:val="00A86D9C"/>
    <w:rsid w:val="00A87340"/>
    <w:rsid w:val="00AB2886"/>
    <w:rsid w:val="00AC3C30"/>
    <w:rsid w:val="00AE1D00"/>
    <w:rsid w:val="00AE6D37"/>
    <w:rsid w:val="00AE7872"/>
    <w:rsid w:val="00AE7ADA"/>
    <w:rsid w:val="00B17009"/>
    <w:rsid w:val="00B20EF0"/>
    <w:rsid w:val="00B21297"/>
    <w:rsid w:val="00B2547C"/>
    <w:rsid w:val="00B276F8"/>
    <w:rsid w:val="00B3131A"/>
    <w:rsid w:val="00B334B4"/>
    <w:rsid w:val="00B900A4"/>
    <w:rsid w:val="00B931A8"/>
    <w:rsid w:val="00B94744"/>
    <w:rsid w:val="00BA1335"/>
    <w:rsid w:val="00BA5BCE"/>
    <w:rsid w:val="00BB5DFB"/>
    <w:rsid w:val="00BD543E"/>
    <w:rsid w:val="00BF61A8"/>
    <w:rsid w:val="00C014DB"/>
    <w:rsid w:val="00C10BF0"/>
    <w:rsid w:val="00C166CC"/>
    <w:rsid w:val="00C20E5B"/>
    <w:rsid w:val="00C23B80"/>
    <w:rsid w:val="00C32663"/>
    <w:rsid w:val="00C32EBF"/>
    <w:rsid w:val="00C37BE6"/>
    <w:rsid w:val="00C636A6"/>
    <w:rsid w:val="00C64A40"/>
    <w:rsid w:val="00C80B48"/>
    <w:rsid w:val="00C9548C"/>
    <w:rsid w:val="00CA46B6"/>
    <w:rsid w:val="00CB26B7"/>
    <w:rsid w:val="00CB7493"/>
    <w:rsid w:val="00CD6BBF"/>
    <w:rsid w:val="00CD7A9B"/>
    <w:rsid w:val="00CE0A06"/>
    <w:rsid w:val="00CE194B"/>
    <w:rsid w:val="00CE2EBE"/>
    <w:rsid w:val="00CE69E7"/>
    <w:rsid w:val="00CF1F62"/>
    <w:rsid w:val="00D014EB"/>
    <w:rsid w:val="00D2511D"/>
    <w:rsid w:val="00D30C07"/>
    <w:rsid w:val="00D52C14"/>
    <w:rsid w:val="00D64129"/>
    <w:rsid w:val="00D84F60"/>
    <w:rsid w:val="00D85BF4"/>
    <w:rsid w:val="00D97238"/>
    <w:rsid w:val="00DA1891"/>
    <w:rsid w:val="00DC08DF"/>
    <w:rsid w:val="00DC2AF8"/>
    <w:rsid w:val="00DC2DF4"/>
    <w:rsid w:val="00DC5BA6"/>
    <w:rsid w:val="00DE1241"/>
    <w:rsid w:val="00DE1ABB"/>
    <w:rsid w:val="00DE24AA"/>
    <w:rsid w:val="00DE4C86"/>
    <w:rsid w:val="00DF4E8F"/>
    <w:rsid w:val="00DF5621"/>
    <w:rsid w:val="00E03D6C"/>
    <w:rsid w:val="00E2140C"/>
    <w:rsid w:val="00E3144F"/>
    <w:rsid w:val="00E61DF8"/>
    <w:rsid w:val="00E679B6"/>
    <w:rsid w:val="00E67D76"/>
    <w:rsid w:val="00E711AD"/>
    <w:rsid w:val="00E85BF8"/>
    <w:rsid w:val="00E9662B"/>
    <w:rsid w:val="00EA61F7"/>
    <w:rsid w:val="00EB2F71"/>
    <w:rsid w:val="00ED29AB"/>
    <w:rsid w:val="00ED73CD"/>
    <w:rsid w:val="00EF435E"/>
    <w:rsid w:val="00EF6D44"/>
    <w:rsid w:val="00F03268"/>
    <w:rsid w:val="00F2660B"/>
    <w:rsid w:val="00F40CBA"/>
    <w:rsid w:val="00F42F00"/>
    <w:rsid w:val="00F63008"/>
    <w:rsid w:val="00F7116A"/>
    <w:rsid w:val="00FB3269"/>
    <w:rsid w:val="00FC53FA"/>
    <w:rsid w:val="00FD632B"/>
    <w:rsid w:val="00FF183A"/>
    <w:rsid w:val="00FF72D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5E1A"/>
  <w15:chartTrackingRefBased/>
  <w15:docId w15:val="{171074AF-BB19-42B4-9BF5-9372AC6A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52C14"/>
    <w:pPr>
      <w:spacing w:after="0" w:line="240" w:lineRule="auto"/>
    </w:pPr>
    <w:rPr>
      <w:sz w:val="20"/>
      <w:szCs w:val="20"/>
    </w:rPr>
  </w:style>
  <w:style w:type="character" w:customStyle="1" w:styleId="FootnoteTextChar">
    <w:name w:val="Footnote Text Char"/>
    <w:basedOn w:val="DefaultParagraphFont"/>
    <w:link w:val="FootnoteText"/>
    <w:uiPriority w:val="99"/>
    <w:rsid w:val="00D52C14"/>
    <w:rPr>
      <w:sz w:val="20"/>
      <w:szCs w:val="20"/>
    </w:rPr>
  </w:style>
  <w:style w:type="character" w:styleId="FootnoteReference">
    <w:name w:val="footnote reference"/>
    <w:basedOn w:val="DefaultParagraphFont"/>
    <w:uiPriority w:val="99"/>
    <w:semiHidden/>
    <w:unhideWhenUsed/>
    <w:rsid w:val="00D52C14"/>
    <w:rPr>
      <w:vertAlign w:val="superscript"/>
    </w:rPr>
  </w:style>
  <w:style w:type="paragraph" w:styleId="ListParagraph">
    <w:name w:val="List Paragraph"/>
    <w:basedOn w:val="Normal"/>
    <w:uiPriority w:val="34"/>
    <w:qFormat/>
    <w:rsid w:val="00473D34"/>
    <w:pPr>
      <w:ind w:left="720"/>
      <w:contextualSpacing/>
    </w:pPr>
  </w:style>
  <w:style w:type="paragraph" w:styleId="NormalWeb">
    <w:name w:val="Normal (Web)"/>
    <w:basedOn w:val="Normal"/>
    <w:uiPriority w:val="99"/>
    <w:unhideWhenUsed/>
    <w:rsid w:val="00C32663"/>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Emphasis">
    <w:name w:val="Emphasis"/>
    <w:basedOn w:val="DefaultParagraphFont"/>
    <w:uiPriority w:val="20"/>
    <w:qFormat/>
    <w:rsid w:val="00C32663"/>
    <w:rPr>
      <w:i/>
      <w:iCs/>
    </w:rPr>
  </w:style>
  <w:style w:type="character" w:styleId="Strong">
    <w:name w:val="Strong"/>
    <w:basedOn w:val="DefaultParagraphFont"/>
    <w:uiPriority w:val="22"/>
    <w:qFormat/>
    <w:rsid w:val="00057944"/>
    <w:rPr>
      <w:b/>
      <w:bCs/>
    </w:rPr>
  </w:style>
  <w:style w:type="paragraph" w:styleId="EndnoteText">
    <w:name w:val="endnote text"/>
    <w:basedOn w:val="Normal"/>
    <w:link w:val="EndnoteTextChar"/>
    <w:uiPriority w:val="99"/>
    <w:semiHidden/>
    <w:unhideWhenUsed/>
    <w:rsid w:val="001542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42D6"/>
    <w:rPr>
      <w:sz w:val="20"/>
      <w:szCs w:val="20"/>
    </w:rPr>
  </w:style>
  <w:style w:type="character" w:styleId="EndnoteReference">
    <w:name w:val="endnote reference"/>
    <w:basedOn w:val="DefaultParagraphFont"/>
    <w:uiPriority w:val="99"/>
    <w:semiHidden/>
    <w:unhideWhenUsed/>
    <w:rsid w:val="001542D6"/>
    <w:rPr>
      <w:vertAlign w:val="superscript"/>
    </w:rPr>
  </w:style>
  <w:style w:type="character" w:styleId="CommentReference">
    <w:name w:val="annotation reference"/>
    <w:basedOn w:val="DefaultParagraphFont"/>
    <w:uiPriority w:val="99"/>
    <w:semiHidden/>
    <w:unhideWhenUsed/>
    <w:rsid w:val="007346C3"/>
    <w:rPr>
      <w:sz w:val="16"/>
      <w:szCs w:val="16"/>
    </w:rPr>
  </w:style>
  <w:style w:type="paragraph" w:styleId="CommentText">
    <w:name w:val="annotation text"/>
    <w:basedOn w:val="Normal"/>
    <w:link w:val="CommentTextChar"/>
    <w:uiPriority w:val="99"/>
    <w:semiHidden/>
    <w:unhideWhenUsed/>
    <w:rsid w:val="007346C3"/>
    <w:pPr>
      <w:spacing w:line="240" w:lineRule="auto"/>
    </w:pPr>
    <w:rPr>
      <w:sz w:val="20"/>
      <w:szCs w:val="20"/>
    </w:rPr>
  </w:style>
  <w:style w:type="character" w:customStyle="1" w:styleId="CommentTextChar">
    <w:name w:val="Comment Text Char"/>
    <w:basedOn w:val="DefaultParagraphFont"/>
    <w:link w:val="CommentText"/>
    <w:uiPriority w:val="99"/>
    <w:semiHidden/>
    <w:rsid w:val="007346C3"/>
    <w:rPr>
      <w:sz w:val="20"/>
      <w:szCs w:val="20"/>
    </w:rPr>
  </w:style>
  <w:style w:type="paragraph" w:styleId="CommentSubject">
    <w:name w:val="annotation subject"/>
    <w:basedOn w:val="CommentText"/>
    <w:next w:val="CommentText"/>
    <w:link w:val="CommentSubjectChar"/>
    <w:uiPriority w:val="99"/>
    <w:semiHidden/>
    <w:unhideWhenUsed/>
    <w:rsid w:val="007346C3"/>
    <w:rPr>
      <w:b/>
      <w:bCs/>
    </w:rPr>
  </w:style>
  <w:style w:type="character" w:customStyle="1" w:styleId="CommentSubjectChar">
    <w:name w:val="Comment Subject Char"/>
    <w:basedOn w:val="CommentTextChar"/>
    <w:link w:val="CommentSubject"/>
    <w:uiPriority w:val="99"/>
    <w:semiHidden/>
    <w:rsid w:val="007346C3"/>
    <w:rPr>
      <w:b/>
      <w:bCs/>
      <w:sz w:val="20"/>
      <w:szCs w:val="20"/>
    </w:rPr>
  </w:style>
  <w:style w:type="paragraph" w:styleId="BalloonText">
    <w:name w:val="Balloon Text"/>
    <w:basedOn w:val="Normal"/>
    <w:link w:val="BalloonTextChar"/>
    <w:uiPriority w:val="99"/>
    <w:semiHidden/>
    <w:unhideWhenUsed/>
    <w:rsid w:val="00734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6C3"/>
    <w:rPr>
      <w:rFonts w:ascii="Segoe UI" w:hAnsi="Segoe UI" w:cs="Segoe UI"/>
      <w:sz w:val="18"/>
      <w:szCs w:val="18"/>
    </w:rPr>
  </w:style>
  <w:style w:type="paragraph" w:styleId="Revision">
    <w:name w:val="Revision"/>
    <w:hidden/>
    <w:uiPriority w:val="99"/>
    <w:semiHidden/>
    <w:rsid w:val="007532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68760">
      <w:bodyDiv w:val="1"/>
      <w:marLeft w:val="0"/>
      <w:marRight w:val="0"/>
      <w:marTop w:val="0"/>
      <w:marBottom w:val="0"/>
      <w:divBdr>
        <w:top w:val="none" w:sz="0" w:space="0" w:color="auto"/>
        <w:left w:val="none" w:sz="0" w:space="0" w:color="auto"/>
        <w:bottom w:val="none" w:sz="0" w:space="0" w:color="auto"/>
        <w:right w:val="none" w:sz="0" w:space="0" w:color="auto"/>
      </w:divBdr>
    </w:div>
    <w:div w:id="1744260725">
      <w:bodyDiv w:val="1"/>
      <w:marLeft w:val="0"/>
      <w:marRight w:val="0"/>
      <w:marTop w:val="0"/>
      <w:marBottom w:val="0"/>
      <w:divBdr>
        <w:top w:val="none" w:sz="0" w:space="0" w:color="auto"/>
        <w:left w:val="none" w:sz="0" w:space="0" w:color="auto"/>
        <w:bottom w:val="none" w:sz="0" w:space="0" w:color="auto"/>
        <w:right w:val="none" w:sz="0" w:space="0" w:color="auto"/>
      </w:divBdr>
    </w:div>
    <w:div w:id="206563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45196-D359-4251-9B63-EDC8E3B5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8</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Benjamin Lebrett</dc:creator>
  <cp:keywords/>
  <dc:description/>
  <cp:lastModifiedBy>Mikey Kahan</cp:lastModifiedBy>
  <cp:revision>23</cp:revision>
  <dcterms:created xsi:type="dcterms:W3CDTF">2017-11-12T11:58:00Z</dcterms:created>
  <dcterms:modified xsi:type="dcterms:W3CDTF">2018-11-05T23:25:00Z</dcterms:modified>
</cp:coreProperties>
</file>