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7E9" w:rsidRDefault="001955FB" w:rsidP="001955FB">
      <w:pPr>
        <w:pStyle w:val="Heading1"/>
        <w:bidi/>
        <w:rPr>
          <w:rtl/>
        </w:rPr>
      </w:pPr>
      <w:r>
        <w:rPr>
          <w:rFonts w:hint="cs"/>
          <w:rtl/>
        </w:rPr>
        <w:t>בענין חיוב הלל</w:t>
      </w:r>
      <w:r w:rsidR="00916E21">
        <w:rPr>
          <w:rFonts w:hint="cs"/>
          <w:rtl/>
        </w:rPr>
        <w:t xml:space="preserve"> </w:t>
      </w:r>
      <w:r w:rsidR="000531C4">
        <w:rPr>
          <w:rtl/>
        </w:rPr>
        <w:tab/>
      </w:r>
      <w:r w:rsidR="000531C4">
        <w:rPr>
          <w:rtl/>
        </w:rPr>
        <w:tab/>
      </w:r>
      <w:r w:rsidR="000531C4">
        <w:rPr>
          <w:rtl/>
        </w:rPr>
        <w:tab/>
      </w:r>
      <w:r w:rsidR="000531C4">
        <w:rPr>
          <w:rtl/>
        </w:rPr>
        <w:tab/>
      </w:r>
      <w:r w:rsidR="000531C4">
        <w:rPr>
          <w:rtl/>
        </w:rPr>
        <w:tab/>
      </w:r>
      <w:r w:rsidR="000531C4">
        <w:rPr>
          <w:rtl/>
        </w:rPr>
        <w:tab/>
      </w:r>
      <w:r w:rsidR="000531C4">
        <w:rPr>
          <w:rtl/>
        </w:rPr>
        <w:tab/>
        <w:t>מנשה יעקב בורדון</w:t>
      </w:r>
    </w:p>
    <w:p w:rsidR="001955FB" w:rsidRDefault="001955FB" w:rsidP="001955FB">
      <w:pPr>
        <w:bidi/>
        <w:rPr>
          <w:rtl/>
        </w:rPr>
      </w:pPr>
    </w:p>
    <w:p w:rsidR="00E70728" w:rsidRDefault="00E70728" w:rsidP="00E70728">
      <w:pPr>
        <w:pStyle w:val="Heading2"/>
        <w:bidi/>
        <w:rPr>
          <w:rtl/>
        </w:rPr>
      </w:pPr>
      <w:r>
        <w:rPr>
          <w:rFonts w:hint="cs"/>
          <w:rtl/>
        </w:rPr>
        <w:t>הסוגיה</w:t>
      </w:r>
    </w:p>
    <w:p w:rsidR="001955FB" w:rsidRPr="00391F2F" w:rsidRDefault="001955FB" w:rsidP="003C3A7B">
      <w:pPr>
        <w:pStyle w:val="ListParagraph"/>
        <w:numPr>
          <w:ilvl w:val="0"/>
          <w:numId w:val="2"/>
        </w:numPr>
        <w:bidi/>
      </w:pPr>
      <w:r>
        <w:rPr>
          <w:rFonts w:hint="cs"/>
          <w:rtl/>
        </w:rPr>
        <w:t>ע' בסוגית הש"ס ב</w:t>
      </w:r>
      <w:r w:rsidRPr="003C3A7B">
        <w:rPr>
          <w:rFonts w:hint="cs"/>
          <w:b/>
          <w:bCs/>
          <w:rtl/>
        </w:rPr>
        <w:t xml:space="preserve">ערכין י, א </w:t>
      </w:r>
      <w:r w:rsidRPr="003C3A7B">
        <w:rPr>
          <w:b/>
          <w:bCs/>
          <w:rtl/>
        </w:rPr>
        <w:t>–</w:t>
      </w:r>
      <w:r w:rsidR="00E85386" w:rsidRPr="003C3A7B">
        <w:rPr>
          <w:rFonts w:hint="cs"/>
          <w:b/>
          <w:bCs/>
          <w:rtl/>
        </w:rPr>
        <w:t xml:space="preserve"> ב</w:t>
      </w:r>
      <w:commentRangeStart w:id="0"/>
      <w:r w:rsidR="00E85386">
        <w:rPr>
          <w:rFonts w:hint="cs"/>
          <w:rtl/>
        </w:rPr>
        <w:t>:</w:t>
      </w:r>
      <w:commentRangeEnd w:id="0"/>
      <w:r w:rsidR="00411BFD">
        <w:rPr>
          <w:rStyle w:val="CommentReference"/>
        </w:rPr>
        <w:commentReference w:id="0"/>
      </w:r>
      <w:r w:rsidR="00E85386">
        <w:rPr>
          <w:rFonts w:hint="cs"/>
          <w:rtl/>
        </w:rPr>
        <w:t xml:space="preserve"> </w:t>
      </w:r>
      <w:r w:rsidR="00E85386" w:rsidRPr="003C3A7B">
        <w:rPr>
          <w:rFonts w:cs="Arial" w:hint="cs"/>
          <w:rtl/>
        </w:rPr>
        <w:t>אמר</w:t>
      </w:r>
      <w:r w:rsidR="00E85386" w:rsidRPr="003C3A7B">
        <w:rPr>
          <w:rFonts w:cs="Arial"/>
          <w:rtl/>
        </w:rPr>
        <w:t xml:space="preserve"> </w:t>
      </w:r>
      <w:r w:rsidR="00E85386" w:rsidRPr="003C3A7B">
        <w:rPr>
          <w:rFonts w:cs="Arial" w:hint="cs"/>
          <w:rtl/>
        </w:rPr>
        <w:t>רבי</w:t>
      </w:r>
      <w:r w:rsidR="00E85386" w:rsidRPr="003C3A7B">
        <w:rPr>
          <w:rFonts w:cs="Arial"/>
          <w:rtl/>
        </w:rPr>
        <w:t xml:space="preserve"> </w:t>
      </w:r>
      <w:r w:rsidR="00E85386" w:rsidRPr="003C3A7B">
        <w:rPr>
          <w:rFonts w:cs="Arial" w:hint="cs"/>
          <w:rtl/>
        </w:rPr>
        <w:t>יוחנן</w:t>
      </w:r>
      <w:r w:rsidR="00E85386" w:rsidRPr="003C3A7B">
        <w:rPr>
          <w:rFonts w:cs="Arial"/>
          <w:rtl/>
        </w:rPr>
        <w:t xml:space="preserve"> </w:t>
      </w:r>
      <w:r w:rsidR="00E85386" w:rsidRPr="003C3A7B">
        <w:rPr>
          <w:rFonts w:cs="Arial" w:hint="cs"/>
          <w:rtl/>
        </w:rPr>
        <w:t>משום</w:t>
      </w:r>
      <w:r w:rsidR="00E85386" w:rsidRPr="003C3A7B">
        <w:rPr>
          <w:rFonts w:cs="Arial"/>
          <w:rtl/>
        </w:rPr>
        <w:t xml:space="preserve"> </w:t>
      </w:r>
      <w:r w:rsidR="00E85386" w:rsidRPr="003C3A7B">
        <w:rPr>
          <w:rFonts w:cs="Arial" w:hint="cs"/>
          <w:rtl/>
        </w:rPr>
        <w:t>רבי</w:t>
      </w:r>
      <w:r w:rsidR="00E85386" w:rsidRPr="003C3A7B">
        <w:rPr>
          <w:rFonts w:cs="Arial"/>
          <w:rtl/>
        </w:rPr>
        <w:t xml:space="preserve"> </w:t>
      </w:r>
      <w:r w:rsidR="00E85386" w:rsidRPr="003C3A7B">
        <w:rPr>
          <w:rFonts w:cs="Arial" w:hint="cs"/>
          <w:rtl/>
        </w:rPr>
        <w:t>שמעון</w:t>
      </w:r>
      <w:r w:rsidR="00E85386" w:rsidRPr="003C3A7B">
        <w:rPr>
          <w:rFonts w:cs="Arial"/>
          <w:rtl/>
        </w:rPr>
        <w:t xml:space="preserve"> </w:t>
      </w:r>
      <w:r w:rsidR="00E85386" w:rsidRPr="003C3A7B">
        <w:rPr>
          <w:rFonts w:cs="Arial" w:hint="cs"/>
          <w:rtl/>
        </w:rPr>
        <w:t>בן</w:t>
      </w:r>
      <w:r w:rsidR="00E85386" w:rsidRPr="003C3A7B">
        <w:rPr>
          <w:rFonts w:cs="Arial"/>
          <w:rtl/>
        </w:rPr>
        <w:t xml:space="preserve"> </w:t>
      </w:r>
      <w:r w:rsidR="00E85386" w:rsidRPr="003C3A7B">
        <w:rPr>
          <w:rFonts w:cs="Arial" w:hint="cs"/>
          <w:rtl/>
        </w:rPr>
        <w:t>יהוצדק</w:t>
      </w:r>
      <w:r w:rsidR="004651EF" w:rsidRPr="003C3A7B">
        <w:rPr>
          <w:rFonts w:cs="Arial" w:hint="cs"/>
          <w:rtl/>
        </w:rPr>
        <w:t>,</w:t>
      </w:r>
      <w:r w:rsidR="00E85386" w:rsidRPr="003C3A7B">
        <w:rPr>
          <w:rFonts w:cs="Arial"/>
          <w:rtl/>
        </w:rPr>
        <w:t xml:space="preserve"> </w:t>
      </w:r>
      <w:r w:rsidR="00E85386" w:rsidRPr="003C3A7B">
        <w:rPr>
          <w:rFonts w:cs="Arial" w:hint="cs"/>
          <w:rtl/>
        </w:rPr>
        <w:t>שמונה</w:t>
      </w:r>
      <w:r w:rsidR="00E85386" w:rsidRPr="003C3A7B">
        <w:rPr>
          <w:rFonts w:cs="Arial"/>
          <w:rtl/>
        </w:rPr>
        <w:t xml:space="preserve"> </w:t>
      </w:r>
      <w:r w:rsidR="00E85386" w:rsidRPr="003C3A7B">
        <w:rPr>
          <w:rFonts w:cs="Arial" w:hint="cs"/>
          <w:rtl/>
        </w:rPr>
        <w:t>עשר</w:t>
      </w:r>
      <w:r w:rsidR="00E85386" w:rsidRPr="003C3A7B">
        <w:rPr>
          <w:rFonts w:cs="Arial"/>
          <w:rtl/>
        </w:rPr>
        <w:t xml:space="preserve"> </w:t>
      </w:r>
      <w:r w:rsidR="00E85386" w:rsidRPr="003C3A7B">
        <w:rPr>
          <w:rFonts w:cs="Arial" w:hint="cs"/>
          <w:rtl/>
        </w:rPr>
        <w:t>ימים</w:t>
      </w:r>
      <w:r w:rsidR="00E85386" w:rsidRPr="003C3A7B">
        <w:rPr>
          <w:rFonts w:cs="Arial"/>
          <w:rtl/>
        </w:rPr>
        <w:t xml:space="preserve"> </w:t>
      </w:r>
      <w:r w:rsidR="00E85386" w:rsidRPr="003C3A7B">
        <w:rPr>
          <w:rFonts w:cs="Arial" w:hint="cs"/>
          <w:rtl/>
        </w:rPr>
        <w:t>שהיחיד</w:t>
      </w:r>
      <w:r w:rsidR="00E85386" w:rsidRPr="003C3A7B">
        <w:rPr>
          <w:rFonts w:cs="Arial"/>
          <w:rtl/>
        </w:rPr>
        <w:t xml:space="preserve"> </w:t>
      </w:r>
      <w:r w:rsidR="00E85386" w:rsidRPr="003C3A7B">
        <w:rPr>
          <w:rFonts w:cs="Arial" w:hint="cs"/>
          <w:rtl/>
        </w:rPr>
        <w:t>גומר</w:t>
      </w:r>
      <w:r w:rsidR="00E85386" w:rsidRPr="003C3A7B">
        <w:rPr>
          <w:rFonts w:cs="Arial"/>
          <w:rtl/>
        </w:rPr>
        <w:t xml:space="preserve"> </w:t>
      </w:r>
      <w:r w:rsidR="00E85386" w:rsidRPr="003C3A7B">
        <w:rPr>
          <w:rFonts w:cs="Arial" w:hint="cs"/>
          <w:rtl/>
        </w:rPr>
        <w:t>בהן</w:t>
      </w:r>
      <w:r w:rsidR="00E85386" w:rsidRPr="003C3A7B">
        <w:rPr>
          <w:rFonts w:cs="Arial"/>
          <w:rtl/>
        </w:rPr>
        <w:t xml:space="preserve"> </w:t>
      </w:r>
      <w:r w:rsidR="00E85386" w:rsidRPr="003C3A7B">
        <w:rPr>
          <w:rFonts w:cs="Arial" w:hint="cs"/>
          <w:rtl/>
        </w:rPr>
        <w:t>את</w:t>
      </w:r>
      <w:r w:rsidR="00E85386" w:rsidRPr="003C3A7B">
        <w:rPr>
          <w:rFonts w:cs="Arial"/>
          <w:rtl/>
        </w:rPr>
        <w:t xml:space="preserve"> </w:t>
      </w:r>
      <w:r w:rsidR="00E85386" w:rsidRPr="003C3A7B">
        <w:rPr>
          <w:rFonts w:cs="Arial" w:hint="cs"/>
          <w:rtl/>
        </w:rPr>
        <w:t>ההלל</w:t>
      </w:r>
      <w:r w:rsidR="004651EF" w:rsidRPr="003C3A7B">
        <w:rPr>
          <w:rFonts w:cs="Arial" w:hint="cs"/>
          <w:rtl/>
        </w:rPr>
        <w:t>,</w:t>
      </w:r>
      <w:r w:rsidR="00E85386" w:rsidRPr="003C3A7B">
        <w:rPr>
          <w:rFonts w:cs="Arial"/>
          <w:rtl/>
        </w:rPr>
        <w:t xml:space="preserve"> </w:t>
      </w:r>
      <w:r w:rsidR="00E85386" w:rsidRPr="003C3A7B">
        <w:rPr>
          <w:rFonts w:cs="Arial" w:hint="cs"/>
          <w:rtl/>
        </w:rPr>
        <w:t>שמונה</w:t>
      </w:r>
      <w:r w:rsidR="00E85386" w:rsidRPr="003C3A7B">
        <w:rPr>
          <w:rFonts w:cs="Arial"/>
          <w:rtl/>
        </w:rPr>
        <w:t xml:space="preserve"> </w:t>
      </w:r>
      <w:r w:rsidR="00E85386" w:rsidRPr="003C3A7B">
        <w:rPr>
          <w:rFonts w:cs="Arial" w:hint="cs"/>
          <w:rtl/>
        </w:rPr>
        <w:t>ימי</w:t>
      </w:r>
      <w:r w:rsidR="00E85386" w:rsidRPr="003C3A7B">
        <w:rPr>
          <w:rFonts w:cs="Arial"/>
          <w:rtl/>
        </w:rPr>
        <w:t xml:space="preserve"> </w:t>
      </w:r>
      <w:r w:rsidR="00E85386" w:rsidRPr="003C3A7B">
        <w:rPr>
          <w:rFonts w:cs="Arial" w:hint="cs"/>
          <w:rtl/>
        </w:rPr>
        <w:t>החג</w:t>
      </w:r>
      <w:r w:rsidR="00E85386" w:rsidRPr="003C3A7B">
        <w:rPr>
          <w:rFonts w:cs="Arial"/>
          <w:rtl/>
        </w:rPr>
        <w:t xml:space="preserve"> </w:t>
      </w:r>
      <w:r w:rsidR="00E85386" w:rsidRPr="003C3A7B">
        <w:rPr>
          <w:rFonts w:cs="Arial" w:hint="cs"/>
          <w:rtl/>
        </w:rPr>
        <w:t>ושמונה</w:t>
      </w:r>
      <w:r w:rsidR="00E85386" w:rsidRPr="003C3A7B">
        <w:rPr>
          <w:rFonts w:cs="Arial"/>
          <w:rtl/>
        </w:rPr>
        <w:t xml:space="preserve"> </w:t>
      </w:r>
      <w:r w:rsidR="00E85386" w:rsidRPr="003C3A7B">
        <w:rPr>
          <w:rFonts w:cs="Arial" w:hint="cs"/>
          <w:rtl/>
        </w:rPr>
        <w:t>ימי</w:t>
      </w:r>
      <w:r w:rsidR="00E85386" w:rsidRPr="003C3A7B">
        <w:rPr>
          <w:rFonts w:cs="Arial"/>
          <w:rtl/>
        </w:rPr>
        <w:t xml:space="preserve"> </w:t>
      </w:r>
      <w:r w:rsidR="00E85386" w:rsidRPr="003C3A7B">
        <w:rPr>
          <w:rFonts w:cs="Arial" w:hint="cs"/>
          <w:rtl/>
        </w:rPr>
        <w:t>חנוכה</w:t>
      </w:r>
      <w:r w:rsidR="00E85386" w:rsidRPr="003C3A7B">
        <w:rPr>
          <w:rFonts w:cs="Arial"/>
          <w:rtl/>
        </w:rPr>
        <w:t xml:space="preserve"> </w:t>
      </w:r>
      <w:r w:rsidR="00E85386" w:rsidRPr="003C3A7B">
        <w:rPr>
          <w:rFonts w:cs="Arial" w:hint="cs"/>
          <w:rtl/>
        </w:rPr>
        <w:t>ויום</w:t>
      </w:r>
      <w:r w:rsidR="00E85386" w:rsidRPr="003C3A7B">
        <w:rPr>
          <w:rFonts w:cs="Arial"/>
          <w:rtl/>
        </w:rPr>
        <w:t xml:space="preserve"> </w:t>
      </w:r>
      <w:r w:rsidR="00E85386" w:rsidRPr="003C3A7B">
        <w:rPr>
          <w:rFonts w:cs="Arial" w:hint="cs"/>
          <w:rtl/>
        </w:rPr>
        <w:t>טוב</w:t>
      </w:r>
      <w:r w:rsidR="00E85386" w:rsidRPr="003C3A7B">
        <w:rPr>
          <w:rFonts w:cs="Arial"/>
          <w:rtl/>
        </w:rPr>
        <w:t xml:space="preserve"> </w:t>
      </w:r>
      <w:r w:rsidR="00E85386" w:rsidRPr="003C3A7B">
        <w:rPr>
          <w:rFonts w:cs="Arial" w:hint="cs"/>
          <w:rtl/>
        </w:rPr>
        <w:t>הראשון</w:t>
      </w:r>
      <w:r w:rsidR="00E85386" w:rsidRPr="003C3A7B">
        <w:rPr>
          <w:rFonts w:cs="Arial"/>
          <w:rtl/>
        </w:rPr>
        <w:t xml:space="preserve"> </w:t>
      </w:r>
      <w:r w:rsidR="00E85386" w:rsidRPr="003C3A7B">
        <w:rPr>
          <w:rFonts w:cs="Arial" w:hint="cs"/>
          <w:rtl/>
        </w:rPr>
        <w:t>של</w:t>
      </w:r>
      <w:r w:rsidR="00E85386" w:rsidRPr="003C3A7B">
        <w:rPr>
          <w:rFonts w:cs="Arial"/>
          <w:rtl/>
        </w:rPr>
        <w:t xml:space="preserve"> </w:t>
      </w:r>
      <w:r w:rsidR="00E85386" w:rsidRPr="003C3A7B">
        <w:rPr>
          <w:rFonts w:cs="Arial" w:hint="cs"/>
          <w:rtl/>
        </w:rPr>
        <w:t>פסח</w:t>
      </w:r>
      <w:r w:rsidR="00E85386" w:rsidRPr="003C3A7B">
        <w:rPr>
          <w:rFonts w:cs="Arial"/>
          <w:rtl/>
        </w:rPr>
        <w:t xml:space="preserve"> </w:t>
      </w:r>
      <w:r w:rsidR="00E85386" w:rsidRPr="003C3A7B">
        <w:rPr>
          <w:rFonts w:cs="Arial" w:hint="cs"/>
          <w:rtl/>
        </w:rPr>
        <w:t>ויום</w:t>
      </w:r>
      <w:r w:rsidR="00E85386" w:rsidRPr="003C3A7B">
        <w:rPr>
          <w:rFonts w:cs="Arial"/>
          <w:rtl/>
        </w:rPr>
        <w:t xml:space="preserve"> </w:t>
      </w:r>
      <w:r w:rsidR="00E85386" w:rsidRPr="003C3A7B">
        <w:rPr>
          <w:rFonts w:cs="Arial" w:hint="cs"/>
          <w:rtl/>
        </w:rPr>
        <w:t>טוב</w:t>
      </w:r>
      <w:r w:rsidR="00E85386" w:rsidRPr="003C3A7B">
        <w:rPr>
          <w:rFonts w:cs="Arial"/>
          <w:rtl/>
        </w:rPr>
        <w:t xml:space="preserve"> (</w:t>
      </w:r>
      <w:r w:rsidR="00E85386" w:rsidRPr="003C3A7B">
        <w:rPr>
          <w:rFonts w:cs="Arial" w:hint="cs"/>
          <w:rtl/>
        </w:rPr>
        <w:t>הראשון</w:t>
      </w:r>
      <w:r w:rsidR="00E85386" w:rsidRPr="003C3A7B">
        <w:rPr>
          <w:rFonts w:cs="Arial"/>
          <w:rtl/>
        </w:rPr>
        <w:t xml:space="preserve">) </w:t>
      </w:r>
      <w:r w:rsidR="00E85386" w:rsidRPr="003C3A7B">
        <w:rPr>
          <w:rFonts w:cs="Arial" w:hint="cs"/>
          <w:rtl/>
        </w:rPr>
        <w:t>של</w:t>
      </w:r>
      <w:r w:rsidR="00E85386" w:rsidRPr="003C3A7B">
        <w:rPr>
          <w:rFonts w:cs="Arial"/>
          <w:rtl/>
        </w:rPr>
        <w:t xml:space="preserve"> </w:t>
      </w:r>
      <w:r w:rsidR="00E85386" w:rsidRPr="003C3A7B">
        <w:rPr>
          <w:rFonts w:cs="Arial" w:hint="cs"/>
          <w:rtl/>
        </w:rPr>
        <w:t>עצרת</w:t>
      </w:r>
      <w:r w:rsidR="00391F2F" w:rsidRPr="003C3A7B">
        <w:rPr>
          <w:rFonts w:cs="Arial" w:hint="cs"/>
          <w:rtl/>
        </w:rPr>
        <w:t>,</w:t>
      </w:r>
      <w:r w:rsidR="00E85386" w:rsidRPr="003C3A7B">
        <w:rPr>
          <w:rFonts w:cs="Arial"/>
          <w:rtl/>
        </w:rPr>
        <w:t xml:space="preserve"> </w:t>
      </w:r>
      <w:r w:rsidR="00E85386" w:rsidRPr="003C3A7B">
        <w:rPr>
          <w:rFonts w:cs="Arial" w:hint="cs"/>
          <w:rtl/>
        </w:rPr>
        <w:t>ובגולה</w:t>
      </w:r>
      <w:r w:rsidR="00E85386" w:rsidRPr="003C3A7B">
        <w:rPr>
          <w:rFonts w:cs="Arial"/>
          <w:rtl/>
        </w:rPr>
        <w:t xml:space="preserve"> </w:t>
      </w:r>
      <w:r w:rsidR="00E85386" w:rsidRPr="003C3A7B">
        <w:rPr>
          <w:rFonts w:cs="Arial" w:hint="cs"/>
          <w:rtl/>
        </w:rPr>
        <w:t>עשרים</w:t>
      </w:r>
      <w:r w:rsidR="00E85386" w:rsidRPr="003C3A7B">
        <w:rPr>
          <w:rFonts w:cs="Arial"/>
          <w:rtl/>
        </w:rPr>
        <w:t xml:space="preserve"> </w:t>
      </w:r>
      <w:r w:rsidR="00E85386" w:rsidRPr="003C3A7B">
        <w:rPr>
          <w:rFonts w:cs="Arial" w:hint="cs"/>
          <w:rtl/>
        </w:rPr>
        <w:t>ואחד</w:t>
      </w:r>
      <w:r w:rsidR="00BF20D7">
        <w:rPr>
          <w:rFonts w:cs="Arial" w:hint="cs"/>
          <w:rtl/>
        </w:rPr>
        <w:t>,</w:t>
      </w:r>
      <w:r w:rsidR="00E85386" w:rsidRPr="003C3A7B">
        <w:rPr>
          <w:rFonts w:cs="Arial"/>
          <w:rtl/>
        </w:rPr>
        <w:t xml:space="preserve"> </w:t>
      </w:r>
      <w:r w:rsidR="00E85386" w:rsidRPr="003C3A7B">
        <w:rPr>
          <w:rFonts w:cs="Arial" w:hint="cs"/>
          <w:rtl/>
        </w:rPr>
        <w:t>תשעה</w:t>
      </w:r>
      <w:r w:rsidR="00E85386" w:rsidRPr="003C3A7B">
        <w:rPr>
          <w:rFonts w:cs="Arial"/>
          <w:rtl/>
        </w:rPr>
        <w:t xml:space="preserve"> </w:t>
      </w:r>
      <w:r w:rsidR="00E85386" w:rsidRPr="003C3A7B">
        <w:rPr>
          <w:rFonts w:cs="Arial" w:hint="cs"/>
          <w:rtl/>
        </w:rPr>
        <w:t>ימי</w:t>
      </w:r>
      <w:r w:rsidR="00E85386" w:rsidRPr="003C3A7B">
        <w:rPr>
          <w:rFonts w:cs="Arial"/>
          <w:rtl/>
        </w:rPr>
        <w:t xml:space="preserve"> </w:t>
      </w:r>
      <w:r w:rsidR="00E85386" w:rsidRPr="003C3A7B">
        <w:rPr>
          <w:rFonts w:cs="Arial" w:hint="cs"/>
          <w:rtl/>
        </w:rPr>
        <w:t>החג</w:t>
      </w:r>
      <w:r w:rsidR="00E85386" w:rsidRPr="003C3A7B">
        <w:rPr>
          <w:rFonts w:cs="Arial"/>
          <w:rtl/>
        </w:rPr>
        <w:t xml:space="preserve"> </w:t>
      </w:r>
      <w:r w:rsidR="00E85386" w:rsidRPr="003C3A7B">
        <w:rPr>
          <w:rFonts w:cs="Arial" w:hint="cs"/>
          <w:rtl/>
        </w:rPr>
        <w:t>ושמונה</w:t>
      </w:r>
      <w:r w:rsidR="00E85386" w:rsidRPr="003C3A7B">
        <w:rPr>
          <w:rFonts w:cs="Arial"/>
          <w:rtl/>
        </w:rPr>
        <w:t xml:space="preserve"> </w:t>
      </w:r>
      <w:r w:rsidR="00E85386" w:rsidRPr="003C3A7B">
        <w:rPr>
          <w:rFonts w:cs="Arial" w:hint="cs"/>
          <w:rtl/>
        </w:rPr>
        <w:t>ימי</w:t>
      </w:r>
      <w:r w:rsidR="00E85386" w:rsidRPr="003C3A7B">
        <w:rPr>
          <w:rFonts w:cs="Arial"/>
          <w:rtl/>
        </w:rPr>
        <w:t xml:space="preserve"> </w:t>
      </w:r>
      <w:r w:rsidR="00E85386" w:rsidRPr="003C3A7B">
        <w:rPr>
          <w:rFonts w:cs="Arial" w:hint="cs"/>
          <w:rtl/>
        </w:rPr>
        <w:t>חנוכה</w:t>
      </w:r>
      <w:r w:rsidR="00E85386" w:rsidRPr="003C3A7B">
        <w:rPr>
          <w:rFonts w:cs="Arial"/>
          <w:rtl/>
        </w:rPr>
        <w:t xml:space="preserve"> </w:t>
      </w:r>
      <w:r w:rsidR="00E85386" w:rsidRPr="003C3A7B">
        <w:rPr>
          <w:rFonts w:cs="Arial" w:hint="cs"/>
          <w:rtl/>
        </w:rPr>
        <w:t>ושני</w:t>
      </w:r>
      <w:r w:rsidR="00E85386" w:rsidRPr="003C3A7B">
        <w:rPr>
          <w:rFonts w:cs="Arial"/>
          <w:rtl/>
        </w:rPr>
        <w:t xml:space="preserve"> </w:t>
      </w:r>
      <w:r w:rsidR="00E85386" w:rsidRPr="003C3A7B">
        <w:rPr>
          <w:rFonts w:cs="Arial" w:hint="cs"/>
          <w:rtl/>
        </w:rPr>
        <w:t>ימים</w:t>
      </w:r>
      <w:r w:rsidR="00E85386" w:rsidRPr="003C3A7B">
        <w:rPr>
          <w:rFonts w:cs="Arial"/>
          <w:rtl/>
        </w:rPr>
        <w:t xml:space="preserve"> </w:t>
      </w:r>
      <w:r w:rsidR="00E85386" w:rsidRPr="003C3A7B">
        <w:rPr>
          <w:rFonts w:cs="Arial" w:hint="cs"/>
          <w:rtl/>
        </w:rPr>
        <w:t>טובים</w:t>
      </w:r>
      <w:r w:rsidR="00E85386" w:rsidRPr="003C3A7B">
        <w:rPr>
          <w:rFonts w:cs="Arial"/>
          <w:rtl/>
        </w:rPr>
        <w:t xml:space="preserve"> </w:t>
      </w:r>
      <w:r w:rsidR="00E85386" w:rsidRPr="003C3A7B">
        <w:rPr>
          <w:rFonts w:cs="Arial" w:hint="cs"/>
          <w:rtl/>
        </w:rPr>
        <w:t>של</w:t>
      </w:r>
      <w:r w:rsidR="00E85386" w:rsidRPr="003C3A7B">
        <w:rPr>
          <w:rFonts w:cs="Arial"/>
          <w:rtl/>
        </w:rPr>
        <w:t xml:space="preserve"> </w:t>
      </w:r>
      <w:r w:rsidR="00E85386" w:rsidRPr="003C3A7B">
        <w:rPr>
          <w:rFonts w:cs="Arial" w:hint="cs"/>
          <w:rtl/>
        </w:rPr>
        <w:t>פסח</w:t>
      </w:r>
      <w:r w:rsidR="00E85386" w:rsidRPr="003C3A7B">
        <w:rPr>
          <w:rFonts w:cs="Arial"/>
          <w:rtl/>
        </w:rPr>
        <w:t xml:space="preserve"> </w:t>
      </w:r>
      <w:r w:rsidR="00E85386" w:rsidRPr="003C3A7B">
        <w:rPr>
          <w:rFonts w:cs="Arial" w:hint="cs"/>
          <w:rtl/>
        </w:rPr>
        <w:t>ושני</w:t>
      </w:r>
      <w:r w:rsidR="00E85386" w:rsidRPr="003C3A7B">
        <w:rPr>
          <w:rFonts w:cs="Arial"/>
          <w:rtl/>
        </w:rPr>
        <w:t xml:space="preserve"> </w:t>
      </w:r>
      <w:r w:rsidR="00E85386" w:rsidRPr="003C3A7B">
        <w:rPr>
          <w:rFonts w:cs="Arial" w:hint="cs"/>
          <w:rtl/>
        </w:rPr>
        <w:t>ימים</w:t>
      </w:r>
      <w:r w:rsidR="00E85386" w:rsidRPr="003C3A7B">
        <w:rPr>
          <w:rFonts w:cs="Arial"/>
          <w:rtl/>
        </w:rPr>
        <w:t xml:space="preserve"> </w:t>
      </w:r>
      <w:r w:rsidR="00E85386" w:rsidRPr="003C3A7B">
        <w:rPr>
          <w:rFonts w:cs="Arial" w:hint="cs"/>
          <w:rtl/>
        </w:rPr>
        <w:t>טובים</w:t>
      </w:r>
      <w:r w:rsidR="00E85386" w:rsidRPr="003C3A7B">
        <w:rPr>
          <w:rFonts w:cs="Arial"/>
          <w:rtl/>
        </w:rPr>
        <w:t xml:space="preserve"> </w:t>
      </w:r>
      <w:r w:rsidR="00E85386" w:rsidRPr="003C3A7B">
        <w:rPr>
          <w:rFonts w:cs="Arial" w:hint="cs"/>
          <w:rtl/>
        </w:rPr>
        <w:t>של</w:t>
      </w:r>
      <w:r w:rsidR="00E85386" w:rsidRPr="003C3A7B">
        <w:rPr>
          <w:rFonts w:cs="Arial"/>
          <w:rtl/>
        </w:rPr>
        <w:t xml:space="preserve"> </w:t>
      </w:r>
      <w:r w:rsidR="00E85386" w:rsidRPr="003C3A7B">
        <w:rPr>
          <w:rFonts w:cs="Arial" w:hint="cs"/>
          <w:rtl/>
        </w:rPr>
        <w:t>עצרת</w:t>
      </w:r>
      <w:r w:rsidR="00391F2F" w:rsidRPr="003C3A7B">
        <w:rPr>
          <w:rFonts w:cs="Arial" w:hint="cs"/>
          <w:rtl/>
        </w:rPr>
        <w:t>,</w:t>
      </w:r>
      <w:r w:rsidR="00E85386" w:rsidRPr="003C3A7B">
        <w:rPr>
          <w:rFonts w:cs="Arial"/>
          <w:rtl/>
        </w:rPr>
        <w:t xml:space="preserve"> </w:t>
      </w:r>
      <w:r w:rsidR="00E85386" w:rsidRPr="003C3A7B">
        <w:rPr>
          <w:rFonts w:cs="Arial" w:hint="cs"/>
          <w:rtl/>
        </w:rPr>
        <w:t>מאי</w:t>
      </w:r>
      <w:r w:rsidR="00E85386" w:rsidRPr="003C3A7B">
        <w:rPr>
          <w:rFonts w:cs="Arial"/>
          <w:rtl/>
        </w:rPr>
        <w:t xml:space="preserve"> </w:t>
      </w:r>
      <w:r w:rsidR="00E85386" w:rsidRPr="003C3A7B">
        <w:rPr>
          <w:rFonts w:cs="Arial" w:hint="cs"/>
          <w:rtl/>
        </w:rPr>
        <w:t>שנא</w:t>
      </w:r>
      <w:r w:rsidR="00E85386" w:rsidRPr="003C3A7B">
        <w:rPr>
          <w:rFonts w:cs="Arial"/>
          <w:rtl/>
        </w:rPr>
        <w:t xml:space="preserve"> </w:t>
      </w:r>
      <w:r w:rsidR="00E85386" w:rsidRPr="003C3A7B">
        <w:rPr>
          <w:rFonts w:cs="Arial" w:hint="cs"/>
          <w:rtl/>
        </w:rPr>
        <w:t>בחג</w:t>
      </w:r>
      <w:r w:rsidR="00E85386" w:rsidRPr="003C3A7B">
        <w:rPr>
          <w:rFonts w:cs="Arial"/>
          <w:rtl/>
        </w:rPr>
        <w:t xml:space="preserve"> </w:t>
      </w:r>
      <w:r w:rsidR="00E85386" w:rsidRPr="003C3A7B">
        <w:rPr>
          <w:rFonts w:cs="Arial" w:hint="cs"/>
          <w:rtl/>
        </w:rPr>
        <w:t>דאמרי</w:t>
      </w:r>
      <w:r w:rsidR="00E85386" w:rsidRPr="003C3A7B">
        <w:rPr>
          <w:rFonts w:cs="Arial"/>
          <w:rtl/>
        </w:rPr>
        <w:t xml:space="preserve">' </w:t>
      </w:r>
      <w:r w:rsidR="00E85386" w:rsidRPr="003C3A7B">
        <w:rPr>
          <w:rFonts w:cs="Arial" w:hint="cs"/>
          <w:rtl/>
        </w:rPr>
        <w:t>כל</w:t>
      </w:r>
      <w:r w:rsidR="00E85386" w:rsidRPr="003C3A7B">
        <w:rPr>
          <w:rFonts w:cs="Arial"/>
          <w:rtl/>
        </w:rPr>
        <w:t xml:space="preserve"> </w:t>
      </w:r>
      <w:r w:rsidR="00E85386" w:rsidRPr="003C3A7B">
        <w:rPr>
          <w:rFonts w:cs="Arial" w:hint="cs"/>
          <w:rtl/>
        </w:rPr>
        <w:t>יומא</w:t>
      </w:r>
      <w:r w:rsidR="00E85386" w:rsidRPr="003C3A7B">
        <w:rPr>
          <w:rFonts w:cs="Arial"/>
          <w:rtl/>
        </w:rPr>
        <w:t xml:space="preserve"> </w:t>
      </w:r>
      <w:r w:rsidR="00E85386" w:rsidRPr="003C3A7B">
        <w:rPr>
          <w:rFonts w:cs="Arial" w:hint="cs"/>
          <w:rtl/>
        </w:rPr>
        <w:t>ומאי</w:t>
      </w:r>
      <w:r w:rsidR="00E85386" w:rsidRPr="003C3A7B">
        <w:rPr>
          <w:rFonts w:cs="Arial"/>
          <w:rtl/>
        </w:rPr>
        <w:t xml:space="preserve"> </w:t>
      </w:r>
      <w:r w:rsidR="00E85386" w:rsidRPr="003C3A7B">
        <w:rPr>
          <w:rFonts w:cs="Arial" w:hint="cs"/>
          <w:rtl/>
        </w:rPr>
        <w:t>שנא</w:t>
      </w:r>
      <w:r w:rsidR="00E85386" w:rsidRPr="003C3A7B">
        <w:rPr>
          <w:rFonts w:cs="Arial"/>
          <w:rtl/>
        </w:rPr>
        <w:t xml:space="preserve"> </w:t>
      </w:r>
      <w:r w:rsidR="00E85386" w:rsidRPr="003C3A7B">
        <w:rPr>
          <w:rFonts w:cs="Arial" w:hint="cs"/>
          <w:rtl/>
        </w:rPr>
        <w:t>בפסח</w:t>
      </w:r>
      <w:r w:rsidR="00E85386" w:rsidRPr="003C3A7B">
        <w:rPr>
          <w:rFonts w:cs="Arial"/>
          <w:rtl/>
        </w:rPr>
        <w:t xml:space="preserve"> </w:t>
      </w:r>
      <w:r w:rsidR="00E85386" w:rsidRPr="003C3A7B">
        <w:rPr>
          <w:rFonts w:cs="Arial" w:hint="cs"/>
          <w:rtl/>
        </w:rPr>
        <w:t>דלא</w:t>
      </w:r>
      <w:r w:rsidR="00E85386" w:rsidRPr="003C3A7B">
        <w:rPr>
          <w:rFonts w:cs="Arial"/>
          <w:rtl/>
        </w:rPr>
        <w:t xml:space="preserve"> </w:t>
      </w:r>
      <w:r w:rsidR="00E85386" w:rsidRPr="003C3A7B">
        <w:rPr>
          <w:rFonts w:cs="Arial" w:hint="cs"/>
          <w:rtl/>
        </w:rPr>
        <w:t>אמרינן</w:t>
      </w:r>
      <w:r w:rsidR="00391F2F" w:rsidRPr="003C3A7B">
        <w:rPr>
          <w:rFonts w:cs="Arial" w:hint="cs"/>
          <w:rtl/>
        </w:rPr>
        <w:t>?</w:t>
      </w:r>
      <w:r>
        <w:rPr>
          <w:rFonts w:hint="cs"/>
          <w:rtl/>
        </w:rPr>
        <w:t xml:space="preserve"> </w:t>
      </w:r>
      <w:r w:rsidR="00391F2F" w:rsidRPr="003C3A7B">
        <w:rPr>
          <w:rFonts w:cs="Arial" w:hint="cs"/>
          <w:rtl/>
        </w:rPr>
        <w:t>כל</w:t>
      </w:r>
      <w:r w:rsidR="00391F2F" w:rsidRPr="003C3A7B">
        <w:rPr>
          <w:rFonts w:cs="Arial"/>
          <w:rtl/>
        </w:rPr>
        <w:t xml:space="preserve"> </w:t>
      </w:r>
      <w:r w:rsidR="00391F2F" w:rsidRPr="003C3A7B">
        <w:rPr>
          <w:rFonts w:cs="Arial" w:hint="cs"/>
          <w:rtl/>
        </w:rPr>
        <w:t>יומא</w:t>
      </w:r>
      <w:r w:rsidR="00391F2F" w:rsidRPr="003C3A7B">
        <w:rPr>
          <w:rFonts w:cs="Arial"/>
          <w:rtl/>
        </w:rPr>
        <w:t xml:space="preserve"> </w:t>
      </w:r>
      <w:r w:rsidR="00391F2F" w:rsidRPr="003C3A7B">
        <w:rPr>
          <w:rFonts w:cs="Arial" w:hint="cs"/>
          <w:rtl/>
        </w:rPr>
        <w:t>דחג</w:t>
      </w:r>
      <w:r w:rsidR="00391F2F" w:rsidRPr="003C3A7B">
        <w:rPr>
          <w:rFonts w:cs="Arial"/>
          <w:rtl/>
        </w:rPr>
        <w:t xml:space="preserve"> </w:t>
      </w:r>
      <w:r w:rsidR="00391F2F" w:rsidRPr="003C3A7B">
        <w:rPr>
          <w:rFonts w:cs="Arial" w:hint="cs"/>
          <w:rtl/>
        </w:rPr>
        <w:t>חלוקין</w:t>
      </w:r>
      <w:r w:rsidR="00391F2F" w:rsidRPr="003C3A7B">
        <w:rPr>
          <w:rFonts w:cs="Arial"/>
          <w:rtl/>
        </w:rPr>
        <w:t xml:space="preserve"> </w:t>
      </w:r>
      <w:r w:rsidR="00391F2F" w:rsidRPr="003C3A7B">
        <w:rPr>
          <w:rFonts w:cs="Arial" w:hint="cs"/>
          <w:rtl/>
        </w:rPr>
        <w:t>בקרבנותיהן</w:t>
      </w:r>
      <w:r w:rsidR="00391F2F" w:rsidRPr="003C3A7B">
        <w:rPr>
          <w:rFonts w:cs="Arial"/>
          <w:rtl/>
        </w:rPr>
        <w:t xml:space="preserve"> </w:t>
      </w:r>
      <w:r w:rsidR="00391F2F" w:rsidRPr="003C3A7B">
        <w:rPr>
          <w:rFonts w:cs="Arial" w:hint="cs"/>
          <w:rtl/>
        </w:rPr>
        <w:t>דפסח</w:t>
      </w:r>
      <w:r w:rsidR="00391F2F" w:rsidRPr="003C3A7B">
        <w:rPr>
          <w:rFonts w:cs="Arial"/>
          <w:rtl/>
        </w:rPr>
        <w:t xml:space="preserve"> </w:t>
      </w:r>
      <w:r w:rsidR="00391F2F" w:rsidRPr="003C3A7B">
        <w:rPr>
          <w:rFonts w:cs="Arial" w:hint="cs"/>
          <w:rtl/>
        </w:rPr>
        <w:t>אין</w:t>
      </w:r>
      <w:r w:rsidR="00391F2F" w:rsidRPr="003C3A7B">
        <w:rPr>
          <w:rFonts w:cs="Arial"/>
          <w:rtl/>
        </w:rPr>
        <w:t xml:space="preserve"> </w:t>
      </w:r>
      <w:r w:rsidR="00391F2F" w:rsidRPr="003C3A7B">
        <w:rPr>
          <w:rFonts w:cs="Arial" w:hint="cs"/>
          <w:rtl/>
        </w:rPr>
        <w:t>חלוקין</w:t>
      </w:r>
      <w:r w:rsidR="00391F2F" w:rsidRPr="003C3A7B">
        <w:rPr>
          <w:rFonts w:cs="Arial"/>
          <w:rtl/>
        </w:rPr>
        <w:t xml:space="preserve"> </w:t>
      </w:r>
      <w:r w:rsidR="00391F2F" w:rsidRPr="003C3A7B">
        <w:rPr>
          <w:rFonts w:cs="Arial" w:hint="cs"/>
          <w:rtl/>
        </w:rPr>
        <w:t>בקרבנותיהן.</w:t>
      </w:r>
      <w:r w:rsidR="00391F2F" w:rsidRPr="003C3A7B">
        <w:rPr>
          <w:rFonts w:cs="Arial"/>
          <w:rtl/>
        </w:rPr>
        <w:t xml:space="preserve"> </w:t>
      </w:r>
      <w:r w:rsidR="00391F2F" w:rsidRPr="003C3A7B">
        <w:rPr>
          <w:rFonts w:cs="Arial" w:hint="cs"/>
          <w:rtl/>
        </w:rPr>
        <w:t>שבת</w:t>
      </w:r>
      <w:r w:rsidR="00391F2F" w:rsidRPr="003C3A7B">
        <w:rPr>
          <w:rFonts w:cs="Arial"/>
          <w:rtl/>
        </w:rPr>
        <w:t xml:space="preserve"> </w:t>
      </w:r>
      <w:r w:rsidR="00391F2F" w:rsidRPr="003C3A7B">
        <w:rPr>
          <w:rFonts w:cs="Arial" w:hint="cs"/>
          <w:rtl/>
        </w:rPr>
        <w:t>דחלוקה</w:t>
      </w:r>
      <w:r w:rsidR="00391F2F" w:rsidRPr="003C3A7B">
        <w:rPr>
          <w:rFonts w:cs="Arial"/>
          <w:rtl/>
        </w:rPr>
        <w:t xml:space="preserve"> </w:t>
      </w:r>
      <w:r w:rsidR="00391F2F" w:rsidRPr="003C3A7B">
        <w:rPr>
          <w:rFonts w:cs="Arial" w:hint="cs"/>
          <w:rtl/>
        </w:rPr>
        <w:t>בקרבנותיה</w:t>
      </w:r>
      <w:r w:rsidR="00391F2F" w:rsidRPr="003C3A7B">
        <w:rPr>
          <w:rFonts w:cs="Arial"/>
          <w:rtl/>
        </w:rPr>
        <w:t xml:space="preserve"> </w:t>
      </w:r>
      <w:r w:rsidR="00391F2F" w:rsidRPr="003C3A7B">
        <w:rPr>
          <w:rFonts w:cs="Arial" w:hint="cs"/>
          <w:rtl/>
        </w:rPr>
        <w:t>לימא?</w:t>
      </w:r>
      <w:r w:rsidR="00391F2F" w:rsidRPr="003C3A7B">
        <w:rPr>
          <w:rFonts w:cs="Arial"/>
          <w:rtl/>
        </w:rPr>
        <w:t xml:space="preserve"> </w:t>
      </w:r>
      <w:r w:rsidR="00391F2F" w:rsidRPr="003C3A7B">
        <w:rPr>
          <w:rFonts w:cs="Arial" w:hint="cs"/>
          <w:rtl/>
        </w:rPr>
        <w:t>לא</w:t>
      </w:r>
      <w:r w:rsidR="00391F2F" w:rsidRPr="003C3A7B">
        <w:rPr>
          <w:rFonts w:cs="Arial"/>
          <w:rtl/>
        </w:rPr>
        <w:t xml:space="preserve"> </w:t>
      </w:r>
      <w:r w:rsidR="00391F2F" w:rsidRPr="003C3A7B">
        <w:rPr>
          <w:rFonts w:cs="Arial" w:hint="cs"/>
          <w:rtl/>
        </w:rPr>
        <w:t>איקרי</w:t>
      </w:r>
      <w:r w:rsidR="00391F2F" w:rsidRPr="003C3A7B">
        <w:rPr>
          <w:rFonts w:cs="Arial"/>
          <w:rtl/>
        </w:rPr>
        <w:t xml:space="preserve"> </w:t>
      </w:r>
      <w:r w:rsidR="00391F2F" w:rsidRPr="003C3A7B">
        <w:rPr>
          <w:rFonts w:cs="Arial" w:hint="cs"/>
          <w:rtl/>
        </w:rPr>
        <w:t>מועד.</w:t>
      </w:r>
      <w:r w:rsidR="00391F2F" w:rsidRPr="003C3A7B">
        <w:rPr>
          <w:rFonts w:cs="Arial"/>
          <w:rtl/>
        </w:rPr>
        <w:t xml:space="preserve"> </w:t>
      </w:r>
      <w:r w:rsidR="00391F2F" w:rsidRPr="003C3A7B">
        <w:rPr>
          <w:rFonts w:cs="Arial" w:hint="cs"/>
          <w:rtl/>
        </w:rPr>
        <w:t>ראש</w:t>
      </w:r>
      <w:r w:rsidR="00391F2F" w:rsidRPr="003C3A7B">
        <w:rPr>
          <w:rFonts w:cs="Arial"/>
          <w:rtl/>
        </w:rPr>
        <w:t xml:space="preserve"> </w:t>
      </w:r>
      <w:r w:rsidR="00391F2F" w:rsidRPr="003C3A7B">
        <w:rPr>
          <w:rFonts w:cs="Arial" w:hint="cs"/>
          <w:rtl/>
        </w:rPr>
        <w:t>חודש</w:t>
      </w:r>
      <w:r w:rsidR="00391F2F" w:rsidRPr="003C3A7B">
        <w:rPr>
          <w:rFonts w:cs="Arial"/>
          <w:rtl/>
        </w:rPr>
        <w:t xml:space="preserve"> </w:t>
      </w:r>
      <w:r w:rsidR="00391F2F" w:rsidRPr="003C3A7B">
        <w:rPr>
          <w:rFonts w:cs="Arial" w:hint="cs"/>
          <w:rtl/>
        </w:rPr>
        <w:t>דאיקרי</w:t>
      </w:r>
      <w:r w:rsidR="00391F2F" w:rsidRPr="003C3A7B">
        <w:rPr>
          <w:rFonts w:cs="Arial"/>
          <w:rtl/>
        </w:rPr>
        <w:t xml:space="preserve"> </w:t>
      </w:r>
      <w:r w:rsidR="00391F2F" w:rsidRPr="003C3A7B">
        <w:rPr>
          <w:rFonts w:cs="Arial" w:hint="cs"/>
          <w:rtl/>
        </w:rPr>
        <w:t>מועד</w:t>
      </w:r>
      <w:r w:rsidR="00391F2F" w:rsidRPr="003C3A7B">
        <w:rPr>
          <w:rFonts w:cs="Arial"/>
          <w:rtl/>
        </w:rPr>
        <w:t xml:space="preserve"> </w:t>
      </w:r>
      <w:r w:rsidR="00391F2F" w:rsidRPr="003C3A7B">
        <w:rPr>
          <w:rFonts w:cs="Arial" w:hint="cs"/>
          <w:rtl/>
        </w:rPr>
        <w:t>לימא?</w:t>
      </w:r>
      <w:r w:rsidR="00391F2F" w:rsidRPr="003C3A7B">
        <w:rPr>
          <w:rFonts w:cs="Arial"/>
          <w:rtl/>
        </w:rPr>
        <w:t xml:space="preserve"> </w:t>
      </w:r>
      <w:r w:rsidR="00391F2F" w:rsidRPr="003C3A7B">
        <w:rPr>
          <w:rFonts w:cs="Arial" w:hint="cs"/>
          <w:rtl/>
        </w:rPr>
        <w:t>לא</w:t>
      </w:r>
      <w:r w:rsidR="00391F2F" w:rsidRPr="003C3A7B">
        <w:rPr>
          <w:rFonts w:cs="Arial"/>
          <w:rtl/>
        </w:rPr>
        <w:t xml:space="preserve"> </w:t>
      </w:r>
      <w:r w:rsidR="00391F2F" w:rsidRPr="003C3A7B">
        <w:rPr>
          <w:rFonts w:cs="Arial" w:hint="cs"/>
          <w:rtl/>
        </w:rPr>
        <w:t>איקדיש</w:t>
      </w:r>
      <w:r w:rsidR="00391F2F" w:rsidRPr="003C3A7B">
        <w:rPr>
          <w:rFonts w:cs="Arial"/>
          <w:rtl/>
        </w:rPr>
        <w:t xml:space="preserve"> </w:t>
      </w:r>
      <w:r w:rsidR="00391F2F" w:rsidRPr="003C3A7B">
        <w:rPr>
          <w:rFonts w:cs="Arial" w:hint="cs"/>
          <w:rtl/>
        </w:rPr>
        <w:t>בעשיית</w:t>
      </w:r>
      <w:r w:rsidR="00391F2F" w:rsidRPr="003C3A7B">
        <w:rPr>
          <w:rFonts w:cs="Arial"/>
          <w:rtl/>
        </w:rPr>
        <w:t xml:space="preserve"> </w:t>
      </w:r>
      <w:r w:rsidR="00391F2F" w:rsidRPr="003C3A7B">
        <w:rPr>
          <w:rFonts w:cs="Arial" w:hint="cs"/>
          <w:rtl/>
        </w:rPr>
        <w:t>מלאכה וכו'.</w:t>
      </w:r>
      <w:r w:rsidR="00391F2F" w:rsidRPr="003C3A7B">
        <w:rPr>
          <w:rFonts w:cs="Arial"/>
          <w:rtl/>
        </w:rPr>
        <w:t xml:space="preserve"> </w:t>
      </w:r>
      <w:r w:rsidR="00391F2F" w:rsidRPr="003C3A7B">
        <w:rPr>
          <w:rFonts w:cs="Arial" w:hint="cs"/>
          <w:rtl/>
        </w:rPr>
        <w:t>ראש</w:t>
      </w:r>
      <w:r w:rsidR="00391F2F" w:rsidRPr="003C3A7B">
        <w:rPr>
          <w:rFonts w:cs="Arial"/>
          <w:rtl/>
        </w:rPr>
        <w:t xml:space="preserve"> </w:t>
      </w:r>
      <w:r w:rsidR="00391F2F" w:rsidRPr="003C3A7B">
        <w:rPr>
          <w:rFonts w:cs="Arial" w:hint="cs"/>
          <w:rtl/>
        </w:rPr>
        <w:t>השנה</w:t>
      </w:r>
      <w:r w:rsidR="00391F2F" w:rsidRPr="003C3A7B">
        <w:rPr>
          <w:rFonts w:cs="Arial"/>
          <w:rtl/>
        </w:rPr>
        <w:t xml:space="preserve"> </w:t>
      </w:r>
      <w:r w:rsidR="00391F2F" w:rsidRPr="003C3A7B">
        <w:rPr>
          <w:rFonts w:cs="Arial" w:hint="cs"/>
          <w:rtl/>
        </w:rPr>
        <w:t>ויום</w:t>
      </w:r>
      <w:r w:rsidR="00391F2F" w:rsidRPr="003C3A7B">
        <w:rPr>
          <w:rFonts w:cs="Arial"/>
          <w:rtl/>
        </w:rPr>
        <w:t xml:space="preserve"> </w:t>
      </w:r>
      <w:r w:rsidR="00391F2F" w:rsidRPr="003C3A7B">
        <w:rPr>
          <w:rFonts w:cs="Arial" w:hint="cs"/>
          <w:rtl/>
        </w:rPr>
        <w:t>הכפורים</w:t>
      </w:r>
      <w:r w:rsidR="00391F2F" w:rsidRPr="003C3A7B">
        <w:rPr>
          <w:rFonts w:cs="Arial"/>
          <w:rtl/>
        </w:rPr>
        <w:t xml:space="preserve"> </w:t>
      </w:r>
      <w:r w:rsidR="00391F2F" w:rsidRPr="003C3A7B">
        <w:rPr>
          <w:rFonts w:cs="Arial" w:hint="cs"/>
          <w:rtl/>
        </w:rPr>
        <w:t>דאיקרו</w:t>
      </w:r>
      <w:r w:rsidR="00391F2F" w:rsidRPr="003C3A7B">
        <w:rPr>
          <w:rFonts w:cs="Arial"/>
          <w:rtl/>
        </w:rPr>
        <w:t xml:space="preserve"> </w:t>
      </w:r>
      <w:r w:rsidR="00391F2F" w:rsidRPr="003C3A7B">
        <w:rPr>
          <w:rFonts w:cs="Arial" w:hint="cs"/>
          <w:rtl/>
        </w:rPr>
        <w:t>מועד</w:t>
      </w:r>
      <w:r w:rsidR="00391F2F" w:rsidRPr="003C3A7B">
        <w:rPr>
          <w:rFonts w:cs="Arial"/>
          <w:rtl/>
        </w:rPr>
        <w:t xml:space="preserve"> </w:t>
      </w:r>
      <w:r w:rsidR="00391F2F" w:rsidRPr="003C3A7B">
        <w:rPr>
          <w:rFonts w:cs="Arial" w:hint="cs"/>
          <w:rtl/>
        </w:rPr>
        <w:t>ואיקדוש</w:t>
      </w:r>
      <w:r w:rsidR="00391F2F" w:rsidRPr="003C3A7B">
        <w:rPr>
          <w:rFonts w:cs="Arial"/>
          <w:rtl/>
        </w:rPr>
        <w:t xml:space="preserve"> </w:t>
      </w:r>
      <w:r w:rsidR="00391F2F" w:rsidRPr="003C3A7B">
        <w:rPr>
          <w:rFonts w:cs="Arial" w:hint="cs"/>
          <w:rtl/>
        </w:rPr>
        <w:t>בעשיית</w:t>
      </w:r>
      <w:r w:rsidR="00391F2F" w:rsidRPr="003C3A7B">
        <w:rPr>
          <w:rFonts w:cs="Arial"/>
          <w:rtl/>
        </w:rPr>
        <w:t xml:space="preserve"> </w:t>
      </w:r>
      <w:r w:rsidR="00391F2F" w:rsidRPr="003C3A7B">
        <w:rPr>
          <w:rFonts w:cs="Arial" w:hint="cs"/>
          <w:rtl/>
        </w:rPr>
        <w:t>מלאכה</w:t>
      </w:r>
      <w:r w:rsidR="00391F2F" w:rsidRPr="003C3A7B">
        <w:rPr>
          <w:rFonts w:cs="Arial"/>
          <w:rtl/>
        </w:rPr>
        <w:t xml:space="preserve"> </w:t>
      </w:r>
      <w:r w:rsidR="00391F2F" w:rsidRPr="003C3A7B">
        <w:rPr>
          <w:rFonts w:cs="Arial" w:hint="cs"/>
          <w:rtl/>
        </w:rPr>
        <w:t>לימא?</w:t>
      </w:r>
      <w:r w:rsidR="00391F2F" w:rsidRPr="003C3A7B">
        <w:rPr>
          <w:rFonts w:cs="Arial"/>
          <w:rtl/>
        </w:rPr>
        <w:t xml:space="preserve"> </w:t>
      </w:r>
      <w:r w:rsidR="00391F2F" w:rsidRPr="003C3A7B">
        <w:rPr>
          <w:rFonts w:cs="Arial" w:hint="cs"/>
          <w:rtl/>
        </w:rPr>
        <w:t>משום</w:t>
      </w:r>
      <w:r w:rsidR="00391F2F" w:rsidRPr="003C3A7B">
        <w:rPr>
          <w:rFonts w:cs="Arial"/>
          <w:rtl/>
        </w:rPr>
        <w:t xml:space="preserve"> </w:t>
      </w:r>
      <w:r w:rsidR="00391F2F" w:rsidRPr="003C3A7B">
        <w:rPr>
          <w:rFonts w:cs="Arial" w:hint="cs"/>
          <w:rtl/>
        </w:rPr>
        <w:t>דר</w:t>
      </w:r>
      <w:r w:rsidR="00391F2F" w:rsidRPr="003C3A7B">
        <w:rPr>
          <w:rFonts w:cs="Arial"/>
          <w:rtl/>
        </w:rPr>
        <w:t xml:space="preserve">' </w:t>
      </w:r>
      <w:r w:rsidR="00391F2F" w:rsidRPr="003C3A7B">
        <w:rPr>
          <w:rFonts w:cs="Arial" w:hint="cs"/>
          <w:rtl/>
        </w:rPr>
        <w:t>אבהו</w:t>
      </w:r>
      <w:r w:rsidR="00BF20D7">
        <w:rPr>
          <w:rFonts w:cs="Arial" w:hint="cs"/>
          <w:rtl/>
        </w:rPr>
        <w:t>,</w:t>
      </w:r>
      <w:r w:rsidR="00391F2F" w:rsidRPr="003C3A7B">
        <w:rPr>
          <w:rFonts w:cs="Arial"/>
          <w:rtl/>
        </w:rPr>
        <w:t xml:space="preserve"> </w:t>
      </w:r>
      <w:r w:rsidR="00391F2F" w:rsidRPr="003C3A7B">
        <w:rPr>
          <w:rFonts w:cs="Arial" w:hint="cs"/>
          <w:rtl/>
        </w:rPr>
        <w:t>דאמר</w:t>
      </w:r>
      <w:r w:rsidR="00391F2F" w:rsidRPr="003C3A7B">
        <w:rPr>
          <w:rFonts w:cs="Arial"/>
          <w:rtl/>
        </w:rPr>
        <w:t xml:space="preserve"> </w:t>
      </w:r>
      <w:r w:rsidR="00391F2F" w:rsidRPr="003C3A7B">
        <w:rPr>
          <w:rFonts w:cs="Arial" w:hint="cs"/>
          <w:rtl/>
        </w:rPr>
        <w:t>רבי</w:t>
      </w:r>
      <w:r w:rsidR="00391F2F" w:rsidRPr="003C3A7B">
        <w:rPr>
          <w:rFonts w:cs="Arial"/>
          <w:rtl/>
        </w:rPr>
        <w:t xml:space="preserve"> </w:t>
      </w:r>
      <w:r w:rsidR="00391F2F" w:rsidRPr="003C3A7B">
        <w:rPr>
          <w:rFonts w:cs="Arial" w:hint="cs"/>
          <w:rtl/>
        </w:rPr>
        <w:t>אבהו</w:t>
      </w:r>
      <w:r w:rsidR="00391F2F" w:rsidRPr="003C3A7B">
        <w:rPr>
          <w:rFonts w:cs="Arial"/>
          <w:rtl/>
        </w:rPr>
        <w:t xml:space="preserve"> </w:t>
      </w:r>
      <w:r w:rsidR="00391F2F" w:rsidRPr="003C3A7B">
        <w:rPr>
          <w:rFonts w:cs="Arial" w:hint="cs"/>
          <w:rtl/>
        </w:rPr>
        <w:t>,אמרו</w:t>
      </w:r>
      <w:r w:rsidR="00391F2F" w:rsidRPr="003C3A7B">
        <w:rPr>
          <w:rFonts w:cs="Arial"/>
          <w:rtl/>
        </w:rPr>
        <w:t xml:space="preserve"> </w:t>
      </w:r>
      <w:r w:rsidR="00391F2F" w:rsidRPr="003C3A7B">
        <w:rPr>
          <w:rFonts w:cs="Arial" w:hint="cs"/>
          <w:rtl/>
        </w:rPr>
        <w:t>מלאכי</w:t>
      </w:r>
      <w:r w:rsidR="00391F2F" w:rsidRPr="003C3A7B">
        <w:rPr>
          <w:rFonts w:cs="Arial"/>
          <w:rtl/>
        </w:rPr>
        <w:t xml:space="preserve"> </w:t>
      </w:r>
      <w:r w:rsidR="00391F2F" w:rsidRPr="003C3A7B">
        <w:rPr>
          <w:rFonts w:cs="Arial" w:hint="cs"/>
          <w:rtl/>
        </w:rPr>
        <w:t>השרת</w:t>
      </w:r>
      <w:r w:rsidR="00391F2F" w:rsidRPr="003C3A7B">
        <w:rPr>
          <w:rFonts w:cs="Arial"/>
          <w:rtl/>
        </w:rPr>
        <w:t xml:space="preserve"> </w:t>
      </w:r>
      <w:r w:rsidR="00391F2F" w:rsidRPr="003C3A7B">
        <w:rPr>
          <w:rFonts w:cs="Arial" w:hint="cs"/>
          <w:rtl/>
        </w:rPr>
        <w:t>לפני</w:t>
      </w:r>
      <w:r w:rsidR="00391F2F" w:rsidRPr="003C3A7B">
        <w:rPr>
          <w:rFonts w:cs="Arial"/>
          <w:rtl/>
        </w:rPr>
        <w:t xml:space="preserve"> </w:t>
      </w:r>
      <w:r w:rsidR="00391F2F" w:rsidRPr="003C3A7B">
        <w:rPr>
          <w:rFonts w:cs="Arial" w:hint="cs"/>
          <w:rtl/>
        </w:rPr>
        <w:t>הקדוש</w:t>
      </w:r>
      <w:r w:rsidR="00391F2F" w:rsidRPr="003C3A7B">
        <w:rPr>
          <w:rFonts w:cs="Arial"/>
          <w:rtl/>
        </w:rPr>
        <w:t xml:space="preserve"> </w:t>
      </w:r>
      <w:r w:rsidR="00391F2F" w:rsidRPr="003C3A7B">
        <w:rPr>
          <w:rFonts w:cs="Arial" w:hint="cs"/>
          <w:rtl/>
        </w:rPr>
        <w:t>ברוך</w:t>
      </w:r>
      <w:r w:rsidR="00391F2F" w:rsidRPr="003C3A7B">
        <w:rPr>
          <w:rFonts w:cs="Arial"/>
          <w:rtl/>
        </w:rPr>
        <w:t xml:space="preserve"> </w:t>
      </w:r>
      <w:r w:rsidR="00391F2F" w:rsidRPr="003C3A7B">
        <w:rPr>
          <w:rFonts w:cs="Arial" w:hint="cs"/>
          <w:rtl/>
        </w:rPr>
        <w:t>הוא</w:t>
      </w:r>
      <w:r w:rsidR="00391F2F" w:rsidRPr="003C3A7B">
        <w:rPr>
          <w:rFonts w:cs="Arial"/>
          <w:rtl/>
        </w:rPr>
        <w:t xml:space="preserve"> </w:t>
      </w:r>
      <w:r w:rsidR="00391F2F" w:rsidRPr="003C3A7B">
        <w:rPr>
          <w:rFonts w:cs="Arial" w:hint="cs"/>
          <w:rtl/>
        </w:rPr>
        <w:t>רבונו</w:t>
      </w:r>
      <w:r w:rsidR="00391F2F" w:rsidRPr="003C3A7B">
        <w:rPr>
          <w:rFonts w:cs="Arial"/>
          <w:rtl/>
        </w:rPr>
        <w:t xml:space="preserve"> </w:t>
      </w:r>
      <w:r w:rsidR="00391F2F" w:rsidRPr="003C3A7B">
        <w:rPr>
          <w:rFonts w:cs="Arial" w:hint="cs"/>
          <w:rtl/>
        </w:rPr>
        <w:t>של</w:t>
      </w:r>
      <w:r w:rsidR="00391F2F" w:rsidRPr="003C3A7B">
        <w:rPr>
          <w:rFonts w:cs="Arial"/>
          <w:rtl/>
        </w:rPr>
        <w:t xml:space="preserve"> </w:t>
      </w:r>
      <w:r w:rsidR="00391F2F" w:rsidRPr="003C3A7B">
        <w:rPr>
          <w:rFonts w:cs="Arial" w:hint="cs"/>
          <w:rtl/>
        </w:rPr>
        <w:t>עולם</w:t>
      </w:r>
      <w:r w:rsidR="00391F2F" w:rsidRPr="003C3A7B">
        <w:rPr>
          <w:rFonts w:cs="Arial"/>
          <w:rtl/>
        </w:rPr>
        <w:t xml:space="preserve"> </w:t>
      </w:r>
      <w:r w:rsidR="00391F2F" w:rsidRPr="003C3A7B">
        <w:rPr>
          <w:rFonts w:cs="Arial" w:hint="cs"/>
          <w:rtl/>
        </w:rPr>
        <w:t>מפני</w:t>
      </w:r>
      <w:r w:rsidR="00391F2F" w:rsidRPr="003C3A7B">
        <w:rPr>
          <w:rFonts w:cs="Arial"/>
          <w:rtl/>
        </w:rPr>
        <w:t xml:space="preserve"> </w:t>
      </w:r>
      <w:r w:rsidR="00391F2F" w:rsidRPr="003C3A7B">
        <w:rPr>
          <w:rFonts w:cs="Arial" w:hint="cs"/>
          <w:rtl/>
        </w:rPr>
        <w:t>מה</w:t>
      </w:r>
      <w:r w:rsidR="00391F2F" w:rsidRPr="003C3A7B">
        <w:rPr>
          <w:rFonts w:cs="Arial"/>
          <w:rtl/>
        </w:rPr>
        <w:t xml:space="preserve"> </w:t>
      </w:r>
      <w:r w:rsidR="00391F2F" w:rsidRPr="003C3A7B">
        <w:rPr>
          <w:rFonts w:cs="Arial" w:hint="cs"/>
          <w:rtl/>
        </w:rPr>
        <w:t>אין</w:t>
      </w:r>
      <w:r w:rsidR="00391F2F" w:rsidRPr="003C3A7B">
        <w:rPr>
          <w:rFonts w:cs="Arial"/>
          <w:rtl/>
        </w:rPr>
        <w:t xml:space="preserve"> </w:t>
      </w:r>
      <w:r w:rsidR="00391F2F" w:rsidRPr="003C3A7B">
        <w:rPr>
          <w:rFonts w:cs="Arial" w:hint="cs"/>
          <w:rtl/>
        </w:rPr>
        <w:t>ישראל</w:t>
      </w:r>
      <w:r w:rsidR="00391F2F" w:rsidRPr="003C3A7B">
        <w:rPr>
          <w:rFonts w:cs="Arial"/>
          <w:rtl/>
        </w:rPr>
        <w:t xml:space="preserve"> </w:t>
      </w:r>
      <w:r w:rsidR="00391F2F" w:rsidRPr="003C3A7B">
        <w:rPr>
          <w:rFonts w:cs="Arial" w:hint="cs"/>
          <w:rtl/>
        </w:rPr>
        <w:t>אומרים</w:t>
      </w:r>
      <w:r w:rsidR="00391F2F" w:rsidRPr="003C3A7B">
        <w:rPr>
          <w:rFonts w:cs="Arial"/>
          <w:rtl/>
        </w:rPr>
        <w:t xml:space="preserve"> </w:t>
      </w:r>
      <w:r w:rsidR="00391F2F" w:rsidRPr="003C3A7B">
        <w:rPr>
          <w:rFonts w:cs="Arial" w:hint="cs"/>
          <w:rtl/>
        </w:rPr>
        <w:t>שירה</w:t>
      </w:r>
      <w:r w:rsidR="00391F2F" w:rsidRPr="003C3A7B">
        <w:rPr>
          <w:rFonts w:cs="Arial"/>
          <w:rtl/>
        </w:rPr>
        <w:t xml:space="preserve"> </w:t>
      </w:r>
      <w:r w:rsidR="00391F2F" w:rsidRPr="003C3A7B">
        <w:rPr>
          <w:rFonts w:cs="Arial" w:hint="cs"/>
          <w:rtl/>
        </w:rPr>
        <w:t>לפניך</w:t>
      </w:r>
      <w:r w:rsidR="00391F2F" w:rsidRPr="003C3A7B">
        <w:rPr>
          <w:rFonts w:cs="Arial"/>
          <w:rtl/>
        </w:rPr>
        <w:t xml:space="preserve"> </w:t>
      </w:r>
      <w:r w:rsidR="00391F2F" w:rsidRPr="003C3A7B">
        <w:rPr>
          <w:rFonts w:cs="Arial" w:hint="cs"/>
          <w:rtl/>
        </w:rPr>
        <w:t>בר</w:t>
      </w:r>
      <w:r w:rsidR="00391F2F" w:rsidRPr="003C3A7B">
        <w:rPr>
          <w:rFonts w:cs="Arial"/>
          <w:rtl/>
        </w:rPr>
        <w:t>"</w:t>
      </w:r>
      <w:r w:rsidR="00391F2F" w:rsidRPr="003C3A7B">
        <w:rPr>
          <w:rFonts w:cs="Arial" w:hint="cs"/>
          <w:rtl/>
        </w:rPr>
        <w:t>ה</w:t>
      </w:r>
      <w:r w:rsidR="00391F2F" w:rsidRPr="003C3A7B">
        <w:rPr>
          <w:rFonts w:cs="Arial"/>
          <w:rtl/>
        </w:rPr>
        <w:t xml:space="preserve"> </w:t>
      </w:r>
      <w:r w:rsidR="00391F2F" w:rsidRPr="003C3A7B">
        <w:rPr>
          <w:rFonts w:cs="Arial" w:hint="cs"/>
          <w:rtl/>
        </w:rPr>
        <w:t>וביום</w:t>
      </w:r>
      <w:r w:rsidR="00391F2F" w:rsidRPr="003C3A7B">
        <w:rPr>
          <w:rFonts w:cs="Arial"/>
          <w:rtl/>
        </w:rPr>
        <w:t xml:space="preserve"> </w:t>
      </w:r>
      <w:r w:rsidR="00391F2F" w:rsidRPr="003C3A7B">
        <w:rPr>
          <w:rFonts w:cs="Arial" w:hint="cs"/>
          <w:rtl/>
        </w:rPr>
        <w:t>הכפורים,</w:t>
      </w:r>
      <w:r w:rsidR="00391F2F" w:rsidRPr="003C3A7B">
        <w:rPr>
          <w:rFonts w:cs="Arial"/>
          <w:rtl/>
        </w:rPr>
        <w:t xml:space="preserve"> </w:t>
      </w:r>
      <w:r w:rsidR="00391F2F" w:rsidRPr="003C3A7B">
        <w:rPr>
          <w:rFonts w:cs="Arial" w:hint="cs"/>
          <w:rtl/>
        </w:rPr>
        <w:t>אמר</w:t>
      </w:r>
      <w:r w:rsidR="00391F2F" w:rsidRPr="003C3A7B">
        <w:rPr>
          <w:rFonts w:cs="Arial"/>
          <w:rtl/>
        </w:rPr>
        <w:t xml:space="preserve"> </w:t>
      </w:r>
      <w:r w:rsidR="00391F2F" w:rsidRPr="003C3A7B">
        <w:rPr>
          <w:rFonts w:cs="Arial" w:hint="cs"/>
          <w:rtl/>
        </w:rPr>
        <w:t>להן</w:t>
      </w:r>
      <w:r w:rsidR="00391F2F" w:rsidRPr="003C3A7B">
        <w:rPr>
          <w:rFonts w:cs="Arial"/>
          <w:rtl/>
        </w:rPr>
        <w:t xml:space="preserve"> </w:t>
      </w:r>
      <w:r w:rsidR="00391F2F" w:rsidRPr="003C3A7B">
        <w:rPr>
          <w:rFonts w:cs="Arial" w:hint="cs"/>
          <w:rtl/>
        </w:rPr>
        <w:t>אפשר</w:t>
      </w:r>
      <w:r w:rsidR="00391F2F" w:rsidRPr="003C3A7B">
        <w:rPr>
          <w:rFonts w:cs="Arial"/>
          <w:rtl/>
        </w:rPr>
        <w:t xml:space="preserve"> </w:t>
      </w:r>
      <w:r w:rsidR="00391F2F" w:rsidRPr="003C3A7B">
        <w:rPr>
          <w:rFonts w:cs="Arial" w:hint="cs"/>
          <w:rtl/>
        </w:rPr>
        <w:t>מלך</w:t>
      </w:r>
      <w:r w:rsidR="00391F2F" w:rsidRPr="003C3A7B">
        <w:rPr>
          <w:rFonts w:cs="Arial"/>
          <w:rtl/>
        </w:rPr>
        <w:t xml:space="preserve"> </w:t>
      </w:r>
      <w:r w:rsidR="00391F2F" w:rsidRPr="003C3A7B">
        <w:rPr>
          <w:rFonts w:cs="Arial" w:hint="cs"/>
          <w:rtl/>
        </w:rPr>
        <w:t>יושב</w:t>
      </w:r>
      <w:r w:rsidR="00391F2F" w:rsidRPr="003C3A7B">
        <w:rPr>
          <w:rFonts w:cs="Arial"/>
          <w:rtl/>
        </w:rPr>
        <w:t xml:space="preserve"> </w:t>
      </w:r>
      <w:r w:rsidR="00391F2F" w:rsidRPr="003C3A7B">
        <w:rPr>
          <w:rFonts w:cs="Arial" w:hint="cs"/>
          <w:rtl/>
        </w:rPr>
        <w:t>על</w:t>
      </w:r>
      <w:r w:rsidR="00391F2F" w:rsidRPr="003C3A7B">
        <w:rPr>
          <w:rFonts w:cs="Arial"/>
          <w:rtl/>
        </w:rPr>
        <w:t xml:space="preserve"> </w:t>
      </w:r>
      <w:r w:rsidR="00391F2F" w:rsidRPr="003C3A7B">
        <w:rPr>
          <w:rFonts w:cs="Arial" w:hint="cs"/>
          <w:rtl/>
        </w:rPr>
        <w:t>כסא</w:t>
      </w:r>
      <w:r w:rsidR="00391F2F" w:rsidRPr="003C3A7B">
        <w:rPr>
          <w:rFonts w:cs="Arial"/>
          <w:rtl/>
        </w:rPr>
        <w:t xml:space="preserve"> </w:t>
      </w:r>
      <w:r w:rsidR="00391F2F" w:rsidRPr="003C3A7B">
        <w:rPr>
          <w:rFonts w:cs="Arial" w:hint="cs"/>
          <w:rtl/>
        </w:rPr>
        <w:t>הדין</w:t>
      </w:r>
      <w:r w:rsidR="00391F2F" w:rsidRPr="003C3A7B">
        <w:rPr>
          <w:rFonts w:cs="Arial"/>
          <w:rtl/>
        </w:rPr>
        <w:t xml:space="preserve"> </w:t>
      </w:r>
      <w:r w:rsidR="00391F2F" w:rsidRPr="003C3A7B">
        <w:rPr>
          <w:rFonts w:cs="Arial" w:hint="cs"/>
          <w:rtl/>
        </w:rPr>
        <w:t>וספרי</w:t>
      </w:r>
      <w:r w:rsidR="00391F2F" w:rsidRPr="003C3A7B">
        <w:rPr>
          <w:rFonts w:cs="Arial"/>
          <w:rtl/>
        </w:rPr>
        <w:t xml:space="preserve"> </w:t>
      </w:r>
      <w:r w:rsidR="00391F2F" w:rsidRPr="003C3A7B">
        <w:rPr>
          <w:rFonts w:cs="Arial" w:hint="cs"/>
          <w:rtl/>
        </w:rPr>
        <w:t>חיים</w:t>
      </w:r>
      <w:r w:rsidR="00391F2F" w:rsidRPr="003C3A7B">
        <w:rPr>
          <w:rFonts w:cs="Arial"/>
          <w:rtl/>
        </w:rPr>
        <w:t xml:space="preserve"> </w:t>
      </w:r>
      <w:r w:rsidR="00391F2F" w:rsidRPr="003C3A7B">
        <w:rPr>
          <w:rFonts w:cs="Arial" w:hint="cs"/>
          <w:rtl/>
        </w:rPr>
        <w:t>וספרי</w:t>
      </w:r>
      <w:r w:rsidR="00391F2F" w:rsidRPr="003C3A7B">
        <w:rPr>
          <w:rFonts w:cs="Arial"/>
          <w:rtl/>
        </w:rPr>
        <w:t xml:space="preserve"> </w:t>
      </w:r>
      <w:r w:rsidR="00391F2F" w:rsidRPr="003C3A7B">
        <w:rPr>
          <w:rFonts w:cs="Arial" w:hint="cs"/>
          <w:rtl/>
        </w:rPr>
        <w:t>מתים</w:t>
      </w:r>
      <w:r w:rsidR="00391F2F" w:rsidRPr="003C3A7B">
        <w:rPr>
          <w:rFonts w:cs="Arial"/>
          <w:rtl/>
        </w:rPr>
        <w:t xml:space="preserve"> </w:t>
      </w:r>
      <w:r w:rsidR="00391F2F" w:rsidRPr="003C3A7B">
        <w:rPr>
          <w:rFonts w:cs="Arial" w:hint="cs"/>
          <w:rtl/>
        </w:rPr>
        <w:t>פתוחין</w:t>
      </w:r>
      <w:r w:rsidR="00391F2F" w:rsidRPr="003C3A7B">
        <w:rPr>
          <w:rFonts w:cs="Arial"/>
          <w:rtl/>
        </w:rPr>
        <w:t xml:space="preserve"> </w:t>
      </w:r>
      <w:r w:rsidR="00391F2F" w:rsidRPr="003C3A7B">
        <w:rPr>
          <w:rFonts w:cs="Arial" w:hint="cs"/>
          <w:rtl/>
        </w:rPr>
        <w:t>לפניו</w:t>
      </w:r>
      <w:r w:rsidR="00391F2F" w:rsidRPr="003C3A7B">
        <w:rPr>
          <w:rFonts w:cs="Arial"/>
          <w:rtl/>
        </w:rPr>
        <w:t xml:space="preserve"> </w:t>
      </w:r>
      <w:r w:rsidR="00391F2F" w:rsidRPr="003C3A7B">
        <w:rPr>
          <w:rFonts w:cs="Arial" w:hint="cs"/>
          <w:rtl/>
        </w:rPr>
        <w:t>וישראל</w:t>
      </w:r>
      <w:r w:rsidR="00391F2F" w:rsidRPr="003C3A7B">
        <w:rPr>
          <w:rFonts w:cs="Arial"/>
          <w:rtl/>
        </w:rPr>
        <w:t xml:space="preserve"> </w:t>
      </w:r>
      <w:r w:rsidR="00391F2F" w:rsidRPr="003C3A7B">
        <w:rPr>
          <w:rFonts w:cs="Arial" w:hint="cs"/>
          <w:rtl/>
        </w:rPr>
        <w:t>אומרים</w:t>
      </w:r>
      <w:r w:rsidR="00391F2F" w:rsidRPr="003C3A7B">
        <w:rPr>
          <w:rFonts w:cs="Arial"/>
          <w:rtl/>
        </w:rPr>
        <w:t xml:space="preserve"> </w:t>
      </w:r>
      <w:r w:rsidR="00391F2F" w:rsidRPr="003C3A7B">
        <w:rPr>
          <w:rFonts w:cs="Arial" w:hint="cs"/>
          <w:rtl/>
        </w:rPr>
        <w:t>שירה</w:t>
      </w:r>
      <w:r w:rsidR="00391F2F" w:rsidRPr="003C3A7B">
        <w:rPr>
          <w:rFonts w:cs="Arial"/>
          <w:rtl/>
        </w:rPr>
        <w:t xml:space="preserve"> </w:t>
      </w:r>
      <w:r w:rsidR="00391F2F" w:rsidRPr="003C3A7B">
        <w:rPr>
          <w:rFonts w:cs="Arial" w:hint="cs"/>
          <w:rtl/>
        </w:rPr>
        <w:t>לפני</w:t>
      </w:r>
      <w:r w:rsidR="00391F2F" w:rsidRPr="003C3A7B">
        <w:rPr>
          <w:rFonts w:cs="Arial"/>
          <w:rtl/>
        </w:rPr>
        <w:t xml:space="preserve"> </w:t>
      </w:r>
      <w:r w:rsidR="00391F2F" w:rsidRPr="003C3A7B">
        <w:rPr>
          <w:rFonts w:cs="Arial" w:hint="cs"/>
          <w:rtl/>
        </w:rPr>
        <w:t>וכו' ע"כ ע"ש.</w:t>
      </w:r>
    </w:p>
    <w:p w:rsidR="00391F2F" w:rsidRPr="00391F2F" w:rsidRDefault="00391F2F" w:rsidP="00391F2F">
      <w:pPr>
        <w:pStyle w:val="ListParagraph"/>
        <w:bidi/>
      </w:pPr>
    </w:p>
    <w:p w:rsidR="00391F2F" w:rsidRDefault="00391F2F" w:rsidP="003C3A7B">
      <w:pPr>
        <w:pStyle w:val="ListParagraph"/>
        <w:numPr>
          <w:ilvl w:val="0"/>
          <w:numId w:val="2"/>
        </w:numPr>
        <w:bidi/>
      </w:pPr>
      <w:r>
        <w:rPr>
          <w:rFonts w:hint="cs"/>
          <w:rtl/>
        </w:rPr>
        <w:t xml:space="preserve">לפי כל הנ"ל נראה שמחייבי חיוב קריאת </w:t>
      </w:r>
      <w:r w:rsidR="00F1529B">
        <w:rPr>
          <w:rFonts w:hint="cs"/>
          <w:rtl/>
        </w:rPr>
        <w:t xml:space="preserve">כל </w:t>
      </w:r>
      <w:r>
        <w:rPr>
          <w:rFonts w:hint="cs"/>
          <w:rtl/>
        </w:rPr>
        <w:t xml:space="preserve">ההלל הם חילוק קרבנות, שם מועד, וקדושת איסור מלאכה, אשר על כן אין חיוב הלל בששת הימים האחרונים של פסח, ולא </w:t>
      </w:r>
      <w:r w:rsidR="00520D19">
        <w:rPr>
          <w:rFonts w:hint="cs"/>
          <w:rtl/>
        </w:rPr>
        <w:t>בשבת, ולא בראש חודש. בכל יום שישנם בו המחייבים של חילוק קרבנות, שם מועד, וקדושת איסור מלאכה, יש חיוב הל</w:t>
      </w:r>
      <w:r w:rsidR="00916E21">
        <w:rPr>
          <w:rFonts w:hint="cs"/>
          <w:rtl/>
        </w:rPr>
        <w:t>ל חוץ מראש השנה ויום הכיפורים משום הנהגת ה' ית' במידת הדין שמפקעת את החיוב.</w:t>
      </w:r>
    </w:p>
    <w:p w:rsidR="00520D19" w:rsidRDefault="00520D19" w:rsidP="00520D19">
      <w:pPr>
        <w:pStyle w:val="ListParagraph"/>
        <w:rPr>
          <w:rtl/>
        </w:rPr>
      </w:pPr>
    </w:p>
    <w:p w:rsidR="00F1529B" w:rsidRPr="00E70728" w:rsidRDefault="00520D19" w:rsidP="003C3A7B">
      <w:pPr>
        <w:pStyle w:val="ListParagraph"/>
        <w:numPr>
          <w:ilvl w:val="0"/>
          <w:numId w:val="2"/>
        </w:numPr>
        <w:bidi/>
      </w:pPr>
      <w:r w:rsidRPr="003C3A7B">
        <w:rPr>
          <w:rFonts w:cs="Arial" w:hint="cs"/>
          <w:rtl/>
        </w:rPr>
        <w:t>ע' עוד בהמשך הסוגיה הנ"ל ב</w:t>
      </w:r>
      <w:r w:rsidRPr="003C3A7B">
        <w:rPr>
          <w:rFonts w:cs="Arial" w:hint="cs"/>
          <w:b/>
          <w:bCs/>
          <w:rtl/>
        </w:rPr>
        <w:t>ערכין י,ב</w:t>
      </w:r>
      <w:commentRangeStart w:id="1"/>
      <w:r w:rsidRPr="003C3A7B">
        <w:rPr>
          <w:rFonts w:cs="Arial" w:hint="cs"/>
          <w:rtl/>
        </w:rPr>
        <w:t>:</w:t>
      </w:r>
      <w:commentRangeEnd w:id="1"/>
      <w:r w:rsidR="00411BFD">
        <w:rPr>
          <w:rStyle w:val="CommentReference"/>
        </w:rPr>
        <w:commentReference w:id="1"/>
      </w:r>
      <w:r w:rsidRPr="003C3A7B">
        <w:rPr>
          <w:rFonts w:cs="Arial" w:hint="cs"/>
          <w:rtl/>
        </w:rPr>
        <w:t xml:space="preserve"> והא</w:t>
      </w:r>
      <w:r w:rsidRPr="003C3A7B">
        <w:rPr>
          <w:rFonts w:cs="Arial"/>
          <w:rtl/>
        </w:rPr>
        <w:t xml:space="preserve"> </w:t>
      </w:r>
      <w:r w:rsidRPr="003C3A7B">
        <w:rPr>
          <w:rFonts w:cs="Arial" w:hint="cs"/>
          <w:rtl/>
        </w:rPr>
        <w:t>חנוכה</w:t>
      </w:r>
      <w:r w:rsidRPr="003C3A7B">
        <w:rPr>
          <w:rFonts w:cs="Arial"/>
          <w:rtl/>
        </w:rPr>
        <w:t xml:space="preserve"> </w:t>
      </w:r>
      <w:r w:rsidRPr="003C3A7B">
        <w:rPr>
          <w:rFonts w:cs="Arial" w:hint="cs"/>
          <w:rtl/>
        </w:rPr>
        <w:t>דלא</w:t>
      </w:r>
      <w:r w:rsidRPr="003C3A7B">
        <w:rPr>
          <w:rFonts w:cs="Arial"/>
          <w:rtl/>
        </w:rPr>
        <w:t xml:space="preserve"> </w:t>
      </w:r>
      <w:r w:rsidRPr="003C3A7B">
        <w:rPr>
          <w:rFonts w:cs="Arial" w:hint="cs"/>
          <w:rtl/>
        </w:rPr>
        <w:t>הכי</w:t>
      </w:r>
      <w:r w:rsidRPr="003C3A7B">
        <w:rPr>
          <w:rFonts w:cs="Arial"/>
          <w:rtl/>
        </w:rPr>
        <w:t xml:space="preserve"> </w:t>
      </w:r>
      <w:r w:rsidRPr="003C3A7B">
        <w:rPr>
          <w:rFonts w:cs="Arial" w:hint="cs"/>
          <w:rtl/>
        </w:rPr>
        <w:t>ולא</w:t>
      </w:r>
      <w:r w:rsidRPr="003C3A7B">
        <w:rPr>
          <w:rFonts w:cs="Arial"/>
          <w:rtl/>
        </w:rPr>
        <w:t xml:space="preserve"> </w:t>
      </w:r>
      <w:r w:rsidRPr="003C3A7B">
        <w:rPr>
          <w:rFonts w:cs="Arial" w:hint="cs"/>
          <w:rtl/>
        </w:rPr>
        <w:t>הכי</w:t>
      </w:r>
      <w:r w:rsidRPr="003C3A7B">
        <w:rPr>
          <w:rFonts w:cs="Arial"/>
          <w:rtl/>
        </w:rPr>
        <w:t xml:space="preserve"> </w:t>
      </w:r>
      <w:r w:rsidRPr="003C3A7B">
        <w:rPr>
          <w:rFonts w:cs="Arial" w:hint="cs"/>
          <w:rtl/>
        </w:rPr>
        <w:t>וקאמר?</w:t>
      </w:r>
      <w:r w:rsidRPr="003C3A7B">
        <w:rPr>
          <w:rFonts w:cs="Arial"/>
          <w:rtl/>
        </w:rPr>
        <w:t xml:space="preserve"> </w:t>
      </w:r>
      <w:r w:rsidRPr="003C3A7B">
        <w:rPr>
          <w:rFonts w:cs="Arial" w:hint="cs"/>
          <w:rtl/>
        </w:rPr>
        <w:t>משום</w:t>
      </w:r>
      <w:r w:rsidRPr="003C3A7B">
        <w:rPr>
          <w:rFonts w:cs="Arial"/>
          <w:rtl/>
        </w:rPr>
        <w:t xml:space="preserve"> </w:t>
      </w:r>
      <w:r w:rsidRPr="003C3A7B">
        <w:rPr>
          <w:rFonts w:cs="Arial" w:hint="cs"/>
          <w:rtl/>
        </w:rPr>
        <w:t>ניסא</w:t>
      </w:r>
      <w:r w:rsidR="00F1529B" w:rsidRPr="003C3A7B">
        <w:rPr>
          <w:rFonts w:cs="Arial" w:hint="cs"/>
          <w:rtl/>
        </w:rPr>
        <w:t xml:space="preserve"> ע"כ. ביאור קושית הגמרא הוא שאין בחנוכה את המחייבים הדרושים לחייב קריאת כל ההל</w:t>
      </w:r>
      <w:r w:rsidR="00BF20D7">
        <w:rPr>
          <w:rFonts w:cs="Arial" w:hint="cs"/>
          <w:rtl/>
        </w:rPr>
        <w:t xml:space="preserve">ל, שהרי אין בחנוכה חילוק קרבנות, </w:t>
      </w:r>
      <w:r w:rsidR="00F1529B" w:rsidRPr="003C3A7B">
        <w:rPr>
          <w:rFonts w:cs="Arial" w:hint="cs"/>
          <w:rtl/>
        </w:rPr>
        <w:t>ואיו חנוכה נקרא מועד</w:t>
      </w:r>
      <w:r w:rsidR="00BF20D7">
        <w:rPr>
          <w:rFonts w:cs="Arial" w:hint="cs"/>
          <w:rtl/>
        </w:rPr>
        <w:t>,</w:t>
      </w:r>
      <w:r w:rsidR="00F1529B" w:rsidRPr="003C3A7B">
        <w:rPr>
          <w:rFonts w:cs="Arial" w:hint="cs"/>
          <w:rtl/>
        </w:rPr>
        <w:t xml:space="preserve"> ואין בו קדושת איסור מלאכה, ואם כן למה מחויבים בקריאת ההלל בחנוכה</w:t>
      </w:r>
      <w:commentRangeStart w:id="2"/>
      <w:r w:rsidR="00F1529B" w:rsidRPr="003C3A7B">
        <w:rPr>
          <w:rFonts w:cs="Arial" w:hint="cs"/>
          <w:rtl/>
        </w:rPr>
        <w:t>.</w:t>
      </w:r>
      <w:commentRangeEnd w:id="2"/>
      <w:r w:rsidR="00411BFD">
        <w:rPr>
          <w:rStyle w:val="CommentReference"/>
        </w:rPr>
        <w:commentReference w:id="2"/>
      </w:r>
      <w:r w:rsidR="00F1529B" w:rsidRPr="003C3A7B">
        <w:rPr>
          <w:rFonts w:cs="Arial" w:hint="cs"/>
          <w:rtl/>
        </w:rPr>
        <w:t xml:space="preserve"> ובתירוץ לקושיא זו מחדשת הגמרא </w:t>
      </w:r>
      <w:r w:rsidR="006654C6">
        <w:rPr>
          <w:rFonts w:cs="Arial" w:hint="cs"/>
          <w:rtl/>
        </w:rPr>
        <w:t xml:space="preserve">שישנו מחייב חדש - </w:t>
      </w:r>
      <w:r w:rsidR="00F1529B" w:rsidRPr="003C3A7B">
        <w:rPr>
          <w:rFonts w:cs="Arial" w:hint="cs"/>
          <w:rtl/>
        </w:rPr>
        <w:t>הנס של חנוכה.</w:t>
      </w:r>
    </w:p>
    <w:p w:rsidR="00E70728" w:rsidRDefault="00E70728" w:rsidP="00E70728">
      <w:pPr>
        <w:pStyle w:val="ListParagraph"/>
        <w:rPr>
          <w:rtl/>
        </w:rPr>
      </w:pPr>
    </w:p>
    <w:p w:rsidR="00E70728" w:rsidRDefault="00E70728" w:rsidP="00E70728">
      <w:pPr>
        <w:pStyle w:val="Heading2"/>
        <w:jc w:val="right"/>
        <w:rPr>
          <w:rtl/>
        </w:rPr>
      </w:pPr>
      <w:r>
        <w:rPr>
          <w:rFonts w:hint="cs"/>
          <w:rtl/>
        </w:rPr>
        <w:t>הקושיות</w:t>
      </w:r>
    </w:p>
    <w:p w:rsidR="00D8359B" w:rsidRDefault="00F1529B" w:rsidP="003C3A7B">
      <w:pPr>
        <w:pStyle w:val="ListParagraph"/>
        <w:numPr>
          <w:ilvl w:val="0"/>
          <w:numId w:val="2"/>
        </w:numPr>
        <w:bidi/>
      </w:pPr>
      <w:r>
        <w:rPr>
          <w:rFonts w:hint="cs"/>
          <w:rtl/>
        </w:rPr>
        <w:t xml:space="preserve">וצריך ביאור בסוגיה הנ"ל. הרי הגמרא הצביעה על ג' מחייבים לחיוב </w:t>
      </w:r>
      <w:r w:rsidR="00A56D47">
        <w:rPr>
          <w:rFonts w:hint="cs"/>
          <w:rtl/>
        </w:rPr>
        <w:t>כל ה</w:t>
      </w:r>
      <w:r>
        <w:rPr>
          <w:rFonts w:hint="cs"/>
          <w:rtl/>
        </w:rPr>
        <w:t xml:space="preserve">הלל </w:t>
      </w:r>
      <w:r w:rsidR="00A56D47">
        <w:rPr>
          <w:rFonts w:hint="cs"/>
          <w:rtl/>
        </w:rPr>
        <w:t xml:space="preserve">,והם חילוק קרבנות, שם מועד וקדושת איסור מלאכה. אלה </w:t>
      </w:r>
      <w:commentRangeStart w:id="3"/>
      <w:r w:rsidR="00A56D47">
        <w:rPr>
          <w:rFonts w:hint="cs"/>
          <w:rtl/>
        </w:rPr>
        <w:t>הם</w:t>
      </w:r>
      <w:commentRangeEnd w:id="3"/>
      <w:r w:rsidR="00411BFD">
        <w:rPr>
          <w:rStyle w:val="CommentReference"/>
        </w:rPr>
        <w:commentReference w:id="3"/>
      </w:r>
      <w:r w:rsidR="00A56D47">
        <w:rPr>
          <w:rFonts w:hint="cs"/>
          <w:rtl/>
        </w:rPr>
        <w:t xml:space="preserve"> מחייבים מספיקים לכל הימים אשר בהם אנו מחויבים בכל ההלל, חוץ מחנוכה. משום כך חידשה הגמרא מחייב חדש לגמרי שאין בו לכ' צד השוה למחייבים הנ"ל כדי לחייב את כל ההלל בחנוכה, דהיינו נס. לפ"ז ישנם שני סוגי מחייב נפרדים לאותו חיוב הלל. היאך יתכן שאנו מחויבים באותו חיוב של קריאת אותם הפסוקים של כל ההלל משום שני סוגי מחייבים השונים לגמרי זה מזה?</w:t>
      </w:r>
    </w:p>
    <w:p w:rsidR="00A56D47" w:rsidRDefault="00A56D47" w:rsidP="00A56D47">
      <w:pPr>
        <w:pStyle w:val="ListParagraph"/>
        <w:rPr>
          <w:rtl/>
        </w:rPr>
      </w:pPr>
    </w:p>
    <w:p w:rsidR="00A56D47" w:rsidRPr="007F5E53" w:rsidRDefault="00E70728" w:rsidP="003C3A7B">
      <w:pPr>
        <w:pStyle w:val="ListParagraph"/>
        <w:numPr>
          <w:ilvl w:val="0"/>
          <w:numId w:val="2"/>
        </w:numPr>
        <w:bidi/>
      </w:pPr>
      <w:r>
        <w:rPr>
          <w:rFonts w:hint="cs"/>
          <w:rtl/>
        </w:rPr>
        <w:t>ע' ב</w:t>
      </w:r>
      <w:r w:rsidRPr="00E70728">
        <w:rPr>
          <w:rFonts w:hint="cs"/>
          <w:b/>
          <w:bCs/>
          <w:rtl/>
        </w:rPr>
        <w:t xml:space="preserve">טורי אבן </w:t>
      </w:r>
      <w:r w:rsidRPr="00E70728">
        <w:rPr>
          <w:b/>
          <w:bCs/>
          <w:rtl/>
        </w:rPr>
        <w:t>ראש השנה דף טז</w:t>
      </w:r>
      <w:r w:rsidRPr="00E70728">
        <w:rPr>
          <w:rFonts w:hint="cs"/>
          <w:b/>
          <w:bCs/>
          <w:rtl/>
        </w:rPr>
        <w:t>,א</w:t>
      </w:r>
      <w:r>
        <w:rPr>
          <w:rFonts w:hint="cs"/>
          <w:rtl/>
        </w:rPr>
        <w:t xml:space="preserve">: </w:t>
      </w:r>
      <w:r w:rsidRPr="00E70728">
        <w:rPr>
          <w:rFonts w:cs="Arial" w:hint="cs"/>
          <w:rtl/>
        </w:rPr>
        <w:t>ר</w:t>
      </w:r>
      <w:r w:rsidRPr="00E70728">
        <w:rPr>
          <w:rFonts w:cs="Arial"/>
          <w:rtl/>
        </w:rPr>
        <w:t xml:space="preserve">' </w:t>
      </w:r>
      <w:r w:rsidRPr="00E70728">
        <w:rPr>
          <w:rFonts w:cs="Arial" w:hint="cs"/>
          <w:rtl/>
        </w:rPr>
        <w:t>יוסי</w:t>
      </w:r>
      <w:r w:rsidRPr="00E70728">
        <w:rPr>
          <w:rFonts w:cs="Arial"/>
          <w:rtl/>
        </w:rPr>
        <w:t xml:space="preserve"> </w:t>
      </w:r>
      <w:r w:rsidRPr="00E70728">
        <w:rPr>
          <w:rFonts w:cs="Arial" w:hint="cs"/>
          <w:rtl/>
        </w:rPr>
        <w:t>אומר</w:t>
      </w:r>
      <w:r w:rsidRPr="00E70728">
        <w:rPr>
          <w:rFonts w:cs="Arial"/>
          <w:rtl/>
        </w:rPr>
        <w:t xml:space="preserve"> </w:t>
      </w:r>
      <w:r w:rsidRPr="00E70728">
        <w:rPr>
          <w:rFonts w:cs="Arial" w:hint="cs"/>
          <w:rtl/>
        </w:rPr>
        <w:t>אדם</w:t>
      </w:r>
      <w:r w:rsidRPr="00E70728">
        <w:rPr>
          <w:rFonts w:cs="Arial"/>
          <w:rtl/>
        </w:rPr>
        <w:t xml:space="preserve"> </w:t>
      </w:r>
      <w:r w:rsidRPr="00E70728">
        <w:rPr>
          <w:rFonts w:cs="Arial" w:hint="cs"/>
          <w:rtl/>
        </w:rPr>
        <w:t>נידון</w:t>
      </w:r>
      <w:r w:rsidRPr="00E70728">
        <w:rPr>
          <w:rFonts w:cs="Arial"/>
          <w:rtl/>
        </w:rPr>
        <w:t xml:space="preserve"> </w:t>
      </w:r>
      <w:r w:rsidRPr="00E70728">
        <w:rPr>
          <w:rFonts w:cs="Arial" w:hint="cs"/>
          <w:rtl/>
        </w:rPr>
        <w:t>בכל</w:t>
      </w:r>
      <w:r w:rsidRPr="00E70728">
        <w:rPr>
          <w:rFonts w:cs="Arial"/>
          <w:rtl/>
        </w:rPr>
        <w:t xml:space="preserve"> </w:t>
      </w:r>
      <w:r w:rsidRPr="00E70728">
        <w:rPr>
          <w:rFonts w:cs="Arial" w:hint="cs"/>
          <w:rtl/>
        </w:rPr>
        <w:t>יום</w:t>
      </w:r>
      <w:r w:rsidRPr="00E70728">
        <w:rPr>
          <w:rFonts w:cs="Arial"/>
          <w:rtl/>
        </w:rPr>
        <w:t xml:space="preserve"> </w:t>
      </w:r>
      <w:r w:rsidRPr="00E70728">
        <w:rPr>
          <w:rFonts w:cs="Arial" w:hint="cs"/>
          <w:rtl/>
        </w:rPr>
        <w:t>ולר</w:t>
      </w:r>
      <w:r>
        <w:rPr>
          <w:rFonts w:cs="Arial" w:hint="cs"/>
          <w:rtl/>
        </w:rPr>
        <w:t xml:space="preserve">בי </w:t>
      </w:r>
      <w:r w:rsidRPr="00E70728">
        <w:rPr>
          <w:rFonts w:cs="Arial" w:hint="cs"/>
          <w:rtl/>
        </w:rPr>
        <w:t>נ</w:t>
      </w:r>
      <w:r>
        <w:rPr>
          <w:rFonts w:cs="Arial" w:hint="cs"/>
          <w:rtl/>
        </w:rPr>
        <w:t>תן</w:t>
      </w:r>
      <w:r w:rsidRPr="00E70728">
        <w:rPr>
          <w:rFonts w:cs="Arial"/>
          <w:rtl/>
        </w:rPr>
        <w:t xml:space="preserve"> </w:t>
      </w:r>
      <w:r w:rsidRPr="00E70728">
        <w:rPr>
          <w:rFonts w:cs="Arial" w:hint="cs"/>
          <w:rtl/>
        </w:rPr>
        <w:t>בכל</w:t>
      </w:r>
      <w:r w:rsidRPr="00E70728">
        <w:rPr>
          <w:rFonts w:cs="Arial"/>
          <w:rtl/>
        </w:rPr>
        <w:t xml:space="preserve"> </w:t>
      </w:r>
      <w:r w:rsidRPr="00E70728">
        <w:rPr>
          <w:rFonts w:cs="Arial" w:hint="cs"/>
          <w:rtl/>
        </w:rPr>
        <w:t>שעה</w:t>
      </w:r>
      <w:r w:rsidRPr="00E70728">
        <w:rPr>
          <w:rFonts w:cs="Arial"/>
          <w:rtl/>
        </w:rPr>
        <w:t xml:space="preserve">. </w:t>
      </w:r>
      <w:r w:rsidRPr="00E70728">
        <w:rPr>
          <w:rFonts w:cs="Arial" w:hint="cs"/>
          <w:rtl/>
        </w:rPr>
        <w:t>ק</w:t>
      </w:r>
      <w:r>
        <w:rPr>
          <w:rFonts w:cs="Arial" w:hint="cs"/>
          <w:rtl/>
        </w:rPr>
        <w:t xml:space="preserve">שה </w:t>
      </w:r>
      <w:r w:rsidRPr="00E70728">
        <w:rPr>
          <w:rFonts w:cs="Arial" w:hint="cs"/>
          <w:rtl/>
        </w:rPr>
        <w:t>ל</w:t>
      </w:r>
      <w:r>
        <w:rPr>
          <w:rFonts w:cs="Arial" w:hint="cs"/>
          <w:rtl/>
        </w:rPr>
        <w:t>י</w:t>
      </w:r>
      <w:r w:rsidRPr="00E70728">
        <w:rPr>
          <w:rFonts w:cs="Arial"/>
          <w:rtl/>
        </w:rPr>
        <w:t xml:space="preserve"> </w:t>
      </w:r>
      <w:r w:rsidRPr="00E70728">
        <w:rPr>
          <w:rFonts w:cs="Arial" w:hint="cs"/>
          <w:rtl/>
        </w:rPr>
        <w:t>מדאמר</w:t>
      </w:r>
      <w:r w:rsidRPr="00E70728">
        <w:rPr>
          <w:rFonts w:cs="Arial"/>
          <w:rtl/>
        </w:rPr>
        <w:t xml:space="preserve"> </w:t>
      </w:r>
      <w:r w:rsidRPr="00E70728">
        <w:rPr>
          <w:rFonts w:cs="Arial" w:hint="cs"/>
          <w:rtl/>
        </w:rPr>
        <w:t>לקמן</w:t>
      </w:r>
      <w:r w:rsidRPr="00E70728">
        <w:rPr>
          <w:rFonts w:cs="Arial"/>
          <w:rtl/>
        </w:rPr>
        <w:t xml:space="preserve"> </w:t>
      </w:r>
      <w:r w:rsidRPr="00E70728">
        <w:rPr>
          <w:rFonts w:cs="Arial" w:hint="cs"/>
          <w:rtl/>
        </w:rPr>
        <w:t>בפ</w:t>
      </w:r>
      <w:r w:rsidRPr="00E70728">
        <w:rPr>
          <w:rFonts w:cs="Arial"/>
          <w:rtl/>
        </w:rPr>
        <w:t>"</w:t>
      </w:r>
      <w:r w:rsidRPr="00E70728">
        <w:rPr>
          <w:rFonts w:cs="Arial" w:hint="cs"/>
          <w:rtl/>
        </w:rPr>
        <w:t>ד</w:t>
      </w:r>
      <w:r w:rsidRPr="00E70728">
        <w:rPr>
          <w:rFonts w:cs="Arial"/>
          <w:rtl/>
        </w:rPr>
        <w:t xml:space="preserve"> (</w:t>
      </w:r>
      <w:r w:rsidRPr="00E70728">
        <w:rPr>
          <w:rFonts w:cs="Arial" w:hint="cs"/>
          <w:rtl/>
        </w:rPr>
        <w:t>דף</w:t>
      </w:r>
      <w:r w:rsidRPr="00E70728">
        <w:rPr>
          <w:rFonts w:cs="Arial"/>
          <w:rtl/>
        </w:rPr>
        <w:t xml:space="preserve"> </w:t>
      </w:r>
      <w:r w:rsidRPr="00E70728">
        <w:rPr>
          <w:rFonts w:cs="Arial" w:hint="cs"/>
          <w:rtl/>
        </w:rPr>
        <w:t>לב</w:t>
      </w:r>
      <w:r w:rsidRPr="00E70728">
        <w:rPr>
          <w:rFonts w:cs="Arial"/>
          <w:rtl/>
        </w:rPr>
        <w:t xml:space="preserve"> </w:t>
      </w:r>
      <w:r w:rsidRPr="00E70728">
        <w:rPr>
          <w:rFonts w:cs="Arial" w:hint="cs"/>
          <w:rtl/>
        </w:rPr>
        <w:t>ע</w:t>
      </w:r>
      <w:r w:rsidRPr="00E70728">
        <w:rPr>
          <w:rFonts w:cs="Arial"/>
          <w:rtl/>
        </w:rPr>
        <w:t>"</w:t>
      </w:r>
      <w:r w:rsidRPr="00E70728">
        <w:rPr>
          <w:rFonts w:cs="Arial" w:hint="cs"/>
          <w:rtl/>
        </w:rPr>
        <w:t>א</w:t>
      </w:r>
      <w:r w:rsidRPr="00E70728">
        <w:rPr>
          <w:rFonts w:cs="Arial"/>
          <w:rtl/>
        </w:rPr>
        <w:t xml:space="preserve">) </w:t>
      </w:r>
      <w:r w:rsidRPr="00E70728">
        <w:rPr>
          <w:rFonts w:cs="Arial" w:hint="cs"/>
          <w:rtl/>
        </w:rPr>
        <w:t>דבר</w:t>
      </w:r>
      <w:r w:rsidRPr="00E70728">
        <w:rPr>
          <w:rFonts w:cs="Arial"/>
          <w:rtl/>
        </w:rPr>
        <w:t>"</w:t>
      </w:r>
      <w:r w:rsidRPr="00E70728">
        <w:rPr>
          <w:rFonts w:cs="Arial" w:hint="cs"/>
          <w:rtl/>
        </w:rPr>
        <w:t>ה</w:t>
      </w:r>
      <w:r w:rsidRPr="00E70728">
        <w:rPr>
          <w:rFonts w:cs="Arial"/>
          <w:rtl/>
        </w:rPr>
        <w:t xml:space="preserve"> </w:t>
      </w:r>
      <w:r w:rsidRPr="00E70728">
        <w:rPr>
          <w:rFonts w:cs="Arial" w:hint="cs"/>
          <w:rtl/>
        </w:rPr>
        <w:t>אין</w:t>
      </w:r>
      <w:r w:rsidRPr="00E70728">
        <w:rPr>
          <w:rFonts w:cs="Arial"/>
          <w:rtl/>
        </w:rPr>
        <w:t xml:space="preserve"> </w:t>
      </w:r>
      <w:r w:rsidRPr="00E70728">
        <w:rPr>
          <w:rFonts w:cs="Arial" w:hint="cs"/>
          <w:rtl/>
        </w:rPr>
        <w:t>אומרים</w:t>
      </w:r>
      <w:r w:rsidRPr="00E70728">
        <w:rPr>
          <w:rFonts w:cs="Arial"/>
          <w:rtl/>
        </w:rPr>
        <w:t xml:space="preserve"> </w:t>
      </w:r>
      <w:r w:rsidRPr="00E70728">
        <w:rPr>
          <w:rFonts w:cs="Arial" w:hint="cs"/>
          <w:rtl/>
        </w:rPr>
        <w:t>הלל</w:t>
      </w:r>
      <w:r w:rsidRPr="00E70728">
        <w:rPr>
          <w:rFonts w:cs="Arial"/>
          <w:rtl/>
        </w:rPr>
        <w:t xml:space="preserve"> </w:t>
      </w:r>
      <w:r w:rsidRPr="00E70728">
        <w:rPr>
          <w:rFonts w:cs="Arial" w:hint="cs"/>
          <w:rtl/>
        </w:rPr>
        <w:t>מפני</w:t>
      </w:r>
      <w:r w:rsidRPr="00E70728">
        <w:rPr>
          <w:rFonts w:cs="Arial"/>
          <w:rtl/>
        </w:rPr>
        <w:t xml:space="preserve"> </w:t>
      </w:r>
      <w:r w:rsidRPr="00E70728">
        <w:rPr>
          <w:rFonts w:cs="Arial" w:hint="cs"/>
          <w:rtl/>
        </w:rPr>
        <w:t>אפשר</w:t>
      </w:r>
      <w:r w:rsidRPr="00E70728">
        <w:rPr>
          <w:rFonts w:cs="Arial"/>
          <w:rtl/>
        </w:rPr>
        <w:t xml:space="preserve"> </w:t>
      </w:r>
      <w:r w:rsidRPr="00E70728">
        <w:rPr>
          <w:rFonts w:cs="Arial" w:hint="cs"/>
          <w:rtl/>
        </w:rPr>
        <w:t>מלך</w:t>
      </w:r>
      <w:r w:rsidRPr="00E70728">
        <w:rPr>
          <w:rFonts w:cs="Arial"/>
          <w:rtl/>
        </w:rPr>
        <w:t xml:space="preserve"> </w:t>
      </w:r>
      <w:r w:rsidRPr="00E70728">
        <w:rPr>
          <w:rFonts w:cs="Arial" w:hint="cs"/>
          <w:rtl/>
        </w:rPr>
        <w:t>יושב</w:t>
      </w:r>
      <w:r w:rsidRPr="00E70728">
        <w:rPr>
          <w:rFonts w:cs="Arial"/>
          <w:rtl/>
        </w:rPr>
        <w:t xml:space="preserve"> </w:t>
      </w:r>
      <w:r w:rsidRPr="00E70728">
        <w:rPr>
          <w:rFonts w:cs="Arial" w:hint="cs"/>
          <w:rtl/>
        </w:rPr>
        <w:t>על</w:t>
      </w:r>
      <w:r w:rsidRPr="00E70728">
        <w:rPr>
          <w:rFonts w:cs="Arial"/>
          <w:rtl/>
        </w:rPr>
        <w:t xml:space="preserve"> </w:t>
      </w:r>
      <w:r w:rsidRPr="00E70728">
        <w:rPr>
          <w:rFonts w:cs="Arial" w:hint="cs"/>
          <w:rtl/>
        </w:rPr>
        <w:t>כסא</w:t>
      </w:r>
      <w:r w:rsidRPr="00E70728">
        <w:rPr>
          <w:rFonts w:cs="Arial"/>
          <w:rtl/>
        </w:rPr>
        <w:t xml:space="preserve"> </w:t>
      </w:r>
      <w:r w:rsidRPr="00E70728">
        <w:rPr>
          <w:rFonts w:cs="Arial" w:hint="cs"/>
          <w:rtl/>
        </w:rPr>
        <w:t>דין</w:t>
      </w:r>
      <w:r w:rsidRPr="00E70728">
        <w:rPr>
          <w:rFonts w:cs="Arial"/>
          <w:rtl/>
        </w:rPr>
        <w:t xml:space="preserve"> </w:t>
      </w:r>
      <w:r w:rsidRPr="00E70728">
        <w:rPr>
          <w:rFonts w:cs="Arial" w:hint="cs"/>
          <w:rtl/>
        </w:rPr>
        <w:t>וספרי</w:t>
      </w:r>
      <w:r w:rsidRPr="00E70728">
        <w:rPr>
          <w:rFonts w:cs="Arial"/>
          <w:rtl/>
        </w:rPr>
        <w:t xml:space="preserve"> </w:t>
      </w:r>
      <w:r w:rsidRPr="00E70728">
        <w:rPr>
          <w:rFonts w:cs="Arial" w:hint="cs"/>
          <w:rtl/>
        </w:rPr>
        <w:t>חיי</w:t>
      </w:r>
      <w:commentRangeStart w:id="4"/>
      <w:r w:rsidRPr="00E70728">
        <w:rPr>
          <w:rFonts w:cs="Arial"/>
          <w:rtl/>
        </w:rPr>
        <w:t>'</w:t>
      </w:r>
      <w:commentRangeEnd w:id="4"/>
      <w:r w:rsidR="00411BFD">
        <w:rPr>
          <w:rStyle w:val="CommentReference"/>
        </w:rPr>
        <w:commentReference w:id="4"/>
      </w:r>
      <w:r w:rsidRPr="00E70728">
        <w:rPr>
          <w:rFonts w:cs="Arial"/>
          <w:rtl/>
        </w:rPr>
        <w:t xml:space="preserve"> </w:t>
      </w:r>
      <w:r w:rsidRPr="00E70728">
        <w:rPr>
          <w:rFonts w:cs="Arial" w:hint="cs"/>
          <w:rtl/>
        </w:rPr>
        <w:t>וספרי</w:t>
      </w:r>
      <w:r w:rsidRPr="00E70728">
        <w:rPr>
          <w:rFonts w:cs="Arial"/>
          <w:rtl/>
        </w:rPr>
        <w:t xml:space="preserve"> </w:t>
      </w:r>
      <w:r w:rsidRPr="00E70728">
        <w:rPr>
          <w:rFonts w:cs="Arial" w:hint="cs"/>
          <w:rtl/>
        </w:rPr>
        <w:t>מתים</w:t>
      </w:r>
      <w:r w:rsidRPr="00E70728">
        <w:rPr>
          <w:rFonts w:cs="Arial"/>
          <w:rtl/>
        </w:rPr>
        <w:t xml:space="preserve"> </w:t>
      </w:r>
      <w:r w:rsidRPr="00E70728">
        <w:rPr>
          <w:rFonts w:cs="Arial" w:hint="cs"/>
          <w:rtl/>
        </w:rPr>
        <w:t>פתוחין</w:t>
      </w:r>
      <w:r w:rsidRPr="00E70728">
        <w:rPr>
          <w:rFonts w:cs="Arial"/>
          <w:rtl/>
        </w:rPr>
        <w:t xml:space="preserve"> </w:t>
      </w:r>
      <w:r w:rsidRPr="00E70728">
        <w:rPr>
          <w:rFonts w:cs="Arial" w:hint="cs"/>
          <w:rtl/>
        </w:rPr>
        <w:t>לפניו</w:t>
      </w:r>
      <w:r w:rsidRPr="00E70728">
        <w:rPr>
          <w:rFonts w:cs="Arial"/>
          <w:rtl/>
        </w:rPr>
        <w:t xml:space="preserve"> </w:t>
      </w:r>
      <w:r w:rsidRPr="00E70728">
        <w:rPr>
          <w:rFonts w:cs="Arial" w:hint="cs"/>
          <w:rtl/>
        </w:rPr>
        <w:t>וישראל</w:t>
      </w:r>
      <w:r w:rsidRPr="00E70728">
        <w:rPr>
          <w:rFonts w:cs="Arial"/>
          <w:rtl/>
        </w:rPr>
        <w:t xml:space="preserve"> </w:t>
      </w:r>
      <w:r w:rsidRPr="00E70728">
        <w:rPr>
          <w:rFonts w:cs="Arial" w:hint="cs"/>
          <w:rtl/>
        </w:rPr>
        <w:t>אומרי</w:t>
      </w:r>
      <w:r w:rsidRPr="00E70728">
        <w:rPr>
          <w:rFonts w:cs="Arial"/>
          <w:rtl/>
        </w:rPr>
        <w:t xml:space="preserve">' </w:t>
      </w:r>
      <w:r w:rsidRPr="00E70728">
        <w:rPr>
          <w:rFonts w:cs="Arial" w:hint="cs"/>
          <w:rtl/>
        </w:rPr>
        <w:t>שירה</w:t>
      </w:r>
      <w:r w:rsidRPr="00E70728">
        <w:rPr>
          <w:rFonts w:cs="Arial"/>
          <w:rtl/>
        </w:rPr>
        <w:t xml:space="preserve">. </w:t>
      </w:r>
      <w:r w:rsidRPr="00E70728">
        <w:rPr>
          <w:rFonts w:cs="Arial" w:hint="cs"/>
          <w:rtl/>
        </w:rPr>
        <w:t>א</w:t>
      </w:r>
      <w:r w:rsidRPr="00E70728">
        <w:rPr>
          <w:rFonts w:cs="Arial"/>
          <w:rtl/>
        </w:rPr>
        <w:t>"</w:t>
      </w:r>
      <w:r w:rsidRPr="00E70728">
        <w:rPr>
          <w:rFonts w:cs="Arial" w:hint="cs"/>
          <w:rtl/>
        </w:rPr>
        <w:t>כ</w:t>
      </w:r>
      <w:r w:rsidRPr="00E70728">
        <w:rPr>
          <w:rFonts w:cs="Arial"/>
          <w:rtl/>
        </w:rPr>
        <w:t xml:space="preserve"> </w:t>
      </w:r>
      <w:r w:rsidRPr="00E70728">
        <w:rPr>
          <w:rFonts w:cs="Arial" w:hint="cs"/>
          <w:rtl/>
        </w:rPr>
        <w:t>לר</w:t>
      </w:r>
      <w:r w:rsidR="007F5E53">
        <w:rPr>
          <w:rFonts w:cs="Arial" w:hint="cs"/>
          <w:rtl/>
        </w:rPr>
        <w:t xml:space="preserve">בי </w:t>
      </w:r>
      <w:r w:rsidRPr="00E70728">
        <w:rPr>
          <w:rFonts w:cs="Arial" w:hint="cs"/>
          <w:rtl/>
        </w:rPr>
        <w:t>י</w:t>
      </w:r>
      <w:r w:rsidR="007F5E53">
        <w:rPr>
          <w:rFonts w:cs="Arial" w:hint="cs"/>
          <w:rtl/>
        </w:rPr>
        <w:t>וסי</w:t>
      </w:r>
      <w:r w:rsidRPr="00E70728">
        <w:rPr>
          <w:rFonts w:cs="Arial"/>
          <w:rtl/>
        </w:rPr>
        <w:t xml:space="preserve"> </w:t>
      </w:r>
      <w:r w:rsidRPr="00E70728">
        <w:rPr>
          <w:rFonts w:cs="Arial" w:hint="cs"/>
          <w:rtl/>
        </w:rPr>
        <w:t>ור</w:t>
      </w:r>
      <w:r w:rsidR="007F5E53">
        <w:rPr>
          <w:rFonts w:cs="Arial" w:hint="cs"/>
          <w:rtl/>
        </w:rPr>
        <w:t xml:space="preserve">בי </w:t>
      </w:r>
      <w:r w:rsidRPr="00E70728">
        <w:rPr>
          <w:rFonts w:cs="Arial" w:hint="cs"/>
          <w:rtl/>
        </w:rPr>
        <w:t>נ</w:t>
      </w:r>
      <w:r w:rsidR="007F5E53">
        <w:rPr>
          <w:rFonts w:cs="Arial" w:hint="cs"/>
          <w:rtl/>
        </w:rPr>
        <w:t>תן</w:t>
      </w:r>
      <w:r w:rsidRPr="00E70728">
        <w:rPr>
          <w:rFonts w:cs="Arial"/>
          <w:rtl/>
        </w:rPr>
        <w:t xml:space="preserve"> </w:t>
      </w:r>
      <w:r w:rsidRPr="00E70728">
        <w:rPr>
          <w:rFonts w:cs="Arial" w:hint="cs"/>
          <w:rtl/>
        </w:rPr>
        <w:t>שר</w:t>
      </w:r>
      <w:r w:rsidR="007F5E53">
        <w:rPr>
          <w:rFonts w:cs="Arial" w:hint="cs"/>
          <w:rtl/>
        </w:rPr>
        <w:t xml:space="preserve">אש </w:t>
      </w:r>
      <w:r w:rsidRPr="00E70728">
        <w:rPr>
          <w:rFonts w:cs="Arial" w:hint="cs"/>
          <w:rtl/>
        </w:rPr>
        <w:t>ה</w:t>
      </w:r>
      <w:r w:rsidR="007F5E53">
        <w:rPr>
          <w:rFonts w:cs="Arial" w:hint="cs"/>
          <w:rtl/>
        </w:rPr>
        <w:t>שנה</w:t>
      </w:r>
      <w:r w:rsidRPr="00E70728">
        <w:rPr>
          <w:rFonts w:cs="Arial"/>
          <w:rtl/>
        </w:rPr>
        <w:t xml:space="preserve"> </w:t>
      </w:r>
      <w:r w:rsidRPr="00E70728">
        <w:rPr>
          <w:rFonts w:cs="Arial" w:hint="cs"/>
          <w:rtl/>
        </w:rPr>
        <w:t>וכל</w:t>
      </w:r>
      <w:r w:rsidRPr="00E70728">
        <w:rPr>
          <w:rFonts w:cs="Arial"/>
          <w:rtl/>
        </w:rPr>
        <w:t xml:space="preserve"> </w:t>
      </w:r>
      <w:r w:rsidRPr="00E70728">
        <w:rPr>
          <w:rFonts w:cs="Arial" w:hint="cs"/>
          <w:rtl/>
        </w:rPr>
        <w:t>ימות</w:t>
      </w:r>
      <w:r w:rsidRPr="00E70728">
        <w:rPr>
          <w:rFonts w:cs="Arial"/>
          <w:rtl/>
        </w:rPr>
        <w:t xml:space="preserve"> </w:t>
      </w:r>
      <w:r w:rsidRPr="00E70728">
        <w:rPr>
          <w:rFonts w:cs="Arial" w:hint="cs"/>
          <w:rtl/>
        </w:rPr>
        <w:t>השנה</w:t>
      </w:r>
      <w:r w:rsidRPr="00E70728">
        <w:rPr>
          <w:rFonts w:cs="Arial"/>
          <w:rtl/>
        </w:rPr>
        <w:t xml:space="preserve"> </w:t>
      </w:r>
      <w:r w:rsidRPr="00E70728">
        <w:rPr>
          <w:rFonts w:cs="Arial" w:hint="cs"/>
          <w:rtl/>
        </w:rPr>
        <w:t>שוין</w:t>
      </w:r>
      <w:r w:rsidRPr="00E70728">
        <w:rPr>
          <w:rFonts w:cs="Arial"/>
          <w:rtl/>
        </w:rPr>
        <w:t xml:space="preserve"> </w:t>
      </w:r>
      <w:r w:rsidRPr="00E70728">
        <w:rPr>
          <w:rFonts w:cs="Arial" w:hint="cs"/>
          <w:rtl/>
        </w:rPr>
        <w:t>לדין</w:t>
      </w:r>
      <w:r w:rsidRPr="00E70728">
        <w:rPr>
          <w:rFonts w:cs="Arial"/>
          <w:rtl/>
        </w:rPr>
        <w:t xml:space="preserve"> </w:t>
      </w:r>
      <w:r w:rsidRPr="00E70728">
        <w:rPr>
          <w:rFonts w:cs="Arial" w:hint="cs"/>
          <w:rtl/>
        </w:rPr>
        <w:t>א</w:t>
      </w:r>
      <w:r w:rsidRPr="00E70728">
        <w:rPr>
          <w:rFonts w:cs="Arial"/>
          <w:rtl/>
        </w:rPr>
        <w:t>"</w:t>
      </w:r>
      <w:r w:rsidRPr="00E70728">
        <w:rPr>
          <w:rFonts w:cs="Arial" w:hint="cs"/>
          <w:rtl/>
        </w:rPr>
        <w:t>כ</w:t>
      </w:r>
      <w:r w:rsidRPr="00E70728">
        <w:rPr>
          <w:rFonts w:cs="Arial"/>
          <w:rtl/>
        </w:rPr>
        <w:t xml:space="preserve"> </w:t>
      </w:r>
      <w:r w:rsidRPr="00E70728">
        <w:rPr>
          <w:rFonts w:cs="Arial" w:hint="cs"/>
          <w:rtl/>
        </w:rPr>
        <w:t>לעולם</w:t>
      </w:r>
      <w:r w:rsidRPr="00E70728">
        <w:rPr>
          <w:rFonts w:cs="Arial"/>
          <w:rtl/>
        </w:rPr>
        <w:t xml:space="preserve"> </w:t>
      </w:r>
      <w:r w:rsidRPr="00E70728">
        <w:rPr>
          <w:rFonts w:cs="Arial" w:hint="cs"/>
          <w:rtl/>
        </w:rPr>
        <w:t>לא</w:t>
      </w:r>
      <w:r w:rsidRPr="00E70728">
        <w:rPr>
          <w:rFonts w:cs="Arial"/>
          <w:rtl/>
        </w:rPr>
        <w:t xml:space="preserve"> </w:t>
      </w:r>
      <w:r w:rsidRPr="00E70728">
        <w:rPr>
          <w:rFonts w:cs="Arial" w:hint="cs"/>
          <w:rtl/>
        </w:rPr>
        <w:t>נימא</w:t>
      </w:r>
      <w:r w:rsidRPr="00E70728">
        <w:rPr>
          <w:rFonts w:cs="Arial"/>
          <w:rtl/>
        </w:rPr>
        <w:t xml:space="preserve"> </w:t>
      </w:r>
      <w:r w:rsidRPr="00E70728">
        <w:rPr>
          <w:rFonts w:cs="Arial" w:hint="cs"/>
          <w:rtl/>
        </w:rPr>
        <w:t>הלל</w:t>
      </w:r>
      <w:r w:rsidRPr="00E70728">
        <w:rPr>
          <w:rFonts w:cs="Arial"/>
          <w:rtl/>
        </w:rPr>
        <w:t xml:space="preserve"> </w:t>
      </w:r>
      <w:r w:rsidRPr="00E70728">
        <w:rPr>
          <w:rFonts w:cs="Arial" w:hint="cs"/>
          <w:rtl/>
        </w:rPr>
        <w:t>לא</w:t>
      </w:r>
      <w:r w:rsidRPr="00E70728">
        <w:rPr>
          <w:rFonts w:cs="Arial"/>
          <w:rtl/>
        </w:rPr>
        <w:t xml:space="preserve"> </w:t>
      </w:r>
      <w:r w:rsidRPr="00E70728">
        <w:rPr>
          <w:rFonts w:cs="Arial" w:hint="cs"/>
          <w:rtl/>
        </w:rPr>
        <w:t>בי</w:t>
      </w:r>
      <w:r w:rsidRPr="00E70728">
        <w:rPr>
          <w:rFonts w:cs="Arial"/>
          <w:rtl/>
        </w:rPr>
        <w:t>"</w:t>
      </w:r>
      <w:r w:rsidRPr="00E70728">
        <w:rPr>
          <w:rFonts w:cs="Arial" w:hint="cs"/>
          <w:rtl/>
        </w:rPr>
        <w:t>ט</w:t>
      </w:r>
      <w:r w:rsidRPr="00E70728">
        <w:rPr>
          <w:rFonts w:cs="Arial"/>
          <w:rtl/>
        </w:rPr>
        <w:t xml:space="preserve"> </w:t>
      </w:r>
      <w:r w:rsidRPr="00E70728">
        <w:rPr>
          <w:rFonts w:cs="Arial" w:hint="cs"/>
          <w:rtl/>
        </w:rPr>
        <w:t>ולא</w:t>
      </w:r>
      <w:r w:rsidRPr="00E70728">
        <w:rPr>
          <w:rFonts w:cs="Arial"/>
          <w:rtl/>
        </w:rPr>
        <w:t xml:space="preserve"> </w:t>
      </w:r>
      <w:r w:rsidRPr="00E70728">
        <w:rPr>
          <w:rFonts w:cs="Arial" w:hint="cs"/>
          <w:rtl/>
        </w:rPr>
        <w:t>בחנוכה</w:t>
      </w:r>
      <w:r w:rsidRPr="00E70728">
        <w:rPr>
          <w:rFonts w:cs="Arial"/>
          <w:rtl/>
        </w:rPr>
        <w:t xml:space="preserve">. </w:t>
      </w:r>
      <w:r w:rsidRPr="00E70728">
        <w:rPr>
          <w:rFonts w:cs="Arial" w:hint="cs"/>
          <w:rtl/>
        </w:rPr>
        <w:t>ואי</w:t>
      </w:r>
      <w:r w:rsidRPr="00E70728">
        <w:rPr>
          <w:rFonts w:cs="Arial"/>
          <w:rtl/>
        </w:rPr>
        <w:t xml:space="preserve"> </w:t>
      </w:r>
      <w:r w:rsidRPr="00E70728">
        <w:rPr>
          <w:rFonts w:cs="Arial" w:hint="cs"/>
          <w:rtl/>
        </w:rPr>
        <w:t>ל</w:t>
      </w:r>
      <w:r w:rsidRPr="00E70728">
        <w:rPr>
          <w:rFonts w:cs="Arial"/>
          <w:rtl/>
        </w:rPr>
        <w:t>"</w:t>
      </w:r>
      <w:r w:rsidRPr="00E70728">
        <w:rPr>
          <w:rFonts w:cs="Arial" w:hint="cs"/>
          <w:rtl/>
        </w:rPr>
        <w:t>ל</w:t>
      </w:r>
      <w:r w:rsidRPr="00E70728">
        <w:rPr>
          <w:rFonts w:cs="Arial"/>
          <w:rtl/>
        </w:rPr>
        <w:t xml:space="preserve"> </w:t>
      </w:r>
      <w:r w:rsidRPr="00E70728">
        <w:rPr>
          <w:rFonts w:cs="Arial" w:hint="cs"/>
          <w:rtl/>
        </w:rPr>
        <w:t>האי</w:t>
      </w:r>
      <w:r w:rsidRPr="00E70728">
        <w:rPr>
          <w:rFonts w:cs="Arial"/>
          <w:rtl/>
        </w:rPr>
        <w:t xml:space="preserve"> </w:t>
      </w:r>
      <w:r w:rsidRPr="00E70728">
        <w:rPr>
          <w:rFonts w:cs="Arial" w:hint="cs"/>
          <w:rtl/>
        </w:rPr>
        <w:t>סברא</w:t>
      </w:r>
      <w:r w:rsidRPr="00E70728">
        <w:rPr>
          <w:rFonts w:cs="Arial"/>
          <w:rtl/>
        </w:rPr>
        <w:t xml:space="preserve"> </w:t>
      </w:r>
      <w:r w:rsidRPr="00E70728">
        <w:rPr>
          <w:rFonts w:cs="Arial" w:hint="cs"/>
          <w:rtl/>
        </w:rPr>
        <w:t>דאמר</w:t>
      </w:r>
      <w:r w:rsidRPr="00E70728">
        <w:rPr>
          <w:rFonts w:cs="Arial"/>
          <w:rtl/>
        </w:rPr>
        <w:t xml:space="preserve"> </w:t>
      </w:r>
      <w:r w:rsidRPr="00E70728">
        <w:rPr>
          <w:rFonts w:cs="Arial" w:hint="cs"/>
          <w:rtl/>
        </w:rPr>
        <w:t>מלך</w:t>
      </w:r>
      <w:r w:rsidRPr="00E70728">
        <w:rPr>
          <w:rFonts w:cs="Arial"/>
          <w:rtl/>
        </w:rPr>
        <w:t xml:space="preserve"> </w:t>
      </w:r>
      <w:r w:rsidRPr="00E70728">
        <w:rPr>
          <w:rFonts w:cs="Arial" w:hint="cs"/>
          <w:rtl/>
        </w:rPr>
        <w:t>יושב</w:t>
      </w:r>
      <w:r w:rsidRPr="00E70728">
        <w:rPr>
          <w:rFonts w:cs="Arial"/>
          <w:rtl/>
        </w:rPr>
        <w:t xml:space="preserve"> </w:t>
      </w:r>
      <w:r w:rsidRPr="00E70728">
        <w:rPr>
          <w:rFonts w:cs="Arial" w:hint="cs"/>
          <w:rtl/>
        </w:rPr>
        <w:t>על</w:t>
      </w:r>
      <w:r w:rsidRPr="00E70728">
        <w:rPr>
          <w:rFonts w:cs="Arial"/>
          <w:rtl/>
        </w:rPr>
        <w:t xml:space="preserve"> </w:t>
      </w:r>
      <w:r w:rsidRPr="00E70728">
        <w:rPr>
          <w:rFonts w:cs="Arial" w:hint="cs"/>
          <w:rtl/>
        </w:rPr>
        <w:t>כסא</w:t>
      </w:r>
      <w:r w:rsidRPr="00E70728">
        <w:rPr>
          <w:rFonts w:cs="Arial"/>
          <w:rtl/>
        </w:rPr>
        <w:t xml:space="preserve"> </w:t>
      </w:r>
      <w:r w:rsidRPr="00E70728">
        <w:rPr>
          <w:rFonts w:cs="Arial" w:hint="cs"/>
          <w:rtl/>
        </w:rPr>
        <w:t>הדין</w:t>
      </w:r>
      <w:r w:rsidR="006654C6">
        <w:rPr>
          <w:rFonts w:cs="Arial" w:hint="cs"/>
          <w:rtl/>
        </w:rPr>
        <w:t>,</w:t>
      </w:r>
      <w:r w:rsidRPr="00E70728">
        <w:rPr>
          <w:rFonts w:cs="Arial"/>
          <w:rtl/>
        </w:rPr>
        <w:t xml:space="preserve"> </w:t>
      </w:r>
      <w:r w:rsidRPr="00E70728">
        <w:rPr>
          <w:rFonts w:cs="Arial" w:hint="cs"/>
          <w:rtl/>
        </w:rPr>
        <w:t>בר</w:t>
      </w:r>
      <w:r w:rsidRPr="00E70728">
        <w:rPr>
          <w:rFonts w:cs="Arial"/>
          <w:rtl/>
        </w:rPr>
        <w:t>"</w:t>
      </w:r>
      <w:r w:rsidRPr="00E70728">
        <w:rPr>
          <w:rFonts w:cs="Arial" w:hint="cs"/>
          <w:rtl/>
        </w:rPr>
        <w:t>ה</w:t>
      </w:r>
      <w:r w:rsidRPr="00E70728">
        <w:rPr>
          <w:rFonts w:cs="Arial"/>
          <w:rtl/>
        </w:rPr>
        <w:t xml:space="preserve"> </w:t>
      </w:r>
      <w:r w:rsidRPr="00E70728">
        <w:rPr>
          <w:rFonts w:cs="Arial" w:hint="cs"/>
          <w:rtl/>
        </w:rPr>
        <w:t>נמי</w:t>
      </w:r>
      <w:r w:rsidRPr="00E70728">
        <w:rPr>
          <w:rFonts w:cs="Arial"/>
          <w:rtl/>
        </w:rPr>
        <w:t xml:space="preserve"> </w:t>
      </w:r>
      <w:r w:rsidRPr="00E70728">
        <w:rPr>
          <w:rFonts w:cs="Arial" w:hint="cs"/>
          <w:rtl/>
        </w:rPr>
        <w:t>נימא</w:t>
      </w:r>
      <w:r w:rsidR="006654C6">
        <w:rPr>
          <w:rFonts w:cs="Arial" w:hint="cs"/>
          <w:rtl/>
        </w:rPr>
        <w:t>,</w:t>
      </w:r>
      <w:r w:rsidRPr="00E70728">
        <w:rPr>
          <w:rFonts w:cs="Arial"/>
          <w:rtl/>
        </w:rPr>
        <w:t xml:space="preserve"> </w:t>
      </w:r>
      <w:r w:rsidR="00247818">
        <w:rPr>
          <w:rFonts w:cs="Arial" w:hint="cs"/>
          <w:rtl/>
        </w:rPr>
        <w:t>ואותו</w:t>
      </w:r>
      <w:r w:rsidRPr="00E70728">
        <w:rPr>
          <w:rFonts w:cs="Arial"/>
          <w:rtl/>
        </w:rPr>
        <w:t xml:space="preserve"> </w:t>
      </w:r>
      <w:r w:rsidRPr="00E70728">
        <w:rPr>
          <w:rFonts w:cs="Arial" w:hint="cs"/>
          <w:rtl/>
        </w:rPr>
        <w:t>קושי</w:t>
      </w:r>
      <w:r w:rsidR="007F5E53">
        <w:rPr>
          <w:rFonts w:cs="Arial" w:hint="cs"/>
          <w:rtl/>
        </w:rPr>
        <w:t xml:space="preserve">א </w:t>
      </w:r>
      <w:r w:rsidRPr="00E70728">
        <w:rPr>
          <w:rFonts w:cs="Arial" w:hint="cs"/>
          <w:rtl/>
        </w:rPr>
        <w:t>תקשה</w:t>
      </w:r>
      <w:r w:rsidRPr="00E70728">
        <w:rPr>
          <w:rFonts w:cs="Arial"/>
          <w:rtl/>
        </w:rPr>
        <w:t xml:space="preserve"> </w:t>
      </w:r>
      <w:r w:rsidRPr="00E70728">
        <w:rPr>
          <w:rFonts w:cs="Arial" w:hint="cs"/>
          <w:rtl/>
        </w:rPr>
        <w:t>נמי</w:t>
      </w:r>
      <w:r w:rsidRPr="00E70728">
        <w:rPr>
          <w:rFonts w:cs="Arial"/>
          <w:rtl/>
        </w:rPr>
        <w:t xml:space="preserve"> </w:t>
      </w:r>
      <w:r w:rsidRPr="00E70728">
        <w:rPr>
          <w:rFonts w:cs="Arial" w:hint="cs"/>
          <w:rtl/>
        </w:rPr>
        <w:t>מהא</w:t>
      </w:r>
      <w:r w:rsidRPr="00E70728">
        <w:rPr>
          <w:rFonts w:cs="Arial"/>
          <w:rtl/>
        </w:rPr>
        <w:t xml:space="preserve"> </w:t>
      </w:r>
      <w:r w:rsidRPr="00E70728">
        <w:rPr>
          <w:rFonts w:cs="Arial" w:hint="cs"/>
          <w:rtl/>
        </w:rPr>
        <w:t>דאר</w:t>
      </w:r>
      <w:r w:rsidRPr="00E70728">
        <w:rPr>
          <w:rFonts w:cs="Arial"/>
          <w:rtl/>
        </w:rPr>
        <w:t>"</w:t>
      </w:r>
      <w:r w:rsidRPr="00E70728">
        <w:rPr>
          <w:rFonts w:cs="Arial" w:hint="cs"/>
          <w:rtl/>
        </w:rPr>
        <w:t>י</w:t>
      </w:r>
      <w:r w:rsidRPr="00E70728">
        <w:rPr>
          <w:rFonts w:cs="Arial"/>
          <w:rtl/>
        </w:rPr>
        <w:t xml:space="preserve"> </w:t>
      </w:r>
      <w:r w:rsidRPr="00E70728">
        <w:rPr>
          <w:rFonts w:cs="Arial" w:hint="cs"/>
          <w:rtl/>
        </w:rPr>
        <w:t>כמאן</w:t>
      </w:r>
      <w:r w:rsidRPr="00E70728">
        <w:rPr>
          <w:rFonts w:cs="Arial"/>
          <w:rtl/>
        </w:rPr>
        <w:t xml:space="preserve"> </w:t>
      </w:r>
      <w:r w:rsidRPr="00E70728">
        <w:rPr>
          <w:rFonts w:cs="Arial" w:hint="cs"/>
          <w:rtl/>
        </w:rPr>
        <w:t>מצלינן</w:t>
      </w:r>
      <w:r w:rsidRPr="00E70728">
        <w:rPr>
          <w:rFonts w:cs="Arial"/>
          <w:rtl/>
        </w:rPr>
        <w:t xml:space="preserve"> </w:t>
      </w:r>
      <w:r w:rsidRPr="00E70728">
        <w:rPr>
          <w:rFonts w:cs="Arial" w:hint="cs"/>
          <w:rtl/>
        </w:rPr>
        <w:t>האידנא</w:t>
      </w:r>
      <w:r w:rsidRPr="00E70728">
        <w:rPr>
          <w:rFonts w:cs="Arial"/>
          <w:rtl/>
        </w:rPr>
        <w:t xml:space="preserve"> </w:t>
      </w:r>
      <w:r w:rsidRPr="00E70728">
        <w:rPr>
          <w:rFonts w:cs="Arial" w:hint="cs"/>
          <w:rtl/>
        </w:rPr>
        <w:t>אקצירי</w:t>
      </w:r>
      <w:r w:rsidRPr="00E70728">
        <w:rPr>
          <w:rFonts w:cs="Arial"/>
          <w:rtl/>
        </w:rPr>
        <w:t xml:space="preserve"> </w:t>
      </w:r>
      <w:r w:rsidRPr="00E70728">
        <w:rPr>
          <w:rFonts w:cs="Arial" w:hint="cs"/>
          <w:rtl/>
        </w:rPr>
        <w:t>ואמריעי</w:t>
      </w:r>
      <w:r w:rsidRPr="00E70728">
        <w:rPr>
          <w:rFonts w:cs="Arial"/>
          <w:rtl/>
        </w:rPr>
        <w:t xml:space="preserve"> </w:t>
      </w:r>
      <w:r w:rsidRPr="00E70728">
        <w:rPr>
          <w:rFonts w:cs="Arial" w:hint="cs"/>
          <w:rtl/>
        </w:rPr>
        <w:t>כר</w:t>
      </w:r>
      <w:r w:rsidRPr="00E70728">
        <w:rPr>
          <w:rFonts w:cs="Arial"/>
          <w:rtl/>
        </w:rPr>
        <w:t>"</w:t>
      </w:r>
      <w:r w:rsidRPr="00E70728">
        <w:rPr>
          <w:rFonts w:cs="Arial" w:hint="cs"/>
          <w:rtl/>
        </w:rPr>
        <w:t>י</w:t>
      </w:r>
      <w:r w:rsidRPr="00E70728">
        <w:rPr>
          <w:rFonts w:cs="Arial"/>
          <w:rtl/>
        </w:rPr>
        <w:t xml:space="preserve"> </w:t>
      </w:r>
      <w:r w:rsidRPr="00E70728">
        <w:rPr>
          <w:rFonts w:cs="Arial" w:hint="cs"/>
          <w:rtl/>
        </w:rPr>
        <w:t>א</w:t>
      </w:r>
      <w:r w:rsidRPr="00E70728">
        <w:rPr>
          <w:rFonts w:cs="Arial"/>
          <w:rtl/>
        </w:rPr>
        <w:t>"</w:t>
      </w:r>
      <w:r w:rsidRPr="00E70728">
        <w:rPr>
          <w:rFonts w:cs="Arial" w:hint="cs"/>
          <w:rtl/>
        </w:rPr>
        <w:t>כ</w:t>
      </w:r>
      <w:r w:rsidRPr="00E70728">
        <w:rPr>
          <w:rFonts w:cs="Arial"/>
          <w:rtl/>
        </w:rPr>
        <w:t xml:space="preserve"> </w:t>
      </w:r>
      <w:r w:rsidRPr="00E70728">
        <w:rPr>
          <w:rFonts w:cs="Arial" w:hint="cs"/>
          <w:rtl/>
        </w:rPr>
        <w:t>כיון</w:t>
      </w:r>
      <w:r w:rsidRPr="00E70728">
        <w:rPr>
          <w:rFonts w:cs="Arial"/>
          <w:rtl/>
        </w:rPr>
        <w:t xml:space="preserve"> </w:t>
      </w:r>
      <w:r w:rsidRPr="00E70728">
        <w:rPr>
          <w:rFonts w:cs="Arial" w:hint="cs"/>
          <w:rtl/>
        </w:rPr>
        <w:t>דס</w:t>
      </w:r>
      <w:r w:rsidRPr="00E70728">
        <w:rPr>
          <w:rFonts w:cs="Arial"/>
          <w:rtl/>
        </w:rPr>
        <w:t>"</w:t>
      </w:r>
      <w:r w:rsidRPr="00E70728">
        <w:rPr>
          <w:rFonts w:cs="Arial" w:hint="cs"/>
          <w:rtl/>
        </w:rPr>
        <w:t>ל</w:t>
      </w:r>
      <w:r w:rsidRPr="00E70728">
        <w:rPr>
          <w:rFonts w:cs="Arial"/>
          <w:rtl/>
        </w:rPr>
        <w:t xml:space="preserve"> </w:t>
      </w:r>
      <w:r w:rsidRPr="00E70728">
        <w:rPr>
          <w:rFonts w:cs="Arial" w:hint="cs"/>
          <w:rtl/>
        </w:rPr>
        <w:t>כר</w:t>
      </w:r>
      <w:r w:rsidRPr="00E70728">
        <w:rPr>
          <w:rFonts w:cs="Arial"/>
          <w:rtl/>
        </w:rPr>
        <w:t>"</w:t>
      </w:r>
      <w:r w:rsidRPr="00E70728">
        <w:rPr>
          <w:rFonts w:cs="Arial" w:hint="cs"/>
          <w:rtl/>
        </w:rPr>
        <w:t>י</w:t>
      </w:r>
      <w:r w:rsidRPr="00E70728">
        <w:rPr>
          <w:rFonts w:cs="Arial"/>
          <w:rtl/>
        </w:rPr>
        <w:t xml:space="preserve"> </w:t>
      </w:r>
      <w:r w:rsidRPr="00E70728">
        <w:rPr>
          <w:rFonts w:cs="Arial" w:hint="cs"/>
          <w:rtl/>
        </w:rPr>
        <w:t>מדמצלינן</w:t>
      </w:r>
      <w:r w:rsidR="006654C6">
        <w:rPr>
          <w:rFonts w:cs="Arial" w:hint="cs"/>
          <w:rtl/>
        </w:rPr>
        <w:t>,</w:t>
      </w:r>
      <w:r w:rsidRPr="00E70728">
        <w:rPr>
          <w:rFonts w:cs="Arial"/>
          <w:rtl/>
        </w:rPr>
        <w:t xml:space="preserve"> </w:t>
      </w:r>
      <w:r w:rsidRPr="00E70728">
        <w:rPr>
          <w:rFonts w:cs="Arial" w:hint="cs"/>
          <w:rtl/>
        </w:rPr>
        <w:t>בטלת</w:t>
      </w:r>
      <w:r w:rsidRPr="00E70728">
        <w:rPr>
          <w:rFonts w:cs="Arial"/>
          <w:rtl/>
        </w:rPr>
        <w:t xml:space="preserve"> </w:t>
      </w:r>
      <w:r w:rsidRPr="00E70728">
        <w:rPr>
          <w:rFonts w:cs="Arial" w:hint="cs"/>
          <w:rtl/>
        </w:rPr>
        <w:t>קריאת</w:t>
      </w:r>
      <w:r w:rsidRPr="00E70728">
        <w:rPr>
          <w:rFonts w:cs="Arial"/>
          <w:rtl/>
        </w:rPr>
        <w:t xml:space="preserve"> </w:t>
      </w:r>
      <w:r w:rsidRPr="00E70728">
        <w:rPr>
          <w:rFonts w:cs="Arial" w:hint="cs"/>
          <w:rtl/>
        </w:rPr>
        <w:t>הלל</w:t>
      </w:r>
      <w:r w:rsidRPr="00E70728">
        <w:rPr>
          <w:rFonts w:cs="Arial"/>
          <w:rtl/>
        </w:rPr>
        <w:t xml:space="preserve"> </w:t>
      </w:r>
      <w:r w:rsidRPr="00E70728">
        <w:rPr>
          <w:rFonts w:cs="Arial" w:hint="cs"/>
          <w:rtl/>
        </w:rPr>
        <w:t>לגמרי</w:t>
      </w:r>
      <w:r w:rsidRPr="00E70728">
        <w:rPr>
          <w:rFonts w:cs="Arial"/>
          <w:rtl/>
        </w:rPr>
        <w:t xml:space="preserve"> </w:t>
      </w:r>
      <w:r w:rsidRPr="00E70728">
        <w:rPr>
          <w:rFonts w:cs="Arial" w:hint="cs"/>
          <w:rtl/>
        </w:rPr>
        <w:t>דה</w:t>
      </w:r>
      <w:r w:rsidRPr="00E70728">
        <w:rPr>
          <w:rFonts w:cs="Arial"/>
          <w:rtl/>
        </w:rPr>
        <w:t>"</w:t>
      </w:r>
      <w:r w:rsidRPr="00E70728">
        <w:rPr>
          <w:rFonts w:cs="Arial" w:hint="cs"/>
          <w:rtl/>
        </w:rPr>
        <w:t>ל</w:t>
      </w:r>
      <w:r w:rsidRPr="00E70728">
        <w:rPr>
          <w:rFonts w:cs="Arial"/>
          <w:rtl/>
        </w:rPr>
        <w:t xml:space="preserve"> </w:t>
      </w:r>
      <w:r w:rsidRPr="00E70728">
        <w:rPr>
          <w:rFonts w:cs="Arial" w:hint="cs"/>
          <w:rtl/>
        </w:rPr>
        <w:t>תרתי</w:t>
      </w:r>
      <w:r w:rsidRPr="00E70728">
        <w:rPr>
          <w:rFonts w:cs="Arial"/>
          <w:rtl/>
        </w:rPr>
        <w:t xml:space="preserve"> </w:t>
      </w:r>
      <w:r w:rsidRPr="00E70728">
        <w:rPr>
          <w:rFonts w:cs="Arial" w:hint="cs"/>
          <w:rtl/>
        </w:rPr>
        <w:t>דסתרי</w:t>
      </w:r>
      <w:r w:rsidRPr="00E70728">
        <w:rPr>
          <w:rFonts w:cs="Arial"/>
          <w:rtl/>
        </w:rPr>
        <w:t xml:space="preserve"> </w:t>
      </w:r>
      <w:r w:rsidRPr="00E70728">
        <w:rPr>
          <w:rFonts w:cs="Arial" w:hint="cs"/>
          <w:rtl/>
        </w:rPr>
        <w:t>אהדדי</w:t>
      </w:r>
      <w:r w:rsidR="007F5E53">
        <w:rPr>
          <w:rFonts w:cs="Arial" w:hint="cs"/>
          <w:rtl/>
        </w:rPr>
        <w:t>, עש"ה.</w:t>
      </w:r>
    </w:p>
    <w:p w:rsidR="007F5E53" w:rsidRDefault="007F5E53" w:rsidP="007F5E53">
      <w:pPr>
        <w:pStyle w:val="ListParagraph"/>
        <w:rPr>
          <w:rtl/>
        </w:rPr>
      </w:pPr>
    </w:p>
    <w:p w:rsidR="007F5E53" w:rsidRDefault="007F5E53" w:rsidP="003C3A7B">
      <w:pPr>
        <w:pStyle w:val="ListParagraph"/>
        <w:numPr>
          <w:ilvl w:val="0"/>
          <w:numId w:val="2"/>
        </w:numPr>
        <w:bidi/>
      </w:pPr>
      <w:r>
        <w:rPr>
          <w:rtl/>
        </w:rPr>
        <w:lastRenderedPageBreak/>
        <w:t xml:space="preserve">תמצית </w:t>
      </w:r>
      <w:r>
        <w:rPr>
          <w:rFonts w:hint="cs"/>
          <w:rtl/>
        </w:rPr>
        <w:t xml:space="preserve">קושית </w:t>
      </w:r>
      <w:r w:rsidRPr="00B111B9">
        <w:rPr>
          <w:rFonts w:hint="cs"/>
          <w:b/>
          <w:rtl/>
          <w:rPrChange w:id="5" w:author="Michael" w:date="2019-02-17T22:10:00Z">
            <w:rPr>
              <w:rFonts w:hint="cs"/>
              <w:rtl/>
            </w:rPr>
          </w:rPrChange>
        </w:rPr>
        <w:t>טורי אבן</w:t>
      </w:r>
      <w:r>
        <w:rPr>
          <w:rFonts w:hint="cs"/>
          <w:rtl/>
        </w:rPr>
        <w:t xml:space="preserve"> היא </w:t>
      </w:r>
      <w:r w:rsidR="00160354">
        <w:rPr>
          <w:rFonts w:hint="cs"/>
          <w:rtl/>
        </w:rPr>
        <w:t xml:space="preserve">בדרך </w:t>
      </w:r>
      <w:r>
        <w:rPr>
          <w:rFonts w:hint="cs"/>
          <w:rtl/>
        </w:rPr>
        <w:t>ממה נפשך, אם אנו פוסקים כר' יוסי שהאדם נידון בכל יום או כר' נתן שה</w:t>
      </w:r>
      <w:r w:rsidR="00B111B9">
        <w:rPr>
          <w:rFonts w:hint="cs"/>
          <w:rtl/>
        </w:rPr>
        <w:t>אדם נידון בכל שעה, אז כל יום יש</w:t>
      </w:r>
      <w:del w:id="6" w:author="Michael" w:date="2019-02-17T22:08:00Z">
        <w:r w:rsidR="00B111B9" w:rsidDel="00B111B9">
          <w:rPr>
            <w:lang w:val="en-GB"/>
          </w:rPr>
          <w:delText xml:space="preserve"> </w:delText>
        </w:r>
      </w:del>
      <w:r>
        <w:rPr>
          <w:rFonts w:hint="cs"/>
          <w:rtl/>
        </w:rPr>
        <w:t>נו הנהגת מידת הדין</w:t>
      </w:r>
      <w:r w:rsidR="006654C6">
        <w:rPr>
          <w:rFonts w:hint="cs"/>
          <w:rtl/>
        </w:rPr>
        <w:t>,</w:t>
      </w:r>
      <w:r>
        <w:rPr>
          <w:rFonts w:hint="cs"/>
          <w:rtl/>
        </w:rPr>
        <w:t xml:space="preserve"> ולפי הסוגיה הנ"ל </w:t>
      </w:r>
      <w:r w:rsidRPr="00B111B9">
        <w:rPr>
          <w:rFonts w:hint="cs"/>
          <w:b/>
          <w:rtl/>
          <w:rPrChange w:id="7" w:author="Michael" w:date="2019-02-17T22:10:00Z">
            <w:rPr>
              <w:rFonts w:hint="cs"/>
              <w:rtl/>
            </w:rPr>
          </w:rPrChange>
        </w:rPr>
        <w:t>בערכין</w:t>
      </w:r>
      <w:r>
        <w:rPr>
          <w:rFonts w:hint="cs"/>
          <w:rtl/>
        </w:rPr>
        <w:t xml:space="preserve"> אין אומרים הלל ביום שיש בו הנהגת מידת הדין, </w:t>
      </w:r>
      <w:del w:id="8" w:author="Michael" w:date="2019-02-17T22:09:00Z">
        <w:r w:rsidDel="00B111B9">
          <w:rPr>
            <w:rFonts w:hint="cs"/>
            <w:rtl/>
          </w:rPr>
          <w:delText>ו</w:delText>
        </w:r>
      </w:del>
      <w:r>
        <w:rPr>
          <w:rFonts w:hint="cs"/>
          <w:rtl/>
        </w:rPr>
        <w:t>היאך אנו אומרים הלל ביח' הימים</w:t>
      </w:r>
      <w:r w:rsidR="00160354">
        <w:rPr>
          <w:rFonts w:hint="cs"/>
          <w:rtl/>
        </w:rPr>
        <w:t xml:space="preserve"> </w:t>
      </w:r>
      <w:r>
        <w:rPr>
          <w:rFonts w:hint="cs"/>
          <w:rtl/>
        </w:rPr>
        <w:t xml:space="preserve">שהיחיד גומר </w:t>
      </w:r>
      <w:r w:rsidR="002D3C0C">
        <w:rPr>
          <w:rFonts w:hint="cs"/>
          <w:rtl/>
        </w:rPr>
        <w:t>ב</w:t>
      </w:r>
      <w:r>
        <w:rPr>
          <w:rFonts w:hint="cs"/>
          <w:rtl/>
        </w:rPr>
        <w:t xml:space="preserve">הם את ההלל? ואם אנו פוסקים שמכל מקום אנו מחויבים בהלל ביח' הימים על אף שנוהגת בהם מידת הדין, </w:t>
      </w:r>
      <w:r w:rsidR="00160354">
        <w:rPr>
          <w:rFonts w:hint="cs"/>
          <w:rtl/>
        </w:rPr>
        <w:t>א"כ נאמר</w:t>
      </w:r>
      <w:r w:rsidR="00BA1A9E">
        <w:rPr>
          <w:rFonts w:hint="cs"/>
          <w:rtl/>
        </w:rPr>
        <w:t xml:space="preserve"> הלל בראש השנה וביום הכיפורים?</w:t>
      </w:r>
      <w:r>
        <w:rPr>
          <w:rFonts w:hint="cs"/>
          <w:rtl/>
        </w:rPr>
        <w:t xml:space="preserve"> </w:t>
      </w:r>
    </w:p>
    <w:p w:rsidR="00160354" w:rsidRDefault="00160354" w:rsidP="00160354">
      <w:pPr>
        <w:pStyle w:val="ListParagraph"/>
        <w:rPr>
          <w:rtl/>
        </w:rPr>
      </w:pPr>
    </w:p>
    <w:p w:rsidR="00BA1A9E" w:rsidRDefault="00160354" w:rsidP="003C3A7B">
      <w:pPr>
        <w:pStyle w:val="ListParagraph"/>
        <w:numPr>
          <w:ilvl w:val="0"/>
          <w:numId w:val="2"/>
        </w:numPr>
        <w:bidi/>
        <w:rPr>
          <w:rFonts w:cs="Arial"/>
        </w:rPr>
      </w:pPr>
      <w:r>
        <w:rPr>
          <w:rFonts w:hint="cs"/>
          <w:rtl/>
        </w:rPr>
        <w:t>האחרונים דנים בענין חיוב קריאת ההלל לנשים בחנוכה. ע' ב</w:t>
      </w:r>
      <w:r w:rsidRPr="00160354">
        <w:rPr>
          <w:rFonts w:cs="Arial" w:hint="cs"/>
          <w:rtl/>
        </w:rPr>
        <w:t>משנה</w:t>
      </w:r>
      <w:r w:rsidRPr="00160354">
        <w:rPr>
          <w:rFonts w:cs="Arial"/>
          <w:rtl/>
        </w:rPr>
        <w:t xml:space="preserve"> </w:t>
      </w:r>
      <w:r w:rsidRPr="00160354">
        <w:rPr>
          <w:rFonts w:cs="Arial" w:hint="cs"/>
          <w:rtl/>
        </w:rPr>
        <w:t>ב</w:t>
      </w:r>
      <w:r w:rsidRPr="00160354">
        <w:rPr>
          <w:rFonts w:cs="Arial" w:hint="cs"/>
          <w:b/>
          <w:bCs/>
          <w:rtl/>
        </w:rPr>
        <w:t>סוכה לח,א</w:t>
      </w:r>
      <w:r w:rsidRPr="00160354">
        <w:rPr>
          <w:rFonts w:cs="Arial" w:hint="cs"/>
          <w:rtl/>
        </w:rPr>
        <w:t>, מי</w:t>
      </w:r>
      <w:r w:rsidRPr="00160354">
        <w:rPr>
          <w:rFonts w:cs="Arial"/>
          <w:rtl/>
        </w:rPr>
        <w:t xml:space="preserve"> </w:t>
      </w:r>
      <w:r w:rsidRPr="00160354">
        <w:rPr>
          <w:rFonts w:cs="Arial" w:hint="cs"/>
          <w:rtl/>
        </w:rPr>
        <w:t>שהיה</w:t>
      </w:r>
      <w:r w:rsidRPr="00160354">
        <w:rPr>
          <w:rFonts w:cs="Arial"/>
          <w:rtl/>
        </w:rPr>
        <w:t xml:space="preserve"> </w:t>
      </w:r>
      <w:r w:rsidRPr="00160354">
        <w:rPr>
          <w:rFonts w:cs="Arial" w:hint="cs"/>
          <w:rtl/>
        </w:rPr>
        <w:t>עבד</w:t>
      </w:r>
      <w:r w:rsidRPr="00160354">
        <w:rPr>
          <w:rFonts w:cs="Arial"/>
          <w:rtl/>
        </w:rPr>
        <w:t xml:space="preserve"> </w:t>
      </w:r>
      <w:r w:rsidRPr="00160354">
        <w:rPr>
          <w:rFonts w:cs="Arial" w:hint="cs"/>
          <w:rtl/>
        </w:rPr>
        <w:t>או</w:t>
      </w:r>
      <w:r w:rsidRPr="00160354">
        <w:rPr>
          <w:rFonts w:cs="Arial"/>
          <w:rtl/>
        </w:rPr>
        <w:t xml:space="preserve"> </w:t>
      </w:r>
      <w:r w:rsidRPr="00160354">
        <w:rPr>
          <w:rFonts w:cs="Arial" w:hint="cs"/>
          <w:rtl/>
        </w:rPr>
        <w:t>אשה</w:t>
      </w:r>
      <w:r w:rsidRPr="00160354">
        <w:rPr>
          <w:rFonts w:cs="Arial"/>
          <w:rtl/>
        </w:rPr>
        <w:t xml:space="preserve"> </w:t>
      </w:r>
      <w:r w:rsidRPr="00160354">
        <w:rPr>
          <w:rFonts w:cs="Arial" w:hint="cs"/>
          <w:rtl/>
        </w:rPr>
        <w:t>או</w:t>
      </w:r>
      <w:r w:rsidRPr="00160354">
        <w:rPr>
          <w:rFonts w:cs="Arial"/>
          <w:rtl/>
        </w:rPr>
        <w:t xml:space="preserve"> </w:t>
      </w:r>
      <w:r w:rsidRPr="00160354">
        <w:rPr>
          <w:rFonts w:cs="Arial" w:hint="cs"/>
          <w:rtl/>
        </w:rPr>
        <w:t>קטן</w:t>
      </w:r>
      <w:r w:rsidRPr="00160354">
        <w:rPr>
          <w:rFonts w:cs="Arial"/>
          <w:rtl/>
        </w:rPr>
        <w:t xml:space="preserve"> </w:t>
      </w:r>
      <w:r w:rsidRPr="00160354">
        <w:rPr>
          <w:rFonts w:cs="Arial" w:hint="cs"/>
          <w:rtl/>
        </w:rPr>
        <w:t>מקרין</w:t>
      </w:r>
      <w:r w:rsidRPr="00160354">
        <w:rPr>
          <w:rFonts w:cs="Arial"/>
          <w:rtl/>
        </w:rPr>
        <w:t xml:space="preserve"> </w:t>
      </w:r>
      <w:r w:rsidRPr="00160354">
        <w:rPr>
          <w:rFonts w:cs="Arial" w:hint="cs"/>
          <w:rtl/>
        </w:rPr>
        <w:t>אותו</w:t>
      </w:r>
      <w:r w:rsidRPr="00160354">
        <w:rPr>
          <w:rFonts w:cs="Arial"/>
          <w:rtl/>
        </w:rPr>
        <w:t xml:space="preserve"> </w:t>
      </w:r>
      <w:r>
        <w:rPr>
          <w:rFonts w:cs="Arial" w:hint="cs"/>
          <w:rtl/>
        </w:rPr>
        <w:t xml:space="preserve">[את ההלל] </w:t>
      </w:r>
      <w:r w:rsidRPr="00160354">
        <w:rPr>
          <w:rFonts w:cs="Arial" w:hint="cs"/>
          <w:rtl/>
        </w:rPr>
        <w:t>עונה</w:t>
      </w:r>
      <w:r w:rsidRPr="00160354">
        <w:rPr>
          <w:rFonts w:cs="Arial"/>
          <w:rtl/>
        </w:rPr>
        <w:t xml:space="preserve"> </w:t>
      </w:r>
      <w:r w:rsidRPr="00160354">
        <w:rPr>
          <w:rFonts w:cs="Arial" w:hint="cs"/>
          <w:rtl/>
        </w:rPr>
        <w:t>אחריהן</w:t>
      </w:r>
      <w:r w:rsidRPr="00160354">
        <w:rPr>
          <w:rFonts w:cs="Arial"/>
          <w:rtl/>
        </w:rPr>
        <w:t xml:space="preserve"> </w:t>
      </w:r>
      <w:r w:rsidRPr="00160354">
        <w:rPr>
          <w:rFonts w:cs="Arial" w:hint="cs"/>
          <w:rtl/>
        </w:rPr>
        <w:t>מה</w:t>
      </w:r>
      <w:r w:rsidRPr="00160354">
        <w:rPr>
          <w:rFonts w:cs="Arial"/>
          <w:rtl/>
        </w:rPr>
        <w:t xml:space="preserve"> </w:t>
      </w:r>
      <w:r w:rsidRPr="00160354">
        <w:rPr>
          <w:rFonts w:cs="Arial" w:hint="cs"/>
          <w:rtl/>
        </w:rPr>
        <w:t>שהן</w:t>
      </w:r>
      <w:r w:rsidRPr="00160354">
        <w:rPr>
          <w:rFonts w:cs="Arial"/>
          <w:rtl/>
        </w:rPr>
        <w:t xml:space="preserve"> </w:t>
      </w:r>
      <w:r w:rsidRPr="00160354">
        <w:rPr>
          <w:rFonts w:cs="Arial" w:hint="cs"/>
          <w:rtl/>
        </w:rPr>
        <w:t>אומרין</w:t>
      </w:r>
      <w:r w:rsidRPr="00160354">
        <w:rPr>
          <w:rFonts w:cs="Arial"/>
          <w:rtl/>
        </w:rPr>
        <w:t xml:space="preserve"> </w:t>
      </w:r>
      <w:r w:rsidRPr="00160354">
        <w:rPr>
          <w:rFonts w:cs="Arial" w:hint="cs"/>
          <w:rtl/>
        </w:rPr>
        <w:t>ותבא</w:t>
      </w:r>
      <w:r w:rsidRPr="00160354">
        <w:rPr>
          <w:rFonts w:cs="Arial"/>
          <w:rtl/>
        </w:rPr>
        <w:t xml:space="preserve"> </w:t>
      </w:r>
      <w:r w:rsidRPr="00160354">
        <w:rPr>
          <w:rFonts w:cs="Arial" w:hint="cs"/>
          <w:rtl/>
        </w:rPr>
        <w:t>לו</w:t>
      </w:r>
      <w:r w:rsidRPr="00160354">
        <w:rPr>
          <w:rFonts w:cs="Arial"/>
          <w:rtl/>
        </w:rPr>
        <w:t xml:space="preserve"> </w:t>
      </w:r>
      <w:r w:rsidRPr="00160354">
        <w:rPr>
          <w:rFonts w:cs="Arial" w:hint="cs"/>
          <w:rtl/>
        </w:rPr>
        <w:t>מאירה</w:t>
      </w:r>
      <w:r w:rsidR="006654C6">
        <w:rPr>
          <w:rFonts w:cs="Arial" w:hint="cs"/>
          <w:rtl/>
        </w:rPr>
        <w:t>,</w:t>
      </w:r>
      <w:r w:rsidRPr="00160354">
        <w:rPr>
          <w:rFonts w:cs="Arial"/>
          <w:rtl/>
        </w:rPr>
        <w:t xml:space="preserve"> </w:t>
      </w:r>
      <w:r w:rsidRPr="00160354">
        <w:rPr>
          <w:rFonts w:cs="Arial" w:hint="cs"/>
          <w:rtl/>
        </w:rPr>
        <w:t>אם</w:t>
      </w:r>
      <w:r w:rsidRPr="00160354">
        <w:rPr>
          <w:rFonts w:cs="Arial"/>
          <w:rtl/>
        </w:rPr>
        <w:t xml:space="preserve"> </w:t>
      </w:r>
      <w:r w:rsidRPr="00160354">
        <w:rPr>
          <w:rFonts w:cs="Arial" w:hint="cs"/>
          <w:rtl/>
        </w:rPr>
        <w:t>היה</w:t>
      </w:r>
      <w:r w:rsidRPr="00160354">
        <w:rPr>
          <w:rFonts w:cs="Arial"/>
          <w:rtl/>
        </w:rPr>
        <w:t xml:space="preserve"> </w:t>
      </w:r>
      <w:r w:rsidRPr="00160354">
        <w:rPr>
          <w:rFonts w:cs="Arial" w:hint="cs"/>
          <w:rtl/>
        </w:rPr>
        <w:t>גדול</w:t>
      </w:r>
      <w:r w:rsidRPr="00160354">
        <w:rPr>
          <w:rFonts w:cs="Arial"/>
          <w:rtl/>
        </w:rPr>
        <w:t xml:space="preserve"> </w:t>
      </w:r>
      <w:r w:rsidRPr="00160354">
        <w:rPr>
          <w:rFonts w:cs="Arial" w:hint="cs"/>
          <w:rtl/>
        </w:rPr>
        <w:t>מקרא</w:t>
      </w:r>
      <w:r w:rsidRPr="00160354">
        <w:rPr>
          <w:rFonts w:cs="Arial"/>
          <w:rtl/>
        </w:rPr>
        <w:t xml:space="preserve"> </w:t>
      </w:r>
      <w:r w:rsidRPr="00160354">
        <w:rPr>
          <w:rFonts w:cs="Arial" w:hint="cs"/>
          <w:rtl/>
        </w:rPr>
        <w:t>אותו</w:t>
      </w:r>
      <w:r w:rsidRPr="00160354">
        <w:rPr>
          <w:rFonts w:cs="Arial"/>
          <w:rtl/>
        </w:rPr>
        <w:t xml:space="preserve"> </w:t>
      </w:r>
      <w:r w:rsidRPr="00160354">
        <w:rPr>
          <w:rFonts w:cs="Arial" w:hint="cs"/>
          <w:rtl/>
        </w:rPr>
        <w:t>עונה</w:t>
      </w:r>
      <w:r w:rsidRPr="00160354">
        <w:rPr>
          <w:rFonts w:cs="Arial"/>
          <w:rtl/>
        </w:rPr>
        <w:t xml:space="preserve"> </w:t>
      </w:r>
      <w:r w:rsidRPr="00160354">
        <w:rPr>
          <w:rFonts w:cs="Arial" w:hint="cs"/>
          <w:rtl/>
        </w:rPr>
        <w:t>אחריו</w:t>
      </w:r>
      <w:r w:rsidRPr="00160354">
        <w:rPr>
          <w:rFonts w:cs="Arial"/>
          <w:rtl/>
        </w:rPr>
        <w:t xml:space="preserve"> </w:t>
      </w:r>
      <w:r w:rsidRPr="00160354">
        <w:rPr>
          <w:rFonts w:cs="Arial" w:hint="cs"/>
          <w:rtl/>
        </w:rPr>
        <w:t>הללויה</w:t>
      </w:r>
      <w:r>
        <w:rPr>
          <w:rFonts w:cs="Arial" w:hint="cs"/>
          <w:rtl/>
        </w:rPr>
        <w:t xml:space="preserve">, ע"כ. מבואר מן המשנה שאין האשה יכולה להוציא את האיש בחיוב הלל ומשום כן צריך האיש לענות אחריה אותם המילים של ההלל. </w:t>
      </w:r>
    </w:p>
    <w:p w:rsidR="00BA1A9E" w:rsidRPr="00BA1A9E" w:rsidRDefault="00BA1A9E" w:rsidP="00BA1A9E">
      <w:pPr>
        <w:pStyle w:val="ListParagraph"/>
        <w:rPr>
          <w:rFonts w:cs="Arial"/>
          <w:rtl/>
        </w:rPr>
      </w:pPr>
    </w:p>
    <w:p w:rsidR="00BA1A9E" w:rsidRPr="00BA1A9E" w:rsidRDefault="00BA1A9E" w:rsidP="003C3A7B">
      <w:pPr>
        <w:pStyle w:val="ListParagraph"/>
        <w:numPr>
          <w:ilvl w:val="0"/>
          <w:numId w:val="2"/>
        </w:numPr>
        <w:bidi/>
      </w:pPr>
      <w:r>
        <w:rPr>
          <w:rFonts w:cs="Arial" w:hint="cs"/>
          <w:rtl/>
        </w:rPr>
        <w:t>וע' ב</w:t>
      </w:r>
      <w:r w:rsidRPr="00BA1A9E">
        <w:rPr>
          <w:rFonts w:cs="Arial" w:hint="cs"/>
          <w:b/>
          <w:bCs/>
          <w:rtl/>
        </w:rPr>
        <w:t>תוספות שם ד"ה מי</w:t>
      </w:r>
      <w:r w:rsidRPr="00BA1A9E">
        <w:rPr>
          <w:rFonts w:cs="Arial"/>
          <w:b/>
          <w:bCs/>
          <w:rtl/>
        </w:rPr>
        <w:t xml:space="preserve"> </w:t>
      </w:r>
      <w:r w:rsidRPr="00BA1A9E">
        <w:rPr>
          <w:rFonts w:cs="Arial" w:hint="cs"/>
          <w:b/>
          <w:bCs/>
          <w:rtl/>
        </w:rPr>
        <w:t>שהיה</w:t>
      </w:r>
      <w:r w:rsidRPr="00BA1A9E">
        <w:rPr>
          <w:rFonts w:cs="Arial"/>
          <w:b/>
          <w:bCs/>
          <w:rtl/>
        </w:rPr>
        <w:t xml:space="preserve"> </w:t>
      </w:r>
      <w:r w:rsidRPr="00BA1A9E">
        <w:rPr>
          <w:rFonts w:cs="Arial" w:hint="cs"/>
          <w:b/>
          <w:bCs/>
          <w:rtl/>
        </w:rPr>
        <w:t>עבד</w:t>
      </w:r>
      <w:r w:rsidRPr="00BA1A9E">
        <w:rPr>
          <w:rFonts w:cs="Arial"/>
          <w:b/>
          <w:bCs/>
          <w:rtl/>
        </w:rPr>
        <w:t xml:space="preserve"> </w:t>
      </w:r>
      <w:r w:rsidRPr="00BA1A9E">
        <w:rPr>
          <w:rFonts w:cs="Arial" w:hint="cs"/>
          <w:b/>
          <w:bCs/>
          <w:rtl/>
        </w:rPr>
        <w:t>ואשה</w:t>
      </w:r>
      <w:r>
        <w:rPr>
          <w:rFonts w:cs="Arial" w:hint="cs"/>
          <w:rtl/>
        </w:rPr>
        <w:t xml:space="preserve"> וז"ל,</w:t>
      </w:r>
      <w:r w:rsidRPr="00BA1A9E">
        <w:rPr>
          <w:rFonts w:cs="Arial"/>
          <w:rtl/>
        </w:rPr>
        <w:t xml:space="preserve"> </w:t>
      </w:r>
      <w:r w:rsidRPr="00BA1A9E">
        <w:rPr>
          <w:rFonts w:cs="Arial" w:hint="cs"/>
          <w:rtl/>
        </w:rPr>
        <w:t>משמע</w:t>
      </w:r>
      <w:r w:rsidRPr="00BA1A9E">
        <w:rPr>
          <w:rFonts w:cs="Arial"/>
          <w:rtl/>
        </w:rPr>
        <w:t xml:space="preserve"> </w:t>
      </w:r>
      <w:r w:rsidRPr="00BA1A9E">
        <w:rPr>
          <w:rFonts w:cs="Arial" w:hint="cs"/>
          <w:rtl/>
        </w:rPr>
        <w:t>כאן</w:t>
      </w:r>
      <w:r w:rsidRPr="00BA1A9E">
        <w:rPr>
          <w:rFonts w:cs="Arial"/>
          <w:rtl/>
        </w:rPr>
        <w:t xml:space="preserve"> </w:t>
      </w:r>
      <w:r w:rsidRPr="00BA1A9E">
        <w:rPr>
          <w:rFonts w:cs="Arial" w:hint="cs"/>
          <w:rtl/>
        </w:rPr>
        <w:t>דאשה</w:t>
      </w:r>
      <w:r w:rsidRPr="00BA1A9E">
        <w:rPr>
          <w:rFonts w:cs="Arial"/>
          <w:rtl/>
        </w:rPr>
        <w:t xml:space="preserve"> </w:t>
      </w:r>
      <w:r w:rsidRPr="00BA1A9E">
        <w:rPr>
          <w:rFonts w:cs="Arial" w:hint="cs"/>
          <w:rtl/>
        </w:rPr>
        <w:t>פטורה</w:t>
      </w:r>
      <w:r w:rsidRPr="00BA1A9E">
        <w:rPr>
          <w:rFonts w:cs="Arial"/>
          <w:rtl/>
        </w:rPr>
        <w:t xml:space="preserve"> </w:t>
      </w:r>
      <w:r w:rsidRPr="00BA1A9E">
        <w:rPr>
          <w:rFonts w:cs="Arial" w:hint="cs"/>
          <w:rtl/>
        </w:rPr>
        <w:t>מהלל</w:t>
      </w:r>
      <w:r w:rsidRPr="00BA1A9E">
        <w:rPr>
          <w:rFonts w:cs="Arial"/>
          <w:rtl/>
        </w:rPr>
        <w:t xml:space="preserve"> </w:t>
      </w:r>
      <w:r w:rsidRPr="00BA1A9E">
        <w:rPr>
          <w:rFonts w:cs="Arial" w:hint="cs"/>
          <w:rtl/>
        </w:rPr>
        <w:t>דסוכות</w:t>
      </w:r>
      <w:r w:rsidRPr="00BA1A9E">
        <w:rPr>
          <w:rFonts w:cs="Arial"/>
          <w:rtl/>
        </w:rPr>
        <w:t xml:space="preserve"> </w:t>
      </w:r>
      <w:r w:rsidRPr="00BA1A9E">
        <w:rPr>
          <w:rFonts w:cs="Arial" w:hint="cs"/>
          <w:rtl/>
        </w:rPr>
        <w:t>וכן</w:t>
      </w:r>
      <w:r w:rsidRPr="00BA1A9E">
        <w:rPr>
          <w:rFonts w:cs="Arial"/>
          <w:rtl/>
        </w:rPr>
        <w:t xml:space="preserve"> </w:t>
      </w:r>
      <w:r w:rsidRPr="00BA1A9E">
        <w:rPr>
          <w:rFonts w:cs="Arial" w:hint="cs"/>
          <w:rtl/>
        </w:rPr>
        <w:t>דעצרת</w:t>
      </w:r>
      <w:r>
        <w:rPr>
          <w:rFonts w:cs="Arial" w:hint="cs"/>
          <w:rtl/>
        </w:rPr>
        <w:t>,</w:t>
      </w:r>
      <w:r w:rsidRPr="00BA1A9E">
        <w:rPr>
          <w:rFonts w:cs="Arial"/>
          <w:rtl/>
        </w:rPr>
        <w:t xml:space="preserve"> </w:t>
      </w:r>
      <w:r w:rsidRPr="00BA1A9E">
        <w:rPr>
          <w:rFonts w:cs="Arial" w:hint="cs"/>
          <w:rtl/>
        </w:rPr>
        <w:t>וטעמא</w:t>
      </w:r>
      <w:r w:rsidRPr="00BA1A9E">
        <w:rPr>
          <w:rFonts w:cs="Arial"/>
          <w:rtl/>
        </w:rPr>
        <w:t xml:space="preserve"> </w:t>
      </w:r>
      <w:r w:rsidRPr="00BA1A9E">
        <w:rPr>
          <w:rFonts w:cs="Arial" w:hint="cs"/>
          <w:rtl/>
        </w:rPr>
        <w:t>משום</w:t>
      </w:r>
      <w:r w:rsidRPr="00BA1A9E">
        <w:rPr>
          <w:rFonts w:cs="Arial"/>
          <w:rtl/>
        </w:rPr>
        <w:t xml:space="preserve"> </w:t>
      </w:r>
      <w:r w:rsidRPr="00BA1A9E">
        <w:rPr>
          <w:rFonts w:cs="Arial" w:hint="cs"/>
          <w:rtl/>
        </w:rPr>
        <w:t>דמצוה</w:t>
      </w:r>
      <w:r w:rsidRPr="00BA1A9E">
        <w:rPr>
          <w:rFonts w:cs="Arial"/>
          <w:rtl/>
        </w:rPr>
        <w:t xml:space="preserve"> </w:t>
      </w:r>
      <w:r w:rsidRPr="00BA1A9E">
        <w:rPr>
          <w:rFonts w:cs="Arial" w:hint="cs"/>
          <w:rtl/>
        </w:rPr>
        <w:t>שהזמן</w:t>
      </w:r>
      <w:r w:rsidRPr="00BA1A9E">
        <w:rPr>
          <w:rFonts w:cs="Arial"/>
          <w:rtl/>
        </w:rPr>
        <w:t xml:space="preserve"> </w:t>
      </w:r>
      <w:r w:rsidRPr="00BA1A9E">
        <w:rPr>
          <w:rFonts w:cs="Arial" w:hint="cs"/>
          <w:rtl/>
        </w:rPr>
        <w:t>גרמא</w:t>
      </w:r>
      <w:r w:rsidRPr="00BA1A9E">
        <w:rPr>
          <w:rFonts w:cs="Arial"/>
          <w:rtl/>
        </w:rPr>
        <w:t xml:space="preserve"> </w:t>
      </w:r>
      <w:r w:rsidRPr="00BA1A9E">
        <w:rPr>
          <w:rFonts w:cs="Arial" w:hint="cs"/>
          <w:rtl/>
        </w:rPr>
        <w:t>היא</w:t>
      </w:r>
      <w:r>
        <w:rPr>
          <w:rFonts w:cs="Arial" w:hint="cs"/>
          <w:rtl/>
        </w:rPr>
        <w:t xml:space="preserve">, </w:t>
      </w:r>
      <w:r w:rsidRPr="00BA1A9E">
        <w:rPr>
          <w:rFonts w:cs="Arial" w:hint="cs"/>
          <w:rtl/>
        </w:rPr>
        <w:t>אע</w:t>
      </w:r>
      <w:r w:rsidRPr="00BA1A9E">
        <w:rPr>
          <w:rFonts w:cs="Arial"/>
          <w:rtl/>
        </w:rPr>
        <w:t>"</w:t>
      </w:r>
      <w:r w:rsidRPr="00BA1A9E">
        <w:rPr>
          <w:rFonts w:cs="Arial" w:hint="cs"/>
          <w:rtl/>
        </w:rPr>
        <w:t>ג</w:t>
      </w:r>
      <w:r w:rsidRPr="00BA1A9E">
        <w:rPr>
          <w:rFonts w:cs="Arial"/>
          <w:rtl/>
        </w:rPr>
        <w:t xml:space="preserve"> </w:t>
      </w:r>
      <w:r w:rsidRPr="00BA1A9E">
        <w:rPr>
          <w:rFonts w:cs="Arial" w:hint="cs"/>
          <w:rtl/>
        </w:rPr>
        <w:t>דבהלל</w:t>
      </w:r>
      <w:r w:rsidRPr="00BA1A9E">
        <w:rPr>
          <w:rFonts w:cs="Arial"/>
          <w:rtl/>
        </w:rPr>
        <w:t xml:space="preserve"> </w:t>
      </w:r>
      <w:r w:rsidRPr="00BA1A9E">
        <w:rPr>
          <w:rFonts w:cs="Arial" w:hint="cs"/>
          <w:rtl/>
        </w:rPr>
        <w:t>דלילי</w:t>
      </w:r>
      <w:r w:rsidRPr="00BA1A9E">
        <w:rPr>
          <w:rFonts w:cs="Arial"/>
          <w:rtl/>
        </w:rPr>
        <w:t xml:space="preserve"> </w:t>
      </w:r>
      <w:r w:rsidRPr="00BA1A9E">
        <w:rPr>
          <w:rFonts w:cs="Arial" w:hint="cs"/>
          <w:rtl/>
        </w:rPr>
        <w:t>פסחים</w:t>
      </w:r>
      <w:r w:rsidRPr="00BA1A9E">
        <w:rPr>
          <w:rFonts w:cs="Arial"/>
          <w:rtl/>
        </w:rPr>
        <w:t xml:space="preserve"> </w:t>
      </w:r>
      <w:r w:rsidRPr="00BA1A9E">
        <w:rPr>
          <w:rFonts w:cs="Arial" w:hint="cs"/>
          <w:rtl/>
        </w:rPr>
        <w:t>משמע</w:t>
      </w:r>
      <w:r w:rsidRPr="00BA1A9E">
        <w:rPr>
          <w:rFonts w:cs="Arial"/>
          <w:rtl/>
        </w:rPr>
        <w:t xml:space="preserve"> </w:t>
      </w:r>
      <w:r w:rsidRPr="00BA1A9E">
        <w:rPr>
          <w:rFonts w:cs="Arial" w:hint="cs"/>
          <w:rtl/>
        </w:rPr>
        <w:t>בפרק</w:t>
      </w:r>
      <w:r w:rsidRPr="00BA1A9E">
        <w:rPr>
          <w:rFonts w:cs="Arial"/>
          <w:rtl/>
        </w:rPr>
        <w:t xml:space="preserve"> </w:t>
      </w:r>
      <w:r w:rsidRPr="00BA1A9E">
        <w:rPr>
          <w:rFonts w:cs="Arial" w:hint="cs"/>
          <w:rtl/>
        </w:rPr>
        <w:t>ערבי</w:t>
      </w:r>
      <w:r w:rsidRPr="00BA1A9E">
        <w:rPr>
          <w:rFonts w:cs="Arial"/>
          <w:rtl/>
        </w:rPr>
        <w:t xml:space="preserve"> </w:t>
      </w:r>
      <w:r w:rsidRPr="00BA1A9E">
        <w:rPr>
          <w:rFonts w:cs="Arial" w:hint="cs"/>
          <w:rtl/>
        </w:rPr>
        <w:t>פסחים</w:t>
      </w:r>
      <w:r w:rsidRPr="00BA1A9E">
        <w:rPr>
          <w:rFonts w:cs="Arial"/>
          <w:rtl/>
        </w:rPr>
        <w:t xml:space="preserve"> (</w:t>
      </w:r>
      <w:r w:rsidRPr="00BA1A9E">
        <w:rPr>
          <w:rFonts w:cs="Arial" w:hint="cs"/>
          <w:rtl/>
        </w:rPr>
        <w:t>דף</w:t>
      </w:r>
      <w:r w:rsidRPr="00BA1A9E">
        <w:rPr>
          <w:rFonts w:cs="Arial"/>
          <w:rtl/>
        </w:rPr>
        <w:t xml:space="preserve"> </w:t>
      </w:r>
      <w:r w:rsidRPr="00BA1A9E">
        <w:rPr>
          <w:rFonts w:cs="Arial" w:hint="cs"/>
          <w:rtl/>
        </w:rPr>
        <w:t>קח</w:t>
      </w:r>
      <w:r w:rsidRPr="00BA1A9E">
        <w:rPr>
          <w:rFonts w:cs="Arial"/>
          <w:rtl/>
        </w:rPr>
        <w:t xml:space="preserve">.) </w:t>
      </w:r>
      <w:r w:rsidRPr="00BA1A9E">
        <w:rPr>
          <w:rFonts w:cs="Arial" w:hint="cs"/>
          <w:rtl/>
        </w:rPr>
        <w:t>דמחייבי</w:t>
      </w:r>
      <w:r w:rsidRPr="00BA1A9E">
        <w:rPr>
          <w:rFonts w:cs="Arial"/>
          <w:rtl/>
        </w:rPr>
        <w:t xml:space="preserve"> </w:t>
      </w:r>
      <w:r w:rsidRPr="00BA1A9E">
        <w:rPr>
          <w:rFonts w:cs="Arial" w:hint="cs"/>
          <w:rtl/>
        </w:rPr>
        <w:t>בד</w:t>
      </w:r>
      <w:r w:rsidRPr="00BA1A9E">
        <w:rPr>
          <w:rFonts w:cs="Arial"/>
          <w:rtl/>
        </w:rPr>
        <w:t xml:space="preserve">' </w:t>
      </w:r>
      <w:r w:rsidRPr="00BA1A9E">
        <w:rPr>
          <w:rFonts w:cs="Arial" w:hint="cs"/>
          <w:rtl/>
        </w:rPr>
        <w:t>כוסות</w:t>
      </w:r>
      <w:r w:rsidRPr="00BA1A9E">
        <w:rPr>
          <w:rFonts w:cs="Arial"/>
          <w:rtl/>
        </w:rPr>
        <w:t xml:space="preserve"> </w:t>
      </w:r>
      <w:r w:rsidRPr="00BA1A9E">
        <w:rPr>
          <w:rFonts w:cs="Arial" w:hint="cs"/>
          <w:rtl/>
        </w:rPr>
        <w:t>ומסתמא</w:t>
      </w:r>
      <w:r w:rsidRPr="00BA1A9E">
        <w:rPr>
          <w:rFonts w:cs="Arial"/>
          <w:rtl/>
        </w:rPr>
        <w:t xml:space="preserve"> </w:t>
      </w:r>
      <w:r w:rsidRPr="00BA1A9E">
        <w:rPr>
          <w:rFonts w:cs="Arial" w:hint="cs"/>
          <w:rtl/>
        </w:rPr>
        <w:t>לא</w:t>
      </w:r>
      <w:r w:rsidRPr="00BA1A9E">
        <w:rPr>
          <w:rFonts w:cs="Arial"/>
          <w:rtl/>
        </w:rPr>
        <w:t xml:space="preserve"> </w:t>
      </w:r>
      <w:r w:rsidRPr="00BA1A9E">
        <w:rPr>
          <w:rFonts w:cs="Arial" w:hint="cs"/>
          <w:rtl/>
        </w:rPr>
        <w:t>תיקנו</w:t>
      </w:r>
      <w:r w:rsidRPr="00BA1A9E">
        <w:rPr>
          <w:rFonts w:cs="Arial"/>
          <w:rtl/>
        </w:rPr>
        <w:t xml:space="preserve"> </w:t>
      </w:r>
      <w:r w:rsidRPr="00BA1A9E">
        <w:rPr>
          <w:rFonts w:cs="Arial" w:hint="cs"/>
          <w:rtl/>
        </w:rPr>
        <w:t>ד</w:t>
      </w:r>
      <w:r w:rsidRPr="00BA1A9E">
        <w:rPr>
          <w:rFonts w:cs="Arial"/>
          <w:rtl/>
        </w:rPr>
        <w:t xml:space="preserve">' </w:t>
      </w:r>
      <w:r w:rsidRPr="00BA1A9E">
        <w:rPr>
          <w:rFonts w:cs="Arial" w:hint="cs"/>
          <w:rtl/>
        </w:rPr>
        <w:t>כוסות</w:t>
      </w:r>
      <w:r w:rsidRPr="00BA1A9E">
        <w:rPr>
          <w:rFonts w:cs="Arial"/>
          <w:rtl/>
        </w:rPr>
        <w:t xml:space="preserve"> </w:t>
      </w:r>
      <w:r w:rsidRPr="00BA1A9E">
        <w:rPr>
          <w:rFonts w:cs="Arial" w:hint="cs"/>
          <w:rtl/>
        </w:rPr>
        <w:t>אלא</w:t>
      </w:r>
      <w:r w:rsidRPr="00BA1A9E">
        <w:rPr>
          <w:rFonts w:cs="Arial"/>
          <w:rtl/>
        </w:rPr>
        <w:t xml:space="preserve"> </w:t>
      </w:r>
      <w:r w:rsidRPr="00BA1A9E">
        <w:rPr>
          <w:rFonts w:cs="Arial" w:hint="cs"/>
          <w:rtl/>
        </w:rPr>
        <w:t>כדי</w:t>
      </w:r>
      <w:r w:rsidRPr="00BA1A9E">
        <w:rPr>
          <w:rFonts w:cs="Arial"/>
          <w:rtl/>
        </w:rPr>
        <w:t xml:space="preserve"> </w:t>
      </w:r>
      <w:r w:rsidRPr="00BA1A9E">
        <w:rPr>
          <w:rFonts w:cs="Arial" w:hint="cs"/>
          <w:rtl/>
        </w:rPr>
        <w:t>לומר</w:t>
      </w:r>
      <w:r w:rsidRPr="00BA1A9E">
        <w:rPr>
          <w:rFonts w:cs="Arial"/>
          <w:rtl/>
        </w:rPr>
        <w:t xml:space="preserve"> </w:t>
      </w:r>
      <w:r w:rsidRPr="00BA1A9E">
        <w:rPr>
          <w:rFonts w:cs="Arial" w:hint="cs"/>
          <w:rtl/>
        </w:rPr>
        <w:t>עליהם</w:t>
      </w:r>
      <w:r w:rsidRPr="00BA1A9E">
        <w:rPr>
          <w:rFonts w:cs="Arial"/>
          <w:rtl/>
        </w:rPr>
        <w:t xml:space="preserve"> </w:t>
      </w:r>
      <w:r w:rsidRPr="00BA1A9E">
        <w:rPr>
          <w:rFonts w:cs="Arial" w:hint="cs"/>
          <w:rtl/>
        </w:rPr>
        <w:t>הלל</w:t>
      </w:r>
      <w:r w:rsidRPr="00BA1A9E">
        <w:rPr>
          <w:rFonts w:cs="Arial"/>
          <w:rtl/>
        </w:rPr>
        <w:t xml:space="preserve"> </w:t>
      </w:r>
      <w:r w:rsidRPr="00BA1A9E">
        <w:rPr>
          <w:rFonts w:cs="Arial" w:hint="cs"/>
          <w:rtl/>
        </w:rPr>
        <w:t>ואגדה</w:t>
      </w:r>
      <w:r>
        <w:rPr>
          <w:rFonts w:cs="Arial" w:hint="cs"/>
          <w:rtl/>
        </w:rPr>
        <w:t>,</w:t>
      </w:r>
      <w:r w:rsidRPr="00BA1A9E">
        <w:rPr>
          <w:rFonts w:cs="Arial"/>
          <w:rtl/>
        </w:rPr>
        <w:t xml:space="preserve"> </w:t>
      </w:r>
      <w:r w:rsidRPr="00BA1A9E">
        <w:rPr>
          <w:rFonts w:cs="Arial" w:hint="cs"/>
          <w:rtl/>
        </w:rPr>
        <w:t>שאני</w:t>
      </w:r>
      <w:r w:rsidRPr="00BA1A9E">
        <w:rPr>
          <w:rFonts w:cs="Arial"/>
          <w:rtl/>
        </w:rPr>
        <w:t xml:space="preserve"> </w:t>
      </w:r>
      <w:r w:rsidRPr="00BA1A9E">
        <w:rPr>
          <w:rFonts w:cs="Arial" w:hint="cs"/>
          <w:rtl/>
        </w:rPr>
        <w:t>הלל</w:t>
      </w:r>
      <w:r w:rsidRPr="00BA1A9E">
        <w:rPr>
          <w:rFonts w:cs="Arial"/>
          <w:rtl/>
        </w:rPr>
        <w:t xml:space="preserve"> </w:t>
      </w:r>
      <w:r w:rsidRPr="00BA1A9E">
        <w:rPr>
          <w:rFonts w:cs="Arial" w:hint="cs"/>
          <w:rtl/>
        </w:rPr>
        <w:t>דפסח</w:t>
      </w:r>
      <w:r w:rsidRPr="00BA1A9E">
        <w:rPr>
          <w:rFonts w:cs="Arial"/>
          <w:rtl/>
        </w:rPr>
        <w:t xml:space="preserve"> </w:t>
      </w:r>
      <w:r w:rsidRPr="00BA1A9E">
        <w:rPr>
          <w:rFonts w:cs="Arial" w:hint="cs"/>
          <w:rtl/>
        </w:rPr>
        <w:t>דעל</w:t>
      </w:r>
      <w:r w:rsidRPr="00BA1A9E">
        <w:rPr>
          <w:rFonts w:cs="Arial"/>
          <w:rtl/>
        </w:rPr>
        <w:t xml:space="preserve"> </w:t>
      </w:r>
      <w:r w:rsidRPr="00BA1A9E">
        <w:rPr>
          <w:rFonts w:cs="Arial" w:hint="cs"/>
          <w:rtl/>
        </w:rPr>
        <w:t>הנס</w:t>
      </w:r>
      <w:r w:rsidRPr="00BA1A9E">
        <w:rPr>
          <w:rFonts w:cs="Arial"/>
          <w:rtl/>
        </w:rPr>
        <w:t xml:space="preserve"> </w:t>
      </w:r>
      <w:r w:rsidRPr="00BA1A9E">
        <w:rPr>
          <w:rFonts w:cs="Arial" w:hint="cs"/>
          <w:rtl/>
        </w:rPr>
        <w:t>בא</w:t>
      </w:r>
      <w:r w:rsidRPr="00BA1A9E">
        <w:rPr>
          <w:rFonts w:cs="Arial"/>
          <w:rtl/>
        </w:rPr>
        <w:t xml:space="preserve"> </w:t>
      </w:r>
      <w:r w:rsidRPr="00BA1A9E">
        <w:rPr>
          <w:rFonts w:cs="Arial" w:hint="cs"/>
          <w:rtl/>
        </w:rPr>
        <w:t>ואף</w:t>
      </w:r>
      <w:r w:rsidRPr="00BA1A9E">
        <w:rPr>
          <w:rFonts w:cs="Arial"/>
          <w:rtl/>
        </w:rPr>
        <w:t xml:space="preserve"> </w:t>
      </w:r>
      <w:r w:rsidRPr="00BA1A9E">
        <w:rPr>
          <w:rFonts w:cs="Arial" w:hint="cs"/>
          <w:rtl/>
        </w:rPr>
        <w:t>הן</w:t>
      </w:r>
      <w:r w:rsidRPr="00BA1A9E">
        <w:rPr>
          <w:rFonts w:cs="Arial"/>
          <w:rtl/>
        </w:rPr>
        <w:t xml:space="preserve"> </w:t>
      </w:r>
      <w:r w:rsidRPr="00BA1A9E">
        <w:rPr>
          <w:rFonts w:cs="Arial" w:hint="cs"/>
          <w:rtl/>
        </w:rPr>
        <w:t>היו</w:t>
      </w:r>
      <w:r w:rsidRPr="00BA1A9E">
        <w:rPr>
          <w:rFonts w:cs="Arial"/>
          <w:rtl/>
        </w:rPr>
        <w:t xml:space="preserve"> </w:t>
      </w:r>
      <w:r w:rsidRPr="00BA1A9E">
        <w:rPr>
          <w:rFonts w:cs="Arial" w:hint="cs"/>
          <w:rtl/>
        </w:rPr>
        <w:t>באותו</w:t>
      </w:r>
      <w:r w:rsidRPr="00BA1A9E">
        <w:rPr>
          <w:rFonts w:cs="Arial"/>
          <w:rtl/>
        </w:rPr>
        <w:t xml:space="preserve"> </w:t>
      </w:r>
      <w:r w:rsidRPr="00BA1A9E">
        <w:rPr>
          <w:rFonts w:cs="Arial" w:hint="cs"/>
          <w:rtl/>
        </w:rPr>
        <w:t>הנס</w:t>
      </w:r>
      <w:r w:rsidRPr="00BA1A9E">
        <w:rPr>
          <w:rFonts w:cs="Arial"/>
          <w:rtl/>
        </w:rPr>
        <w:t xml:space="preserve"> </w:t>
      </w:r>
      <w:r w:rsidRPr="00BA1A9E">
        <w:rPr>
          <w:rFonts w:cs="Arial" w:hint="cs"/>
          <w:rtl/>
        </w:rPr>
        <w:t>אבל</w:t>
      </w:r>
      <w:r w:rsidRPr="00BA1A9E">
        <w:rPr>
          <w:rFonts w:cs="Arial"/>
          <w:rtl/>
        </w:rPr>
        <w:t xml:space="preserve"> </w:t>
      </w:r>
      <w:r w:rsidRPr="00BA1A9E">
        <w:rPr>
          <w:rFonts w:cs="Arial" w:hint="cs"/>
          <w:rtl/>
        </w:rPr>
        <w:t>כאן</w:t>
      </w:r>
      <w:r w:rsidRPr="00BA1A9E">
        <w:rPr>
          <w:rFonts w:cs="Arial"/>
          <w:rtl/>
        </w:rPr>
        <w:t xml:space="preserve"> </w:t>
      </w:r>
      <w:r w:rsidRPr="00BA1A9E">
        <w:rPr>
          <w:rFonts w:cs="Arial" w:hint="cs"/>
          <w:rtl/>
        </w:rPr>
        <w:t>לא</w:t>
      </w:r>
      <w:r w:rsidRPr="00BA1A9E">
        <w:rPr>
          <w:rFonts w:cs="Arial"/>
          <w:rtl/>
        </w:rPr>
        <w:t xml:space="preserve"> </w:t>
      </w:r>
      <w:r w:rsidRPr="00BA1A9E">
        <w:rPr>
          <w:rFonts w:cs="Arial" w:hint="cs"/>
          <w:rtl/>
        </w:rPr>
        <w:t>על</w:t>
      </w:r>
      <w:r w:rsidRPr="00BA1A9E">
        <w:rPr>
          <w:rFonts w:cs="Arial"/>
          <w:rtl/>
        </w:rPr>
        <w:t xml:space="preserve"> </w:t>
      </w:r>
      <w:r w:rsidRPr="00BA1A9E">
        <w:rPr>
          <w:rFonts w:cs="Arial" w:hint="cs"/>
          <w:rtl/>
        </w:rPr>
        <w:t>הנס</w:t>
      </w:r>
      <w:r w:rsidRPr="00BA1A9E">
        <w:rPr>
          <w:rFonts w:cs="Arial"/>
          <w:rtl/>
        </w:rPr>
        <w:t xml:space="preserve"> </w:t>
      </w:r>
      <w:r w:rsidRPr="00BA1A9E">
        <w:rPr>
          <w:rFonts w:cs="Arial" w:hint="cs"/>
          <w:rtl/>
        </w:rPr>
        <w:t>אמור</w:t>
      </w:r>
      <w:r>
        <w:rPr>
          <w:rFonts w:cs="Arial" w:hint="cs"/>
          <w:rtl/>
        </w:rPr>
        <w:t xml:space="preserve">, עכ"ל. היסוד של התוספות הוא שנשים מחויבות בקריאת כל ההלל כאשר המחייב הוא </w:t>
      </w:r>
      <w:commentRangeStart w:id="9"/>
      <w:r>
        <w:rPr>
          <w:rFonts w:cs="Arial" w:hint="cs"/>
          <w:rtl/>
        </w:rPr>
        <w:t>הנס</w:t>
      </w:r>
      <w:commentRangeEnd w:id="9"/>
      <w:r w:rsidR="00B111B9">
        <w:rPr>
          <w:rStyle w:val="CommentReference"/>
        </w:rPr>
        <w:commentReference w:id="9"/>
      </w:r>
      <w:r>
        <w:rPr>
          <w:rFonts w:cs="Arial" w:hint="cs"/>
          <w:rtl/>
        </w:rPr>
        <w:t>.</w:t>
      </w:r>
    </w:p>
    <w:p w:rsidR="00BA1A9E" w:rsidRPr="00BA1A9E" w:rsidRDefault="00BA1A9E" w:rsidP="00BA1A9E">
      <w:pPr>
        <w:pStyle w:val="ListParagraph"/>
        <w:rPr>
          <w:rFonts w:cs="Arial"/>
          <w:rtl/>
        </w:rPr>
      </w:pPr>
    </w:p>
    <w:p w:rsidR="00160354" w:rsidRPr="008F13F1" w:rsidRDefault="00BA1A9E" w:rsidP="003C3A7B">
      <w:pPr>
        <w:pStyle w:val="ListParagraph"/>
        <w:numPr>
          <w:ilvl w:val="0"/>
          <w:numId w:val="2"/>
        </w:numPr>
        <w:bidi/>
      </w:pPr>
      <w:r>
        <w:rPr>
          <w:rFonts w:cs="Arial" w:hint="cs"/>
          <w:rtl/>
        </w:rPr>
        <w:t>והרי לעיל הבאנו מסוגית הגמרא בערכין שהמחייב של הלל בחנוכה הוא הנס, וא"כ מדברי התוספות הנ"ל יש  להסיק שיתחייבו נשים בהלל בחנוכה ג"כ</w:t>
      </w:r>
      <w:r w:rsidR="006654C6">
        <w:rPr>
          <w:rFonts w:cs="Arial" w:hint="cs"/>
          <w:rtl/>
        </w:rPr>
        <w:t>,</w:t>
      </w:r>
      <w:r>
        <w:rPr>
          <w:rFonts w:cs="Arial" w:hint="cs"/>
          <w:rtl/>
        </w:rPr>
        <w:t xml:space="preserve"> כמו ש</w:t>
      </w:r>
      <w:r w:rsidR="008F13F1">
        <w:rPr>
          <w:rFonts w:cs="Arial" w:hint="cs"/>
          <w:rtl/>
        </w:rPr>
        <w:t xml:space="preserve">הן מחויבות בליל הסדר. וכן מצדדים כמה </w:t>
      </w:r>
      <w:commentRangeStart w:id="10"/>
      <w:r w:rsidR="008F13F1">
        <w:rPr>
          <w:rFonts w:cs="Arial" w:hint="cs"/>
          <w:rtl/>
        </w:rPr>
        <w:t>אחרונים</w:t>
      </w:r>
      <w:commentRangeEnd w:id="10"/>
      <w:r w:rsidR="00B111B9">
        <w:rPr>
          <w:rStyle w:val="CommentReference"/>
        </w:rPr>
        <w:commentReference w:id="10"/>
      </w:r>
      <w:r w:rsidR="008F13F1">
        <w:rPr>
          <w:rFonts w:cs="Arial" w:hint="cs"/>
          <w:rtl/>
        </w:rPr>
        <w:t>.</w:t>
      </w:r>
    </w:p>
    <w:p w:rsidR="008F13F1" w:rsidRDefault="008F13F1" w:rsidP="008F13F1">
      <w:pPr>
        <w:pStyle w:val="ListParagraph"/>
        <w:rPr>
          <w:rtl/>
        </w:rPr>
      </w:pPr>
    </w:p>
    <w:p w:rsidR="008F13F1" w:rsidRPr="00EA61C1" w:rsidRDefault="008F13F1" w:rsidP="003C3A7B">
      <w:pPr>
        <w:pStyle w:val="ListParagraph"/>
        <w:numPr>
          <w:ilvl w:val="0"/>
          <w:numId w:val="2"/>
        </w:numPr>
        <w:bidi/>
      </w:pPr>
      <w:r>
        <w:rPr>
          <w:rFonts w:hint="cs"/>
          <w:rtl/>
        </w:rPr>
        <w:t>וע' ב</w:t>
      </w:r>
      <w:r w:rsidRPr="00EA61C1">
        <w:rPr>
          <w:rFonts w:hint="cs"/>
          <w:b/>
          <w:bCs/>
          <w:rtl/>
        </w:rPr>
        <w:t xml:space="preserve">רמב"ם בהלכות חנוכה ומגילה </w:t>
      </w:r>
      <w:r w:rsidRPr="00EA61C1">
        <w:rPr>
          <w:b/>
          <w:bCs/>
          <w:rtl/>
        </w:rPr>
        <w:t>פרק ג הלכה יד</w:t>
      </w:r>
      <w:r>
        <w:rPr>
          <w:rFonts w:hint="cs"/>
          <w:rtl/>
        </w:rPr>
        <w:t>, אשר בפרק זה מביא כל הימים שגומרים בהם את</w:t>
      </w:r>
      <w:r w:rsidR="00665676">
        <w:rPr>
          <w:rFonts w:hint="cs"/>
          <w:rtl/>
        </w:rPr>
        <w:t xml:space="preserve"> </w:t>
      </w:r>
      <w:r>
        <w:rPr>
          <w:rFonts w:hint="cs"/>
          <w:rtl/>
        </w:rPr>
        <w:t xml:space="preserve">ההלל, וז"ל </w:t>
      </w:r>
      <w:r w:rsidRPr="008F13F1">
        <w:rPr>
          <w:rFonts w:cs="Arial" w:hint="cs"/>
          <w:rtl/>
        </w:rPr>
        <w:t>ואם</w:t>
      </w:r>
      <w:r w:rsidRPr="008F13F1">
        <w:rPr>
          <w:rFonts w:cs="Arial"/>
          <w:rtl/>
        </w:rPr>
        <w:t xml:space="preserve"> </w:t>
      </w:r>
      <w:r w:rsidRPr="008F13F1">
        <w:rPr>
          <w:rFonts w:cs="Arial" w:hint="cs"/>
          <w:rtl/>
        </w:rPr>
        <w:t>היה</w:t>
      </w:r>
      <w:r w:rsidRPr="008F13F1">
        <w:rPr>
          <w:rFonts w:cs="Arial"/>
          <w:rtl/>
        </w:rPr>
        <w:t xml:space="preserve"> </w:t>
      </w:r>
      <w:r w:rsidRPr="008F13F1">
        <w:rPr>
          <w:rFonts w:cs="Arial" w:hint="cs"/>
          <w:rtl/>
        </w:rPr>
        <w:t>המקרא</w:t>
      </w:r>
      <w:r w:rsidRPr="008F13F1">
        <w:rPr>
          <w:rFonts w:cs="Arial"/>
          <w:rtl/>
        </w:rPr>
        <w:t xml:space="preserve"> </w:t>
      </w:r>
      <w:r w:rsidRPr="008F13F1">
        <w:rPr>
          <w:rFonts w:cs="Arial" w:hint="cs"/>
          <w:rtl/>
        </w:rPr>
        <w:t>את</w:t>
      </w:r>
      <w:r w:rsidRPr="008F13F1">
        <w:rPr>
          <w:rFonts w:cs="Arial"/>
          <w:rtl/>
        </w:rPr>
        <w:t xml:space="preserve"> </w:t>
      </w:r>
      <w:r w:rsidRPr="008F13F1">
        <w:rPr>
          <w:rFonts w:cs="Arial" w:hint="cs"/>
          <w:rtl/>
        </w:rPr>
        <w:t>ההלל</w:t>
      </w:r>
      <w:r w:rsidRPr="008F13F1">
        <w:rPr>
          <w:rFonts w:cs="Arial"/>
          <w:rtl/>
        </w:rPr>
        <w:t xml:space="preserve"> </w:t>
      </w:r>
      <w:r w:rsidRPr="008F13F1">
        <w:rPr>
          <w:rFonts w:cs="Arial" w:hint="cs"/>
          <w:rtl/>
        </w:rPr>
        <w:t>קטן</w:t>
      </w:r>
      <w:r w:rsidRPr="008F13F1">
        <w:rPr>
          <w:rFonts w:cs="Arial"/>
          <w:rtl/>
        </w:rPr>
        <w:t xml:space="preserve"> </w:t>
      </w:r>
      <w:r w:rsidRPr="008F13F1">
        <w:rPr>
          <w:rFonts w:cs="Arial" w:hint="cs"/>
          <w:rtl/>
        </w:rPr>
        <w:t>או</w:t>
      </w:r>
      <w:r w:rsidRPr="008F13F1">
        <w:rPr>
          <w:rFonts w:cs="Arial"/>
          <w:rtl/>
        </w:rPr>
        <w:t xml:space="preserve"> </w:t>
      </w:r>
      <w:r w:rsidRPr="008F13F1">
        <w:rPr>
          <w:rFonts w:cs="Arial" w:hint="cs"/>
          <w:rtl/>
        </w:rPr>
        <w:t>עבד</w:t>
      </w:r>
      <w:r w:rsidRPr="008F13F1">
        <w:rPr>
          <w:rFonts w:cs="Arial"/>
          <w:rtl/>
        </w:rPr>
        <w:t xml:space="preserve"> </w:t>
      </w:r>
      <w:r w:rsidRPr="008F13F1">
        <w:rPr>
          <w:rFonts w:cs="Arial" w:hint="cs"/>
          <w:rtl/>
        </w:rPr>
        <w:t>או</w:t>
      </w:r>
      <w:r w:rsidRPr="008F13F1">
        <w:rPr>
          <w:rFonts w:cs="Arial"/>
          <w:rtl/>
        </w:rPr>
        <w:t xml:space="preserve"> </w:t>
      </w:r>
      <w:r w:rsidR="008024A1">
        <w:rPr>
          <w:rFonts w:cs="Arial" w:hint="cs"/>
          <w:rtl/>
        </w:rPr>
        <w:t>א</w:t>
      </w:r>
      <w:r w:rsidRPr="008F13F1">
        <w:rPr>
          <w:rFonts w:cs="Arial" w:hint="cs"/>
          <w:rtl/>
        </w:rPr>
        <w:t>שה</w:t>
      </w:r>
      <w:r w:rsidR="008024A1">
        <w:rPr>
          <w:rFonts w:cs="Arial" w:hint="cs"/>
          <w:rtl/>
        </w:rPr>
        <w:t>,</w:t>
      </w:r>
      <w:r w:rsidRPr="008F13F1">
        <w:rPr>
          <w:rFonts w:cs="Arial"/>
          <w:rtl/>
        </w:rPr>
        <w:t xml:space="preserve"> </w:t>
      </w:r>
      <w:r w:rsidRPr="008F13F1">
        <w:rPr>
          <w:rFonts w:cs="Arial" w:hint="cs"/>
          <w:rtl/>
        </w:rPr>
        <w:t>עונה</w:t>
      </w:r>
      <w:r w:rsidRPr="008F13F1">
        <w:rPr>
          <w:rFonts w:cs="Arial"/>
          <w:rtl/>
        </w:rPr>
        <w:t xml:space="preserve"> </w:t>
      </w:r>
      <w:r w:rsidRPr="008F13F1">
        <w:rPr>
          <w:rFonts w:cs="Arial" w:hint="cs"/>
          <w:rtl/>
        </w:rPr>
        <w:t>אחריהם</w:t>
      </w:r>
      <w:r w:rsidRPr="008F13F1">
        <w:rPr>
          <w:rFonts w:cs="Arial"/>
          <w:rtl/>
        </w:rPr>
        <w:t xml:space="preserve"> </w:t>
      </w:r>
      <w:r w:rsidRPr="008F13F1">
        <w:rPr>
          <w:rFonts w:cs="Arial" w:hint="cs"/>
          <w:rtl/>
        </w:rPr>
        <w:t>מה</w:t>
      </w:r>
      <w:r w:rsidRPr="008F13F1">
        <w:rPr>
          <w:rFonts w:cs="Arial"/>
          <w:rtl/>
        </w:rPr>
        <w:t xml:space="preserve"> </w:t>
      </w:r>
      <w:r w:rsidRPr="008F13F1">
        <w:rPr>
          <w:rFonts w:cs="Arial" w:hint="cs"/>
          <w:rtl/>
        </w:rPr>
        <w:t>שהן</w:t>
      </w:r>
      <w:r w:rsidRPr="008F13F1">
        <w:rPr>
          <w:rFonts w:cs="Arial"/>
          <w:rtl/>
        </w:rPr>
        <w:t xml:space="preserve"> </w:t>
      </w:r>
      <w:r w:rsidRPr="008F13F1">
        <w:rPr>
          <w:rFonts w:cs="Arial" w:hint="cs"/>
          <w:rtl/>
        </w:rPr>
        <w:t>אומרין</w:t>
      </w:r>
      <w:r w:rsidRPr="008F13F1">
        <w:rPr>
          <w:rFonts w:cs="Arial"/>
          <w:rtl/>
        </w:rPr>
        <w:t xml:space="preserve"> </w:t>
      </w:r>
      <w:r w:rsidRPr="008F13F1">
        <w:rPr>
          <w:rFonts w:cs="Arial" w:hint="cs"/>
          <w:rtl/>
        </w:rPr>
        <w:t>מלה</w:t>
      </w:r>
      <w:r w:rsidRPr="008F13F1">
        <w:rPr>
          <w:rFonts w:cs="Arial"/>
          <w:rtl/>
        </w:rPr>
        <w:t xml:space="preserve"> </w:t>
      </w:r>
      <w:r w:rsidRPr="008F13F1">
        <w:rPr>
          <w:rFonts w:cs="Arial" w:hint="cs"/>
          <w:rtl/>
        </w:rPr>
        <w:t>מלה</w:t>
      </w:r>
      <w:r w:rsidRPr="008F13F1">
        <w:rPr>
          <w:rFonts w:cs="Arial"/>
          <w:rtl/>
        </w:rPr>
        <w:t xml:space="preserve"> </w:t>
      </w:r>
      <w:r w:rsidRPr="008F13F1">
        <w:rPr>
          <w:rFonts w:cs="Arial" w:hint="cs"/>
          <w:rtl/>
        </w:rPr>
        <w:t>בכל</w:t>
      </w:r>
      <w:r w:rsidRPr="008F13F1">
        <w:rPr>
          <w:rFonts w:cs="Arial"/>
          <w:rtl/>
        </w:rPr>
        <w:t xml:space="preserve"> </w:t>
      </w:r>
      <w:r w:rsidRPr="008F13F1">
        <w:rPr>
          <w:rFonts w:cs="Arial" w:hint="cs"/>
          <w:rtl/>
        </w:rPr>
        <w:t>ההלל</w:t>
      </w:r>
      <w:r>
        <w:rPr>
          <w:rFonts w:cs="Arial" w:hint="cs"/>
          <w:rtl/>
        </w:rPr>
        <w:t xml:space="preserve"> וכו' ע"ש. ואין הרמב"ם מזכיר בשום מקום ששונה חנוכה מכל שאר הימים בחיוב נשים בקריאת ההלל. לפ"ז יש להקשות על הרמב"ם קושית התוספות הנ"ל. </w:t>
      </w:r>
      <w:r w:rsidR="00EA61C1">
        <w:rPr>
          <w:rFonts w:cs="Arial" w:hint="cs"/>
          <w:rtl/>
        </w:rPr>
        <w:t>הרי חיוב הלל בחנוכה הוא משום הנס, ומ"מ נ' שאין נשים מחויבות בהלל בחנוכה לפי הרמב"ם, וא"כ למה נשים מחויבות בהלל בליל הסדר? ולמה באמת אין נשים מחויבות בהלל בחנוכה שהוא משום הנס כסוגית הגמרא?</w:t>
      </w:r>
    </w:p>
    <w:p w:rsidR="00EA61C1" w:rsidRDefault="00EA61C1" w:rsidP="00EA61C1">
      <w:pPr>
        <w:pStyle w:val="ListParagraph"/>
        <w:rPr>
          <w:rtl/>
        </w:rPr>
      </w:pPr>
    </w:p>
    <w:p w:rsidR="00EA61C1" w:rsidRDefault="00EA61C1" w:rsidP="00EA61C1">
      <w:pPr>
        <w:pStyle w:val="Heading2"/>
        <w:bidi/>
        <w:rPr>
          <w:rtl/>
        </w:rPr>
      </w:pPr>
      <w:r>
        <w:rPr>
          <w:rFonts w:hint="cs"/>
          <w:rtl/>
        </w:rPr>
        <w:t>היסוד</w:t>
      </w:r>
    </w:p>
    <w:p w:rsidR="00EA61C1" w:rsidRDefault="00D849C7" w:rsidP="003C3A7B">
      <w:pPr>
        <w:pStyle w:val="ListParagraph"/>
        <w:numPr>
          <w:ilvl w:val="0"/>
          <w:numId w:val="2"/>
        </w:numPr>
        <w:bidi/>
      </w:pPr>
      <w:r>
        <w:rPr>
          <w:rFonts w:hint="cs"/>
          <w:rtl/>
        </w:rPr>
        <w:t>נראה שיש לבאר סוגית</w:t>
      </w:r>
      <w:r w:rsidR="009031C5">
        <w:rPr>
          <w:rFonts w:hint="cs"/>
          <w:rtl/>
        </w:rPr>
        <w:t xml:space="preserve"> הגמרא בערכין בב' דרכ</w:t>
      </w:r>
      <w:r>
        <w:rPr>
          <w:rFonts w:hint="cs"/>
          <w:rtl/>
        </w:rPr>
        <w:t>ים</w:t>
      </w:r>
      <w:r w:rsidR="009031C5">
        <w:rPr>
          <w:rFonts w:hint="cs"/>
          <w:rtl/>
        </w:rPr>
        <w:t>. הדרך</w:t>
      </w:r>
      <w:r>
        <w:rPr>
          <w:rFonts w:hint="cs"/>
          <w:rtl/>
        </w:rPr>
        <w:t xml:space="preserve"> הא' בביאור הסוגיה הוא שמסקנת הגמרא היא שישנם ב' סוגי מחייבים שיכולים לחייב חיוב הלל, או חילוק קרבנות, שם מועד וקדושת איסור מלאכה,</w:t>
      </w:r>
      <w:commentRangeStart w:id="11"/>
      <w:ins w:id="12" w:author="Michael" w:date="2019-02-17T22:19:00Z">
        <w:r w:rsidR="00E8660C">
          <w:rPr>
            <w:lang w:val="en-GB"/>
          </w:rPr>
          <w:t>-</w:t>
        </w:r>
        <w:commentRangeEnd w:id="11"/>
        <w:r w:rsidR="00E8660C">
          <w:rPr>
            <w:rStyle w:val="CommentReference"/>
          </w:rPr>
          <w:commentReference w:id="11"/>
        </w:r>
        <w:r w:rsidR="00E8660C">
          <w:rPr>
            <w:lang w:val="en-GB"/>
          </w:rPr>
          <w:t xml:space="preserve"> </w:t>
        </w:r>
      </w:ins>
      <w:r>
        <w:rPr>
          <w:rFonts w:hint="cs"/>
          <w:rtl/>
        </w:rPr>
        <w:t xml:space="preserve"> או נס. ובאופן ביאור זה ביארנו את הסוגיה לעיל ונשארנו בצ"ב.</w:t>
      </w:r>
    </w:p>
    <w:p w:rsidR="00D849C7" w:rsidRDefault="00D849C7" w:rsidP="00D849C7">
      <w:pPr>
        <w:pStyle w:val="ListParagraph"/>
        <w:bidi/>
      </w:pPr>
    </w:p>
    <w:p w:rsidR="00D849C7" w:rsidRDefault="009031C5" w:rsidP="003C3A7B">
      <w:pPr>
        <w:pStyle w:val="ListParagraph"/>
        <w:numPr>
          <w:ilvl w:val="0"/>
          <w:numId w:val="2"/>
        </w:numPr>
        <w:bidi/>
      </w:pPr>
      <w:r>
        <w:rPr>
          <w:rFonts w:hint="cs"/>
          <w:rtl/>
        </w:rPr>
        <w:t>הדרך</w:t>
      </w:r>
      <w:r w:rsidR="00D849C7">
        <w:rPr>
          <w:rFonts w:hint="cs"/>
          <w:rtl/>
        </w:rPr>
        <w:t xml:space="preserve"> הב' בביאור הסוגיה הוא </w:t>
      </w:r>
      <w:r w:rsidR="00247818">
        <w:rPr>
          <w:rFonts w:hint="cs"/>
          <w:rtl/>
        </w:rPr>
        <w:t xml:space="preserve">שאין חילוק קרבנות, שם מועד וקדושת איסור מלאכה מחד גיסא ונס מאידך גיסא, המחייבים של חיוב ההלל, אלא שהמחייב הוא שם יום מיוחד, שנקרא בלשון המשנה והגמרא יום שגומרים בו את ההלל. </w:t>
      </w:r>
      <w:r>
        <w:rPr>
          <w:rFonts w:hint="cs"/>
          <w:rtl/>
        </w:rPr>
        <w:t>לפ"ז יש לבאר מסקנת סוגית הגמרא בערכין ש</w:t>
      </w:r>
      <w:r w:rsidR="00247818">
        <w:rPr>
          <w:rFonts w:hint="cs"/>
          <w:rtl/>
        </w:rPr>
        <w:t xml:space="preserve">כדי שתחול על יום </w:t>
      </w:r>
      <w:r>
        <w:rPr>
          <w:rFonts w:hint="cs"/>
          <w:rtl/>
        </w:rPr>
        <w:t>מסוים תורת שם יום הלל ישנם ב' אופנים</w:t>
      </w:r>
      <w:ins w:id="13" w:author="Michael" w:date="2019-02-17T22:21:00Z">
        <w:r w:rsidR="00E8660C">
          <w:rPr>
            <w:lang w:val="en-GB"/>
          </w:rPr>
          <w:t>;</w:t>
        </w:r>
      </w:ins>
      <w:del w:id="14" w:author="Michael" w:date="2019-02-17T22:21:00Z">
        <w:r w:rsidDel="00E8660C">
          <w:rPr>
            <w:rFonts w:hint="cs"/>
            <w:rtl/>
          </w:rPr>
          <w:delText>,</w:delText>
        </w:r>
      </w:del>
      <w:r>
        <w:rPr>
          <w:rFonts w:hint="cs"/>
          <w:rtl/>
        </w:rPr>
        <w:t xml:space="preserve"> או על ידי חילוק קרבנות, שם מועד וקדושת איסור מלאכה</w:t>
      </w:r>
      <w:r w:rsidR="0065363E">
        <w:rPr>
          <w:rFonts w:hint="cs"/>
          <w:rtl/>
        </w:rPr>
        <w:t xml:space="preserve">, או על ידי נס. ואין הדברים האלה מחייבים ישירים לחיוב הלל אלא הם עושים שתחול על יום מסוים תורת שם יום הלל, שהוא יום מיוחד. לפ"ז אין הנס של חנוכה מחייב את ההלל אלא הוא מחיל על ימי החנוכה תורת שם ימי הלל, וחלות תורת שם ימי הלל היא המחייבת קריאת </w:t>
      </w:r>
      <w:r w:rsidR="006654C6">
        <w:rPr>
          <w:rFonts w:hint="cs"/>
          <w:rtl/>
        </w:rPr>
        <w:t>ה</w:t>
      </w:r>
      <w:r w:rsidR="0065363E">
        <w:rPr>
          <w:rFonts w:hint="cs"/>
          <w:rtl/>
        </w:rPr>
        <w:t>הלל בחנוכה.</w:t>
      </w:r>
    </w:p>
    <w:p w:rsidR="0065363E" w:rsidRDefault="0065363E" w:rsidP="0065363E">
      <w:pPr>
        <w:pStyle w:val="Heading2"/>
        <w:jc w:val="right"/>
        <w:rPr>
          <w:rtl/>
        </w:rPr>
      </w:pPr>
      <w:r>
        <w:rPr>
          <w:rFonts w:hint="cs"/>
          <w:rtl/>
        </w:rPr>
        <w:lastRenderedPageBreak/>
        <w:t>יישוב הקושיות</w:t>
      </w:r>
    </w:p>
    <w:p w:rsidR="002D3C0C" w:rsidRDefault="0065363E" w:rsidP="003C3A7B">
      <w:pPr>
        <w:pStyle w:val="ListParagraph"/>
        <w:numPr>
          <w:ilvl w:val="0"/>
          <w:numId w:val="2"/>
        </w:numPr>
        <w:bidi/>
      </w:pPr>
      <w:r>
        <w:rPr>
          <w:rFonts w:hint="cs"/>
          <w:rtl/>
        </w:rPr>
        <w:t xml:space="preserve">ע"פ הדרך הב' בביאור הסוגיה נ' ליישב את הקושיות שהקשינו. אין מסקנת סוגית ערכין שישנם שני סוגי מחייב נפרדים לאותו חיוב הלל, </w:t>
      </w:r>
      <w:r w:rsidR="00CD71EF">
        <w:rPr>
          <w:rFonts w:hint="cs"/>
          <w:rtl/>
        </w:rPr>
        <w:t xml:space="preserve">אלא </w:t>
      </w:r>
      <w:r w:rsidR="00785C39">
        <w:rPr>
          <w:rFonts w:hint="cs"/>
          <w:rtl/>
        </w:rPr>
        <w:t>המסקנא היא שישנם ב' אופנים להח</w:t>
      </w:r>
      <w:r w:rsidR="00ED168C">
        <w:rPr>
          <w:rFonts w:hint="cs"/>
          <w:rtl/>
        </w:rPr>
        <w:t>יל על יום מסוים תורת שם יום הלל</w:t>
      </w:r>
      <w:r w:rsidR="002D3C0C">
        <w:rPr>
          <w:rFonts w:hint="cs"/>
          <w:rtl/>
        </w:rPr>
        <w:t>. עצם המחייב הוא אך ורק שם יום הלל.</w:t>
      </w:r>
    </w:p>
    <w:p w:rsidR="002D3C0C" w:rsidRDefault="002D3C0C" w:rsidP="002D3C0C">
      <w:pPr>
        <w:pStyle w:val="ListParagraph"/>
        <w:bidi/>
        <w:ind w:left="360"/>
      </w:pPr>
    </w:p>
    <w:p w:rsidR="002D3C0C" w:rsidRDefault="002D3C0C" w:rsidP="003C3A7B">
      <w:pPr>
        <w:pStyle w:val="ListParagraph"/>
        <w:numPr>
          <w:ilvl w:val="0"/>
          <w:numId w:val="2"/>
        </w:numPr>
        <w:bidi/>
      </w:pPr>
      <w:r>
        <w:rPr>
          <w:rFonts w:hint="cs"/>
          <w:rtl/>
        </w:rPr>
        <w:t>וכן ע"פ יסוד זה נ' שאפשר ליישב קושית טורי אבן, שאם האדם נידון בכל יום או בכל שעה היאך אנו אומרים הלל ביח' הימים המוזכרים במשנה ובגמרא. לפי דברינו ניתן לבאר שראש השנה ויום הכיפורים יש להם חלות שם של ימי הדין, ועד כמה שחל עליהם שם ימי הדין אי אפשר לחול עליהם שם של ימי הלל, משום ש</w:t>
      </w:r>
      <w:r w:rsidR="00E60F5E">
        <w:rPr>
          <w:rFonts w:hint="cs"/>
          <w:rtl/>
        </w:rPr>
        <w:t>לדעת ר' אבה</w:t>
      </w:r>
      <w:r w:rsidR="006654C6">
        <w:rPr>
          <w:rFonts w:hint="cs"/>
          <w:rtl/>
        </w:rPr>
        <w:t xml:space="preserve">ו שני שמות אלה סותרים זה את זה </w:t>
      </w:r>
      <w:r w:rsidR="006654C6">
        <w:rPr>
          <w:rtl/>
        </w:rPr>
        <w:t>–</w:t>
      </w:r>
      <w:r w:rsidR="006654C6">
        <w:rPr>
          <w:rFonts w:hint="cs"/>
          <w:rtl/>
        </w:rPr>
        <w:t xml:space="preserve"> אם הוא יום הדין אי אפשר שיהיה גם יום הלל. </w:t>
      </w:r>
      <w:r w:rsidR="00E60F5E">
        <w:rPr>
          <w:rFonts w:hint="cs"/>
          <w:rtl/>
        </w:rPr>
        <w:t>אלא שאף לפי ר' יוסי ור' נתן שהאדם נידון בכל יום או בכל שעה, אין חלות שם יום דין חלה על כל יום, ולכן אפשר לחול על כל הימים האלה חלות שם ימי הלל.</w:t>
      </w:r>
    </w:p>
    <w:p w:rsidR="00E60F5E" w:rsidRDefault="00E60F5E" w:rsidP="00E60F5E">
      <w:pPr>
        <w:pStyle w:val="ListParagraph"/>
        <w:rPr>
          <w:rtl/>
        </w:rPr>
      </w:pPr>
    </w:p>
    <w:p w:rsidR="00E60F5E" w:rsidRDefault="00E60F5E" w:rsidP="003C3A7B">
      <w:pPr>
        <w:pStyle w:val="ListParagraph"/>
        <w:numPr>
          <w:ilvl w:val="0"/>
          <w:numId w:val="2"/>
        </w:numPr>
        <w:bidi/>
      </w:pPr>
      <w:r>
        <w:rPr>
          <w:rFonts w:hint="cs"/>
          <w:rtl/>
        </w:rPr>
        <w:t xml:space="preserve">ועל פי היסוד הנ"ל </w:t>
      </w:r>
      <w:r w:rsidR="005A2AB3">
        <w:rPr>
          <w:rFonts w:hint="cs"/>
          <w:rtl/>
        </w:rPr>
        <w:t>אפשר ליישב פסקו של הרמב"ם שאין נשים חייבות בהלל בחנוכה, שהוא משום נס, אף על פי שחייבות בהלל בליל הסדר, שהוא משום נס.</w:t>
      </w:r>
      <w:commentRangeStart w:id="15"/>
      <w:r w:rsidR="005A2AB3">
        <w:rPr>
          <w:rFonts w:hint="cs"/>
          <w:rtl/>
        </w:rPr>
        <w:t xml:space="preserve"> החילוק בין </w:t>
      </w:r>
      <w:r w:rsidR="006654C6">
        <w:rPr>
          <w:rFonts w:hint="cs"/>
          <w:rtl/>
        </w:rPr>
        <w:t>ה</w:t>
      </w:r>
      <w:r w:rsidR="005A2AB3">
        <w:rPr>
          <w:rFonts w:hint="cs"/>
          <w:rtl/>
        </w:rPr>
        <w:t>הלל של ליל הסדר ו</w:t>
      </w:r>
      <w:r w:rsidR="006654C6">
        <w:rPr>
          <w:rFonts w:hint="cs"/>
          <w:rtl/>
        </w:rPr>
        <w:t>ה</w:t>
      </w:r>
      <w:r w:rsidR="005A2AB3">
        <w:rPr>
          <w:rFonts w:hint="cs"/>
          <w:rtl/>
        </w:rPr>
        <w:t>הלל של חנוכה הוא שהנס של חנוכה עושה את ימי החנוכה לימים מיוחדים אשר חלה עליהם חלות שם ימי הלל. זהו דין</w:t>
      </w:r>
      <w:r w:rsidR="006654C6">
        <w:rPr>
          <w:rFonts w:hint="cs"/>
          <w:rtl/>
        </w:rPr>
        <w:t xml:space="preserve"> בימים. ברם חיוב ההלל בליל הסדר, </w:t>
      </w:r>
      <w:r w:rsidR="005A2AB3">
        <w:rPr>
          <w:rFonts w:hint="cs"/>
          <w:rtl/>
        </w:rPr>
        <w:t>שהוא משום נס</w:t>
      </w:r>
      <w:r w:rsidR="006654C6">
        <w:rPr>
          <w:rFonts w:hint="cs"/>
          <w:rtl/>
        </w:rPr>
        <w:t>,</w:t>
      </w:r>
      <w:r w:rsidR="005A2AB3">
        <w:rPr>
          <w:rFonts w:hint="cs"/>
          <w:rtl/>
        </w:rPr>
        <w:t xml:space="preserve"> אינו משום שהוא יום הלל אלא משום שהנס בעצמו מחייב הלל זה באופן ישיר</w:t>
      </w:r>
      <w:commentRangeEnd w:id="15"/>
      <w:r w:rsidR="00E8660C">
        <w:rPr>
          <w:rStyle w:val="CommentReference"/>
        </w:rPr>
        <w:commentReference w:id="15"/>
      </w:r>
      <w:r w:rsidR="005A2AB3">
        <w:rPr>
          <w:rFonts w:hint="cs"/>
          <w:rtl/>
        </w:rPr>
        <w:t>. על כן בחנוכ</w:t>
      </w:r>
      <w:r w:rsidR="008024A1">
        <w:rPr>
          <w:rFonts w:hint="cs"/>
          <w:rtl/>
        </w:rPr>
        <w:t xml:space="preserve">ה שחיוב ההלל בו הוא דין של היום, </w:t>
      </w:r>
      <w:r w:rsidR="005A2AB3">
        <w:rPr>
          <w:rFonts w:hint="cs"/>
          <w:rtl/>
        </w:rPr>
        <w:t xml:space="preserve">נחשב </w:t>
      </w:r>
      <w:r w:rsidR="008024A1">
        <w:rPr>
          <w:rFonts w:hint="cs"/>
          <w:rtl/>
        </w:rPr>
        <w:t>חיוב זה למצות עשה שהזמן גרמא, משא"כ בהלל של ליל הסדר שאין חיובו משום דין של היום, אלא משום דיני הסדר.</w:t>
      </w:r>
    </w:p>
    <w:p w:rsidR="008024A1" w:rsidRDefault="008024A1" w:rsidP="008024A1">
      <w:pPr>
        <w:pStyle w:val="ListParagraph"/>
        <w:rPr>
          <w:rtl/>
        </w:rPr>
      </w:pPr>
    </w:p>
    <w:p w:rsidR="00613E5B" w:rsidRDefault="008024A1" w:rsidP="003C3A7B">
      <w:pPr>
        <w:pStyle w:val="ListParagraph"/>
        <w:numPr>
          <w:ilvl w:val="0"/>
          <w:numId w:val="2"/>
        </w:numPr>
        <w:bidi/>
      </w:pPr>
      <w:r>
        <w:rPr>
          <w:rFonts w:hint="cs"/>
          <w:rtl/>
        </w:rPr>
        <w:t>ונ' שבהרחבת היסוד הנ"ל, שישנה חלות שם יום הלל, אפשר גם לבאר למה בחר הרמב"ם לפסוק כל הלכות הלל בהלכות חנוכה דווקא, ולא בהלכות סוכה</w:t>
      </w:r>
      <w:r w:rsidR="00BB2DA4">
        <w:rPr>
          <w:rFonts w:hint="cs"/>
          <w:rtl/>
        </w:rPr>
        <w:t>,</w:t>
      </w:r>
      <w:r>
        <w:rPr>
          <w:rFonts w:hint="cs"/>
          <w:rtl/>
        </w:rPr>
        <w:t xml:space="preserve"> אשר שם פוסק הלכות שמחת החג. </w:t>
      </w:r>
      <w:r w:rsidR="00613E5B">
        <w:rPr>
          <w:rFonts w:hint="cs"/>
          <w:rtl/>
        </w:rPr>
        <w:t>הנימוק הוא שעצם תקנת החכמים של חנוכה הוא קביעת השם של ימי הלל על ח' הימים האלה. כל דיני חנוכה נובעים מקביעת שם יום הלל בימים אלה. ברם חג הסוכות יש לו שם ימי הלל משום חילוק קרבנות, שם מועד וקדושת איסור מלאכה. הענין המיוחד של חנוכה הוא שחכמים קבעו לו שם ימי הלל באופן ישיר ולא כתוצאה מענין אחר.</w:t>
      </w:r>
    </w:p>
    <w:p w:rsidR="00613E5B" w:rsidRDefault="00613E5B" w:rsidP="00613E5B">
      <w:pPr>
        <w:pStyle w:val="ListParagraph"/>
        <w:rPr>
          <w:rtl/>
        </w:rPr>
      </w:pPr>
    </w:p>
    <w:p w:rsidR="008024A1" w:rsidRDefault="00613E5B" w:rsidP="003C3A7B">
      <w:pPr>
        <w:pStyle w:val="ListParagraph"/>
        <w:numPr>
          <w:ilvl w:val="0"/>
          <w:numId w:val="2"/>
        </w:numPr>
        <w:bidi/>
        <w:rPr>
          <w:rtl/>
        </w:rPr>
      </w:pPr>
      <w:r>
        <w:rPr>
          <w:rtl/>
        </w:rPr>
        <w:t xml:space="preserve">באמת </w:t>
      </w:r>
      <w:r>
        <w:rPr>
          <w:rFonts w:hint="cs"/>
          <w:rtl/>
        </w:rPr>
        <w:t>מדויקים דברי הרמב"ם כנ"ל</w:t>
      </w:r>
      <w:r w:rsidR="00BB2DA4">
        <w:rPr>
          <w:rFonts w:hint="cs"/>
          <w:rtl/>
        </w:rPr>
        <w:t>,</w:t>
      </w:r>
      <w:r>
        <w:rPr>
          <w:rFonts w:hint="cs"/>
          <w:rtl/>
        </w:rPr>
        <w:t xml:space="preserve"> שז"ל ב</w:t>
      </w:r>
      <w:r w:rsidR="000531C4">
        <w:rPr>
          <w:rFonts w:hint="cs"/>
          <w:rtl/>
        </w:rPr>
        <w:t xml:space="preserve">פרק ג </w:t>
      </w:r>
      <w:r>
        <w:rPr>
          <w:rFonts w:hint="cs"/>
          <w:rtl/>
        </w:rPr>
        <w:t xml:space="preserve">הלכה </w:t>
      </w:r>
      <w:r w:rsidR="000531C4">
        <w:rPr>
          <w:rFonts w:hint="cs"/>
          <w:rtl/>
        </w:rPr>
        <w:t xml:space="preserve">ג, </w:t>
      </w:r>
      <w:r w:rsidR="000531C4">
        <w:rPr>
          <w:rtl/>
        </w:rPr>
        <w:t>ומפני זה התקינו חכמים שבאותו הדור, שיהיו שמונת הימים האלו, שתחלתן מליל חמשה ועשרים בכסלו, ימי שמחה והלל</w:t>
      </w:r>
      <w:r w:rsidR="000531C4">
        <w:rPr>
          <w:rFonts w:hint="cs"/>
          <w:rtl/>
        </w:rPr>
        <w:t>, וכו' ע"כ. בדברים אלה מונח שתקנת החכמים היתה להחיל על ימים אלה שם של ימי שמחה והלל.</w:t>
      </w:r>
    </w:p>
    <w:p w:rsidR="002D3C0C" w:rsidRDefault="002D3C0C" w:rsidP="002D3C0C">
      <w:pPr>
        <w:bidi/>
        <w:rPr>
          <w:rtl/>
        </w:rPr>
      </w:pPr>
    </w:p>
    <w:p w:rsidR="00EA61C1" w:rsidRPr="00EA61C1" w:rsidRDefault="00EA61C1" w:rsidP="00EA61C1">
      <w:pPr>
        <w:bidi/>
        <w:rPr>
          <w:rtl/>
        </w:rPr>
      </w:pPr>
    </w:p>
    <w:sectPr w:rsidR="00EA61C1" w:rsidRPr="00EA61C1" w:rsidSect="00021869">
      <w:pgSz w:w="12240" w:h="15840"/>
      <w:pgMar w:top="1440" w:right="1800" w:bottom="1440" w:left="180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chael" w:date="2019-02-17T22:27:00Z" w:initials="M">
    <w:p w:rsidR="00411BFD" w:rsidRDefault="00411BFD">
      <w:pPr>
        <w:pStyle w:val="CommentText"/>
      </w:pPr>
      <w:r>
        <w:rPr>
          <w:rStyle w:val="CommentReference"/>
        </w:rPr>
        <w:annotationRef/>
      </w:r>
      <w:r>
        <w:t xml:space="preserve">I know the colon is introducing the quotation but it looks a bit funny because of the connotation with </w:t>
      </w:r>
      <w:proofErr w:type="spellStart"/>
      <w:r>
        <w:t>omud</w:t>
      </w:r>
      <w:proofErr w:type="spellEnd"/>
      <w:r>
        <w:t xml:space="preserve"> </w:t>
      </w:r>
      <w:proofErr w:type="spellStart"/>
      <w:r>
        <w:t>beis</w:t>
      </w:r>
      <w:proofErr w:type="spellEnd"/>
      <w:r>
        <w:t xml:space="preserve"> – is there a different way to introduce the quotation?</w:t>
      </w:r>
    </w:p>
  </w:comment>
  <w:comment w:id="1" w:author="Michael" w:date="2019-02-17T22:27:00Z" w:initials="M">
    <w:p w:rsidR="00411BFD" w:rsidRDefault="00411BFD">
      <w:pPr>
        <w:pStyle w:val="CommentText"/>
      </w:pPr>
      <w:r>
        <w:rPr>
          <w:rStyle w:val="CommentReference"/>
        </w:rPr>
        <w:annotationRef/>
      </w:r>
      <w:r>
        <w:t>See previous comment</w:t>
      </w:r>
    </w:p>
  </w:comment>
  <w:comment w:id="2" w:author="Michael" w:date="2019-02-17T22:27:00Z" w:initials="M">
    <w:p w:rsidR="00411BFD" w:rsidRDefault="00411BFD">
      <w:pPr>
        <w:pStyle w:val="CommentText"/>
      </w:pPr>
      <w:r>
        <w:rPr>
          <w:rStyle w:val="CommentReference"/>
        </w:rPr>
        <w:annotationRef/>
      </w:r>
      <w:r>
        <w:t>I know this is explaining the question as opposed to asking it, but I still feel like maybe it should be a question mark.</w:t>
      </w:r>
    </w:p>
  </w:comment>
  <w:comment w:id="3" w:author="Michael" w:date="2019-02-17T22:27:00Z" w:initials="M">
    <w:p w:rsidR="00411BFD" w:rsidRDefault="00411BFD">
      <w:pPr>
        <w:pStyle w:val="CommentText"/>
      </w:pPr>
      <w:r>
        <w:rPr>
          <w:rStyle w:val="CommentReference"/>
        </w:rPr>
        <w:annotationRef/>
      </w:r>
      <w:r>
        <w:t xml:space="preserve">Is this the right word? Couldn’t the </w:t>
      </w:r>
      <w:proofErr w:type="spellStart"/>
      <w:r>
        <w:t>Heh</w:t>
      </w:r>
      <w:proofErr w:type="spellEnd"/>
      <w:r>
        <w:t xml:space="preserve"> go before </w:t>
      </w:r>
      <w:proofErr w:type="spellStart"/>
      <w:r>
        <w:t>mechayvim</w:t>
      </w:r>
      <w:proofErr w:type="spellEnd"/>
      <w:r>
        <w:t xml:space="preserve"> to make a definite article? It seems to me that that would make more sense, but perhaps this is poetic or something?</w:t>
      </w:r>
    </w:p>
  </w:comment>
  <w:comment w:id="4" w:author="Michael" w:date="2019-02-17T22:27:00Z" w:initials="M">
    <w:p w:rsidR="00411BFD" w:rsidRDefault="00411BFD">
      <w:pPr>
        <w:pStyle w:val="CommentText"/>
      </w:pPr>
      <w:r>
        <w:rPr>
          <w:rStyle w:val="CommentReference"/>
        </w:rPr>
        <w:annotationRef/>
      </w:r>
      <w:r>
        <w:t xml:space="preserve">I know this is probably copied precisely from </w:t>
      </w:r>
      <w:proofErr w:type="spellStart"/>
      <w:r>
        <w:t>turei</w:t>
      </w:r>
      <w:proofErr w:type="spellEnd"/>
      <w:r>
        <w:t xml:space="preserve"> even, but given that we want articles to be accessible might it be better to have full words instead of contractions like this, or other </w:t>
      </w:r>
      <w:proofErr w:type="spellStart"/>
      <w:r>
        <w:t>roshei</w:t>
      </w:r>
      <w:proofErr w:type="spellEnd"/>
      <w:r>
        <w:t xml:space="preserve"> </w:t>
      </w:r>
      <w:proofErr w:type="spellStart"/>
      <w:r>
        <w:t>teivos</w:t>
      </w:r>
      <w:proofErr w:type="spellEnd"/>
      <w:r>
        <w:t xml:space="preserve"> like </w:t>
      </w:r>
      <w:proofErr w:type="spellStart"/>
      <w:r>
        <w:t>im</w:t>
      </w:r>
      <w:proofErr w:type="spellEnd"/>
      <w:r>
        <w:t xml:space="preserve"> </w:t>
      </w:r>
      <w:proofErr w:type="spellStart"/>
      <w:r>
        <w:t>kein</w:t>
      </w:r>
      <w:proofErr w:type="spellEnd"/>
      <w:r>
        <w:t xml:space="preserve"> at the start of the next sentence? I know when we’re talking about a Hebrew article the accessibility criteria might be a bit different anyway, but I thought it was worth pointing out.  </w:t>
      </w:r>
    </w:p>
  </w:comment>
  <w:comment w:id="9" w:author="Michael" w:date="2019-02-17T22:27:00Z" w:initials="M">
    <w:p w:rsidR="00B111B9" w:rsidRPr="00B111B9" w:rsidRDefault="00B111B9">
      <w:pPr>
        <w:pStyle w:val="CommentText"/>
      </w:pPr>
      <w:r>
        <w:rPr>
          <w:rStyle w:val="CommentReference"/>
        </w:rPr>
        <w:annotationRef/>
      </w:r>
      <w:r w:rsidRPr="00B111B9">
        <w:t>In which they were involved.</w:t>
      </w:r>
    </w:p>
  </w:comment>
  <w:comment w:id="10" w:author="Michael" w:date="2019-02-17T22:27:00Z" w:initials="M">
    <w:p w:rsidR="00B111B9" w:rsidRDefault="00B111B9">
      <w:pPr>
        <w:pStyle w:val="CommentText"/>
      </w:pPr>
      <w:r>
        <w:rPr>
          <w:rStyle w:val="CommentReference"/>
        </w:rPr>
        <w:annotationRef/>
      </w:r>
      <w:r>
        <w:t>Perhaps a footnote here could reference one or two?</w:t>
      </w:r>
    </w:p>
  </w:comment>
  <w:comment w:id="11" w:author="Michael" w:date="2019-02-17T22:27:00Z" w:initials="M">
    <w:p w:rsidR="00E8660C" w:rsidRDefault="00E8660C">
      <w:pPr>
        <w:pStyle w:val="CommentText"/>
      </w:pPr>
      <w:r>
        <w:rPr>
          <w:rStyle w:val="CommentReference"/>
        </w:rPr>
        <w:annotationRef/>
      </w:r>
      <w:r>
        <w:t>There are a lot of ‘or’s in this sentence so I thought the division should be a bit clearer.</w:t>
      </w:r>
    </w:p>
  </w:comment>
  <w:comment w:id="15" w:author="Michael" w:date="2019-02-17T22:27:00Z" w:initials="M">
    <w:p w:rsidR="00E8660C" w:rsidRDefault="00E8660C">
      <w:pPr>
        <w:pStyle w:val="CommentText"/>
      </w:pPr>
      <w:r>
        <w:rPr>
          <w:rStyle w:val="CommentReference"/>
        </w:rPr>
        <w:annotationRef/>
      </w:r>
      <w:r>
        <w:t xml:space="preserve">I don’t completely understand, apart from the different end results, what makes the two </w:t>
      </w:r>
      <w:proofErr w:type="spellStart"/>
      <w:r>
        <w:t>nissim</w:t>
      </w:r>
      <w:proofErr w:type="spellEnd"/>
      <w:r>
        <w:t xml:space="preserve"> qualitatively different? Why do they produce different results?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64BC5"/>
    <w:multiLevelType w:val="hybridMultilevel"/>
    <w:tmpl w:val="65DE4AE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3C96E45"/>
    <w:multiLevelType w:val="hybridMultilevel"/>
    <w:tmpl w:val="BE426244"/>
    <w:lvl w:ilvl="0" w:tplc="4D2CF0AC">
      <w:start w:val="1"/>
      <w:numFmt w:val="hebrew1"/>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20"/>
  <w:characterSpacingControl w:val="doNotCompress"/>
  <w:compat/>
  <w:rsids>
    <w:rsidRoot w:val="001955FB"/>
    <w:rsid w:val="00021869"/>
    <w:rsid w:val="000531C4"/>
    <w:rsid w:val="00160354"/>
    <w:rsid w:val="001955FB"/>
    <w:rsid w:val="00235256"/>
    <w:rsid w:val="00247818"/>
    <w:rsid w:val="002D3C0C"/>
    <w:rsid w:val="00391F2F"/>
    <w:rsid w:val="003C3A7B"/>
    <w:rsid w:val="00411BFD"/>
    <w:rsid w:val="004651EF"/>
    <w:rsid w:val="00520D19"/>
    <w:rsid w:val="00547131"/>
    <w:rsid w:val="005A2AB3"/>
    <w:rsid w:val="00613E5B"/>
    <w:rsid w:val="0065363E"/>
    <w:rsid w:val="006654C6"/>
    <w:rsid w:val="00665676"/>
    <w:rsid w:val="00671B28"/>
    <w:rsid w:val="00785C39"/>
    <w:rsid w:val="007F5E53"/>
    <w:rsid w:val="008024A1"/>
    <w:rsid w:val="008F13F1"/>
    <w:rsid w:val="009031C5"/>
    <w:rsid w:val="00916E21"/>
    <w:rsid w:val="00A56D47"/>
    <w:rsid w:val="00B111B9"/>
    <w:rsid w:val="00BA1A9E"/>
    <w:rsid w:val="00BB2DA4"/>
    <w:rsid w:val="00BE4603"/>
    <w:rsid w:val="00BF20D7"/>
    <w:rsid w:val="00CD71EF"/>
    <w:rsid w:val="00D8359B"/>
    <w:rsid w:val="00D849C7"/>
    <w:rsid w:val="00DC6FB0"/>
    <w:rsid w:val="00E02425"/>
    <w:rsid w:val="00E60F5E"/>
    <w:rsid w:val="00E70728"/>
    <w:rsid w:val="00E85386"/>
    <w:rsid w:val="00E8660C"/>
    <w:rsid w:val="00EA61C1"/>
    <w:rsid w:val="00ED168C"/>
    <w:rsid w:val="00F1529B"/>
    <w:rsid w:val="00FD068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869"/>
  </w:style>
  <w:style w:type="paragraph" w:styleId="Heading1">
    <w:name w:val="heading 1"/>
    <w:basedOn w:val="Normal"/>
    <w:next w:val="Normal"/>
    <w:link w:val="Heading1Char"/>
    <w:uiPriority w:val="9"/>
    <w:qFormat/>
    <w:rsid w:val="001955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707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5F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955FB"/>
    <w:pPr>
      <w:ind w:left="720"/>
      <w:contextualSpacing/>
    </w:pPr>
  </w:style>
  <w:style w:type="character" w:customStyle="1" w:styleId="Heading2Char">
    <w:name w:val="Heading 2 Char"/>
    <w:basedOn w:val="DefaultParagraphFont"/>
    <w:link w:val="Heading2"/>
    <w:uiPriority w:val="9"/>
    <w:rsid w:val="00E70728"/>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411BFD"/>
    <w:rPr>
      <w:sz w:val="16"/>
      <w:szCs w:val="16"/>
    </w:rPr>
  </w:style>
  <w:style w:type="paragraph" w:styleId="CommentText">
    <w:name w:val="annotation text"/>
    <w:basedOn w:val="Normal"/>
    <w:link w:val="CommentTextChar"/>
    <w:uiPriority w:val="99"/>
    <w:semiHidden/>
    <w:unhideWhenUsed/>
    <w:rsid w:val="00411BFD"/>
    <w:pPr>
      <w:spacing w:line="240" w:lineRule="auto"/>
    </w:pPr>
    <w:rPr>
      <w:sz w:val="20"/>
      <w:szCs w:val="20"/>
    </w:rPr>
  </w:style>
  <w:style w:type="character" w:customStyle="1" w:styleId="CommentTextChar">
    <w:name w:val="Comment Text Char"/>
    <w:basedOn w:val="DefaultParagraphFont"/>
    <w:link w:val="CommentText"/>
    <w:uiPriority w:val="99"/>
    <w:semiHidden/>
    <w:rsid w:val="00411BFD"/>
    <w:rPr>
      <w:sz w:val="20"/>
      <w:szCs w:val="20"/>
    </w:rPr>
  </w:style>
  <w:style w:type="paragraph" w:styleId="CommentSubject">
    <w:name w:val="annotation subject"/>
    <w:basedOn w:val="CommentText"/>
    <w:next w:val="CommentText"/>
    <w:link w:val="CommentSubjectChar"/>
    <w:uiPriority w:val="99"/>
    <w:semiHidden/>
    <w:unhideWhenUsed/>
    <w:rsid w:val="00411BFD"/>
    <w:rPr>
      <w:b/>
      <w:bCs/>
    </w:rPr>
  </w:style>
  <w:style w:type="character" w:customStyle="1" w:styleId="CommentSubjectChar">
    <w:name w:val="Comment Subject Char"/>
    <w:basedOn w:val="CommentTextChar"/>
    <w:link w:val="CommentSubject"/>
    <w:uiPriority w:val="99"/>
    <w:semiHidden/>
    <w:rsid w:val="00411BFD"/>
    <w:rPr>
      <w:b/>
      <w:bCs/>
    </w:rPr>
  </w:style>
  <w:style w:type="paragraph" w:styleId="BalloonText">
    <w:name w:val="Balloon Text"/>
    <w:basedOn w:val="Normal"/>
    <w:link w:val="BalloonTextChar"/>
    <w:uiPriority w:val="99"/>
    <w:semiHidden/>
    <w:unhideWhenUsed/>
    <w:rsid w:val="00411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B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 Bordon</dc:creator>
  <cp:lastModifiedBy>Michael</cp:lastModifiedBy>
  <cp:revision>2</cp:revision>
  <dcterms:created xsi:type="dcterms:W3CDTF">2019-02-17T22:28:00Z</dcterms:created>
  <dcterms:modified xsi:type="dcterms:W3CDTF">2019-02-17T22:28:00Z</dcterms:modified>
</cp:coreProperties>
</file>