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6F1FD" w14:textId="77777777" w:rsidR="00142072" w:rsidRPr="00090405" w:rsidRDefault="00426A27" w:rsidP="00142072">
      <w:pPr>
        <w:pStyle w:val="NormalWeb"/>
        <w:spacing w:before="0" w:beforeAutospacing="0" w:after="0" w:afterAutospacing="0"/>
        <w:jc w:val="center"/>
        <w:rPr>
          <w:rFonts w:asciiTheme="minorHAnsi" w:hAnsiTheme="minorHAnsi" w:cstheme="minorHAnsi"/>
          <w:b/>
          <w:bCs/>
          <w:color w:val="454545"/>
          <w:sz w:val="36"/>
          <w:szCs w:val="36"/>
          <w:u w:val="single"/>
        </w:rPr>
      </w:pPr>
      <w:r w:rsidRPr="00426A27">
        <w:rPr>
          <w:rFonts w:asciiTheme="minorHAnsi" w:hAnsiTheme="minorHAnsi" w:cstheme="minorHAnsi"/>
          <w:b/>
          <w:bCs/>
          <w:color w:val="454545"/>
          <w:sz w:val="36"/>
          <w:szCs w:val="36"/>
          <w:u w:val="single"/>
        </w:rPr>
        <w:t xml:space="preserve">The exemption of </w:t>
      </w:r>
      <w:proofErr w:type="spellStart"/>
      <w:r w:rsidR="005C2916" w:rsidRPr="005C2916">
        <w:rPr>
          <w:rFonts w:asciiTheme="minorHAnsi" w:hAnsiTheme="minorHAnsi" w:cstheme="minorHAnsi"/>
          <w:b/>
          <w:bCs/>
          <w:i/>
          <w:iCs/>
          <w:color w:val="454545"/>
          <w:sz w:val="36"/>
          <w:szCs w:val="36"/>
          <w:u w:val="single"/>
        </w:rPr>
        <w:t>shen</w:t>
      </w:r>
      <w:proofErr w:type="spellEnd"/>
      <w:r w:rsidR="005C2916">
        <w:rPr>
          <w:rFonts w:asciiTheme="minorHAnsi" w:hAnsiTheme="minorHAnsi" w:cstheme="minorHAnsi"/>
          <w:b/>
          <w:bCs/>
          <w:color w:val="454545"/>
          <w:sz w:val="36"/>
          <w:szCs w:val="36"/>
          <w:u w:val="single"/>
        </w:rPr>
        <w:t xml:space="preserve"> and </w:t>
      </w:r>
      <w:r w:rsidR="005C2916" w:rsidRPr="005C2916">
        <w:rPr>
          <w:rFonts w:asciiTheme="minorHAnsi" w:hAnsiTheme="minorHAnsi" w:cstheme="minorHAnsi"/>
          <w:b/>
          <w:bCs/>
          <w:i/>
          <w:iCs/>
          <w:color w:val="454545"/>
          <w:sz w:val="36"/>
          <w:szCs w:val="36"/>
          <w:u w:val="single"/>
        </w:rPr>
        <w:t>regel</w:t>
      </w:r>
      <w:r w:rsidR="005C2916">
        <w:rPr>
          <w:rFonts w:asciiTheme="minorHAnsi" w:hAnsiTheme="minorHAnsi" w:cstheme="minorHAnsi"/>
          <w:b/>
          <w:bCs/>
          <w:color w:val="454545"/>
          <w:sz w:val="36"/>
          <w:szCs w:val="36"/>
          <w:u w:val="single"/>
        </w:rPr>
        <w:t xml:space="preserve"> in a </w:t>
      </w:r>
      <w:r w:rsidRPr="00426A27">
        <w:rPr>
          <w:rFonts w:asciiTheme="minorHAnsi" w:hAnsiTheme="minorHAnsi" w:cstheme="minorHAnsi"/>
          <w:b/>
          <w:bCs/>
          <w:color w:val="454545"/>
          <w:sz w:val="36"/>
          <w:szCs w:val="36"/>
          <w:u w:val="single"/>
        </w:rPr>
        <w:t>‘</w:t>
      </w:r>
      <w:proofErr w:type="spellStart"/>
      <w:r w:rsidRPr="00426A27">
        <w:rPr>
          <w:rFonts w:asciiTheme="minorHAnsi" w:hAnsiTheme="minorHAnsi" w:cstheme="minorHAnsi"/>
          <w:b/>
          <w:bCs/>
          <w:i/>
          <w:iCs/>
          <w:color w:val="454545"/>
          <w:sz w:val="36"/>
          <w:szCs w:val="36"/>
          <w:u w:val="single"/>
        </w:rPr>
        <w:t>r’shus</w:t>
      </w:r>
      <w:proofErr w:type="spellEnd"/>
      <w:r w:rsidRPr="00426A27">
        <w:rPr>
          <w:rFonts w:asciiTheme="minorHAnsi" w:hAnsiTheme="minorHAnsi" w:cstheme="minorHAnsi"/>
          <w:b/>
          <w:bCs/>
          <w:i/>
          <w:iCs/>
          <w:color w:val="454545"/>
          <w:sz w:val="36"/>
          <w:szCs w:val="36"/>
          <w:u w:val="single"/>
        </w:rPr>
        <w:t xml:space="preserve"> </w:t>
      </w:r>
      <w:proofErr w:type="spellStart"/>
      <w:r w:rsidRPr="00426A27">
        <w:rPr>
          <w:rFonts w:asciiTheme="minorHAnsi" w:hAnsiTheme="minorHAnsi" w:cstheme="minorHAnsi"/>
          <w:b/>
          <w:bCs/>
          <w:i/>
          <w:iCs/>
          <w:color w:val="454545"/>
          <w:sz w:val="36"/>
          <w:szCs w:val="36"/>
          <w:u w:val="single"/>
        </w:rPr>
        <w:t>harabim</w:t>
      </w:r>
      <w:proofErr w:type="spellEnd"/>
      <w:r w:rsidRPr="00426A27">
        <w:rPr>
          <w:rFonts w:asciiTheme="minorHAnsi" w:hAnsiTheme="minorHAnsi" w:cstheme="minorHAnsi"/>
          <w:b/>
          <w:bCs/>
          <w:color w:val="454545"/>
          <w:sz w:val="36"/>
          <w:szCs w:val="36"/>
          <w:u w:val="single"/>
        </w:rPr>
        <w:t>’ (public thoroughfare)</w:t>
      </w:r>
    </w:p>
    <w:p w14:paraId="0916F1FE" w14:textId="77777777" w:rsidR="00142072" w:rsidRPr="00503BFA" w:rsidRDefault="00142072" w:rsidP="00142072">
      <w:pPr>
        <w:pStyle w:val="NormalWeb"/>
        <w:spacing w:before="0" w:beforeAutospacing="0" w:after="0" w:afterAutospacing="0"/>
        <w:jc w:val="both"/>
        <w:rPr>
          <w:rFonts w:asciiTheme="minorHAnsi" w:hAnsiTheme="minorHAnsi" w:cstheme="minorHAnsi"/>
          <w:color w:val="454545"/>
        </w:rPr>
      </w:pPr>
    </w:p>
    <w:p w14:paraId="0916F1FF" w14:textId="77777777" w:rsidR="00142072" w:rsidRPr="00E866C4" w:rsidRDefault="00142072" w:rsidP="00142072">
      <w:pPr>
        <w:pStyle w:val="NormalWeb"/>
        <w:numPr>
          <w:ilvl w:val="0"/>
          <w:numId w:val="1"/>
        </w:numPr>
        <w:spacing w:before="0" w:beforeAutospacing="0" w:after="0" w:afterAutospacing="0"/>
        <w:jc w:val="both"/>
        <w:rPr>
          <w:rFonts w:asciiTheme="minorHAnsi" w:hAnsiTheme="minorHAnsi" w:cstheme="minorHAnsi"/>
          <w:b/>
          <w:bCs/>
          <w:color w:val="454545"/>
          <w:sz w:val="28"/>
          <w:szCs w:val="28"/>
          <w:u w:val="single"/>
        </w:rPr>
      </w:pPr>
      <w:r w:rsidRPr="00E866C4">
        <w:rPr>
          <w:rFonts w:asciiTheme="minorHAnsi" w:hAnsiTheme="minorHAnsi" w:cstheme="minorHAnsi"/>
          <w:b/>
          <w:bCs/>
          <w:color w:val="454545"/>
          <w:sz w:val="28"/>
          <w:szCs w:val="28"/>
          <w:u w:val="single"/>
        </w:rPr>
        <w:t>Introduction</w:t>
      </w:r>
    </w:p>
    <w:p w14:paraId="0916F200" w14:textId="5EDE798B" w:rsidR="00142072" w:rsidRPr="00503BFA" w:rsidRDefault="00142072" w:rsidP="00142072">
      <w:pPr>
        <w:pStyle w:val="NormalWeb"/>
        <w:spacing w:before="0" w:beforeAutospacing="0" w:after="0" w:afterAutospacing="0"/>
        <w:jc w:val="both"/>
        <w:rPr>
          <w:rFonts w:asciiTheme="minorHAnsi" w:hAnsiTheme="minorHAnsi" w:cstheme="minorHAnsi"/>
          <w:color w:val="454545"/>
        </w:rPr>
      </w:pPr>
      <w:r w:rsidRPr="00503BFA">
        <w:rPr>
          <w:rFonts w:asciiTheme="minorHAnsi" w:hAnsiTheme="minorHAnsi" w:cstheme="minorHAnsi"/>
          <w:color w:val="454545"/>
        </w:rPr>
        <w:t>The purpose of this article is to attempt to provide an understanding</w:t>
      </w:r>
      <w:r w:rsidR="00F1525D">
        <w:rPr>
          <w:rFonts w:asciiTheme="minorHAnsi" w:hAnsiTheme="minorHAnsi" w:cstheme="minorHAnsi"/>
          <w:color w:val="454545"/>
        </w:rPr>
        <w:t xml:space="preserve"> </w:t>
      </w:r>
      <w:r w:rsidRPr="00503BFA">
        <w:rPr>
          <w:rFonts w:asciiTheme="minorHAnsi" w:hAnsiTheme="minorHAnsi" w:cstheme="minorHAnsi"/>
          <w:color w:val="454545"/>
        </w:rPr>
        <w:t xml:space="preserve">of the nature of the exemption </w:t>
      </w:r>
      <w:r w:rsidR="005C2916">
        <w:rPr>
          <w:rFonts w:asciiTheme="minorHAnsi" w:hAnsiTheme="minorHAnsi" w:cstheme="minorHAnsi"/>
          <w:color w:val="454545"/>
        </w:rPr>
        <w:t xml:space="preserve">in </w:t>
      </w:r>
      <w:r w:rsidRPr="00503BFA">
        <w:rPr>
          <w:rFonts w:asciiTheme="minorHAnsi" w:hAnsiTheme="minorHAnsi" w:cstheme="minorHAnsi"/>
          <w:color w:val="454545"/>
        </w:rPr>
        <w:t xml:space="preserve">the public thoroughfare </w:t>
      </w:r>
      <w:r w:rsidR="003526CF">
        <w:rPr>
          <w:rFonts w:asciiTheme="minorHAnsi" w:hAnsiTheme="minorHAnsi" w:cstheme="minorHAnsi"/>
          <w:color w:val="454545"/>
        </w:rPr>
        <w:t xml:space="preserve">of damage in the category </w:t>
      </w:r>
      <w:r w:rsidRPr="00503BFA">
        <w:rPr>
          <w:rFonts w:asciiTheme="minorHAnsi" w:hAnsiTheme="minorHAnsi" w:cstheme="minorHAnsi"/>
          <w:color w:val="454545"/>
        </w:rPr>
        <w:t xml:space="preserve">of </w:t>
      </w:r>
      <w:proofErr w:type="spellStart"/>
      <w:r w:rsidRPr="00503BFA">
        <w:rPr>
          <w:rFonts w:asciiTheme="minorHAnsi" w:hAnsiTheme="minorHAnsi" w:cstheme="minorHAnsi"/>
          <w:i/>
          <w:iCs/>
          <w:color w:val="454545"/>
        </w:rPr>
        <w:t>shen</w:t>
      </w:r>
      <w:proofErr w:type="spellEnd"/>
      <w:ins w:id="0" w:author="Mikey Kahan" w:date="2019-01-12T23:48:00Z">
        <w:r w:rsidR="00324CA9">
          <w:rPr>
            <w:rStyle w:val="FootnoteReference"/>
            <w:rFonts w:asciiTheme="minorHAnsi" w:hAnsiTheme="minorHAnsi" w:cstheme="minorHAnsi"/>
            <w:i/>
            <w:iCs/>
            <w:color w:val="454545"/>
          </w:rPr>
          <w:footnoteReference w:id="2"/>
        </w:r>
      </w:ins>
      <w:r w:rsidRPr="00503BFA">
        <w:rPr>
          <w:rFonts w:asciiTheme="minorHAnsi" w:hAnsiTheme="minorHAnsi" w:cstheme="minorHAnsi"/>
          <w:color w:val="454545"/>
        </w:rPr>
        <w:t xml:space="preserve"> </w:t>
      </w:r>
      <w:del w:id="3" w:author="Mikey Kahan" w:date="2019-01-12T23:49:00Z">
        <w:r w:rsidRPr="00503BFA" w:rsidDel="00863928">
          <w:rPr>
            <w:rFonts w:asciiTheme="minorHAnsi" w:hAnsiTheme="minorHAnsi" w:cstheme="minorHAnsi"/>
            <w:color w:val="454545"/>
          </w:rPr>
          <w:delText>(</w:delText>
        </w:r>
        <w:r w:rsidRPr="00503BFA" w:rsidDel="00324CA9">
          <w:rPr>
            <w:rFonts w:asciiTheme="minorHAnsi" w:hAnsiTheme="minorHAnsi" w:cstheme="minorHAnsi"/>
            <w:color w:val="454545"/>
          </w:rPr>
          <w:delText>damage done when the animal has intent to benefit, the most primary example being eating</w:delText>
        </w:r>
        <w:r w:rsidRPr="00503BFA" w:rsidDel="00863928">
          <w:rPr>
            <w:rFonts w:asciiTheme="minorHAnsi" w:hAnsiTheme="minorHAnsi" w:cstheme="minorHAnsi"/>
            <w:color w:val="454545"/>
          </w:rPr>
          <w:delText>)</w:delText>
        </w:r>
      </w:del>
      <w:r w:rsidRPr="00503BFA">
        <w:rPr>
          <w:rFonts w:asciiTheme="minorHAnsi" w:hAnsiTheme="minorHAnsi" w:cstheme="minorHAnsi"/>
          <w:color w:val="454545"/>
          <w:rtl/>
        </w:rPr>
        <w:t xml:space="preserve"> </w:t>
      </w:r>
      <w:r w:rsidRPr="00503BFA">
        <w:rPr>
          <w:rFonts w:asciiTheme="minorHAnsi" w:hAnsiTheme="minorHAnsi" w:cstheme="minorHAnsi"/>
          <w:color w:val="454545"/>
        </w:rPr>
        <w:t xml:space="preserve">and </w:t>
      </w:r>
      <w:r w:rsidRPr="00503BFA">
        <w:rPr>
          <w:rFonts w:asciiTheme="minorHAnsi" w:hAnsiTheme="minorHAnsi" w:cstheme="minorHAnsi"/>
          <w:i/>
          <w:iCs/>
          <w:color w:val="454545"/>
        </w:rPr>
        <w:t>regel</w:t>
      </w:r>
      <w:ins w:id="4" w:author="Mikey Kahan" w:date="2019-01-12T23:49:00Z">
        <w:r w:rsidR="00863928">
          <w:rPr>
            <w:rStyle w:val="FootnoteReference"/>
            <w:rFonts w:asciiTheme="minorHAnsi" w:hAnsiTheme="minorHAnsi" w:cstheme="minorHAnsi"/>
            <w:i/>
            <w:iCs/>
            <w:color w:val="454545"/>
          </w:rPr>
          <w:footnoteReference w:id="3"/>
        </w:r>
      </w:ins>
      <w:r w:rsidRPr="00503BFA">
        <w:rPr>
          <w:rFonts w:asciiTheme="minorHAnsi" w:hAnsiTheme="minorHAnsi" w:cstheme="minorHAnsi"/>
          <w:color w:val="454545"/>
        </w:rPr>
        <w:t xml:space="preserve"> </w:t>
      </w:r>
      <w:del w:id="6" w:author="Mikey Kahan" w:date="2019-01-12T23:49:00Z">
        <w:r w:rsidRPr="00503BFA" w:rsidDel="004E0155">
          <w:rPr>
            <w:rFonts w:asciiTheme="minorHAnsi" w:hAnsiTheme="minorHAnsi" w:cstheme="minorHAnsi"/>
            <w:color w:val="454545"/>
          </w:rPr>
          <w:delText>(damage done when the animal goes about its normal activities, for example walking)</w:delText>
        </w:r>
      </w:del>
      <w:r w:rsidRPr="00503BFA">
        <w:rPr>
          <w:rFonts w:asciiTheme="minorHAnsi" w:hAnsiTheme="minorHAnsi" w:cstheme="minorHAnsi"/>
          <w:color w:val="454545"/>
        </w:rPr>
        <w:t xml:space="preserve"> according to different </w:t>
      </w:r>
      <w:proofErr w:type="spellStart"/>
      <w:r w:rsidRPr="00503BFA">
        <w:rPr>
          <w:rFonts w:asciiTheme="minorHAnsi" w:hAnsiTheme="minorHAnsi" w:cstheme="minorHAnsi"/>
          <w:i/>
          <w:iCs/>
          <w:color w:val="454545"/>
        </w:rPr>
        <w:t>rishonim</w:t>
      </w:r>
      <w:proofErr w:type="spellEnd"/>
      <w:r w:rsidRPr="00503BFA">
        <w:rPr>
          <w:rFonts w:asciiTheme="minorHAnsi" w:hAnsiTheme="minorHAnsi" w:cstheme="minorHAnsi"/>
          <w:color w:val="454545"/>
        </w:rPr>
        <w:t>. To do this</w:t>
      </w:r>
      <w:r w:rsidR="003526CF">
        <w:rPr>
          <w:rFonts w:asciiTheme="minorHAnsi" w:hAnsiTheme="minorHAnsi" w:cstheme="minorHAnsi"/>
          <w:color w:val="454545"/>
        </w:rPr>
        <w:t>,</w:t>
      </w:r>
      <w:r w:rsidRPr="00503BFA">
        <w:rPr>
          <w:rFonts w:asciiTheme="minorHAnsi" w:hAnsiTheme="minorHAnsi" w:cstheme="minorHAnsi"/>
          <w:color w:val="454545"/>
        </w:rPr>
        <w:t xml:space="preserve"> we will be examining several</w:t>
      </w:r>
      <w:ins w:id="7" w:author="Mikey Kahan" w:date="2019-01-12T23:50:00Z">
        <w:r w:rsidR="003D2556">
          <w:rPr>
            <w:rFonts w:asciiTheme="minorHAnsi" w:hAnsiTheme="minorHAnsi" w:cstheme="minorHAnsi"/>
            <w:color w:val="454545"/>
          </w:rPr>
          <w:t xml:space="preserve"> cases</w:t>
        </w:r>
      </w:ins>
      <w:r w:rsidRPr="00503BFA">
        <w:rPr>
          <w:rFonts w:asciiTheme="minorHAnsi" w:hAnsiTheme="minorHAnsi" w:cstheme="minorHAnsi"/>
          <w:color w:val="454545"/>
        </w:rPr>
        <w:t xml:space="preserve"> </w:t>
      </w:r>
      <w:del w:id="8" w:author="Mikey Kahan" w:date="2019-01-12T23:50:00Z">
        <w:r w:rsidRPr="00503BFA" w:rsidDel="003D2556">
          <w:rPr>
            <w:rFonts w:asciiTheme="minorHAnsi" w:hAnsiTheme="minorHAnsi" w:cstheme="minorHAnsi"/>
            <w:i/>
            <w:iCs/>
            <w:color w:val="454545"/>
          </w:rPr>
          <w:delText>sugy</w:delText>
        </w:r>
        <w:r w:rsidR="005C2916" w:rsidDel="003D2556">
          <w:rPr>
            <w:rFonts w:asciiTheme="minorHAnsi" w:hAnsiTheme="minorHAnsi" w:cstheme="minorHAnsi"/>
            <w:i/>
            <w:iCs/>
            <w:color w:val="454545"/>
          </w:rPr>
          <w:delText>o</w:delText>
        </w:r>
        <w:r w:rsidRPr="00503BFA" w:rsidDel="003D2556">
          <w:rPr>
            <w:rFonts w:asciiTheme="minorHAnsi" w:hAnsiTheme="minorHAnsi" w:cstheme="minorHAnsi"/>
            <w:i/>
            <w:iCs/>
            <w:color w:val="454545"/>
          </w:rPr>
          <w:delText>s</w:delText>
        </w:r>
      </w:del>
      <w:r w:rsidRPr="00503BFA">
        <w:rPr>
          <w:rFonts w:asciiTheme="minorHAnsi" w:hAnsiTheme="minorHAnsi" w:cstheme="minorHAnsi"/>
          <w:color w:val="454545"/>
        </w:rPr>
        <w:t xml:space="preserve"> in the second </w:t>
      </w:r>
      <w:proofErr w:type="spellStart"/>
      <w:r w:rsidRPr="00503BFA">
        <w:rPr>
          <w:rFonts w:asciiTheme="minorHAnsi" w:hAnsiTheme="minorHAnsi" w:cstheme="minorHAnsi"/>
          <w:i/>
          <w:iCs/>
          <w:color w:val="454545"/>
        </w:rPr>
        <w:t>perek</w:t>
      </w:r>
      <w:proofErr w:type="spellEnd"/>
      <w:r w:rsidRPr="00503BFA">
        <w:rPr>
          <w:rFonts w:asciiTheme="minorHAnsi" w:hAnsiTheme="minorHAnsi" w:cstheme="minorHAnsi"/>
          <w:color w:val="454545"/>
        </w:rPr>
        <w:t xml:space="preserve"> of</w:t>
      </w:r>
      <w:r w:rsidR="005C2916">
        <w:rPr>
          <w:rFonts w:asciiTheme="minorHAnsi" w:hAnsiTheme="minorHAnsi" w:cstheme="minorHAnsi"/>
          <w:i/>
          <w:iCs/>
          <w:color w:val="454545"/>
        </w:rPr>
        <w:t xml:space="preserve"> </w:t>
      </w:r>
      <w:proofErr w:type="spellStart"/>
      <w:r w:rsidR="005C2916">
        <w:rPr>
          <w:rFonts w:asciiTheme="minorHAnsi" w:hAnsiTheme="minorHAnsi" w:cstheme="minorHAnsi"/>
          <w:color w:val="454545"/>
        </w:rPr>
        <w:t>Bava</w:t>
      </w:r>
      <w:proofErr w:type="spellEnd"/>
      <w:r w:rsidR="005C2916">
        <w:rPr>
          <w:rFonts w:asciiTheme="minorHAnsi" w:hAnsiTheme="minorHAnsi" w:cstheme="minorHAnsi"/>
          <w:color w:val="454545"/>
        </w:rPr>
        <w:t xml:space="preserve"> </w:t>
      </w:r>
      <w:proofErr w:type="spellStart"/>
      <w:r w:rsidR="005C2916">
        <w:rPr>
          <w:rFonts w:asciiTheme="minorHAnsi" w:hAnsiTheme="minorHAnsi" w:cstheme="minorHAnsi"/>
          <w:color w:val="454545"/>
        </w:rPr>
        <w:t>Kamma</w:t>
      </w:r>
      <w:proofErr w:type="spellEnd"/>
      <w:r w:rsidRPr="00503BFA">
        <w:rPr>
          <w:rFonts w:asciiTheme="minorHAnsi" w:hAnsiTheme="minorHAnsi" w:cstheme="minorHAnsi"/>
          <w:color w:val="454545"/>
        </w:rPr>
        <w:t xml:space="preserve">. These </w:t>
      </w:r>
      <w:del w:id="9" w:author="Mikey Kahan" w:date="2019-01-12T23:50:00Z">
        <w:r w:rsidRPr="00503BFA" w:rsidDel="003D2556">
          <w:rPr>
            <w:rFonts w:asciiTheme="minorHAnsi" w:hAnsiTheme="minorHAnsi" w:cstheme="minorHAnsi"/>
            <w:i/>
            <w:iCs/>
            <w:color w:val="454545"/>
          </w:rPr>
          <w:delText>sugy</w:delText>
        </w:r>
        <w:r w:rsidR="005C2916" w:rsidDel="003D2556">
          <w:rPr>
            <w:rFonts w:asciiTheme="minorHAnsi" w:hAnsiTheme="minorHAnsi" w:cstheme="minorHAnsi"/>
            <w:i/>
            <w:iCs/>
            <w:color w:val="454545"/>
          </w:rPr>
          <w:delText>o</w:delText>
        </w:r>
        <w:r w:rsidRPr="00503BFA" w:rsidDel="003D2556">
          <w:rPr>
            <w:rFonts w:asciiTheme="minorHAnsi" w:hAnsiTheme="minorHAnsi" w:cstheme="minorHAnsi"/>
            <w:i/>
            <w:iCs/>
            <w:color w:val="454545"/>
          </w:rPr>
          <w:delText>s</w:delText>
        </w:r>
        <w:r w:rsidRPr="00503BFA" w:rsidDel="003D2556">
          <w:rPr>
            <w:rFonts w:asciiTheme="minorHAnsi" w:hAnsiTheme="minorHAnsi" w:cstheme="minorHAnsi"/>
            <w:color w:val="454545"/>
          </w:rPr>
          <w:delText xml:space="preserve"> </w:delText>
        </w:r>
      </w:del>
      <w:r>
        <w:rPr>
          <w:rFonts w:asciiTheme="minorHAnsi" w:hAnsiTheme="minorHAnsi" w:cstheme="minorHAnsi"/>
          <w:color w:val="454545"/>
        </w:rPr>
        <w:t>involve cases which could be understood in different ways.</w:t>
      </w:r>
      <w:r w:rsidRPr="00503BFA">
        <w:rPr>
          <w:rFonts w:asciiTheme="minorHAnsi" w:hAnsiTheme="minorHAnsi" w:cstheme="minorHAnsi"/>
          <w:color w:val="454545"/>
        </w:rPr>
        <w:t xml:space="preserve"> </w:t>
      </w:r>
      <w:r>
        <w:rPr>
          <w:rFonts w:asciiTheme="minorHAnsi" w:hAnsiTheme="minorHAnsi" w:cstheme="minorHAnsi"/>
          <w:color w:val="454545"/>
        </w:rPr>
        <w:t>S</w:t>
      </w:r>
      <w:r w:rsidRPr="00503BFA">
        <w:rPr>
          <w:rFonts w:asciiTheme="minorHAnsi" w:hAnsiTheme="minorHAnsi" w:cstheme="minorHAnsi"/>
          <w:color w:val="454545"/>
        </w:rPr>
        <w:t xml:space="preserve">eeing the </w:t>
      </w:r>
      <w:r>
        <w:rPr>
          <w:rFonts w:asciiTheme="minorHAnsi" w:hAnsiTheme="minorHAnsi" w:cstheme="minorHAnsi"/>
          <w:color w:val="454545"/>
        </w:rPr>
        <w:t xml:space="preserve">different </w:t>
      </w:r>
      <w:r w:rsidRPr="00503BFA">
        <w:rPr>
          <w:rFonts w:asciiTheme="minorHAnsi" w:hAnsiTheme="minorHAnsi" w:cstheme="minorHAnsi"/>
          <w:color w:val="454545"/>
        </w:rPr>
        <w:t>way</w:t>
      </w:r>
      <w:r>
        <w:rPr>
          <w:rFonts w:asciiTheme="minorHAnsi" w:hAnsiTheme="minorHAnsi" w:cstheme="minorHAnsi"/>
          <w:color w:val="454545"/>
        </w:rPr>
        <w:t>s</w:t>
      </w:r>
      <w:r w:rsidRPr="00503BFA">
        <w:rPr>
          <w:rFonts w:asciiTheme="minorHAnsi" w:hAnsiTheme="minorHAnsi" w:cstheme="minorHAnsi"/>
          <w:color w:val="454545"/>
        </w:rPr>
        <w:t xml:space="preserve"> the </w:t>
      </w:r>
      <w:proofErr w:type="spellStart"/>
      <w:r w:rsidRPr="00503BFA">
        <w:rPr>
          <w:rFonts w:asciiTheme="minorHAnsi" w:hAnsiTheme="minorHAnsi" w:cstheme="minorHAnsi"/>
          <w:i/>
          <w:iCs/>
          <w:color w:val="454545"/>
        </w:rPr>
        <w:t>rishonim</w:t>
      </w:r>
      <w:proofErr w:type="spellEnd"/>
      <w:r w:rsidRPr="00503BFA">
        <w:rPr>
          <w:rFonts w:asciiTheme="minorHAnsi" w:hAnsiTheme="minorHAnsi" w:cstheme="minorHAnsi"/>
          <w:color w:val="454545"/>
        </w:rPr>
        <w:t xml:space="preserve"> deal with these</w:t>
      </w:r>
      <w:r>
        <w:rPr>
          <w:rFonts w:asciiTheme="minorHAnsi" w:hAnsiTheme="minorHAnsi" w:cstheme="minorHAnsi"/>
          <w:color w:val="454545"/>
        </w:rPr>
        <w:t xml:space="preserve"> </w:t>
      </w:r>
      <w:r w:rsidRPr="00503BFA">
        <w:rPr>
          <w:rFonts w:asciiTheme="minorHAnsi" w:hAnsiTheme="minorHAnsi" w:cstheme="minorHAnsi"/>
          <w:color w:val="454545"/>
        </w:rPr>
        <w:t xml:space="preserve">should give some insight to their </w:t>
      </w:r>
      <w:r>
        <w:rPr>
          <w:rFonts w:asciiTheme="minorHAnsi" w:hAnsiTheme="minorHAnsi" w:cstheme="minorHAnsi"/>
          <w:color w:val="454545"/>
        </w:rPr>
        <w:t xml:space="preserve">varying </w:t>
      </w:r>
      <w:r w:rsidRPr="00503BFA">
        <w:rPr>
          <w:rFonts w:asciiTheme="minorHAnsi" w:hAnsiTheme="minorHAnsi" w:cstheme="minorHAnsi"/>
          <w:color w:val="454545"/>
        </w:rPr>
        <w:t>understanding</w:t>
      </w:r>
      <w:r>
        <w:rPr>
          <w:rFonts w:asciiTheme="minorHAnsi" w:hAnsiTheme="minorHAnsi" w:cstheme="minorHAnsi"/>
          <w:color w:val="454545"/>
        </w:rPr>
        <w:t>s</w:t>
      </w:r>
      <w:r w:rsidRPr="00503BFA">
        <w:rPr>
          <w:rFonts w:asciiTheme="minorHAnsi" w:hAnsiTheme="minorHAnsi" w:cstheme="minorHAnsi"/>
          <w:color w:val="454545"/>
        </w:rPr>
        <w:t xml:space="preserve"> of the exemption in general</w:t>
      </w:r>
      <w:r>
        <w:rPr>
          <w:rStyle w:val="FootnoteReference"/>
          <w:rFonts w:asciiTheme="minorHAnsi" w:hAnsiTheme="minorHAnsi" w:cstheme="minorHAnsi"/>
          <w:color w:val="454545"/>
        </w:rPr>
        <w:footnoteReference w:id="4"/>
      </w:r>
      <w:r w:rsidRPr="00503BFA">
        <w:rPr>
          <w:rFonts w:asciiTheme="minorHAnsi" w:hAnsiTheme="minorHAnsi" w:cstheme="minorHAnsi"/>
          <w:color w:val="454545"/>
        </w:rPr>
        <w:t xml:space="preserve">. </w:t>
      </w:r>
      <w:r>
        <w:rPr>
          <w:rFonts w:asciiTheme="minorHAnsi" w:hAnsiTheme="minorHAnsi" w:cstheme="minorHAnsi"/>
          <w:color w:val="454545"/>
        </w:rPr>
        <w:t xml:space="preserve">Due to the breadth of this </w:t>
      </w:r>
      <w:commentRangeStart w:id="10"/>
      <w:commentRangeStart w:id="11"/>
      <w:proofErr w:type="spellStart"/>
      <w:r w:rsidRPr="00D81888">
        <w:rPr>
          <w:rFonts w:asciiTheme="minorHAnsi" w:hAnsiTheme="minorHAnsi" w:cstheme="minorHAnsi"/>
          <w:i/>
          <w:iCs/>
          <w:color w:val="454545"/>
          <w:rPrChange w:id="12" w:author="Mikey Kahan" w:date="2019-01-12T23:50:00Z">
            <w:rPr>
              <w:rFonts w:asciiTheme="minorHAnsi" w:hAnsiTheme="minorHAnsi" w:cstheme="minorHAnsi"/>
              <w:color w:val="454545"/>
            </w:rPr>
          </w:rPrChange>
        </w:rPr>
        <w:t>sugya</w:t>
      </w:r>
      <w:commentRangeEnd w:id="10"/>
      <w:proofErr w:type="spellEnd"/>
      <w:r w:rsidR="000A5B67" w:rsidRPr="00D81888">
        <w:rPr>
          <w:rStyle w:val="CommentReference"/>
          <w:rFonts w:asciiTheme="minorHAnsi" w:hAnsiTheme="minorHAnsi" w:cstheme="minorBidi"/>
          <w:i/>
          <w:iCs/>
          <w:rPrChange w:id="13" w:author="Mikey Kahan" w:date="2019-01-12T23:50:00Z">
            <w:rPr>
              <w:rStyle w:val="CommentReference"/>
              <w:rFonts w:asciiTheme="minorHAnsi" w:hAnsiTheme="minorHAnsi" w:cstheme="minorBidi"/>
            </w:rPr>
          </w:rPrChange>
        </w:rPr>
        <w:commentReference w:id="10"/>
      </w:r>
      <w:commentRangeEnd w:id="11"/>
      <w:r w:rsidR="00D81888">
        <w:rPr>
          <w:rStyle w:val="CommentReference"/>
          <w:rFonts w:asciiTheme="minorHAnsi" w:hAnsiTheme="minorHAnsi" w:cstheme="minorBidi"/>
        </w:rPr>
        <w:commentReference w:id="11"/>
      </w:r>
      <w:r>
        <w:rPr>
          <w:rFonts w:asciiTheme="minorHAnsi" w:hAnsiTheme="minorHAnsi" w:cstheme="minorHAnsi"/>
          <w:color w:val="454545"/>
        </w:rPr>
        <w:t>,</w:t>
      </w:r>
      <w:r w:rsidRPr="00503BFA">
        <w:rPr>
          <w:rFonts w:asciiTheme="minorHAnsi" w:hAnsiTheme="minorHAnsi" w:cstheme="minorHAnsi"/>
          <w:color w:val="454545"/>
        </w:rPr>
        <w:t xml:space="preserve"> this article</w:t>
      </w:r>
      <w:r>
        <w:rPr>
          <w:rFonts w:asciiTheme="minorHAnsi" w:hAnsiTheme="minorHAnsi" w:cstheme="minorHAnsi"/>
          <w:color w:val="454545"/>
        </w:rPr>
        <w:t xml:space="preserve"> will</w:t>
      </w:r>
      <w:r w:rsidRPr="00503BFA">
        <w:rPr>
          <w:rFonts w:asciiTheme="minorHAnsi" w:hAnsiTheme="minorHAnsi" w:cstheme="minorHAnsi"/>
          <w:color w:val="454545"/>
        </w:rPr>
        <w:t xml:space="preserve"> not </w:t>
      </w:r>
      <w:r>
        <w:rPr>
          <w:rFonts w:asciiTheme="minorHAnsi" w:hAnsiTheme="minorHAnsi" w:cstheme="minorHAnsi"/>
          <w:color w:val="454545"/>
        </w:rPr>
        <w:t xml:space="preserve">be </w:t>
      </w:r>
      <w:r w:rsidRPr="00503BFA">
        <w:rPr>
          <w:rFonts w:asciiTheme="minorHAnsi" w:hAnsiTheme="minorHAnsi" w:cstheme="minorHAnsi"/>
          <w:color w:val="454545"/>
        </w:rPr>
        <w:t>a comprehensive study of all the necessary texts</w:t>
      </w:r>
      <w:r w:rsidR="00C25B22">
        <w:rPr>
          <w:rFonts w:asciiTheme="minorHAnsi" w:hAnsiTheme="minorHAnsi" w:cstheme="minorHAnsi"/>
          <w:color w:val="454545"/>
        </w:rPr>
        <w:t>, nor will it contain many definite conclusions. R</w:t>
      </w:r>
      <w:r w:rsidRPr="00503BFA">
        <w:rPr>
          <w:rFonts w:asciiTheme="minorHAnsi" w:hAnsiTheme="minorHAnsi" w:cstheme="minorHAnsi"/>
          <w:color w:val="454545"/>
        </w:rPr>
        <w:t>ather</w:t>
      </w:r>
      <w:r w:rsidR="005C2916">
        <w:rPr>
          <w:rFonts w:asciiTheme="minorHAnsi" w:hAnsiTheme="minorHAnsi" w:cstheme="minorHAnsi"/>
          <w:color w:val="454545"/>
        </w:rPr>
        <w:t xml:space="preserve">, the aim is </w:t>
      </w:r>
      <w:r w:rsidRPr="00503BFA">
        <w:rPr>
          <w:rFonts w:asciiTheme="minorHAnsi" w:hAnsiTheme="minorHAnsi" w:cstheme="minorHAnsi"/>
          <w:color w:val="454545"/>
        </w:rPr>
        <w:t xml:space="preserve">to </w:t>
      </w:r>
      <w:r>
        <w:rPr>
          <w:rFonts w:asciiTheme="minorHAnsi" w:hAnsiTheme="minorHAnsi" w:cstheme="minorHAnsi"/>
          <w:color w:val="454545"/>
        </w:rPr>
        <w:t xml:space="preserve">provide a preliminary analysis of </w:t>
      </w:r>
      <w:r w:rsidR="00546067">
        <w:rPr>
          <w:rFonts w:asciiTheme="minorHAnsi" w:hAnsiTheme="minorHAnsi" w:cstheme="minorHAnsi"/>
          <w:color w:val="454545"/>
        </w:rPr>
        <w:t>several of</w:t>
      </w:r>
      <w:r>
        <w:rPr>
          <w:rFonts w:asciiTheme="minorHAnsi" w:hAnsiTheme="minorHAnsi" w:cstheme="minorHAnsi"/>
          <w:color w:val="454545"/>
        </w:rPr>
        <w:t xml:space="preserve"> the relevant </w:t>
      </w:r>
      <w:proofErr w:type="spellStart"/>
      <w:r w:rsidRPr="00E866C4">
        <w:rPr>
          <w:rFonts w:asciiTheme="minorHAnsi" w:hAnsiTheme="minorHAnsi" w:cstheme="minorHAnsi"/>
          <w:i/>
          <w:iCs/>
          <w:color w:val="454545"/>
        </w:rPr>
        <w:t>gemor</w:t>
      </w:r>
      <w:r w:rsidR="005C2916">
        <w:rPr>
          <w:rFonts w:asciiTheme="minorHAnsi" w:hAnsiTheme="minorHAnsi" w:cstheme="minorHAnsi"/>
          <w:i/>
          <w:iCs/>
          <w:color w:val="454545"/>
        </w:rPr>
        <w:t>o</w:t>
      </w:r>
      <w:r w:rsidRPr="00E866C4">
        <w:rPr>
          <w:rFonts w:asciiTheme="minorHAnsi" w:hAnsiTheme="minorHAnsi" w:cstheme="minorHAnsi"/>
          <w:i/>
          <w:iCs/>
          <w:color w:val="454545"/>
        </w:rPr>
        <w:t>s</w:t>
      </w:r>
      <w:proofErr w:type="spellEnd"/>
      <w:r>
        <w:rPr>
          <w:rFonts w:asciiTheme="minorHAnsi" w:hAnsiTheme="minorHAnsi" w:cstheme="minorHAnsi"/>
          <w:color w:val="454545"/>
        </w:rPr>
        <w:t xml:space="preserve"> and </w:t>
      </w:r>
      <w:proofErr w:type="spellStart"/>
      <w:r w:rsidRPr="00E866C4">
        <w:rPr>
          <w:rFonts w:asciiTheme="minorHAnsi" w:hAnsiTheme="minorHAnsi" w:cstheme="minorHAnsi"/>
          <w:i/>
          <w:iCs/>
          <w:color w:val="454545"/>
        </w:rPr>
        <w:t>rishonim</w:t>
      </w:r>
      <w:proofErr w:type="spellEnd"/>
      <w:r>
        <w:rPr>
          <w:rFonts w:asciiTheme="minorHAnsi" w:hAnsiTheme="minorHAnsi" w:cstheme="minorHAnsi"/>
          <w:color w:val="454545"/>
        </w:rPr>
        <w:t xml:space="preserve"> and </w:t>
      </w:r>
      <w:r w:rsidR="005C2916">
        <w:rPr>
          <w:rFonts w:asciiTheme="minorHAnsi" w:hAnsiTheme="minorHAnsi" w:cstheme="minorHAnsi"/>
          <w:color w:val="454545"/>
        </w:rPr>
        <w:t xml:space="preserve">thereby form a basis for further study and </w:t>
      </w:r>
      <w:r>
        <w:rPr>
          <w:rFonts w:asciiTheme="minorHAnsi" w:hAnsiTheme="minorHAnsi" w:cstheme="minorHAnsi"/>
          <w:color w:val="454545"/>
        </w:rPr>
        <w:t>a more thorough understanding.</w:t>
      </w:r>
    </w:p>
    <w:p w14:paraId="0916F201" w14:textId="77777777" w:rsidR="00142072" w:rsidRDefault="00142072" w:rsidP="00EE72D9">
      <w:pPr>
        <w:pStyle w:val="NormalWeb"/>
        <w:spacing w:before="0" w:beforeAutospacing="0" w:after="0" w:afterAutospacing="0"/>
        <w:jc w:val="both"/>
        <w:rPr>
          <w:rFonts w:asciiTheme="minorHAnsi" w:hAnsiTheme="minorHAnsi" w:cstheme="minorHAnsi"/>
        </w:rPr>
      </w:pPr>
    </w:p>
    <w:p w14:paraId="0916F202" w14:textId="77777777" w:rsidR="000A5B67" w:rsidRDefault="00142072">
      <w:pPr>
        <w:pStyle w:val="NormalWeb"/>
        <w:numPr>
          <w:ilvl w:val="0"/>
          <w:numId w:val="1"/>
        </w:numPr>
        <w:spacing w:before="0" w:beforeAutospacing="0" w:after="0" w:afterAutospacing="0"/>
        <w:jc w:val="both"/>
        <w:rPr>
          <w:rFonts w:asciiTheme="minorHAnsi" w:hAnsiTheme="minorHAnsi" w:cstheme="minorHAnsi"/>
          <w:b/>
          <w:bCs/>
          <w:color w:val="454545"/>
          <w:sz w:val="28"/>
          <w:szCs w:val="28"/>
          <w:u w:val="single"/>
        </w:rPr>
      </w:pPr>
      <w:r>
        <w:rPr>
          <w:rFonts w:asciiTheme="minorHAnsi" w:hAnsiTheme="minorHAnsi" w:cstheme="minorHAnsi"/>
          <w:b/>
          <w:bCs/>
          <w:color w:val="454545"/>
          <w:sz w:val="28"/>
          <w:szCs w:val="28"/>
          <w:u w:val="single"/>
        </w:rPr>
        <w:t>Scriptu</w:t>
      </w:r>
      <w:ins w:id="14" w:author="Michael" w:date="2019-01-02T13:35:00Z">
        <w:r w:rsidR="000A5B67">
          <w:rPr>
            <w:rFonts w:asciiTheme="minorHAnsi" w:hAnsiTheme="minorHAnsi" w:cstheme="minorHAnsi"/>
            <w:b/>
            <w:bCs/>
            <w:color w:val="454545"/>
            <w:sz w:val="28"/>
            <w:szCs w:val="28"/>
            <w:u w:val="single"/>
          </w:rPr>
          <w:t>r</w:t>
        </w:r>
      </w:ins>
      <w:r>
        <w:rPr>
          <w:rFonts w:asciiTheme="minorHAnsi" w:hAnsiTheme="minorHAnsi" w:cstheme="minorHAnsi"/>
          <w:b/>
          <w:bCs/>
          <w:color w:val="454545"/>
          <w:sz w:val="28"/>
          <w:szCs w:val="28"/>
          <w:u w:val="single"/>
        </w:rPr>
        <w:t>al source</w:t>
      </w:r>
    </w:p>
    <w:p w14:paraId="0916F203" w14:textId="77777777" w:rsidR="000D601D"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We shall start with the </w:t>
      </w:r>
      <w:proofErr w:type="spellStart"/>
      <w:r w:rsidR="00426A27" w:rsidRPr="00426A27">
        <w:rPr>
          <w:rFonts w:asciiTheme="minorHAnsi" w:hAnsiTheme="minorHAnsi" w:cstheme="minorHAnsi"/>
          <w:i/>
          <w:iCs/>
        </w:rPr>
        <w:t>passuk</w:t>
      </w:r>
      <w:proofErr w:type="spellEnd"/>
      <w:r w:rsidR="005C2916">
        <w:rPr>
          <w:rFonts w:asciiTheme="minorHAnsi" w:hAnsiTheme="minorHAnsi" w:cstheme="minorHAnsi"/>
        </w:rPr>
        <w:t xml:space="preserve"> that creates this exemption.</w:t>
      </w:r>
    </w:p>
    <w:p w14:paraId="0916F204" w14:textId="77777777" w:rsidR="000D601D" w:rsidRPr="001D6665" w:rsidRDefault="000D601D" w:rsidP="00EE72D9">
      <w:pPr>
        <w:pStyle w:val="NormalWeb"/>
        <w:spacing w:before="0" w:beforeAutospacing="0" w:after="0" w:afterAutospacing="0"/>
        <w:jc w:val="right"/>
        <w:rPr>
          <w:rFonts w:asciiTheme="minorBidi" w:hAnsiTheme="minorBidi" w:cstheme="minorBidi"/>
          <w:rtl/>
        </w:rPr>
      </w:pPr>
      <w:r w:rsidRPr="001D6665">
        <w:rPr>
          <w:rFonts w:asciiTheme="minorBidi" w:hAnsiTheme="minorBidi" w:cstheme="minorBidi"/>
          <w:rtl/>
        </w:rPr>
        <w:t>כִּ֤י יַבְעֶר־אִישׁ֙ שָׂדֶ֣ה אוֹ־כֶ֔רֶם וְשִׁלַּח֙ אֶת־ בְּעִיר֔וֹ וּבִעֵ֖ר בִּשְׂדֵ֣ה אַחֵ֑ר מֵיטַ֥ב שָׂדֵ֛הוּ וּמֵיטַ֥ב כַּרְמ֖וֹ יְשַׁלֵּֽם</w:t>
      </w:r>
      <w:r w:rsidR="005C2916">
        <w:rPr>
          <w:rStyle w:val="FootnoteReference"/>
          <w:rFonts w:asciiTheme="minorBidi" w:hAnsiTheme="minorBidi" w:cstheme="minorBidi"/>
          <w:rtl/>
        </w:rPr>
        <w:footnoteReference w:id="5"/>
      </w:r>
    </w:p>
    <w:p w14:paraId="0916F205" w14:textId="77777777"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w:t>
      </w:r>
      <w:r w:rsidR="003C043E" w:rsidRPr="001D6665">
        <w:rPr>
          <w:rFonts w:asciiTheme="minorHAnsi" w:hAnsiTheme="minorHAnsi" w:cstheme="minorHAnsi"/>
        </w:rPr>
        <w:t>W</w:t>
      </w:r>
      <w:r w:rsidRPr="001D6665">
        <w:rPr>
          <w:rFonts w:asciiTheme="minorHAnsi" w:hAnsiTheme="minorHAnsi" w:cstheme="minorHAnsi"/>
        </w:rPr>
        <w:t xml:space="preserve">hen a man shall destroy a field or vineyard and sends his animal through it and it destroys </w:t>
      </w:r>
      <w:r w:rsidRPr="001D6665">
        <w:rPr>
          <w:rFonts w:asciiTheme="minorHAnsi" w:hAnsiTheme="minorHAnsi" w:cstheme="minorHAnsi"/>
          <w:u w:val="single"/>
        </w:rPr>
        <w:t>in the field of another</w:t>
      </w:r>
      <w:r w:rsidRPr="001D6665">
        <w:rPr>
          <w:rFonts w:asciiTheme="minorHAnsi" w:hAnsiTheme="minorHAnsi" w:cstheme="minorHAnsi"/>
        </w:rPr>
        <w:t>, he shall pay from the best of his field and vineyard"</w:t>
      </w:r>
    </w:p>
    <w:p w14:paraId="0916F206" w14:textId="77777777" w:rsidR="00707DF0" w:rsidRPr="001D6665" w:rsidRDefault="00707DF0" w:rsidP="00EE72D9">
      <w:pPr>
        <w:pStyle w:val="NormalWeb"/>
        <w:spacing w:before="0" w:beforeAutospacing="0" w:after="0" w:afterAutospacing="0"/>
        <w:jc w:val="both"/>
        <w:rPr>
          <w:rFonts w:asciiTheme="minorHAnsi" w:hAnsiTheme="minorHAnsi" w:cstheme="minorHAnsi"/>
        </w:rPr>
      </w:pPr>
    </w:p>
    <w:p w14:paraId="0916F207" w14:textId="77777777" w:rsidR="00577662" w:rsidRPr="001D6665" w:rsidRDefault="00707DF0"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The </w:t>
      </w:r>
      <w:proofErr w:type="spellStart"/>
      <w:r w:rsidRPr="001D6665">
        <w:rPr>
          <w:rFonts w:asciiTheme="minorHAnsi" w:hAnsiTheme="minorHAnsi" w:cstheme="minorHAnsi"/>
          <w:i/>
          <w:iCs/>
        </w:rPr>
        <w:t>gemara</w:t>
      </w:r>
      <w:proofErr w:type="spellEnd"/>
      <w:r w:rsidRPr="001D6665">
        <w:rPr>
          <w:rFonts w:asciiTheme="minorHAnsi" w:hAnsiTheme="minorHAnsi" w:cstheme="minorHAnsi"/>
          <w:i/>
          <w:iCs/>
        </w:rPr>
        <w:t xml:space="preserve"> </w:t>
      </w:r>
      <w:r w:rsidR="00426A27" w:rsidRPr="00426A27">
        <w:rPr>
          <w:rFonts w:asciiTheme="minorHAnsi" w:hAnsiTheme="minorHAnsi" w:cstheme="minorHAnsi"/>
        </w:rPr>
        <w:t>in the</w:t>
      </w:r>
      <w:r w:rsidR="005C6E92" w:rsidRPr="001D6665">
        <w:rPr>
          <w:rFonts w:asciiTheme="minorHAnsi" w:hAnsiTheme="minorHAnsi" w:cstheme="minorHAnsi"/>
        </w:rPr>
        <w:t xml:space="preserve"> </w:t>
      </w:r>
      <w:r w:rsidRPr="001D6665">
        <w:rPr>
          <w:rFonts w:asciiTheme="minorHAnsi" w:hAnsiTheme="minorHAnsi" w:cstheme="minorHAnsi"/>
        </w:rPr>
        <w:t>fir</w:t>
      </w:r>
      <w:r w:rsidR="005C6E92" w:rsidRPr="001D6665">
        <w:rPr>
          <w:rFonts w:asciiTheme="minorHAnsi" w:hAnsiTheme="minorHAnsi" w:cstheme="minorHAnsi"/>
        </w:rPr>
        <w:t xml:space="preserve">st </w:t>
      </w:r>
      <w:proofErr w:type="spellStart"/>
      <w:r w:rsidR="005C6E92" w:rsidRPr="001D6665">
        <w:rPr>
          <w:rFonts w:asciiTheme="minorHAnsi" w:hAnsiTheme="minorHAnsi" w:cstheme="minorHAnsi"/>
          <w:i/>
          <w:iCs/>
        </w:rPr>
        <w:t>p</w:t>
      </w:r>
      <w:r w:rsidR="00B55878" w:rsidRPr="001D6665">
        <w:rPr>
          <w:rFonts w:asciiTheme="minorHAnsi" w:hAnsiTheme="minorHAnsi" w:cstheme="minorHAnsi"/>
          <w:i/>
          <w:iCs/>
        </w:rPr>
        <w:t>erek</w:t>
      </w:r>
      <w:proofErr w:type="spellEnd"/>
      <w:ins w:id="15" w:author="Michael" w:date="2019-01-02T13:42:00Z">
        <w:r w:rsidR="000A5B67">
          <w:rPr>
            <w:rFonts w:asciiTheme="minorHAnsi" w:hAnsiTheme="minorHAnsi" w:cstheme="minorHAnsi"/>
            <w:i/>
            <w:iCs/>
          </w:rPr>
          <w:t xml:space="preserve"> of </w:t>
        </w:r>
      </w:ins>
      <w:proofErr w:type="spellStart"/>
      <w:ins w:id="16" w:author="Michael" w:date="2019-01-02T13:43:00Z">
        <w:r w:rsidR="000A5B67">
          <w:rPr>
            <w:rFonts w:asciiTheme="minorHAnsi" w:hAnsiTheme="minorHAnsi" w:cstheme="minorHAnsi"/>
            <w:i/>
            <w:iCs/>
          </w:rPr>
          <w:t>Bava</w:t>
        </w:r>
        <w:proofErr w:type="spellEnd"/>
        <w:r w:rsidR="000A5B67">
          <w:rPr>
            <w:rFonts w:asciiTheme="minorHAnsi" w:hAnsiTheme="minorHAnsi" w:cstheme="minorHAnsi"/>
            <w:i/>
            <w:iCs/>
          </w:rPr>
          <w:t xml:space="preserve"> </w:t>
        </w:r>
        <w:proofErr w:type="spellStart"/>
        <w:r w:rsidR="000A5B67">
          <w:rPr>
            <w:rFonts w:asciiTheme="minorHAnsi" w:hAnsiTheme="minorHAnsi" w:cstheme="minorHAnsi"/>
            <w:i/>
            <w:iCs/>
          </w:rPr>
          <w:t>Kamma</w:t>
        </w:r>
      </w:ins>
      <w:proofErr w:type="spellEnd"/>
      <w:r w:rsidRPr="001D6665">
        <w:rPr>
          <w:rFonts w:asciiTheme="minorHAnsi" w:hAnsiTheme="minorHAnsi" w:cstheme="minorHAnsi"/>
          <w:i/>
          <w:iCs/>
        </w:rPr>
        <w:t xml:space="preserve"> </w:t>
      </w:r>
      <w:r w:rsidRPr="001D6665">
        <w:rPr>
          <w:rFonts w:asciiTheme="minorHAnsi" w:hAnsiTheme="minorHAnsi" w:cstheme="minorHAnsi"/>
        </w:rPr>
        <w:t xml:space="preserve">uses this </w:t>
      </w:r>
      <w:proofErr w:type="spellStart"/>
      <w:r w:rsidR="00B55878" w:rsidRPr="001D6665">
        <w:rPr>
          <w:rFonts w:asciiTheme="minorHAnsi" w:hAnsiTheme="minorHAnsi" w:cstheme="minorHAnsi"/>
          <w:i/>
          <w:iCs/>
        </w:rPr>
        <w:t>p</w:t>
      </w:r>
      <w:r w:rsidRPr="001D6665">
        <w:rPr>
          <w:rFonts w:asciiTheme="minorHAnsi" w:hAnsiTheme="minorHAnsi" w:cstheme="minorHAnsi"/>
          <w:i/>
          <w:iCs/>
        </w:rPr>
        <w:t>as</w:t>
      </w:r>
      <w:r w:rsidR="00B55878" w:rsidRPr="001D6665">
        <w:rPr>
          <w:rFonts w:asciiTheme="minorHAnsi" w:hAnsiTheme="minorHAnsi" w:cstheme="minorHAnsi"/>
          <w:i/>
          <w:iCs/>
        </w:rPr>
        <w:t>suk</w:t>
      </w:r>
      <w:proofErr w:type="spellEnd"/>
      <w:r w:rsidR="00B55878" w:rsidRPr="001D6665">
        <w:rPr>
          <w:rFonts w:asciiTheme="minorHAnsi" w:hAnsiTheme="minorHAnsi" w:cstheme="minorHAnsi"/>
        </w:rPr>
        <w:t xml:space="preserve"> </w:t>
      </w:r>
      <w:r w:rsidRPr="001D6665">
        <w:rPr>
          <w:rFonts w:asciiTheme="minorHAnsi" w:hAnsiTheme="minorHAnsi" w:cstheme="minorHAnsi"/>
        </w:rPr>
        <w:t xml:space="preserve">to teach us the </w:t>
      </w:r>
      <w:r w:rsidR="00B55878" w:rsidRPr="001D6665">
        <w:rPr>
          <w:rFonts w:asciiTheme="minorHAnsi" w:hAnsiTheme="minorHAnsi" w:cstheme="minorHAnsi"/>
        </w:rPr>
        <w:t>obligation to pay</w:t>
      </w:r>
      <w:r w:rsidRPr="001D6665">
        <w:rPr>
          <w:rFonts w:asciiTheme="minorHAnsi" w:hAnsiTheme="minorHAnsi" w:cstheme="minorHAnsi"/>
        </w:rPr>
        <w:t xml:space="preserve"> for damage</w:t>
      </w:r>
      <w:r w:rsidR="00B55878" w:rsidRPr="001D6665">
        <w:rPr>
          <w:rFonts w:asciiTheme="minorHAnsi" w:hAnsiTheme="minorHAnsi" w:cstheme="minorHAnsi"/>
        </w:rPr>
        <w:t xml:space="preserve"> </w:t>
      </w:r>
      <w:r w:rsidRPr="001D6665">
        <w:rPr>
          <w:rFonts w:asciiTheme="minorHAnsi" w:hAnsiTheme="minorHAnsi" w:cstheme="minorHAnsi"/>
        </w:rPr>
        <w:t xml:space="preserve">categorised as </w:t>
      </w:r>
      <w:proofErr w:type="spellStart"/>
      <w:r w:rsidR="00B55878" w:rsidRPr="001D6665">
        <w:rPr>
          <w:rFonts w:asciiTheme="minorHAnsi" w:hAnsiTheme="minorHAnsi" w:cstheme="minorHAnsi"/>
          <w:i/>
          <w:iCs/>
        </w:rPr>
        <w:t>shen</w:t>
      </w:r>
      <w:proofErr w:type="spellEnd"/>
      <w:r w:rsidR="00136A60" w:rsidRPr="001D6665">
        <w:rPr>
          <w:rStyle w:val="FootnoteReference"/>
          <w:rFonts w:asciiTheme="minorHAnsi" w:hAnsiTheme="minorHAnsi" w:cstheme="minorHAnsi"/>
          <w:i/>
          <w:iCs/>
        </w:rPr>
        <w:footnoteReference w:id="6"/>
      </w:r>
      <w:r w:rsidR="00B55878" w:rsidRPr="001D6665">
        <w:rPr>
          <w:rFonts w:asciiTheme="minorHAnsi" w:hAnsiTheme="minorHAnsi" w:cstheme="minorHAnsi"/>
        </w:rPr>
        <w:t xml:space="preserve">. As </w:t>
      </w:r>
      <w:r w:rsidR="005C6E92" w:rsidRPr="001D6665">
        <w:rPr>
          <w:rFonts w:asciiTheme="minorHAnsi" w:hAnsiTheme="minorHAnsi" w:cstheme="minorHAnsi"/>
        </w:rPr>
        <w:t xml:space="preserve">the </w:t>
      </w:r>
      <w:proofErr w:type="spellStart"/>
      <w:r w:rsidR="00577662" w:rsidRPr="001D6665">
        <w:rPr>
          <w:rFonts w:asciiTheme="minorHAnsi" w:hAnsiTheme="minorHAnsi" w:cstheme="minorHAnsi"/>
          <w:i/>
          <w:iCs/>
        </w:rPr>
        <w:t>passuk</w:t>
      </w:r>
      <w:proofErr w:type="spellEnd"/>
      <w:r w:rsidR="00B55878" w:rsidRPr="001D6665">
        <w:rPr>
          <w:rFonts w:asciiTheme="minorHAnsi" w:hAnsiTheme="minorHAnsi" w:cstheme="minorHAnsi"/>
        </w:rPr>
        <w:t xml:space="preserve"> states</w:t>
      </w:r>
      <w:r w:rsidR="00577662" w:rsidRPr="001D6665">
        <w:rPr>
          <w:rFonts w:asciiTheme="minorHAnsi" w:hAnsiTheme="minorHAnsi" w:cstheme="minorHAnsi"/>
        </w:rPr>
        <w:t>,</w:t>
      </w:r>
      <w:r w:rsidR="00B55878" w:rsidRPr="001D6665">
        <w:rPr>
          <w:rFonts w:asciiTheme="minorHAnsi" w:hAnsiTheme="minorHAnsi" w:cstheme="minorHAnsi"/>
        </w:rPr>
        <w:t xml:space="preserve"> this obligation applies when the damage is done in the field of another. As we shall see in one of the later sources</w:t>
      </w:r>
      <w:r w:rsidR="00577662" w:rsidRPr="001D6665">
        <w:rPr>
          <w:rFonts w:asciiTheme="minorHAnsi" w:hAnsiTheme="minorHAnsi" w:cstheme="minorHAnsi"/>
        </w:rPr>
        <w:t>,</w:t>
      </w:r>
      <w:r w:rsidR="00B55878" w:rsidRPr="001D6665">
        <w:rPr>
          <w:rFonts w:asciiTheme="minorHAnsi" w:hAnsiTheme="minorHAnsi" w:cstheme="minorHAnsi"/>
        </w:rPr>
        <w:t xml:space="preserve"> the </w:t>
      </w:r>
      <w:proofErr w:type="spellStart"/>
      <w:r w:rsidR="00B55878" w:rsidRPr="001D6665">
        <w:rPr>
          <w:rFonts w:asciiTheme="minorHAnsi" w:hAnsiTheme="minorHAnsi" w:cstheme="minorHAnsi"/>
          <w:i/>
          <w:iCs/>
        </w:rPr>
        <w:t>gem</w:t>
      </w:r>
      <w:r w:rsidR="00136A60" w:rsidRPr="001D6665">
        <w:rPr>
          <w:rFonts w:asciiTheme="minorHAnsi" w:hAnsiTheme="minorHAnsi" w:cstheme="minorHAnsi"/>
          <w:i/>
          <w:iCs/>
        </w:rPr>
        <w:t>a</w:t>
      </w:r>
      <w:r w:rsidR="00B55878" w:rsidRPr="001D6665">
        <w:rPr>
          <w:rFonts w:asciiTheme="minorHAnsi" w:hAnsiTheme="minorHAnsi" w:cstheme="minorHAnsi"/>
          <w:i/>
          <w:iCs/>
        </w:rPr>
        <w:t>ra</w:t>
      </w:r>
      <w:proofErr w:type="spellEnd"/>
      <w:r w:rsidR="00B55878" w:rsidRPr="001D6665">
        <w:rPr>
          <w:rFonts w:asciiTheme="minorHAnsi" w:hAnsiTheme="minorHAnsi" w:cstheme="minorHAnsi"/>
        </w:rPr>
        <w:t xml:space="preserve"> takes this to be the source of an exemption</w:t>
      </w:r>
      <w:ins w:id="17" w:author="Michael" w:date="2019-01-02T13:44:00Z">
        <w:r w:rsidR="00942503">
          <w:rPr>
            <w:rFonts w:asciiTheme="minorHAnsi" w:hAnsiTheme="minorHAnsi" w:cstheme="minorHAnsi"/>
          </w:rPr>
          <w:t xml:space="preserve"> when the damage occurs</w:t>
        </w:r>
      </w:ins>
      <w:r w:rsidR="00B55878" w:rsidRPr="001D6665">
        <w:rPr>
          <w:rFonts w:asciiTheme="minorHAnsi" w:hAnsiTheme="minorHAnsi" w:cstheme="minorHAnsi"/>
        </w:rPr>
        <w:t xml:space="preserve"> in the public domain</w:t>
      </w:r>
      <w:r w:rsidR="00136A60" w:rsidRPr="001D6665">
        <w:rPr>
          <w:rStyle w:val="FootnoteReference"/>
          <w:rFonts w:asciiTheme="minorHAnsi" w:hAnsiTheme="minorHAnsi" w:cstheme="minorHAnsi"/>
        </w:rPr>
        <w:footnoteReference w:id="7"/>
      </w:r>
      <w:r w:rsidR="00B55878" w:rsidRPr="001D6665">
        <w:rPr>
          <w:rFonts w:asciiTheme="minorHAnsi" w:hAnsiTheme="minorHAnsi" w:cstheme="minorHAnsi"/>
        </w:rPr>
        <w:t xml:space="preserve">. </w:t>
      </w:r>
    </w:p>
    <w:p w14:paraId="0916F208" w14:textId="77777777" w:rsidR="00577662" w:rsidRPr="001D6665" w:rsidRDefault="00577662" w:rsidP="00EE72D9">
      <w:pPr>
        <w:pStyle w:val="NormalWeb"/>
        <w:spacing w:before="0" w:beforeAutospacing="0" w:after="0" w:afterAutospacing="0"/>
        <w:jc w:val="both"/>
        <w:rPr>
          <w:rFonts w:asciiTheme="minorHAnsi" w:hAnsiTheme="minorHAnsi" w:cstheme="minorHAnsi"/>
        </w:rPr>
      </w:pPr>
    </w:p>
    <w:p w14:paraId="0916F209" w14:textId="205E3EB4" w:rsidR="00B55878" w:rsidRPr="001D6665" w:rsidRDefault="00577662">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B</w:t>
      </w:r>
      <w:r w:rsidR="00B55878" w:rsidRPr="001D6665">
        <w:rPr>
          <w:rFonts w:asciiTheme="minorHAnsi" w:hAnsiTheme="minorHAnsi" w:cstheme="minorHAnsi"/>
        </w:rPr>
        <w:t xml:space="preserve">ased on the wording of the </w:t>
      </w:r>
      <w:proofErr w:type="spellStart"/>
      <w:r w:rsidRPr="001D6665">
        <w:rPr>
          <w:rFonts w:asciiTheme="minorHAnsi" w:hAnsiTheme="minorHAnsi" w:cstheme="minorHAnsi"/>
          <w:i/>
          <w:iCs/>
        </w:rPr>
        <w:t>passuk</w:t>
      </w:r>
      <w:proofErr w:type="spellEnd"/>
      <w:r w:rsidR="00B31EA4">
        <w:rPr>
          <w:rFonts w:asciiTheme="minorHAnsi" w:hAnsiTheme="minorHAnsi" w:cstheme="minorHAnsi"/>
          <w:i/>
          <w:iCs/>
        </w:rPr>
        <w:t xml:space="preserve"> </w:t>
      </w:r>
      <w:r w:rsidR="003526CF">
        <w:rPr>
          <w:rFonts w:asciiTheme="minorHAnsi" w:hAnsiTheme="minorHAnsi" w:cstheme="minorHAnsi"/>
        </w:rPr>
        <w:t xml:space="preserve">from </w:t>
      </w:r>
      <w:r w:rsidR="00B31EA4">
        <w:rPr>
          <w:rFonts w:asciiTheme="minorHAnsi" w:hAnsiTheme="minorHAnsi" w:cstheme="minorHAnsi"/>
        </w:rPr>
        <w:t xml:space="preserve">which the </w:t>
      </w:r>
      <w:proofErr w:type="spellStart"/>
      <w:r w:rsidR="00426A27" w:rsidRPr="00426A27">
        <w:rPr>
          <w:rFonts w:asciiTheme="minorHAnsi" w:hAnsiTheme="minorHAnsi" w:cstheme="minorHAnsi"/>
          <w:i/>
          <w:iCs/>
        </w:rPr>
        <w:t>gemara</w:t>
      </w:r>
      <w:proofErr w:type="spellEnd"/>
      <w:r w:rsidR="00B31EA4">
        <w:rPr>
          <w:rFonts w:asciiTheme="minorHAnsi" w:hAnsiTheme="minorHAnsi" w:cstheme="minorHAnsi"/>
        </w:rPr>
        <w:t xml:space="preserve"> learns this</w:t>
      </w:r>
      <w:ins w:id="18" w:author="Mikey Kahan" w:date="2019-01-13T00:18:00Z">
        <w:r w:rsidR="000A2893">
          <w:rPr>
            <w:rFonts w:asciiTheme="minorHAnsi" w:hAnsiTheme="minorHAnsi" w:cstheme="minorHAnsi"/>
          </w:rPr>
          <w:t xml:space="preserve"> </w:t>
        </w:r>
        <w:proofErr w:type="spellStart"/>
        <w:r w:rsidR="000A2893" w:rsidRPr="000A2893">
          <w:rPr>
            <w:rFonts w:asciiTheme="minorHAnsi" w:hAnsiTheme="minorHAnsi" w:cstheme="minorHAnsi"/>
            <w:i/>
            <w:iCs/>
            <w:rPrChange w:id="19" w:author="Mikey Kahan" w:date="2019-01-13T00:18:00Z">
              <w:rPr>
                <w:rFonts w:asciiTheme="minorHAnsi" w:hAnsiTheme="minorHAnsi" w:cstheme="minorHAnsi"/>
              </w:rPr>
            </w:rPrChange>
          </w:rPr>
          <w:t>p’tur</w:t>
        </w:r>
      </w:ins>
      <w:proofErr w:type="spellEnd"/>
      <w:ins w:id="20" w:author="Mikey Kahan" w:date="2019-01-12T23:51:00Z">
        <w:r w:rsidR="005A5DB1">
          <w:rPr>
            <w:rFonts w:asciiTheme="minorHAnsi" w:hAnsiTheme="minorHAnsi" w:cstheme="minorHAnsi"/>
          </w:rPr>
          <w:t xml:space="preserve"> </w:t>
        </w:r>
      </w:ins>
      <w:ins w:id="21" w:author="Mikey Kahan" w:date="2019-01-13T00:19:00Z">
        <w:r w:rsidR="000A2893">
          <w:rPr>
            <w:rFonts w:asciiTheme="minorHAnsi" w:hAnsiTheme="minorHAnsi" w:cstheme="minorHAnsi"/>
          </w:rPr>
          <w:t>(</w:t>
        </w:r>
      </w:ins>
      <w:ins w:id="22" w:author="Mikey Kahan" w:date="2019-01-12T23:51:00Z">
        <w:r w:rsidR="005A5DB1">
          <w:rPr>
            <w:rFonts w:asciiTheme="minorHAnsi" w:hAnsiTheme="minorHAnsi" w:cstheme="minorHAnsi"/>
          </w:rPr>
          <w:t>exemption</w:t>
        </w:r>
      </w:ins>
      <w:ins w:id="23" w:author="Mikey Kahan" w:date="2019-01-13T00:19:00Z">
        <w:r w:rsidR="000A2893">
          <w:rPr>
            <w:rFonts w:asciiTheme="minorHAnsi" w:hAnsiTheme="minorHAnsi" w:cstheme="minorHAnsi"/>
          </w:rPr>
          <w:t>)</w:t>
        </w:r>
      </w:ins>
      <w:r w:rsidR="00B31EA4">
        <w:rPr>
          <w:rFonts w:asciiTheme="minorHAnsi" w:hAnsiTheme="minorHAnsi" w:cstheme="minorHAnsi"/>
        </w:rPr>
        <w:t xml:space="preserve"> </w:t>
      </w:r>
      <w:commentRangeStart w:id="24"/>
      <w:commentRangeStart w:id="25"/>
      <w:del w:id="26" w:author="Mikey Kahan" w:date="2019-01-12T23:51:00Z">
        <w:r w:rsidR="00B31EA4" w:rsidDel="005A5DB1">
          <w:rPr>
            <w:rFonts w:asciiTheme="minorHAnsi" w:hAnsiTheme="minorHAnsi" w:cstheme="minorHAnsi"/>
            <w:i/>
            <w:iCs/>
          </w:rPr>
          <w:delText>p’tur</w:delText>
        </w:r>
      </w:del>
      <w:commentRangeEnd w:id="24"/>
      <w:r w:rsidR="00942503">
        <w:rPr>
          <w:rStyle w:val="CommentReference"/>
          <w:rFonts w:asciiTheme="minorHAnsi" w:hAnsiTheme="minorHAnsi" w:cstheme="minorBidi"/>
        </w:rPr>
        <w:commentReference w:id="24"/>
      </w:r>
      <w:commentRangeEnd w:id="25"/>
      <w:r w:rsidR="00C10C40">
        <w:rPr>
          <w:rStyle w:val="CommentReference"/>
          <w:rFonts w:asciiTheme="minorHAnsi" w:hAnsiTheme="minorHAnsi" w:cstheme="minorBidi"/>
        </w:rPr>
        <w:commentReference w:id="25"/>
      </w:r>
      <w:r w:rsidRPr="001D6665">
        <w:rPr>
          <w:rFonts w:asciiTheme="minorHAnsi" w:hAnsiTheme="minorHAnsi" w:cstheme="minorHAnsi"/>
        </w:rPr>
        <w:t>,</w:t>
      </w:r>
      <w:r w:rsidR="00B55878" w:rsidRPr="001D6665">
        <w:rPr>
          <w:rFonts w:asciiTheme="minorHAnsi" w:hAnsiTheme="minorHAnsi" w:cstheme="minorHAnsi"/>
        </w:rPr>
        <w:t xml:space="preserve"> we can suggest </w:t>
      </w:r>
      <w:r w:rsidR="00056F12" w:rsidRPr="001D6665">
        <w:rPr>
          <w:rFonts w:asciiTheme="minorHAnsi" w:hAnsiTheme="minorHAnsi" w:cstheme="minorHAnsi"/>
        </w:rPr>
        <w:t xml:space="preserve">a few possible </w:t>
      </w:r>
      <w:commentRangeStart w:id="27"/>
      <w:commentRangeStart w:id="28"/>
      <w:r w:rsidR="00B55878" w:rsidRPr="001D6665">
        <w:rPr>
          <w:rFonts w:asciiTheme="minorHAnsi" w:hAnsiTheme="minorHAnsi" w:cstheme="minorHAnsi"/>
        </w:rPr>
        <w:t>reasons</w:t>
      </w:r>
      <w:commentRangeEnd w:id="27"/>
      <w:r w:rsidR="00056F12" w:rsidRPr="001D6665">
        <w:rPr>
          <w:rStyle w:val="CommentReference"/>
          <w:rFonts w:asciiTheme="minorHAnsi" w:hAnsiTheme="minorHAnsi" w:cstheme="minorHAnsi"/>
          <w:sz w:val="22"/>
          <w:szCs w:val="22"/>
        </w:rPr>
        <w:commentReference w:id="27"/>
      </w:r>
      <w:commentRangeEnd w:id="28"/>
      <w:r w:rsidR="001C3B87">
        <w:rPr>
          <w:rStyle w:val="CommentReference"/>
          <w:rFonts w:asciiTheme="minorHAnsi" w:hAnsiTheme="minorHAnsi" w:cstheme="minorBidi"/>
        </w:rPr>
        <w:commentReference w:id="28"/>
      </w:r>
      <w:commentRangeStart w:id="29"/>
      <w:r w:rsidR="00142072">
        <w:rPr>
          <w:rStyle w:val="FootnoteReference"/>
          <w:rFonts w:asciiTheme="minorHAnsi" w:hAnsiTheme="minorHAnsi" w:cstheme="minorHAnsi"/>
        </w:rPr>
        <w:footnoteReference w:id="8"/>
      </w:r>
      <w:commentRangeEnd w:id="29"/>
      <w:r w:rsidR="003526CF">
        <w:rPr>
          <w:rStyle w:val="CommentReference"/>
          <w:rFonts w:asciiTheme="minorHAnsi" w:hAnsiTheme="minorHAnsi" w:cstheme="minorBidi"/>
        </w:rPr>
        <w:commentReference w:id="29"/>
      </w:r>
      <w:r w:rsidR="00B55878" w:rsidRPr="001D6665">
        <w:rPr>
          <w:rFonts w:asciiTheme="minorHAnsi" w:hAnsiTheme="minorHAnsi" w:cstheme="minorHAnsi"/>
        </w:rPr>
        <w:t xml:space="preserve"> for such an exemption. </w:t>
      </w:r>
      <w:r w:rsidRPr="001D6665">
        <w:rPr>
          <w:rFonts w:asciiTheme="minorHAnsi" w:hAnsiTheme="minorHAnsi" w:cstheme="minorHAnsi"/>
        </w:rPr>
        <w:t xml:space="preserve">One option is that </w:t>
      </w:r>
      <w:r w:rsidR="00B55878" w:rsidRPr="001D6665">
        <w:rPr>
          <w:rFonts w:asciiTheme="minorHAnsi" w:hAnsiTheme="minorHAnsi" w:cstheme="minorHAnsi"/>
        </w:rPr>
        <w:t>the public thoroughfare is</w:t>
      </w:r>
      <w:r w:rsidRPr="001D6665">
        <w:rPr>
          <w:rFonts w:asciiTheme="minorHAnsi" w:hAnsiTheme="minorHAnsi" w:cstheme="minorHAnsi"/>
        </w:rPr>
        <w:t>,</w:t>
      </w:r>
      <w:r w:rsidR="00B55878" w:rsidRPr="001D6665">
        <w:rPr>
          <w:rFonts w:asciiTheme="minorHAnsi" w:hAnsiTheme="minorHAnsi" w:cstheme="minorHAnsi"/>
        </w:rPr>
        <w:t xml:space="preserve"> in some regar</w:t>
      </w:r>
      <w:r w:rsidR="005C6E92" w:rsidRPr="001D6665">
        <w:rPr>
          <w:rFonts w:asciiTheme="minorHAnsi" w:hAnsiTheme="minorHAnsi" w:cstheme="minorHAnsi"/>
        </w:rPr>
        <w:t>d</w:t>
      </w:r>
      <w:r w:rsidRPr="001D6665">
        <w:rPr>
          <w:rFonts w:asciiTheme="minorHAnsi" w:hAnsiTheme="minorHAnsi" w:cstheme="minorHAnsi"/>
        </w:rPr>
        <w:t>,</w:t>
      </w:r>
      <w:r w:rsidR="00B55878" w:rsidRPr="001D6665">
        <w:rPr>
          <w:rFonts w:asciiTheme="minorHAnsi" w:hAnsiTheme="minorHAnsi" w:cstheme="minorHAnsi"/>
        </w:rPr>
        <w:t xml:space="preserve"> considered the domain of the damager </w:t>
      </w:r>
      <w:r w:rsidRPr="001D6665">
        <w:rPr>
          <w:rFonts w:asciiTheme="minorHAnsi" w:hAnsiTheme="minorHAnsi" w:cstheme="minorHAnsi"/>
        </w:rPr>
        <w:t>(</w:t>
      </w:r>
      <w:proofErr w:type="spellStart"/>
      <w:r w:rsidRPr="001D6665">
        <w:rPr>
          <w:rFonts w:asciiTheme="minorHAnsi" w:hAnsiTheme="minorHAnsi" w:cstheme="minorHAnsi"/>
          <w:i/>
          <w:iCs/>
        </w:rPr>
        <w:t>mazik</w:t>
      </w:r>
      <w:proofErr w:type="spellEnd"/>
      <w:r w:rsidRPr="001D6665">
        <w:rPr>
          <w:rFonts w:asciiTheme="minorHAnsi" w:hAnsiTheme="minorHAnsi" w:cstheme="minorHAnsi"/>
        </w:rPr>
        <w:t xml:space="preserve">) </w:t>
      </w:r>
      <w:r w:rsidR="00B55878" w:rsidRPr="001D6665">
        <w:rPr>
          <w:rFonts w:asciiTheme="minorHAnsi" w:hAnsiTheme="minorHAnsi" w:cstheme="minorHAnsi"/>
        </w:rPr>
        <w:t xml:space="preserve">and therefore he </w:t>
      </w:r>
      <w:r w:rsidRPr="001D6665">
        <w:rPr>
          <w:rFonts w:asciiTheme="minorHAnsi" w:hAnsiTheme="minorHAnsi" w:cstheme="minorHAnsi"/>
        </w:rPr>
        <w:t xml:space="preserve">is </w:t>
      </w:r>
      <w:r w:rsidR="00B55878" w:rsidRPr="001D6665">
        <w:rPr>
          <w:rFonts w:asciiTheme="minorHAnsi" w:hAnsiTheme="minorHAnsi" w:cstheme="minorHAnsi"/>
        </w:rPr>
        <w:t xml:space="preserve">not required to guard his </w:t>
      </w:r>
      <w:commentRangeStart w:id="38"/>
      <w:r w:rsidR="00B55878" w:rsidRPr="001D6665">
        <w:rPr>
          <w:rFonts w:asciiTheme="minorHAnsi" w:hAnsiTheme="minorHAnsi" w:cstheme="minorHAnsi"/>
        </w:rPr>
        <w:t>animal</w:t>
      </w:r>
      <w:commentRangeEnd w:id="38"/>
      <w:r w:rsidR="00942503">
        <w:rPr>
          <w:rStyle w:val="CommentReference"/>
          <w:rFonts w:asciiTheme="minorHAnsi" w:hAnsiTheme="minorHAnsi" w:cstheme="minorBidi"/>
        </w:rPr>
        <w:commentReference w:id="38"/>
      </w:r>
      <w:ins w:id="39" w:author="Mikey Kahan" w:date="2019-01-12T23:54:00Z">
        <w:r w:rsidR="00F3475C">
          <w:rPr>
            <w:rFonts w:asciiTheme="minorHAnsi" w:hAnsiTheme="minorHAnsi" w:cstheme="minorHAnsi"/>
          </w:rPr>
          <w:t xml:space="preserve"> </w:t>
        </w:r>
      </w:ins>
      <w:ins w:id="40" w:author="Mikey Kahan" w:date="2019-01-12T23:55:00Z">
        <w:r w:rsidR="00A80EA5">
          <w:rPr>
            <w:rFonts w:asciiTheme="minorHAnsi" w:hAnsiTheme="minorHAnsi" w:cstheme="minorHAnsi"/>
          </w:rPr>
          <w:t>and</w:t>
        </w:r>
      </w:ins>
      <w:ins w:id="41" w:author="Mikey Kahan" w:date="2019-01-12T23:54:00Z">
        <w:r w:rsidR="00F3475C">
          <w:rPr>
            <w:rFonts w:asciiTheme="minorHAnsi" w:hAnsiTheme="minorHAnsi" w:cstheme="minorHAnsi"/>
          </w:rPr>
          <w:t xml:space="preserve"> a person would only be expected to pay </w:t>
        </w:r>
        <w:r w:rsidR="00A80EA5">
          <w:rPr>
            <w:rFonts w:asciiTheme="minorHAnsi" w:hAnsiTheme="minorHAnsi" w:cstheme="minorHAnsi"/>
          </w:rPr>
          <w:t>for a damage he was obligated to guard against</w:t>
        </w:r>
      </w:ins>
      <w:r w:rsidRPr="001D6665">
        <w:rPr>
          <w:rFonts w:asciiTheme="minorHAnsi" w:hAnsiTheme="minorHAnsi" w:cstheme="minorHAnsi"/>
        </w:rPr>
        <w:t xml:space="preserve">. Alternatively, </w:t>
      </w:r>
      <w:r w:rsidR="008D137E" w:rsidRPr="001D6665">
        <w:rPr>
          <w:rFonts w:asciiTheme="minorHAnsi" w:hAnsiTheme="minorHAnsi" w:cstheme="minorHAnsi"/>
        </w:rPr>
        <w:t xml:space="preserve">the </w:t>
      </w:r>
      <w:r w:rsidRPr="001D6665">
        <w:rPr>
          <w:rFonts w:asciiTheme="minorHAnsi" w:hAnsiTheme="minorHAnsi" w:cstheme="minorHAnsi"/>
        </w:rPr>
        <w:t xml:space="preserve">damaged </w:t>
      </w:r>
      <w:ins w:id="42" w:author="Michael" w:date="2019-01-02T13:47:00Z">
        <w:r w:rsidR="00942503">
          <w:rPr>
            <w:rFonts w:asciiTheme="minorHAnsi" w:hAnsiTheme="minorHAnsi" w:cstheme="minorHAnsi"/>
          </w:rPr>
          <w:t xml:space="preserve">party </w:t>
        </w:r>
      </w:ins>
      <w:r w:rsidRPr="001D6665">
        <w:rPr>
          <w:rFonts w:asciiTheme="minorHAnsi" w:hAnsiTheme="minorHAnsi" w:cstheme="minorHAnsi"/>
        </w:rPr>
        <w:t>(</w:t>
      </w:r>
      <w:proofErr w:type="spellStart"/>
      <w:r w:rsidR="008D137E" w:rsidRPr="001D6665">
        <w:rPr>
          <w:rFonts w:asciiTheme="minorHAnsi" w:hAnsiTheme="minorHAnsi" w:cstheme="minorHAnsi"/>
          <w:i/>
          <w:iCs/>
        </w:rPr>
        <w:t>nizak</w:t>
      </w:r>
      <w:proofErr w:type="spellEnd"/>
      <w:r w:rsidRPr="001D6665">
        <w:rPr>
          <w:rFonts w:asciiTheme="minorHAnsi" w:hAnsiTheme="minorHAnsi" w:cstheme="minorHAnsi"/>
          <w:i/>
          <w:iCs/>
        </w:rPr>
        <w:t>)</w:t>
      </w:r>
      <w:r w:rsidR="008D137E" w:rsidRPr="001D6665">
        <w:rPr>
          <w:rFonts w:asciiTheme="minorHAnsi" w:hAnsiTheme="minorHAnsi" w:cstheme="minorHAnsi"/>
        </w:rPr>
        <w:t xml:space="preserve"> is considered at fault for leaving his objects where he should not have</w:t>
      </w:r>
      <w:r w:rsidR="00B55878" w:rsidRPr="001D6665">
        <w:rPr>
          <w:rFonts w:asciiTheme="minorHAnsi" w:hAnsiTheme="minorHAnsi" w:cstheme="minorHAnsi"/>
        </w:rPr>
        <w:t xml:space="preserve">. </w:t>
      </w:r>
      <w:r w:rsidR="00A374BF">
        <w:rPr>
          <w:rFonts w:asciiTheme="minorHAnsi" w:hAnsiTheme="minorHAnsi" w:cstheme="minorHAnsi"/>
        </w:rPr>
        <w:t xml:space="preserve">This </w:t>
      </w:r>
      <w:proofErr w:type="gramStart"/>
      <w:r w:rsidR="00A374BF">
        <w:rPr>
          <w:rFonts w:asciiTheme="minorHAnsi" w:hAnsiTheme="minorHAnsi" w:cstheme="minorHAnsi"/>
        </w:rPr>
        <w:t>can be seen as</w:t>
      </w:r>
      <w:proofErr w:type="gramEnd"/>
      <w:r w:rsidR="00A374BF">
        <w:rPr>
          <w:rFonts w:asciiTheme="minorHAnsi" w:hAnsiTheme="minorHAnsi" w:cstheme="minorHAnsi"/>
        </w:rPr>
        <w:t xml:space="preserve"> an</w:t>
      </w:r>
      <w:r w:rsidR="00B55878" w:rsidRPr="001D6665">
        <w:rPr>
          <w:rFonts w:asciiTheme="minorHAnsi" w:hAnsiTheme="minorHAnsi" w:cstheme="minorHAnsi"/>
        </w:rPr>
        <w:t xml:space="preserve"> extension of the </w:t>
      </w:r>
      <w:proofErr w:type="spellStart"/>
      <w:r w:rsidR="00B55878" w:rsidRPr="001D6665">
        <w:rPr>
          <w:rFonts w:asciiTheme="minorHAnsi" w:hAnsiTheme="minorHAnsi" w:cstheme="minorHAnsi"/>
          <w:i/>
          <w:iCs/>
        </w:rPr>
        <w:t>gemara's</w:t>
      </w:r>
      <w:proofErr w:type="spellEnd"/>
      <w:r w:rsidR="00B55878" w:rsidRPr="001D6665">
        <w:rPr>
          <w:rFonts w:asciiTheme="minorHAnsi" w:hAnsiTheme="minorHAnsi" w:cstheme="minorHAnsi"/>
        </w:rPr>
        <w:t xml:space="preserve"> </w:t>
      </w:r>
      <w:proofErr w:type="spellStart"/>
      <w:r w:rsidR="00B55878" w:rsidRPr="001D6665">
        <w:rPr>
          <w:rFonts w:asciiTheme="minorHAnsi" w:hAnsiTheme="minorHAnsi" w:cstheme="minorHAnsi"/>
          <w:i/>
          <w:iCs/>
        </w:rPr>
        <w:t>s</w:t>
      </w:r>
      <w:r w:rsidR="00056F12" w:rsidRPr="001D6665">
        <w:rPr>
          <w:rFonts w:asciiTheme="minorHAnsi" w:hAnsiTheme="minorHAnsi" w:cstheme="minorHAnsi"/>
          <w:i/>
          <w:iCs/>
        </w:rPr>
        <w:t>’</w:t>
      </w:r>
      <w:r w:rsidR="00B55878" w:rsidRPr="001D6665">
        <w:rPr>
          <w:rFonts w:asciiTheme="minorHAnsi" w:hAnsiTheme="minorHAnsi" w:cstheme="minorHAnsi"/>
          <w:i/>
          <w:iCs/>
        </w:rPr>
        <w:t>vara</w:t>
      </w:r>
      <w:proofErr w:type="spellEnd"/>
      <w:r w:rsidR="00B55878" w:rsidRPr="001D6665">
        <w:rPr>
          <w:rFonts w:asciiTheme="minorHAnsi" w:hAnsiTheme="minorHAnsi" w:cstheme="minorHAnsi"/>
        </w:rPr>
        <w:t xml:space="preserve"> of </w:t>
      </w:r>
      <w:r w:rsidR="00B55878" w:rsidRPr="001D6665">
        <w:rPr>
          <w:rFonts w:asciiTheme="minorHAnsi" w:hAnsiTheme="minorHAnsi" w:cstheme="minorHAnsi"/>
        </w:rPr>
        <w:lastRenderedPageBreak/>
        <w:t xml:space="preserve">'what is your </w:t>
      </w:r>
      <w:r w:rsidR="00A374BF">
        <w:rPr>
          <w:rFonts w:asciiTheme="minorHAnsi" w:hAnsiTheme="minorHAnsi" w:cstheme="minorHAnsi"/>
        </w:rPr>
        <w:t>produce</w:t>
      </w:r>
      <w:r w:rsidR="00A374BF" w:rsidRPr="001D6665">
        <w:rPr>
          <w:rFonts w:asciiTheme="minorHAnsi" w:hAnsiTheme="minorHAnsi" w:cstheme="minorHAnsi"/>
        </w:rPr>
        <w:t xml:space="preserve"> </w:t>
      </w:r>
      <w:r w:rsidR="00B55878" w:rsidRPr="001D6665">
        <w:rPr>
          <w:rFonts w:asciiTheme="minorHAnsi" w:hAnsiTheme="minorHAnsi" w:cstheme="minorHAnsi"/>
        </w:rPr>
        <w:t>doing in my area'</w:t>
      </w:r>
      <w:r w:rsidR="00A374BF">
        <w:rPr>
          <w:rStyle w:val="FootnoteReference"/>
          <w:rFonts w:asciiTheme="minorHAnsi" w:hAnsiTheme="minorHAnsi" w:cstheme="minorHAnsi"/>
        </w:rPr>
        <w:footnoteReference w:id="9"/>
      </w:r>
      <w:r w:rsidR="00B55878" w:rsidRPr="001D6665">
        <w:rPr>
          <w:rFonts w:asciiTheme="minorHAnsi" w:hAnsiTheme="minorHAnsi" w:cstheme="minorHAnsi"/>
        </w:rPr>
        <w:t xml:space="preserve">. </w:t>
      </w:r>
      <w:r w:rsidR="00056F12" w:rsidRPr="001D6665">
        <w:rPr>
          <w:rFonts w:asciiTheme="minorHAnsi" w:hAnsiTheme="minorHAnsi" w:cstheme="minorHAnsi"/>
        </w:rPr>
        <w:t>A</w:t>
      </w:r>
      <w:r w:rsidR="003526CF">
        <w:rPr>
          <w:rFonts w:asciiTheme="minorHAnsi" w:hAnsiTheme="minorHAnsi" w:cstheme="minorHAnsi"/>
        </w:rPr>
        <w:t xml:space="preserve"> third</w:t>
      </w:r>
      <w:r w:rsidR="00056F12" w:rsidRPr="001D6665">
        <w:rPr>
          <w:rFonts w:asciiTheme="minorHAnsi" w:hAnsiTheme="minorHAnsi" w:cstheme="minorHAnsi"/>
        </w:rPr>
        <w:t xml:space="preserve"> option is that</w:t>
      </w:r>
      <w:r w:rsidR="00B55878" w:rsidRPr="001D6665">
        <w:rPr>
          <w:rFonts w:asciiTheme="minorHAnsi" w:hAnsiTheme="minorHAnsi" w:cstheme="minorHAnsi"/>
        </w:rPr>
        <w:t xml:space="preserve"> the only </w:t>
      </w:r>
      <w:r w:rsidR="00056F12" w:rsidRPr="001D6665">
        <w:rPr>
          <w:rFonts w:asciiTheme="minorHAnsi" w:hAnsiTheme="minorHAnsi" w:cstheme="minorHAnsi"/>
        </w:rPr>
        <w:t xml:space="preserve">case in which </w:t>
      </w:r>
      <w:r w:rsidR="00B55878" w:rsidRPr="001D6665">
        <w:rPr>
          <w:rFonts w:asciiTheme="minorHAnsi" w:hAnsiTheme="minorHAnsi" w:cstheme="minorHAnsi"/>
        </w:rPr>
        <w:t>the Torah obligates one to pay is when the</w:t>
      </w:r>
      <w:r w:rsidR="00056F12" w:rsidRPr="001D6665">
        <w:rPr>
          <w:rFonts w:asciiTheme="minorHAnsi" w:hAnsiTheme="minorHAnsi" w:cstheme="minorHAnsi"/>
        </w:rPr>
        <w:t xml:space="preserve"> </w:t>
      </w:r>
      <w:proofErr w:type="spellStart"/>
      <w:r w:rsidR="00056F12" w:rsidRPr="001D6665">
        <w:rPr>
          <w:rFonts w:asciiTheme="minorHAnsi" w:hAnsiTheme="minorHAnsi" w:cstheme="minorHAnsi"/>
          <w:i/>
          <w:iCs/>
        </w:rPr>
        <w:t>mazik</w:t>
      </w:r>
      <w:proofErr w:type="spellEnd"/>
      <w:r w:rsidR="00B55878" w:rsidRPr="001D6665">
        <w:rPr>
          <w:rFonts w:asciiTheme="minorHAnsi" w:hAnsiTheme="minorHAnsi" w:cstheme="minorHAnsi"/>
        </w:rPr>
        <w:t xml:space="preserve"> trespass</w:t>
      </w:r>
      <w:r w:rsidR="00056F12" w:rsidRPr="001D6665">
        <w:rPr>
          <w:rFonts w:asciiTheme="minorHAnsi" w:hAnsiTheme="minorHAnsi" w:cstheme="minorHAnsi"/>
        </w:rPr>
        <w:t>es</w:t>
      </w:r>
      <w:r w:rsidR="00B55878" w:rsidRPr="001D6665">
        <w:rPr>
          <w:rFonts w:asciiTheme="minorHAnsi" w:hAnsiTheme="minorHAnsi" w:cstheme="minorHAnsi"/>
        </w:rPr>
        <w:t xml:space="preserve"> into the domain of </w:t>
      </w:r>
      <w:commentRangeStart w:id="43"/>
      <w:r w:rsidR="00B55878" w:rsidRPr="001D6665">
        <w:rPr>
          <w:rFonts w:asciiTheme="minorHAnsi" w:hAnsiTheme="minorHAnsi" w:cstheme="minorHAnsi"/>
        </w:rPr>
        <w:t>another</w:t>
      </w:r>
      <w:commentRangeEnd w:id="43"/>
      <w:r w:rsidR="00056F12" w:rsidRPr="001D6665">
        <w:rPr>
          <w:rStyle w:val="CommentReference"/>
          <w:rFonts w:asciiTheme="minorHAnsi" w:hAnsiTheme="minorHAnsi" w:cstheme="minorHAnsi"/>
          <w:sz w:val="22"/>
          <w:szCs w:val="22"/>
        </w:rPr>
        <w:commentReference w:id="43"/>
      </w:r>
      <w:r w:rsidR="00B55878" w:rsidRPr="001D6665">
        <w:rPr>
          <w:rFonts w:asciiTheme="minorHAnsi" w:hAnsiTheme="minorHAnsi" w:cstheme="minorHAnsi"/>
        </w:rPr>
        <w:t xml:space="preserve">. </w:t>
      </w:r>
      <w:r w:rsidR="00AD7D0D">
        <w:rPr>
          <w:rFonts w:asciiTheme="minorHAnsi" w:hAnsiTheme="minorHAnsi" w:cstheme="minorHAnsi"/>
        </w:rPr>
        <w:t>Entering t</w:t>
      </w:r>
      <w:r w:rsidR="00B55878" w:rsidRPr="001D6665">
        <w:rPr>
          <w:rFonts w:asciiTheme="minorHAnsi" w:hAnsiTheme="minorHAnsi" w:cstheme="minorHAnsi"/>
        </w:rPr>
        <w:t xml:space="preserve">he public thoroughfare is not </w:t>
      </w:r>
      <w:commentRangeStart w:id="44"/>
      <w:r w:rsidR="00B55878" w:rsidRPr="001D6665">
        <w:rPr>
          <w:rFonts w:asciiTheme="minorHAnsi" w:hAnsiTheme="minorHAnsi" w:cstheme="minorHAnsi"/>
        </w:rPr>
        <w:t xml:space="preserve">considered </w:t>
      </w:r>
      <w:commentRangeEnd w:id="44"/>
      <w:r w:rsidR="00F02560" w:rsidRPr="001D6665">
        <w:rPr>
          <w:rStyle w:val="CommentReference"/>
          <w:rFonts w:asciiTheme="minorHAnsi" w:hAnsiTheme="minorHAnsi" w:cstheme="minorHAnsi"/>
          <w:sz w:val="22"/>
          <w:szCs w:val="22"/>
        </w:rPr>
        <w:commentReference w:id="44"/>
      </w:r>
      <w:r w:rsidR="00AD7D0D">
        <w:rPr>
          <w:rFonts w:asciiTheme="minorHAnsi" w:hAnsiTheme="minorHAnsi" w:cstheme="minorHAnsi"/>
        </w:rPr>
        <w:t>trespass</w:t>
      </w:r>
      <w:r w:rsidR="003526CF">
        <w:rPr>
          <w:rFonts w:asciiTheme="minorHAnsi" w:hAnsiTheme="minorHAnsi" w:cstheme="minorHAnsi"/>
        </w:rPr>
        <w:t xml:space="preserve"> as </w:t>
      </w:r>
      <w:r w:rsidR="00332B3F">
        <w:rPr>
          <w:rFonts w:asciiTheme="minorHAnsi" w:hAnsiTheme="minorHAnsi" w:cstheme="minorHAnsi"/>
        </w:rPr>
        <w:t>everyone has a right to walk his animal down the street,</w:t>
      </w:r>
      <w:r w:rsidR="00AD7D0D">
        <w:rPr>
          <w:rFonts w:asciiTheme="minorHAnsi" w:hAnsiTheme="minorHAnsi" w:cstheme="minorHAnsi"/>
        </w:rPr>
        <w:t xml:space="preserve"> </w:t>
      </w:r>
      <w:r w:rsidR="00F02560" w:rsidRPr="001D6665">
        <w:rPr>
          <w:rFonts w:asciiTheme="minorHAnsi" w:hAnsiTheme="minorHAnsi" w:cstheme="minorHAnsi"/>
        </w:rPr>
        <w:t>so</w:t>
      </w:r>
      <w:r w:rsidR="00B55878" w:rsidRPr="001D6665">
        <w:rPr>
          <w:rFonts w:asciiTheme="minorHAnsi" w:hAnsiTheme="minorHAnsi" w:cstheme="minorHAnsi"/>
        </w:rPr>
        <w:t xml:space="preserve"> an act of damage there would not obligate the animal's owner</w:t>
      </w:r>
      <w:r w:rsidR="00F02560" w:rsidRPr="001D6665">
        <w:rPr>
          <w:rFonts w:asciiTheme="minorHAnsi" w:hAnsiTheme="minorHAnsi" w:cstheme="minorHAnsi"/>
        </w:rPr>
        <w:t xml:space="preserve"> to pay</w:t>
      </w:r>
      <w:r w:rsidR="00B55878" w:rsidRPr="001D6665">
        <w:rPr>
          <w:rFonts w:asciiTheme="minorHAnsi" w:hAnsiTheme="minorHAnsi" w:cstheme="minorHAnsi"/>
        </w:rPr>
        <w:t xml:space="preserve">. </w:t>
      </w:r>
      <w:r w:rsidR="00F02560" w:rsidRPr="001D6665">
        <w:rPr>
          <w:rFonts w:asciiTheme="minorHAnsi" w:hAnsiTheme="minorHAnsi" w:cstheme="minorHAnsi"/>
        </w:rPr>
        <w:t>Finally,</w:t>
      </w:r>
      <w:r w:rsidR="00AD7D0D">
        <w:rPr>
          <w:rFonts w:asciiTheme="minorHAnsi" w:hAnsiTheme="minorHAnsi" w:cstheme="minorHAnsi"/>
        </w:rPr>
        <w:t xml:space="preserve"> the</w:t>
      </w:r>
      <w:r w:rsidR="00F02560" w:rsidRPr="001D6665">
        <w:rPr>
          <w:rFonts w:asciiTheme="minorHAnsi" w:hAnsiTheme="minorHAnsi" w:cstheme="minorHAnsi"/>
        </w:rPr>
        <w:t xml:space="preserve"> </w:t>
      </w:r>
      <w:proofErr w:type="spellStart"/>
      <w:r w:rsidR="00426A27" w:rsidRPr="00426A27">
        <w:rPr>
          <w:rFonts w:asciiTheme="minorHAnsi" w:hAnsiTheme="minorHAnsi" w:cstheme="minorHAnsi"/>
          <w:i/>
          <w:iCs/>
        </w:rPr>
        <w:t>gemara</w:t>
      </w:r>
      <w:proofErr w:type="spellEnd"/>
      <w:r w:rsidR="00AD7D0D">
        <w:rPr>
          <w:rFonts w:asciiTheme="minorHAnsi" w:hAnsiTheme="minorHAnsi" w:cstheme="minorHAnsi"/>
        </w:rPr>
        <w:t xml:space="preserve"> could be deriving from </w:t>
      </w:r>
      <w:r w:rsidR="00B55878" w:rsidRPr="001D6665">
        <w:rPr>
          <w:rFonts w:asciiTheme="minorHAnsi" w:hAnsiTheme="minorHAnsi" w:cstheme="minorHAnsi"/>
        </w:rPr>
        <w:t xml:space="preserve">the </w:t>
      </w:r>
      <w:proofErr w:type="spellStart"/>
      <w:r w:rsidRPr="001D6665">
        <w:rPr>
          <w:rFonts w:asciiTheme="minorHAnsi" w:hAnsiTheme="minorHAnsi" w:cstheme="minorHAnsi"/>
          <w:i/>
          <w:iCs/>
        </w:rPr>
        <w:t>passuk</w:t>
      </w:r>
      <w:proofErr w:type="spellEnd"/>
      <w:r w:rsidR="00747EDE">
        <w:rPr>
          <w:rFonts w:asciiTheme="minorHAnsi" w:hAnsiTheme="minorHAnsi" w:cstheme="minorHAnsi"/>
          <w:i/>
          <w:iCs/>
        </w:rPr>
        <w:t xml:space="preserve"> </w:t>
      </w:r>
      <w:r w:rsidR="00747EDE">
        <w:rPr>
          <w:rFonts w:asciiTheme="minorHAnsi" w:hAnsiTheme="minorHAnsi" w:cstheme="minorHAnsi"/>
        </w:rPr>
        <w:t xml:space="preserve">an </w:t>
      </w:r>
      <w:r w:rsidR="00747EDE" w:rsidRPr="001D6665">
        <w:rPr>
          <w:rFonts w:asciiTheme="minorHAnsi" w:hAnsiTheme="minorHAnsi" w:cstheme="minorHAnsi"/>
        </w:rPr>
        <w:t xml:space="preserve">area </w:t>
      </w:r>
      <w:r w:rsidR="00747EDE">
        <w:rPr>
          <w:rFonts w:asciiTheme="minorHAnsi" w:hAnsiTheme="minorHAnsi" w:cstheme="minorHAnsi"/>
        </w:rPr>
        <w:t>in which one is</w:t>
      </w:r>
      <w:r w:rsidR="00747EDE" w:rsidRPr="001D6665">
        <w:rPr>
          <w:rFonts w:asciiTheme="minorHAnsi" w:hAnsiTheme="minorHAnsi" w:cstheme="minorHAnsi"/>
        </w:rPr>
        <w:t xml:space="preserve"> exempt</w:t>
      </w:r>
      <w:r w:rsidR="00AD7D0D">
        <w:rPr>
          <w:rFonts w:asciiTheme="minorHAnsi" w:hAnsiTheme="minorHAnsi" w:cstheme="minorHAnsi"/>
          <w:i/>
          <w:iCs/>
        </w:rPr>
        <w:t>,</w:t>
      </w:r>
      <w:r w:rsidR="00B55878" w:rsidRPr="001D6665">
        <w:rPr>
          <w:rFonts w:asciiTheme="minorHAnsi" w:hAnsiTheme="minorHAnsi" w:cstheme="minorHAnsi"/>
        </w:rPr>
        <w:t xml:space="preserve"> </w:t>
      </w:r>
      <w:r w:rsidR="00BD5458">
        <w:rPr>
          <w:rFonts w:asciiTheme="minorHAnsi" w:hAnsiTheme="minorHAnsi" w:cstheme="minorHAnsi"/>
        </w:rPr>
        <w:t xml:space="preserve">i.e. </w:t>
      </w:r>
      <w:r w:rsidR="00747EDE">
        <w:rPr>
          <w:rFonts w:asciiTheme="minorHAnsi" w:hAnsiTheme="minorHAnsi" w:cstheme="minorHAnsi"/>
        </w:rPr>
        <w:t xml:space="preserve">in </w:t>
      </w:r>
      <w:r w:rsidR="00BD5458">
        <w:rPr>
          <w:rFonts w:asciiTheme="minorHAnsi" w:hAnsiTheme="minorHAnsi" w:cstheme="minorHAnsi"/>
        </w:rPr>
        <w:t xml:space="preserve">the </w:t>
      </w:r>
      <w:proofErr w:type="spellStart"/>
      <w:r w:rsidR="00BD5458">
        <w:rPr>
          <w:rFonts w:asciiTheme="minorHAnsi" w:hAnsiTheme="minorHAnsi" w:cstheme="minorHAnsi"/>
          <w:i/>
          <w:iCs/>
        </w:rPr>
        <w:t>r</w:t>
      </w:r>
      <w:r w:rsidR="003526CF">
        <w:rPr>
          <w:rFonts w:asciiTheme="minorHAnsi" w:hAnsiTheme="minorHAnsi" w:cstheme="minorHAnsi"/>
          <w:i/>
          <w:iCs/>
        </w:rPr>
        <w:t>’</w:t>
      </w:r>
      <w:r w:rsidR="00BD5458">
        <w:rPr>
          <w:rFonts w:asciiTheme="minorHAnsi" w:hAnsiTheme="minorHAnsi" w:cstheme="minorHAnsi"/>
          <w:i/>
          <w:iCs/>
        </w:rPr>
        <w:t>shus</w:t>
      </w:r>
      <w:proofErr w:type="spellEnd"/>
      <w:r w:rsidR="00BD5458">
        <w:rPr>
          <w:rFonts w:asciiTheme="minorHAnsi" w:hAnsiTheme="minorHAnsi" w:cstheme="minorHAnsi"/>
          <w:i/>
          <w:iCs/>
        </w:rPr>
        <w:t xml:space="preserve"> </w:t>
      </w:r>
      <w:proofErr w:type="spellStart"/>
      <w:r w:rsidR="00BD5458">
        <w:rPr>
          <w:rFonts w:asciiTheme="minorHAnsi" w:hAnsiTheme="minorHAnsi" w:cstheme="minorHAnsi"/>
          <w:i/>
          <w:iCs/>
        </w:rPr>
        <w:t>harabim</w:t>
      </w:r>
      <w:proofErr w:type="spellEnd"/>
      <w:r w:rsidR="00BD5458">
        <w:rPr>
          <w:rFonts w:asciiTheme="minorHAnsi" w:hAnsiTheme="minorHAnsi" w:cstheme="minorHAnsi"/>
          <w:i/>
          <w:iCs/>
        </w:rPr>
        <w:t>,</w:t>
      </w:r>
      <w:r w:rsidR="00BD5458">
        <w:rPr>
          <w:rFonts w:asciiTheme="minorHAnsi" w:hAnsiTheme="minorHAnsi" w:cstheme="minorHAnsi"/>
        </w:rPr>
        <w:t xml:space="preserve"> </w:t>
      </w:r>
      <w:r w:rsidR="00C25B22">
        <w:rPr>
          <w:rFonts w:asciiTheme="minorHAnsi" w:hAnsiTheme="minorHAnsi" w:cstheme="minorHAnsi"/>
        </w:rPr>
        <w:t>while</w:t>
      </w:r>
      <w:r w:rsidR="00136A60" w:rsidRPr="001D6665">
        <w:rPr>
          <w:rFonts w:asciiTheme="minorHAnsi" w:hAnsiTheme="minorHAnsi" w:cstheme="minorHAnsi"/>
        </w:rPr>
        <w:t xml:space="preserve"> the reason</w:t>
      </w:r>
      <w:r w:rsidR="00AD7D0D">
        <w:rPr>
          <w:rFonts w:asciiTheme="minorHAnsi" w:hAnsiTheme="minorHAnsi" w:cstheme="minorHAnsi"/>
        </w:rPr>
        <w:t xml:space="preserve"> for</w:t>
      </w:r>
      <w:r w:rsidR="00C25B22">
        <w:rPr>
          <w:rFonts w:asciiTheme="minorHAnsi" w:hAnsiTheme="minorHAnsi" w:cstheme="minorHAnsi"/>
        </w:rPr>
        <w:t xml:space="preserve"> such a </w:t>
      </w:r>
      <w:proofErr w:type="spellStart"/>
      <w:r w:rsidR="00426A27" w:rsidRPr="00426A27">
        <w:rPr>
          <w:rFonts w:asciiTheme="minorHAnsi" w:hAnsiTheme="minorHAnsi" w:cstheme="minorHAnsi"/>
          <w:i/>
          <w:iCs/>
        </w:rPr>
        <w:t>p’tur</w:t>
      </w:r>
      <w:proofErr w:type="spellEnd"/>
      <w:r w:rsidR="00136A60" w:rsidRPr="001D6665">
        <w:rPr>
          <w:rFonts w:asciiTheme="minorHAnsi" w:hAnsiTheme="minorHAnsi" w:cstheme="minorHAnsi"/>
        </w:rPr>
        <w:t xml:space="preserve"> </w:t>
      </w:r>
      <w:r w:rsidR="00B55878" w:rsidRPr="001D6665">
        <w:rPr>
          <w:rFonts w:asciiTheme="minorHAnsi" w:hAnsiTheme="minorHAnsi" w:cstheme="minorHAnsi"/>
        </w:rPr>
        <w:t>may not be</w:t>
      </w:r>
      <w:r w:rsidR="00AD7D0D">
        <w:rPr>
          <w:rFonts w:asciiTheme="minorHAnsi" w:hAnsiTheme="minorHAnsi" w:cstheme="minorHAnsi"/>
        </w:rPr>
        <w:t xml:space="preserve"> </w:t>
      </w:r>
      <w:commentRangeStart w:id="45"/>
      <w:r w:rsidR="00AD7D0D">
        <w:rPr>
          <w:rFonts w:asciiTheme="minorHAnsi" w:hAnsiTheme="minorHAnsi" w:cstheme="minorHAnsi"/>
        </w:rPr>
        <w:t xml:space="preserve">directly </w:t>
      </w:r>
      <w:r w:rsidR="00B55878" w:rsidRPr="001D6665">
        <w:rPr>
          <w:rFonts w:asciiTheme="minorHAnsi" w:hAnsiTheme="minorHAnsi" w:cstheme="minorHAnsi"/>
        </w:rPr>
        <w:t xml:space="preserve"> </w:t>
      </w:r>
      <w:r w:rsidR="00AD7D0D">
        <w:rPr>
          <w:rFonts w:asciiTheme="minorHAnsi" w:hAnsiTheme="minorHAnsi" w:cstheme="minorHAnsi"/>
        </w:rPr>
        <w:t xml:space="preserve">because </w:t>
      </w:r>
      <w:commentRangeEnd w:id="45"/>
      <w:r w:rsidR="003526CF">
        <w:rPr>
          <w:rStyle w:val="CommentReference"/>
          <w:rFonts w:asciiTheme="minorHAnsi" w:hAnsiTheme="minorHAnsi" w:cstheme="minorBidi"/>
        </w:rPr>
        <w:commentReference w:id="45"/>
      </w:r>
      <w:r w:rsidR="00AD7D0D">
        <w:rPr>
          <w:rFonts w:asciiTheme="minorHAnsi" w:hAnsiTheme="minorHAnsi" w:cstheme="minorHAnsi"/>
        </w:rPr>
        <w:t xml:space="preserve">it is not </w:t>
      </w:r>
      <w:r w:rsidR="00AD7D0D" w:rsidRPr="007B184C">
        <w:rPr>
          <w:rFonts w:asciiTheme="minorHAnsi" w:hAnsiTheme="minorHAnsi" w:cstheme="minorHAnsi"/>
        </w:rPr>
        <w:t>‘</w:t>
      </w:r>
      <w:r w:rsidR="00426A27" w:rsidRPr="00426A27">
        <w:rPr>
          <w:rFonts w:asciiTheme="minorHAnsi" w:hAnsiTheme="minorHAnsi" w:cstheme="minorHAnsi"/>
        </w:rPr>
        <w:t>in the field of another’</w:t>
      </w:r>
      <w:r w:rsidR="00BD5458">
        <w:rPr>
          <w:rStyle w:val="FootnoteReference"/>
          <w:rFonts w:asciiTheme="minorHAnsi" w:hAnsiTheme="minorHAnsi" w:cstheme="minorHAnsi"/>
        </w:rPr>
        <w:footnoteReference w:id="10"/>
      </w:r>
      <w:r w:rsidR="00BD5458">
        <w:rPr>
          <w:rFonts w:asciiTheme="minorHAnsi" w:hAnsiTheme="minorHAnsi" w:cstheme="minorHAnsi"/>
        </w:rPr>
        <w:t>.</w:t>
      </w:r>
    </w:p>
    <w:p w14:paraId="0916F20A" w14:textId="77777777" w:rsidR="00C25B22" w:rsidRDefault="00C25B22" w:rsidP="00EE72D9">
      <w:pPr>
        <w:pStyle w:val="NormalWeb"/>
        <w:spacing w:before="0" w:beforeAutospacing="0" w:after="0" w:afterAutospacing="0"/>
        <w:jc w:val="both"/>
        <w:rPr>
          <w:rFonts w:asciiTheme="minorHAnsi" w:hAnsiTheme="minorHAnsi" w:cstheme="minorHAnsi"/>
        </w:rPr>
      </w:pPr>
    </w:p>
    <w:p w14:paraId="0916F20B" w14:textId="77777777" w:rsidR="00C25B22" w:rsidRPr="00546067" w:rsidRDefault="00C25B22" w:rsidP="00EE72D9">
      <w:pPr>
        <w:pStyle w:val="NormalWeb"/>
        <w:spacing w:before="0" w:beforeAutospacing="0" w:after="0" w:afterAutospacing="0"/>
        <w:jc w:val="both"/>
        <w:rPr>
          <w:rFonts w:asciiTheme="minorHAnsi" w:hAnsiTheme="minorHAnsi" w:cstheme="minorHAnsi"/>
          <w:u w:val="single"/>
        </w:rPr>
      </w:pPr>
    </w:p>
    <w:p w14:paraId="0916F20C" w14:textId="77777777" w:rsidR="000A5B67" w:rsidRDefault="00C25B22">
      <w:pPr>
        <w:pStyle w:val="NormalWeb"/>
        <w:numPr>
          <w:ilvl w:val="0"/>
          <w:numId w:val="1"/>
        </w:numPr>
        <w:spacing w:before="0" w:beforeAutospacing="0" w:after="0" w:afterAutospacing="0"/>
        <w:jc w:val="both"/>
        <w:rPr>
          <w:rFonts w:asciiTheme="minorHAnsi" w:hAnsiTheme="minorHAnsi" w:cstheme="minorHAnsi"/>
          <w:b/>
          <w:bCs/>
          <w:color w:val="454545"/>
          <w:sz w:val="28"/>
          <w:szCs w:val="28"/>
          <w:u w:val="single"/>
        </w:rPr>
      </w:pPr>
      <w:r w:rsidRPr="000A17FA">
        <w:rPr>
          <w:rFonts w:asciiTheme="minorHAnsi" w:hAnsiTheme="minorHAnsi" w:cstheme="minorHAnsi"/>
          <w:b/>
          <w:bCs/>
          <w:color w:val="454545"/>
          <w:sz w:val="28"/>
          <w:szCs w:val="28"/>
          <w:u w:val="single"/>
        </w:rPr>
        <w:t xml:space="preserve">Talmud </w:t>
      </w:r>
      <w:proofErr w:type="spellStart"/>
      <w:r w:rsidRPr="000A17FA">
        <w:rPr>
          <w:rFonts w:asciiTheme="minorHAnsi" w:hAnsiTheme="minorHAnsi" w:cstheme="minorHAnsi"/>
          <w:b/>
          <w:bCs/>
          <w:color w:val="454545"/>
          <w:sz w:val="28"/>
          <w:szCs w:val="28"/>
          <w:u w:val="single"/>
        </w:rPr>
        <w:t>Bavli</w:t>
      </w:r>
      <w:proofErr w:type="spellEnd"/>
    </w:p>
    <w:p w14:paraId="0916F20D" w14:textId="77777777" w:rsidR="00B55878"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To begin with</w:t>
      </w:r>
      <w:r w:rsidR="00F02560" w:rsidRPr="001D6665">
        <w:rPr>
          <w:rFonts w:asciiTheme="minorHAnsi" w:hAnsiTheme="minorHAnsi" w:cstheme="minorHAnsi"/>
        </w:rPr>
        <w:t>,</w:t>
      </w:r>
      <w:r w:rsidRPr="001D6665">
        <w:rPr>
          <w:rFonts w:asciiTheme="minorHAnsi" w:hAnsiTheme="minorHAnsi" w:cstheme="minorHAnsi"/>
        </w:rPr>
        <w:t xml:space="preserve"> we will </w:t>
      </w:r>
      <w:del w:id="46" w:author="Michael" w:date="2019-01-02T13:52:00Z">
        <w:r w:rsidRPr="001D6665" w:rsidDel="00942503">
          <w:rPr>
            <w:rFonts w:asciiTheme="minorHAnsi" w:hAnsiTheme="minorHAnsi" w:cstheme="minorHAnsi"/>
          </w:rPr>
          <w:delText xml:space="preserve">bring </w:delText>
        </w:r>
      </w:del>
      <w:ins w:id="47" w:author="Michael" w:date="2019-01-02T13:52:00Z">
        <w:r w:rsidR="00942503">
          <w:rPr>
            <w:rFonts w:asciiTheme="minorHAnsi" w:hAnsiTheme="minorHAnsi" w:cstheme="minorHAnsi"/>
          </w:rPr>
          <w:t>quote</w:t>
        </w:r>
        <w:r w:rsidR="00942503" w:rsidRPr="001D6665">
          <w:rPr>
            <w:rFonts w:asciiTheme="minorHAnsi" w:hAnsiTheme="minorHAnsi" w:cstheme="minorHAnsi"/>
          </w:rPr>
          <w:t xml:space="preserve"> </w:t>
        </w:r>
      </w:ins>
      <w:r w:rsidRPr="001D6665">
        <w:rPr>
          <w:rFonts w:asciiTheme="minorHAnsi" w:hAnsiTheme="minorHAnsi" w:cstheme="minorHAnsi"/>
        </w:rPr>
        <w:t xml:space="preserve">some of the </w:t>
      </w:r>
      <w:proofErr w:type="spellStart"/>
      <w:r w:rsidRPr="001D6665">
        <w:rPr>
          <w:rFonts w:asciiTheme="minorHAnsi" w:hAnsiTheme="minorHAnsi" w:cstheme="minorHAnsi"/>
          <w:i/>
          <w:iCs/>
        </w:rPr>
        <w:t>gemar</w:t>
      </w:r>
      <w:r w:rsidR="00F02560" w:rsidRPr="001D6665">
        <w:rPr>
          <w:rFonts w:asciiTheme="minorHAnsi" w:hAnsiTheme="minorHAnsi" w:cstheme="minorHAnsi"/>
          <w:i/>
          <w:iCs/>
        </w:rPr>
        <w:t>o</w:t>
      </w:r>
      <w:r w:rsidRPr="001D6665">
        <w:rPr>
          <w:rFonts w:asciiTheme="minorHAnsi" w:hAnsiTheme="minorHAnsi" w:cstheme="minorHAnsi"/>
          <w:i/>
          <w:iCs/>
        </w:rPr>
        <w:t>s</w:t>
      </w:r>
      <w:proofErr w:type="spellEnd"/>
      <w:r w:rsidRPr="001D6665">
        <w:rPr>
          <w:rFonts w:asciiTheme="minorHAnsi" w:hAnsiTheme="minorHAnsi" w:cstheme="minorHAnsi"/>
        </w:rPr>
        <w:t xml:space="preserve"> upon which we will base </w:t>
      </w:r>
      <w:r w:rsidR="00F02560" w:rsidRPr="001D6665">
        <w:rPr>
          <w:rFonts w:asciiTheme="minorHAnsi" w:hAnsiTheme="minorHAnsi" w:cstheme="minorHAnsi"/>
        </w:rPr>
        <w:t xml:space="preserve">our discussion, </w:t>
      </w:r>
      <w:r w:rsidRPr="001D6665">
        <w:rPr>
          <w:rFonts w:asciiTheme="minorHAnsi" w:hAnsiTheme="minorHAnsi" w:cstheme="minorHAnsi"/>
        </w:rPr>
        <w:t>along with some rudimentary analyses. For the time being</w:t>
      </w:r>
      <w:r w:rsidR="003C043E" w:rsidRPr="001D6665">
        <w:rPr>
          <w:rFonts w:asciiTheme="minorHAnsi" w:hAnsiTheme="minorHAnsi" w:cstheme="minorHAnsi"/>
        </w:rPr>
        <w:t>,</w:t>
      </w:r>
      <w:r w:rsidRPr="001D6665">
        <w:rPr>
          <w:rFonts w:asciiTheme="minorHAnsi" w:hAnsiTheme="minorHAnsi" w:cstheme="minorHAnsi"/>
        </w:rPr>
        <w:t xml:space="preserve"> the </w:t>
      </w:r>
      <w:proofErr w:type="spellStart"/>
      <w:r w:rsidR="00136A60"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will be examined without the different interpretations of the </w:t>
      </w:r>
      <w:proofErr w:type="spellStart"/>
      <w:r w:rsidRPr="001D6665">
        <w:rPr>
          <w:rFonts w:asciiTheme="minorHAnsi" w:hAnsiTheme="minorHAnsi" w:cstheme="minorHAnsi"/>
          <w:i/>
          <w:iCs/>
        </w:rPr>
        <w:t>rishonim</w:t>
      </w:r>
      <w:proofErr w:type="spellEnd"/>
      <w:r w:rsidRPr="001D6665">
        <w:rPr>
          <w:rFonts w:asciiTheme="minorHAnsi" w:hAnsiTheme="minorHAnsi" w:cstheme="minorHAnsi"/>
        </w:rPr>
        <w:t>, except where</w:t>
      </w:r>
      <w:r w:rsidR="0054016E" w:rsidRPr="001D6665">
        <w:rPr>
          <w:rFonts w:asciiTheme="minorHAnsi" w:hAnsiTheme="minorHAnsi" w:cstheme="minorHAnsi"/>
        </w:rPr>
        <w:t xml:space="preserve"> these are</w:t>
      </w:r>
      <w:r w:rsidRPr="001D6665">
        <w:rPr>
          <w:rFonts w:asciiTheme="minorHAnsi" w:hAnsiTheme="minorHAnsi" w:cstheme="minorHAnsi"/>
        </w:rPr>
        <w:t xml:space="preserve"> necessary to understand </w:t>
      </w:r>
      <w:r w:rsidR="003C043E" w:rsidRPr="001D6665">
        <w:rPr>
          <w:rFonts w:asciiTheme="minorHAnsi" w:hAnsiTheme="minorHAnsi" w:cstheme="minorHAnsi"/>
        </w:rPr>
        <w:t>the</w:t>
      </w:r>
      <w:r w:rsidRPr="001D6665">
        <w:rPr>
          <w:rFonts w:asciiTheme="minorHAnsi" w:hAnsiTheme="minorHAnsi" w:cstheme="minorHAnsi"/>
        </w:rPr>
        <w:t xml:space="preserve"> simple meaning of the text. </w:t>
      </w:r>
      <w:r w:rsidR="0042404A">
        <w:rPr>
          <w:rFonts w:asciiTheme="minorHAnsi" w:hAnsiTheme="minorHAnsi" w:cstheme="minorHAnsi"/>
        </w:rPr>
        <w:t xml:space="preserve"> </w:t>
      </w:r>
    </w:p>
    <w:p w14:paraId="0916F20E" w14:textId="77777777" w:rsidR="00C25B22" w:rsidRPr="00C25B22" w:rsidRDefault="00C25B22" w:rsidP="00EE72D9">
      <w:pPr>
        <w:pStyle w:val="NormalWeb"/>
        <w:spacing w:before="0" w:beforeAutospacing="0" w:after="0" w:afterAutospacing="0"/>
        <w:jc w:val="both"/>
        <w:rPr>
          <w:rFonts w:asciiTheme="minorHAnsi" w:hAnsiTheme="minorHAnsi" w:cstheme="minorHAnsi"/>
          <w:b/>
          <w:bCs/>
          <w:sz w:val="20"/>
          <w:szCs w:val="20"/>
        </w:rPr>
      </w:pPr>
    </w:p>
    <w:p w14:paraId="0916F20F" w14:textId="77777777" w:rsidR="000A5B67" w:rsidRDefault="00426A27">
      <w:pPr>
        <w:pStyle w:val="NormalWeb"/>
        <w:spacing w:before="0" w:beforeAutospacing="0" w:after="0" w:afterAutospacing="0"/>
        <w:jc w:val="both"/>
        <w:rPr>
          <w:rFonts w:asciiTheme="minorHAnsi" w:hAnsiTheme="minorHAnsi" w:cstheme="minorHAnsi"/>
          <w:b/>
          <w:bCs/>
          <w:color w:val="454545"/>
          <w:sz w:val="28"/>
          <w:szCs w:val="28"/>
        </w:rPr>
      </w:pPr>
      <w:r w:rsidRPr="00426A27">
        <w:rPr>
          <w:rFonts w:cstheme="minorHAnsi"/>
          <w:b/>
          <w:bCs/>
        </w:rPr>
        <w:t xml:space="preserve">3.1) </w:t>
      </w:r>
      <w:proofErr w:type="spellStart"/>
      <w:r w:rsidRPr="00426A27">
        <w:rPr>
          <w:rFonts w:asciiTheme="minorHAnsi" w:hAnsiTheme="minorHAnsi" w:cstheme="minorHAnsi"/>
          <w:b/>
          <w:bCs/>
          <w:i/>
          <w:iCs/>
        </w:rPr>
        <w:t>Kishkasha</w:t>
      </w:r>
      <w:proofErr w:type="spellEnd"/>
      <w:r w:rsidRPr="00426A27">
        <w:rPr>
          <w:rFonts w:asciiTheme="minorHAnsi" w:hAnsiTheme="minorHAnsi" w:cstheme="minorHAnsi"/>
          <w:b/>
          <w:bCs/>
          <w:i/>
          <w:iCs/>
        </w:rPr>
        <w:t xml:space="preserve"> </w:t>
      </w:r>
      <w:proofErr w:type="spellStart"/>
      <w:r w:rsidRPr="00426A27">
        <w:rPr>
          <w:rFonts w:asciiTheme="minorHAnsi" w:hAnsiTheme="minorHAnsi" w:cstheme="minorHAnsi"/>
          <w:b/>
          <w:bCs/>
          <w:i/>
          <w:iCs/>
        </w:rPr>
        <w:t>b’znava</w:t>
      </w:r>
      <w:proofErr w:type="spellEnd"/>
      <w:r w:rsidRPr="00426A27">
        <w:rPr>
          <w:rFonts w:asciiTheme="minorHAnsi" w:hAnsiTheme="minorHAnsi" w:cstheme="minorHAnsi"/>
          <w:b/>
          <w:bCs/>
          <w:i/>
          <w:iCs/>
        </w:rPr>
        <w:t xml:space="preserve"> </w:t>
      </w:r>
      <w:r w:rsidRPr="00426A27">
        <w:rPr>
          <w:rFonts w:asciiTheme="minorHAnsi" w:hAnsiTheme="minorHAnsi" w:cstheme="minorHAnsi"/>
          <w:b/>
          <w:bCs/>
        </w:rPr>
        <w:t>(hit it with its tail)</w:t>
      </w:r>
    </w:p>
    <w:p w14:paraId="0916F210" w14:textId="77777777"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The first </w:t>
      </w:r>
      <w:proofErr w:type="spellStart"/>
      <w:r w:rsidR="00426A27" w:rsidRPr="00426A27">
        <w:rPr>
          <w:rFonts w:asciiTheme="minorHAnsi" w:hAnsiTheme="minorHAnsi" w:cstheme="minorHAnsi"/>
          <w:i/>
          <w:iCs/>
        </w:rPr>
        <w:t>gemara</w:t>
      </w:r>
      <w:proofErr w:type="spellEnd"/>
      <w:r w:rsidR="003526CF">
        <w:rPr>
          <w:rFonts w:asciiTheme="minorHAnsi" w:hAnsiTheme="minorHAnsi" w:cstheme="minorHAnsi"/>
        </w:rPr>
        <w:t xml:space="preserve"> </w:t>
      </w:r>
      <w:r w:rsidRPr="001D6665">
        <w:rPr>
          <w:rFonts w:asciiTheme="minorHAnsi" w:hAnsiTheme="minorHAnsi" w:cstheme="minorHAnsi"/>
        </w:rPr>
        <w:t xml:space="preserve">I would like to bring </w:t>
      </w:r>
      <w:commentRangeStart w:id="48"/>
      <w:commentRangeStart w:id="49"/>
      <w:del w:id="50" w:author="Michael" w:date="2019-01-02T13:54:00Z">
        <w:r w:rsidRPr="001D6665" w:rsidDel="00EE050D">
          <w:rPr>
            <w:rFonts w:asciiTheme="minorHAnsi" w:hAnsiTheme="minorHAnsi" w:cstheme="minorHAnsi"/>
          </w:rPr>
          <w:delText xml:space="preserve">is one that will not feature in the continuation of the article and is more of an aside. It </w:delText>
        </w:r>
      </w:del>
      <w:commentRangeEnd w:id="48"/>
      <w:r w:rsidR="00EE050D">
        <w:rPr>
          <w:rStyle w:val="CommentReference"/>
          <w:rFonts w:asciiTheme="minorHAnsi" w:hAnsiTheme="minorHAnsi" w:cstheme="minorBidi"/>
        </w:rPr>
        <w:commentReference w:id="48"/>
      </w:r>
      <w:commentRangeEnd w:id="49"/>
      <w:r w:rsidR="00DD5B1E">
        <w:rPr>
          <w:rStyle w:val="CommentReference"/>
          <w:rFonts w:asciiTheme="minorHAnsi" w:hAnsiTheme="minorHAnsi" w:cstheme="minorBidi"/>
        </w:rPr>
        <w:commentReference w:id="49"/>
      </w:r>
      <w:r w:rsidRPr="001D6665">
        <w:rPr>
          <w:rFonts w:asciiTheme="minorHAnsi" w:hAnsiTheme="minorHAnsi" w:cstheme="minorHAnsi"/>
        </w:rPr>
        <w:t>can be found on 19b:</w:t>
      </w:r>
    </w:p>
    <w:p w14:paraId="0916F211" w14:textId="77777777" w:rsidR="00B55878" w:rsidRPr="001D6665" w:rsidRDefault="00B55878" w:rsidP="00EE72D9">
      <w:pPr>
        <w:pStyle w:val="NormalWeb"/>
        <w:spacing w:before="0" w:beforeAutospacing="0" w:after="0" w:afterAutospacing="0"/>
        <w:jc w:val="right"/>
        <w:rPr>
          <w:rFonts w:asciiTheme="minorBidi" w:hAnsiTheme="minorBidi" w:cstheme="minorBidi"/>
        </w:rPr>
      </w:pPr>
      <w:r w:rsidRPr="001D6665">
        <w:rPr>
          <w:rFonts w:asciiTheme="minorBidi" w:hAnsiTheme="minorBidi" w:cstheme="minorBidi"/>
          <w:rtl/>
        </w:rPr>
        <w:t>יתיב רבי יהודה נשיאה ורבי אושעיא אקילעא דרבי יהודה נפק מילתא מבינייהו כשכשה בזנבה מהו א</w:t>
      </w:r>
      <w:r w:rsidR="00EE72D9" w:rsidRPr="001D6665">
        <w:rPr>
          <w:rFonts w:asciiTheme="minorBidi" w:hAnsiTheme="minorBidi" w:cstheme="minorBidi"/>
          <w:rtl/>
        </w:rPr>
        <w:t>"</w:t>
      </w:r>
      <w:r w:rsidRPr="001D6665">
        <w:rPr>
          <w:rFonts w:asciiTheme="minorBidi" w:hAnsiTheme="minorBidi" w:cstheme="minorBidi"/>
          <w:rtl/>
        </w:rPr>
        <w:t>ל אידך וכי יאחזנה בזנבה וילך אי הכי קרן נמי נימא וכי יאחזנה בקרן וילך הכי השתא קרן לאו אורחיה הא אורחיה וכי מאחר דאורחיה מאי מבעיא ליה כשכוש יתירא מבעיא ליה</w:t>
      </w:r>
    </w:p>
    <w:p w14:paraId="60635223" w14:textId="77777777" w:rsidR="00DD5B1E" w:rsidRDefault="00B55878" w:rsidP="00EE72D9">
      <w:pPr>
        <w:pStyle w:val="NormalWeb"/>
        <w:spacing w:before="0" w:beforeAutospacing="0" w:after="0" w:afterAutospacing="0"/>
        <w:jc w:val="both"/>
        <w:rPr>
          <w:ins w:id="51" w:author="Mikey Kahan" w:date="2019-01-13T00:00:00Z"/>
          <w:rFonts w:asciiTheme="minorHAnsi" w:hAnsiTheme="minorHAnsi" w:cstheme="minorHAnsi"/>
        </w:rPr>
      </w:pPr>
      <w:commentRangeStart w:id="52"/>
      <w:commentRangeStart w:id="53"/>
      <w:r w:rsidRPr="001D6665">
        <w:rPr>
          <w:rFonts w:asciiTheme="minorHAnsi" w:hAnsiTheme="minorHAnsi" w:cstheme="minorHAnsi"/>
        </w:rPr>
        <w:t>"</w:t>
      </w:r>
      <w:r w:rsidR="00C25B22">
        <w:rPr>
          <w:rFonts w:asciiTheme="minorHAnsi" w:hAnsiTheme="minorHAnsi" w:cstheme="minorHAnsi"/>
        </w:rPr>
        <w:t xml:space="preserve">R’ Yehuda the prince and R’ </w:t>
      </w:r>
      <w:proofErr w:type="spellStart"/>
      <w:r w:rsidR="00C25B22">
        <w:rPr>
          <w:rFonts w:asciiTheme="minorHAnsi" w:hAnsiTheme="minorHAnsi" w:cstheme="minorHAnsi"/>
        </w:rPr>
        <w:t>Oshiya</w:t>
      </w:r>
      <w:proofErr w:type="spellEnd"/>
      <w:r w:rsidRPr="001D6665">
        <w:rPr>
          <w:rFonts w:asciiTheme="minorHAnsi" w:hAnsiTheme="minorHAnsi" w:cstheme="minorHAnsi"/>
        </w:rPr>
        <w:t xml:space="preserve"> were sitting and the following discussion </w:t>
      </w:r>
      <w:del w:id="54" w:author="Mikey Kahan" w:date="2019-01-13T00:00:00Z">
        <w:r w:rsidRPr="001D6665" w:rsidDel="00E55401">
          <w:rPr>
            <w:rFonts w:asciiTheme="minorHAnsi" w:hAnsiTheme="minorHAnsi" w:cstheme="minorHAnsi"/>
          </w:rPr>
          <w:delText>came out from them</w:delText>
        </w:r>
      </w:del>
      <w:proofErr w:type="spellStart"/>
      <w:ins w:id="55" w:author="Mikey Kahan" w:date="2019-01-13T00:00:00Z">
        <w:r w:rsidR="00E55401">
          <w:rPr>
            <w:rFonts w:asciiTheme="minorHAnsi" w:hAnsiTheme="minorHAnsi" w:cstheme="minorHAnsi"/>
          </w:rPr>
          <w:t>occured</w:t>
        </w:r>
      </w:ins>
      <w:proofErr w:type="spellEnd"/>
      <w:r w:rsidRPr="001D6665">
        <w:rPr>
          <w:rFonts w:asciiTheme="minorHAnsi" w:hAnsiTheme="minorHAnsi" w:cstheme="minorHAnsi"/>
        </w:rPr>
        <w:t xml:space="preserve">. </w:t>
      </w:r>
    </w:p>
    <w:p w14:paraId="30E71EA0" w14:textId="77777777" w:rsidR="00FF144D" w:rsidRDefault="00B55878" w:rsidP="00EE72D9">
      <w:pPr>
        <w:pStyle w:val="NormalWeb"/>
        <w:spacing w:before="0" w:beforeAutospacing="0" w:after="0" w:afterAutospacing="0"/>
        <w:jc w:val="both"/>
        <w:rPr>
          <w:ins w:id="56" w:author="Mikey Kahan" w:date="2019-01-13T00:01:00Z"/>
          <w:rFonts w:asciiTheme="minorHAnsi" w:hAnsiTheme="minorHAnsi" w:cstheme="minorHAnsi"/>
        </w:rPr>
      </w:pPr>
      <w:r w:rsidRPr="001D6665">
        <w:rPr>
          <w:rFonts w:asciiTheme="minorHAnsi" w:hAnsiTheme="minorHAnsi" w:cstheme="minorHAnsi"/>
        </w:rPr>
        <w:t xml:space="preserve">'If an animal breaks something with the swishing of its tail, what is the law? (As regards damage done in the public thoroughfare, is it </w:t>
      </w:r>
      <w:r w:rsidRPr="001D6665">
        <w:rPr>
          <w:rFonts w:asciiTheme="minorHAnsi" w:hAnsiTheme="minorHAnsi" w:cstheme="minorHAnsi"/>
          <w:i/>
          <w:iCs/>
        </w:rPr>
        <w:t>regel</w:t>
      </w:r>
      <w:r w:rsidRPr="001D6665">
        <w:rPr>
          <w:rFonts w:asciiTheme="minorHAnsi" w:hAnsiTheme="minorHAnsi" w:cstheme="minorHAnsi"/>
        </w:rPr>
        <w:t xml:space="preserve"> which is exempt in such an area, or </w:t>
      </w:r>
      <w:proofErr w:type="spellStart"/>
      <w:r w:rsidRPr="001D6665">
        <w:rPr>
          <w:rFonts w:asciiTheme="minorHAnsi" w:hAnsiTheme="minorHAnsi" w:cstheme="minorHAnsi"/>
          <w:i/>
          <w:iCs/>
        </w:rPr>
        <w:t>keren</w:t>
      </w:r>
      <w:proofErr w:type="spellEnd"/>
      <w:r w:rsidR="0054016E" w:rsidRPr="001D6665">
        <w:rPr>
          <w:rFonts w:asciiTheme="minorHAnsi" w:hAnsiTheme="minorHAnsi" w:cstheme="minorHAnsi"/>
          <w:i/>
          <w:iCs/>
        </w:rPr>
        <w:t xml:space="preserve"> </w:t>
      </w:r>
      <w:r w:rsidR="00EE72D9" w:rsidRPr="001D6665">
        <w:rPr>
          <w:rFonts w:asciiTheme="minorHAnsi" w:hAnsiTheme="minorHAnsi" w:cstheme="minorHAnsi"/>
        </w:rPr>
        <w:t>- violent, unusual, damage</w:t>
      </w:r>
      <w:r w:rsidR="0054016E" w:rsidRPr="001D6665">
        <w:rPr>
          <w:rFonts w:asciiTheme="minorHAnsi" w:hAnsiTheme="minorHAnsi" w:cstheme="minorHAnsi"/>
        </w:rPr>
        <w:t xml:space="preserve"> </w:t>
      </w:r>
      <w:r w:rsidR="00EE72D9" w:rsidRPr="001D6665">
        <w:rPr>
          <w:rFonts w:asciiTheme="minorHAnsi" w:hAnsiTheme="minorHAnsi" w:cstheme="minorHAnsi"/>
        </w:rPr>
        <w:t>-</w:t>
      </w:r>
      <w:r w:rsidRPr="001D6665">
        <w:rPr>
          <w:rFonts w:asciiTheme="minorHAnsi" w:hAnsiTheme="minorHAnsi" w:cstheme="minorHAnsi"/>
        </w:rPr>
        <w:t xml:space="preserve"> for which there is no such exemption)'. </w:t>
      </w:r>
    </w:p>
    <w:p w14:paraId="5783EA46" w14:textId="77777777" w:rsidR="00FF144D" w:rsidRDefault="00B55878" w:rsidP="00EE72D9">
      <w:pPr>
        <w:pStyle w:val="NormalWeb"/>
        <w:spacing w:before="0" w:beforeAutospacing="0" w:after="0" w:afterAutospacing="0"/>
        <w:jc w:val="both"/>
        <w:rPr>
          <w:ins w:id="57" w:author="Mikey Kahan" w:date="2019-01-13T00:01:00Z"/>
          <w:rFonts w:asciiTheme="minorHAnsi" w:hAnsiTheme="minorHAnsi" w:cstheme="minorHAnsi"/>
        </w:rPr>
      </w:pPr>
      <w:r w:rsidRPr="001D6665">
        <w:rPr>
          <w:rFonts w:asciiTheme="minorHAnsi" w:hAnsiTheme="minorHAnsi" w:cstheme="minorHAnsi"/>
        </w:rPr>
        <w:t xml:space="preserve">To which came the reply, </w:t>
      </w:r>
    </w:p>
    <w:p w14:paraId="035C29DB" w14:textId="77777777" w:rsidR="00E273D9" w:rsidRDefault="00B55878" w:rsidP="00EE72D9">
      <w:pPr>
        <w:pStyle w:val="NormalWeb"/>
        <w:spacing w:before="0" w:beforeAutospacing="0" w:after="0" w:afterAutospacing="0"/>
        <w:jc w:val="both"/>
        <w:rPr>
          <w:ins w:id="58" w:author="Mikey Kahan" w:date="2019-01-13T00:01:00Z"/>
          <w:rFonts w:asciiTheme="minorHAnsi" w:hAnsiTheme="minorHAnsi" w:cstheme="minorHAnsi"/>
        </w:rPr>
      </w:pPr>
      <w:r w:rsidRPr="001D6665">
        <w:rPr>
          <w:rFonts w:asciiTheme="minorHAnsi" w:hAnsiTheme="minorHAnsi" w:cstheme="minorHAnsi"/>
        </w:rPr>
        <w:t>'obviously it</w:t>
      </w:r>
      <w:del w:id="59" w:author="Mikey Kahan" w:date="2019-01-13T00:01:00Z">
        <w:r w:rsidRPr="001D6665" w:rsidDel="00FF144D">
          <w:rPr>
            <w:rFonts w:asciiTheme="minorHAnsi" w:hAnsiTheme="minorHAnsi" w:cstheme="minorHAnsi"/>
          </w:rPr>
          <w:delText>'s</w:delText>
        </w:r>
      </w:del>
      <w:ins w:id="60" w:author="Mikey Kahan" w:date="2019-01-13T00:01:00Z">
        <w:r w:rsidR="00FF144D">
          <w:rPr>
            <w:rFonts w:asciiTheme="minorHAnsi" w:hAnsiTheme="minorHAnsi" w:cstheme="minorHAnsi"/>
          </w:rPr>
          <w:t xml:space="preserve"> is</w:t>
        </w:r>
      </w:ins>
      <w:r w:rsidRPr="001D6665">
        <w:rPr>
          <w:rFonts w:asciiTheme="minorHAnsi" w:hAnsiTheme="minorHAnsi" w:cstheme="minorHAnsi"/>
        </w:rPr>
        <w:t xml:space="preserve"> </w:t>
      </w:r>
      <w:proofErr w:type="spellStart"/>
      <w:r w:rsidRPr="001D6665">
        <w:rPr>
          <w:rFonts w:asciiTheme="minorHAnsi" w:hAnsiTheme="minorHAnsi" w:cstheme="minorHAnsi"/>
        </w:rPr>
        <w:t>is</w:t>
      </w:r>
      <w:proofErr w:type="spellEnd"/>
      <w:r w:rsidRPr="001D6665">
        <w:rPr>
          <w:rFonts w:asciiTheme="minorHAnsi" w:hAnsiTheme="minorHAnsi" w:cstheme="minorHAnsi"/>
        </w:rPr>
        <w:t xml:space="preserve"> exempt</w:t>
      </w:r>
      <w:r w:rsidR="0054016E" w:rsidRPr="001D6665">
        <w:rPr>
          <w:rFonts w:asciiTheme="minorHAnsi" w:hAnsiTheme="minorHAnsi" w:cstheme="minorHAnsi"/>
        </w:rPr>
        <w:t>.</w:t>
      </w:r>
      <w:r w:rsidRPr="001D6665">
        <w:rPr>
          <w:rFonts w:asciiTheme="minorHAnsi" w:hAnsiTheme="minorHAnsi" w:cstheme="minorHAnsi"/>
        </w:rPr>
        <w:t xml:space="preserve"> </w:t>
      </w:r>
      <w:r w:rsidR="0054016E" w:rsidRPr="001D6665">
        <w:rPr>
          <w:rFonts w:asciiTheme="minorHAnsi" w:hAnsiTheme="minorHAnsi" w:cstheme="minorHAnsi"/>
        </w:rPr>
        <w:t>M</w:t>
      </w:r>
      <w:r w:rsidRPr="001D6665">
        <w:rPr>
          <w:rFonts w:asciiTheme="minorHAnsi" w:hAnsiTheme="minorHAnsi" w:cstheme="minorHAnsi"/>
        </w:rPr>
        <w:t>ust one keep hold of his animal's tail as it walks through the street?'</w:t>
      </w:r>
      <w:r w:rsidR="00C25B22">
        <w:rPr>
          <w:rFonts w:asciiTheme="minorHAnsi" w:hAnsiTheme="minorHAnsi" w:cstheme="minorHAnsi"/>
        </w:rPr>
        <w:t>.</w:t>
      </w:r>
      <w:r w:rsidRPr="001D6665">
        <w:rPr>
          <w:rFonts w:asciiTheme="minorHAnsi" w:hAnsiTheme="minorHAnsi" w:cstheme="minorHAnsi"/>
        </w:rPr>
        <w:t xml:space="preserve"> </w:t>
      </w:r>
    </w:p>
    <w:p w14:paraId="02A2F9AD" w14:textId="77777777" w:rsidR="00E273D9" w:rsidRDefault="00B55878" w:rsidP="00EE72D9">
      <w:pPr>
        <w:pStyle w:val="NormalWeb"/>
        <w:spacing w:before="0" w:beforeAutospacing="0" w:after="0" w:afterAutospacing="0"/>
        <w:jc w:val="both"/>
        <w:rPr>
          <w:ins w:id="61" w:author="Mikey Kahan" w:date="2019-01-13T00:01:00Z"/>
          <w:rFonts w:asciiTheme="minorHAnsi" w:hAnsiTheme="minorHAnsi" w:cstheme="minorHAnsi"/>
        </w:rPr>
      </w:pPr>
      <w:r w:rsidRPr="001D6665">
        <w:rPr>
          <w:rFonts w:asciiTheme="minorHAnsi" w:hAnsiTheme="minorHAnsi" w:cstheme="minorHAnsi"/>
        </w:rPr>
        <w:t>'</w:t>
      </w:r>
      <w:r w:rsidR="00C25B22">
        <w:rPr>
          <w:rFonts w:asciiTheme="minorHAnsi" w:hAnsiTheme="minorHAnsi" w:cstheme="minorHAnsi"/>
        </w:rPr>
        <w:t>B</w:t>
      </w:r>
      <w:r w:rsidRPr="001D6665">
        <w:rPr>
          <w:rFonts w:asciiTheme="minorHAnsi" w:hAnsiTheme="minorHAnsi" w:cstheme="minorHAnsi"/>
        </w:rPr>
        <w:t xml:space="preserve">ut that would </w:t>
      </w:r>
      <w:r w:rsidR="00EE72D9" w:rsidRPr="001D6665">
        <w:rPr>
          <w:rFonts w:asciiTheme="minorHAnsi" w:hAnsiTheme="minorHAnsi" w:cstheme="minorHAnsi"/>
        </w:rPr>
        <w:t>apply equally to violent damage</w:t>
      </w:r>
      <w:r w:rsidRPr="001D6665">
        <w:rPr>
          <w:rFonts w:asciiTheme="minorHAnsi" w:hAnsiTheme="minorHAnsi" w:cstheme="minorHAnsi"/>
        </w:rPr>
        <w:t xml:space="preserve"> (which we know one is obligated for)'. </w:t>
      </w:r>
    </w:p>
    <w:p w14:paraId="5E921AFC" w14:textId="77777777" w:rsidR="00E273D9" w:rsidRDefault="00B55878" w:rsidP="00EE72D9">
      <w:pPr>
        <w:pStyle w:val="NormalWeb"/>
        <w:spacing w:before="0" w:beforeAutospacing="0" w:after="0" w:afterAutospacing="0"/>
        <w:jc w:val="both"/>
        <w:rPr>
          <w:ins w:id="62" w:author="Mikey Kahan" w:date="2019-01-13T00:01:00Z"/>
          <w:rFonts w:asciiTheme="minorHAnsi" w:hAnsiTheme="minorHAnsi" w:cstheme="minorHAnsi"/>
        </w:rPr>
      </w:pPr>
      <w:r w:rsidRPr="001D6665">
        <w:rPr>
          <w:rFonts w:asciiTheme="minorHAnsi" w:hAnsiTheme="minorHAnsi" w:cstheme="minorHAnsi"/>
        </w:rPr>
        <w:t xml:space="preserve">'The difference is that the swishing of its tail is normal behaviour while </w:t>
      </w:r>
      <w:proofErr w:type="spellStart"/>
      <w:r w:rsidRPr="001D6665">
        <w:rPr>
          <w:rFonts w:asciiTheme="minorHAnsi" w:hAnsiTheme="minorHAnsi" w:cstheme="minorHAnsi"/>
          <w:i/>
          <w:iCs/>
        </w:rPr>
        <w:t>keren</w:t>
      </w:r>
      <w:proofErr w:type="spellEnd"/>
      <w:r w:rsidRPr="001D6665">
        <w:rPr>
          <w:rFonts w:asciiTheme="minorHAnsi" w:hAnsiTheme="minorHAnsi" w:cstheme="minorHAnsi"/>
        </w:rPr>
        <w:t xml:space="preserve"> is not'</w:t>
      </w:r>
      <w:r w:rsidR="00C25B22">
        <w:rPr>
          <w:rFonts w:asciiTheme="minorHAnsi" w:hAnsiTheme="minorHAnsi" w:cstheme="minorHAnsi"/>
        </w:rPr>
        <w:t>.</w:t>
      </w:r>
      <w:r w:rsidR="00C25B22" w:rsidRPr="001D6665">
        <w:rPr>
          <w:rFonts w:asciiTheme="minorHAnsi" w:hAnsiTheme="minorHAnsi" w:cstheme="minorHAnsi"/>
        </w:rPr>
        <w:t xml:space="preserve"> </w:t>
      </w:r>
    </w:p>
    <w:p w14:paraId="06B1B83D" w14:textId="77777777" w:rsidR="00E273D9" w:rsidRDefault="00C25B22" w:rsidP="00EE72D9">
      <w:pPr>
        <w:pStyle w:val="NormalWeb"/>
        <w:spacing w:before="0" w:beforeAutospacing="0" w:after="0" w:afterAutospacing="0"/>
        <w:jc w:val="both"/>
        <w:rPr>
          <w:ins w:id="63" w:author="Mikey Kahan" w:date="2019-01-13T00:02:00Z"/>
          <w:rFonts w:asciiTheme="minorHAnsi" w:hAnsiTheme="minorHAnsi" w:cstheme="minorHAnsi"/>
        </w:rPr>
      </w:pPr>
      <w:r w:rsidRPr="001D6665">
        <w:rPr>
          <w:rFonts w:asciiTheme="minorHAnsi" w:hAnsiTheme="minorHAnsi" w:cstheme="minorHAnsi"/>
        </w:rPr>
        <w:t>'</w:t>
      </w:r>
      <w:r>
        <w:rPr>
          <w:rFonts w:asciiTheme="minorHAnsi" w:hAnsiTheme="minorHAnsi" w:cstheme="minorHAnsi"/>
        </w:rPr>
        <w:t>I</w:t>
      </w:r>
      <w:r w:rsidRPr="001D6665">
        <w:rPr>
          <w:rFonts w:asciiTheme="minorHAnsi" w:hAnsiTheme="minorHAnsi" w:cstheme="minorHAnsi"/>
        </w:rPr>
        <w:t xml:space="preserve">n </w:t>
      </w:r>
      <w:r w:rsidR="00B55878" w:rsidRPr="001D6665">
        <w:rPr>
          <w:rFonts w:asciiTheme="minorHAnsi" w:hAnsiTheme="minorHAnsi" w:cstheme="minorHAnsi"/>
        </w:rPr>
        <w:t>t</w:t>
      </w:r>
      <w:r w:rsidR="00EE72D9" w:rsidRPr="001D6665">
        <w:rPr>
          <w:rFonts w:asciiTheme="minorHAnsi" w:hAnsiTheme="minorHAnsi" w:cstheme="minorHAnsi"/>
        </w:rPr>
        <w:t>hat case what was the</w:t>
      </w:r>
      <w:r w:rsidR="00B55878" w:rsidRPr="001D6665">
        <w:rPr>
          <w:rFonts w:asciiTheme="minorHAnsi" w:hAnsiTheme="minorHAnsi" w:cstheme="minorHAnsi"/>
        </w:rPr>
        <w:t xml:space="preserve"> original question</w:t>
      </w:r>
      <w:r w:rsidR="003526CF">
        <w:rPr>
          <w:rFonts w:asciiTheme="minorHAnsi" w:hAnsiTheme="minorHAnsi" w:cstheme="minorHAnsi"/>
        </w:rPr>
        <w:t>?</w:t>
      </w:r>
      <w:r w:rsidR="00B55878" w:rsidRPr="001D6665">
        <w:rPr>
          <w:rFonts w:asciiTheme="minorHAnsi" w:hAnsiTheme="minorHAnsi" w:cstheme="minorHAnsi"/>
        </w:rPr>
        <w:t xml:space="preserve"> </w:t>
      </w:r>
      <w:r>
        <w:rPr>
          <w:rFonts w:asciiTheme="minorHAnsi" w:hAnsiTheme="minorHAnsi" w:cstheme="minorHAnsi"/>
        </w:rPr>
        <w:t>(</w:t>
      </w:r>
      <w:r w:rsidR="00B55878" w:rsidRPr="001D6665">
        <w:rPr>
          <w:rFonts w:asciiTheme="minorHAnsi" w:hAnsiTheme="minorHAnsi" w:cstheme="minorHAnsi"/>
        </w:rPr>
        <w:t>If the swishing of its tail is normal behaviour then the usual exemption should apply</w:t>
      </w:r>
      <w:r w:rsidR="003526CF">
        <w:rPr>
          <w:rFonts w:asciiTheme="minorHAnsi" w:hAnsiTheme="minorHAnsi" w:cstheme="minorHAnsi"/>
        </w:rPr>
        <w:t>!</w:t>
      </w:r>
      <w:r>
        <w:rPr>
          <w:rFonts w:asciiTheme="minorHAnsi" w:hAnsiTheme="minorHAnsi" w:cstheme="minorHAnsi"/>
        </w:rPr>
        <w:t>)</w:t>
      </w:r>
      <w:r w:rsidR="00B55878" w:rsidRPr="001D6665">
        <w:rPr>
          <w:rFonts w:asciiTheme="minorHAnsi" w:hAnsiTheme="minorHAnsi" w:cstheme="minorHAnsi"/>
        </w:rPr>
        <w:t xml:space="preserve">'. </w:t>
      </w:r>
    </w:p>
    <w:p w14:paraId="0916F212" w14:textId="26222352" w:rsidR="00B55878"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'The question was in a case of unusually vigorous swishing</w:t>
      </w:r>
      <w:r w:rsidR="003526CF">
        <w:rPr>
          <w:rFonts w:asciiTheme="minorHAnsi" w:hAnsiTheme="minorHAnsi" w:cstheme="minorHAnsi"/>
        </w:rPr>
        <w:t>.</w:t>
      </w:r>
      <w:r w:rsidR="00C25B22">
        <w:rPr>
          <w:rFonts w:asciiTheme="minorHAnsi" w:hAnsiTheme="minorHAnsi" w:cstheme="minorHAnsi"/>
        </w:rPr>
        <w:t xml:space="preserve"> (</w:t>
      </w:r>
      <w:r w:rsidR="003526CF">
        <w:rPr>
          <w:rFonts w:asciiTheme="minorHAnsi" w:hAnsiTheme="minorHAnsi" w:cstheme="minorHAnsi"/>
        </w:rPr>
        <w:t>I</w:t>
      </w:r>
      <w:r w:rsidRPr="001D6665">
        <w:rPr>
          <w:rFonts w:asciiTheme="minorHAnsi" w:hAnsiTheme="minorHAnsi" w:cstheme="minorHAnsi"/>
        </w:rPr>
        <w:t>s this regular behaviour or unusual violent behaviour</w:t>
      </w:r>
      <w:r w:rsidR="003526CF">
        <w:rPr>
          <w:rFonts w:asciiTheme="minorHAnsi" w:hAnsiTheme="minorHAnsi" w:cstheme="minorHAnsi"/>
        </w:rPr>
        <w:t>?</w:t>
      </w:r>
      <w:r w:rsidR="00C25B22">
        <w:rPr>
          <w:rFonts w:asciiTheme="minorHAnsi" w:hAnsiTheme="minorHAnsi" w:cstheme="minorHAnsi"/>
        </w:rPr>
        <w:t>)</w:t>
      </w:r>
      <w:r w:rsidRPr="001D6665">
        <w:rPr>
          <w:rFonts w:asciiTheme="minorHAnsi" w:hAnsiTheme="minorHAnsi" w:cstheme="minorHAnsi"/>
        </w:rPr>
        <w:t>."</w:t>
      </w:r>
    </w:p>
    <w:p w14:paraId="0916F213" w14:textId="77777777" w:rsidR="00C25B22" w:rsidRPr="001D6665" w:rsidRDefault="00C25B22" w:rsidP="00EE72D9">
      <w:pPr>
        <w:pStyle w:val="NormalWeb"/>
        <w:spacing w:before="0" w:beforeAutospacing="0" w:after="0" w:afterAutospacing="0"/>
        <w:jc w:val="both"/>
        <w:rPr>
          <w:rFonts w:asciiTheme="minorHAnsi" w:hAnsiTheme="minorHAnsi" w:cstheme="minorHAnsi"/>
        </w:rPr>
      </w:pPr>
    </w:p>
    <w:commentRangeEnd w:id="52"/>
    <w:p w14:paraId="0916F214" w14:textId="77777777" w:rsidR="000A5B67" w:rsidRDefault="00EE050D">
      <w:pPr>
        <w:pStyle w:val="NormalWeb"/>
        <w:spacing w:before="0" w:beforeAutospacing="0" w:after="0" w:afterAutospacing="0"/>
        <w:jc w:val="both"/>
        <w:rPr>
          <w:rFonts w:asciiTheme="minorHAnsi" w:hAnsiTheme="minorHAnsi" w:cstheme="minorHAnsi"/>
        </w:rPr>
      </w:pPr>
      <w:r>
        <w:rPr>
          <w:rStyle w:val="CommentReference"/>
          <w:rFonts w:asciiTheme="minorHAnsi" w:hAnsiTheme="minorHAnsi" w:cstheme="minorBidi"/>
        </w:rPr>
        <w:commentReference w:id="52"/>
      </w:r>
      <w:commentRangeEnd w:id="53"/>
      <w:r w:rsidR="00FA2EFC">
        <w:rPr>
          <w:rStyle w:val="CommentReference"/>
          <w:rFonts w:asciiTheme="minorHAnsi" w:hAnsiTheme="minorHAnsi" w:cstheme="minorBidi"/>
        </w:rPr>
        <w:commentReference w:id="53"/>
      </w:r>
      <w:r w:rsidR="00B55878" w:rsidRPr="001D6665">
        <w:rPr>
          <w:rFonts w:asciiTheme="minorHAnsi" w:hAnsiTheme="minorHAnsi" w:cstheme="minorHAnsi"/>
        </w:rPr>
        <w:t xml:space="preserve">This piece is interesting as one may have assumed that the reason it gave for exemption, 'must one keep hold of his animal's tail as it walks through the street?' is the reason for the general exemption of </w:t>
      </w:r>
      <w:proofErr w:type="spellStart"/>
      <w:r w:rsidR="003526CF">
        <w:rPr>
          <w:rFonts w:asciiTheme="minorHAnsi" w:hAnsiTheme="minorHAnsi" w:cstheme="minorHAnsi"/>
          <w:i/>
          <w:iCs/>
        </w:rPr>
        <w:t>shen</w:t>
      </w:r>
      <w:proofErr w:type="spellEnd"/>
      <w:r w:rsidR="003526CF">
        <w:rPr>
          <w:rFonts w:asciiTheme="minorHAnsi" w:hAnsiTheme="minorHAnsi" w:cstheme="minorHAnsi"/>
          <w:i/>
          <w:iCs/>
        </w:rPr>
        <w:t xml:space="preserve"> </w:t>
      </w:r>
      <w:r w:rsidR="003526CF">
        <w:rPr>
          <w:rFonts w:asciiTheme="minorHAnsi" w:hAnsiTheme="minorHAnsi" w:cstheme="minorHAnsi"/>
        </w:rPr>
        <w:t xml:space="preserve">and </w:t>
      </w:r>
      <w:r w:rsidR="00426A27">
        <w:rPr>
          <w:rFonts w:asciiTheme="minorHAnsi" w:hAnsiTheme="minorHAnsi" w:cstheme="minorHAnsi"/>
          <w:i/>
          <w:iCs/>
        </w:rPr>
        <w:t>regel</w:t>
      </w:r>
      <w:r w:rsidR="003526CF">
        <w:rPr>
          <w:rFonts w:asciiTheme="minorHAnsi" w:hAnsiTheme="minorHAnsi" w:cstheme="minorHAnsi"/>
        </w:rPr>
        <w:t xml:space="preserve"> in </w:t>
      </w:r>
      <w:r w:rsidR="00426A27">
        <w:rPr>
          <w:rFonts w:asciiTheme="minorHAnsi" w:hAnsiTheme="minorHAnsi" w:cstheme="minorHAnsi"/>
        </w:rPr>
        <w:t>the</w:t>
      </w:r>
      <w:r w:rsidR="00B55878" w:rsidRPr="001D6665">
        <w:rPr>
          <w:rFonts w:asciiTheme="minorHAnsi" w:hAnsiTheme="minorHAnsi" w:cstheme="minorHAnsi"/>
        </w:rPr>
        <w:t xml:space="preserve"> public thoroughfare</w:t>
      </w:r>
      <w:r w:rsidR="0054016E" w:rsidRPr="001D6665">
        <w:rPr>
          <w:rFonts w:asciiTheme="minorHAnsi" w:hAnsiTheme="minorHAnsi" w:cstheme="minorHAnsi"/>
        </w:rPr>
        <w:t xml:space="preserve">. It is the practical concern of </w:t>
      </w:r>
      <w:r w:rsidR="00B55878" w:rsidRPr="001D6665">
        <w:rPr>
          <w:rFonts w:asciiTheme="minorHAnsi" w:hAnsiTheme="minorHAnsi" w:cstheme="minorHAnsi"/>
        </w:rPr>
        <w:t xml:space="preserve">how </w:t>
      </w:r>
      <w:r w:rsidR="0054016E" w:rsidRPr="001D6665">
        <w:rPr>
          <w:rFonts w:asciiTheme="minorHAnsi" w:hAnsiTheme="minorHAnsi" w:cstheme="minorHAnsi"/>
        </w:rPr>
        <w:t xml:space="preserve">people will be able to </w:t>
      </w:r>
      <w:r w:rsidR="00B55878" w:rsidRPr="001D6665">
        <w:rPr>
          <w:rFonts w:asciiTheme="minorHAnsi" w:hAnsiTheme="minorHAnsi" w:cstheme="minorHAnsi"/>
        </w:rPr>
        <w:t>use the road</w:t>
      </w:r>
      <w:r w:rsidR="0054016E" w:rsidRPr="001D6665">
        <w:rPr>
          <w:rFonts w:asciiTheme="minorHAnsi" w:hAnsiTheme="minorHAnsi" w:cstheme="minorHAnsi"/>
        </w:rPr>
        <w:t>.</w:t>
      </w:r>
      <w:r w:rsidR="00B55878" w:rsidRPr="001D6665">
        <w:rPr>
          <w:rFonts w:asciiTheme="minorHAnsi" w:hAnsiTheme="minorHAnsi" w:cstheme="minorHAnsi"/>
        </w:rPr>
        <w:t xml:space="preserve"> Based on the way the </w:t>
      </w:r>
      <w:proofErr w:type="spellStart"/>
      <w:r w:rsidR="00B55878" w:rsidRPr="001D6665">
        <w:rPr>
          <w:rFonts w:asciiTheme="minorHAnsi" w:hAnsiTheme="minorHAnsi" w:cstheme="minorHAnsi"/>
          <w:i/>
          <w:iCs/>
        </w:rPr>
        <w:t>rishonim</w:t>
      </w:r>
      <w:proofErr w:type="spellEnd"/>
      <w:r w:rsidR="00B55878" w:rsidRPr="001D6665">
        <w:rPr>
          <w:rFonts w:asciiTheme="minorHAnsi" w:hAnsiTheme="minorHAnsi" w:cstheme="minorHAnsi"/>
        </w:rPr>
        <w:t xml:space="preserve"> read this </w:t>
      </w:r>
      <w:proofErr w:type="spellStart"/>
      <w:r w:rsidR="00136A60" w:rsidRPr="001D6665">
        <w:rPr>
          <w:rFonts w:asciiTheme="minorHAnsi" w:hAnsiTheme="minorHAnsi" w:cstheme="minorHAnsi"/>
          <w:i/>
          <w:iCs/>
        </w:rPr>
        <w:t>g</w:t>
      </w:r>
      <w:r w:rsidR="00B55878" w:rsidRPr="001D6665">
        <w:rPr>
          <w:rFonts w:asciiTheme="minorHAnsi" w:hAnsiTheme="minorHAnsi" w:cstheme="minorHAnsi"/>
          <w:i/>
          <w:iCs/>
        </w:rPr>
        <w:t>emara</w:t>
      </w:r>
      <w:proofErr w:type="spellEnd"/>
      <w:r w:rsidR="0054016E" w:rsidRPr="001D6665">
        <w:rPr>
          <w:rFonts w:asciiTheme="minorHAnsi" w:hAnsiTheme="minorHAnsi" w:cstheme="minorHAnsi"/>
          <w:i/>
          <w:iCs/>
        </w:rPr>
        <w:t>,</w:t>
      </w:r>
      <w:r w:rsidR="00B55878" w:rsidRPr="001D6665">
        <w:rPr>
          <w:rFonts w:asciiTheme="minorHAnsi" w:hAnsiTheme="minorHAnsi" w:cstheme="minorHAnsi"/>
        </w:rPr>
        <w:t xml:space="preserve"> one could come out with it being either a proof or disproof to this understanding. The </w:t>
      </w:r>
      <w:r w:rsidR="00426A27" w:rsidRPr="00426A27">
        <w:rPr>
          <w:rFonts w:asciiTheme="minorHAnsi" w:hAnsiTheme="minorHAnsi" w:cstheme="minorHAnsi"/>
        </w:rPr>
        <w:t>Rosh</w:t>
      </w:r>
      <w:r w:rsidR="00B55878" w:rsidRPr="001D6665">
        <w:rPr>
          <w:rFonts w:asciiTheme="minorHAnsi" w:hAnsiTheme="minorHAnsi" w:cstheme="minorHAnsi"/>
        </w:rPr>
        <w:t xml:space="preserve"> in his commentary explains the entire </w:t>
      </w:r>
      <w:proofErr w:type="spellStart"/>
      <w:r w:rsidR="0054016E" w:rsidRPr="001D6665">
        <w:rPr>
          <w:rFonts w:asciiTheme="minorHAnsi" w:hAnsiTheme="minorHAnsi" w:cstheme="minorHAnsi"/>
          <w:i/>
          <w:iCs/>
        </w:rPr>
        <w:t>g</w:t>
      </w:r>
      <w:r w:rsidR="00B55878" w:rsidRPr="001D6665">
        <w:rPr>
          <w:rFonts w:asciiTheme="minorHAnsi" w:hAnsiTheme="minorHAnsi" w:cstheme="minorHAnsi"/>
          <w:i/>
          <w:iCs/>
        </w:rPr>
        <w:t>emara</w:t>
      </w:r>
      <w:proofErr w:type="spellEnd"/>
      <w:r w:rsidR="00B55878" w:rsidRPr="001D6665">
        <w:rPr>
          <w:rFonts w:asciiTheme="minorHAnsi" w:hAnsiTheme="minorHAnsi" w:cstheme="minorHAnsi"/>
        </w:rPr>
        <w:t xml:space="preserve"> as a back and forth discussion </w:t>
      </w:r>
      <w:r w:rsidR="0054016E" w:rsidRPr="001D6665">
        <w:rPr>
          <w:rFonts w:asciiTheme="minorHAnsi" w:hAnsiTheme="minorHAnsi" w:cstheme="minorHAnsi"/>
        </w:rPr>
        <w:t xml:space="preserve">as to whether </w:t>
      </w:r>
      <w:r w:rsidR="00B55878" w:rsidRPr="001D6665">
        <w:rPr>
          <w:rFonts w:asciiTheme="minorHAnsi" w:hAnsiTheme="minorHAnsi" w:cstheme="minorHAnsi"/>
        </w:rPr>
        <w:t>this</w:t>
      </w:r>
      <w:r w:rsidR="0054016E" w:rsidRPr="001D6665">
        <w:rPr>
          <w:rFonts w:asciiTheme="minorHAnsi" w:hAnsiTheme="minorHAnsi" w:cstheme="minorHAnsi"/>
        </w:rPr>
        <w:t xml:space="preserve"> is</w:t>
      </w:r>
      <w:r w:rsidR="00B55878" w:rsidRPr="001D6665">
        <w:rPr>
          <w:rFonts w:asciiTheme="minorHAnsi" w:hAnsiTheme="minorHAnsi" w:cstheme="minorHAnsi"/>
        </w:rPr>
        <w:t xml:space="preserve"> </w:t>
      </w:r>
      <w:proofErr w:type="gramStart"/>
      <w:r w:rsidR="00B55878" w:rsidRPr="001D6665">
        <w:rPr>
          <w:rFonts w:asciiTheme="minorHAnsi" w:hAnsiTheme="minorHAnsi" w:cstheme="minorHAnsi"/>
          <w:i/>
          <w:iCs/>
        </w:rPr>
        <w:t>regel</w:t>
      </w:r>
      <w:proofErr w:type="gramEnd"/>
      <w:r w:rsidR="00B55878" w:rsidRPr="001D6665">
        <w:rPr>
          <w:rFonts w:asciiTheme="minorHAnsi" w:hAnsiTheme="minorHAnsi" w:cstheme="minorHAnsi"/>
        </w:rPr>
        <w:t xml:space="preserve"> or </w:t>
      </w:r>
      <w:proofErr w:type="spellStart"/>
      <w:r w:rsidR="00B55878" w:rsidRPr="001D6665">
        <w:rPr>
          <w:rFonts w:asciiTheme="minorHAnsi" w:hAnsiTheme="minorHAnsi" w:cstheme="minorHAnsi"/>
          <w:i/>
          <w:iCs/>
        </w:rPr>
        <w:t>keren</w:t>
      </w:r>
      <w:proofErr w:type="spellEnd"/>
      <w:r w:rsidR="0054016E" w:rsidRPr="001D6665">
        <w:rPr>
          <w:rFonts w:asciiTheme="minorHAnsi" w:hAnsiTheme="minorHAnsi" w:cstheme="minorHAnsi"/>
        </w:rPr>
        <w:t>.</w:t>
      </w:r>
      <w:r w:rsidR="00B55878" w:rsidRPr="001D6665">
        <w:rPr>
          <w:rFonts w:asciiTheme="minorHAnsi" w:hAnsiTheme="minorHAnsi" w:cstheme="minorHAnsi"/>
        </w:rPr>
        <w:t xml:space="preserve"> </w:t>
      </w:r>
      <w:r w:rsidR="0054016E" w:rsidRPr="001D6665">
        <w:rPr>
          <w:rFonts w:asciiTheme="minorHAnsi" w:hAnsiTheme="minorHAnsi" w:cstheme="minorHAnsi"/>
        </w:rPr>
        <w:t>H</w:t>
      </w:r>
      <w:r w:rsidR="00B55878" w:rsidRPr="001D6665">
        <w:rPr>
          <w:rFonts w:asciiTheme="minorHAnsi" w:hAnsiTheme="minorHAnsi" w:cstheme="minorHAnsi"/>
        </w:rPr>
        <w:t>e interprets the line 'must one keep hold of his animal</w:t>
      </w:r>
      <w:r w:rsidR="00EE72D9" w:rsidRPr="001D6665">
        <w:rPr>
          <w:rFonts w:asciiTheme="minorHAnsi" w:hAnsiTheme="minorHAnsi" w:cstheme="minorHAnsi"/>
        </w:rPr>
        <w:t>’</w:t>
      </w:r>
      <w:r w:rsidR="00B55878" w:rsidRPr="001D6665">
        <w:rPr>
          <w:rFonts w:asciiTheme="minorHAnsi" w:hAnsiTheme="minorHAnsi" w:cstheme="minorHAnsi"/>
        </w:rPr>
        <w:t xml:space="preserve">s tail as it walks through the street' as meaning obviously </w:t>
      </w:r>
      <w:commentRangeStart w:id="64"/>
      <w:r w:rsidR="00B55878" w:rsidRPr="001D6665">
        <w:rPr>
          <w:rFonts w:asciiTheme="minorHAnsi" w:hAnsiTheme="minorHAnsi" w:cstheme="minorHAnsi"/>
        </w:rPr>
        <w:t>it</w:t>
      </w:r>
      <w:del w:id="65" w:author="Michael" w:date="2019-01-02T14:03:00Z">
        <w:r w:rsidR="00B55878" w:rsidRPr="001D6665" w:rsidDel="00EE050D">
          <w:rPr>
            <w:rFonts w:asciiTheme="minorHAnsi" w:hAnsiTheme="minorHAnsi" w:cstheme="minorHAnsi"/>
          </w:rPr>
          <w:delText>'</w:delText>
        </w:r>
      </w:del>
      <w:ins w:id="66" w:author="Michael" w:date="2019-01-02T14:03:00Z">
        <w:r>
          <w:rPr>
            <w:rFonts w:asciiTheme="minorHAnsi" w:hAnsiTheme="minorHAnsi" w:cstheme="minorHAnsi"/>
          </w:rPr>
          <w:t xml:space="preserve"> i</w:t>
        </w:r>
      </w:ins>
      <w:r w:rsidR="00B55878" w:rsidRPr="001D6665">
        <w:rPr>
          <w:rFonts w:asciiTheme="minorHAnsi" w:hAnsiTheme="minorHAnsi" w:cstheme="minorHAnsi"/>
        </w:rPr>
        <w:t xml:space="preserve">s </w:t>
      </w:r>
      <w:commentRangeEnd w:id="64"/>
      <w:r>
        <w:rPr>
          <w:rStyle w:val="CommentReference"/>
          <w:rFonts w:asciiTheme="minorHAnsi" w:hAnsiTheme="minorHAnsi" w:cstheme="minorBidi"/>
        </w:rPr>
        <w:commentReference w:id="64"/>
      </w:r>
      <w:r w:rsidR="00B55878" w:rsidRPr="001D6665">
        <w:rPr>
          <w:rFonts w:asciiTheme="minorHAnsi" w:hAnsiTheme="minorHAnsi" w:cstheme="minorHAnsi"/>
          <w:i/>
          <w:iCs/>
        </w:rPr>
        <w:t>regel</w:t>
      </w:r>
      <w:commentRangeStart w:id="67"/>
      <w:commentRangeStart w:id="68"/>
      <w:r w:rsidR="00426A27" w:rsidRPr="00426A27">
        <w:rPr>
          <w:rStyle w:val="FootnoteReference"/>
          <w:rFonts w:asciiTheme="minorHAnsi" w:hAnsiTheme="minorHAnsi" w:cstheme="minorHAnsi"/>
        </w:rPr>
        <w:footnoteReference w:id="11"/>
      </w:r>
      <w:commentRangeEnd w:id="67"/>
      <w:r w:rsidR="0054016E" w:rsidRPr="007B184C">
        <w:rPr>
          <w:rStyle w:val="CommentReference"/>
          <w:rFonts w:asciiTheme="minorHAnsi" w:hAnsiTheme="minorHAnsi" w:cstheme="minorHAnsi"/>
          <w:sz w:val="22"/>
          <w:szCs w:val="22"/>
        </w:rPr>
        <w:commentReference w:id="67"/>
      </w:r>
      <w:commentRangeEnd w:id="68"/>
      <w:r w:rsidR="00AB4681">
        <w:rPr>
          <w:rStyle w:val="CommentReference"/>
          <w:rFonts w:asciiTheme="minorHAnsi" w:hAnsiTheme="minorHAnsi" w:cstheme="minorBidi"/>
        </w:rPr>
        <w:commentReference w:id="68"/>
      </w:r>
      <w:r w:rsidR="00B55878" w:rsidRPr="001D6665">
        <w:rPr>
          <w:rFonts w:asciiTheme="minorHAnsi" w:hAnsiTheme="minorHAnsi" w:cstheme="minorHAnsi"/>
        </w:rPr>
        <w:t>. This kind of interpretation</w:t>
      </w:r>
      <w:r w:rsidR="00BD5458">
        <w:rPr>
          <w:rStyle w:val="FootnoteReference"/>
          <w:rFonts w:asciiTheme="minorHAnsi" w:hAnsiTheme="minorHAnsi" w:cstheme="minorHAnsi"/>
        </w:rPr>
        <w:footnoteReference w:id="12"/>
      </w:r>
      <w:r w:rsidR="00B55878" w:rsidRPr="001D6665">
        <w:rPr>
          <w:rFonts w:asciiTheme="minorHAnsi" w:hAnsiTheme="minorHAnsi" w:cstheme="minorHAnsi"/>
        </w:rPr>
        <w:t xml:space="preserve"> seems to point out that this is the very reason for the exemption. </w:t>
      </w:r>
      <w:commentRangeStart w:id="69"/>
      <w:commentRangeStart w:id="70"/>
      <w:r w:rsidR="00EE72D9" w:rsidRPr="001D6665">
        <w:rPr>
          <w:rFonts w:asciiTheme="minorHAnsi" w:hAnsiTheme="minorHAnsi" w:cstheme="minorHAnsi"/>
        </w:rPr>
        <w:t>However,</w:t>
      </w:r>
      <w:r w:rsidR="00B55878" w:rsidRPr="001D6665">
        <w:rPr>
          <w:rFonts w:asciiTheme="minorHAnsi" w:hAnsiTheme="minorHAnsi" w:cstheme="minorHAnsi"/>
        </w:rPr>
        <w:t xml:space="preserve"> the </w:t>
      </w:r>
      <w:r w:rsidR="00426A27" w:rsidRPr="00426A27">
        <w:rPr>
          <w:rFonts w:asciiTheme="minorHAnsi" w:hAnsiTheme="minorHAnsi" w:cstheme="minorHAnsi"/>
        </w:rPr>
        <w:t>Rosh</w:t>
      </w:r>
      <w:r w:rsidR="00B55878" w:rsidRPr="001D6665">
        <w:rPr>
          <w:rFonts w:asciiTheme="minorHAnsi" w:hAnsiTheme="minorHAnsi" w:cstheme="minorHAnsi"/>
        </w:rPr>
        <w:t xml:space="preserve"> could be </w:t>
      </w:r>
      <w:r w:rsidR="007B184C">
        <w:rPr>
          <w:rFonts w:asciiTheme="minorHAnsi" w:hAnsiTheme="minorHAnsi" w:cstheme="minorHAnsi"/>
        </w:rPr>
        <w:t>explaining</w:t>
      </w:r>
      <w:r w:rsidR="007B184C" w:rsidRPr="001D6665">
        <w:rPr>
          <w:rFonts w:asciiTheme="minorHAnsi" w:hAnsiTheme="minorHAnsi" w:cstheme="minorHAnsi"/>
        </w:rPr>
        <w:t xml:space="preserve"> </w:t>
      </w:r>
      <w:r w:rsidR="00B55878" w:rsidRPr="001D6665">
        <w:rPr>
          <w:rFonts w:asciiTheme="minorHAnsi" w:hAnsiTheme="minorHAnsi" w:cstheme="minorHAnsi"/>
        </w:rPr>
        <w:t xml:space="preserve">that the </w:t>
      </w:r>
      <w:proofErr w:type="spellStart"/>
      <w:r w:rsidR="00136A60" w:rsidRPr="001D6665">
        <w:rPr>
          <w:rFonts w:asciiTheme="minorHAnsi" w:hAnsiTheme="minorHAnsi" w:cstheme="minorHAnsi"/>
          <w:i/>
          <w:iCs/>
        </w:rPr>
        <w:t>g</w:t>
      </w:r>
      <w:r w:rsidR="00B55878" w:rsidRPr="001D6665">
        <w:rPr>
          <w:rFonts w:asciiTheme="minorHAnsi" w:hAnsiTheme="minorHAnsi" w:cstheme="minorHAnsi"/>
          <w:i/>
          <w:iCs/>
        </w:rPr>
        <w:t>emara</w:t>
      </w:r>
      <w:proofErr w:type="spellEnd"/>
      <w:r w:rsidR="00B55878" w:rsidRPr="001D6665">
        <w:rPr>
          <w:rFonts w:asciiTheme="minorHAnsi" w:hAnsiTheme="minorHAnsi" w:cstheme="minorHAnsi"/>
        </w:rPr>
        <w:t xml:space="preserve"> means there must be an exemption here due to </w:t>
      </w:r>
      <w:r w:rsidR="007B184C">
        <w:rPr>
          <w:rFonts w:asciiTheme="minorHAnsi" w:hAnsiTheme="minorHAnsi" w:cstheme="minorHAnsi"/>
        </w:rPr>
        <w:t xml:space="preserve">the practical  problem of ‘how else could people use the road’, </w:t>
      </w:r>
      <w:r w:rsidR="00B55878" w:rsidRPr="001D6665">
        <w:rPr>
          <w:rFonts w:asciiTheme="minorHAnsi" w:hAnsiTheme="minorHAnsi" w:cstheme="minorHAnsi"/>
        </w:rPr>
        <w:t xml:space="preserve">without giving </w:t>
      </w:r>
      <w:r w:rsidR="007B184C">
        <w:rPr>
          <w:rFonts w:asciiTheme="minorHAnsi" w:hAnsiTheme="minorHAnsi" w:cstheme="minorHAnsi"/>
        </w:rPr>
        <w:lastRenderedPageBreak/>
        <w:t xml:space="preserve">the reason behind such a </w:t>
      </w:r>
      <w:proofErr w:type="spellStart"/>
      <w:r w:rsidR="007B184C">
        <w:rPr>
          <w:rFonts w:asciiTheme="minorHAnsi" w:hAnsiTheme="minorHAnsi" w:cstheme="minorHAnsi"/>
          <w:i/>
          <w:iCs/>
        </w:rPr>
        <w:t>p’tur</w:t>
      </w:r>
      <w:proofErr w:type="spellEnd"/>
      <w:r w:rsidR="007B184C">
        <w:rPr>
          <w:rFonts w:asciiTheme="minorHAnsi" w:hAnsiTheme="minorHAnsi" w:cstheme="minorHAnsi"/>
        </w:rPr>
        <w:t>. H</w:t>
      </w:r>
      <w:r w:rsidR="00B55878" w:rsidRPr="001D6665">
        <w:rPr>
          <w:rFonts w:asciiTheme="minorHAnsi" w:hAnsiTheme="minorHAnsi" w:cstheme="minorHAnsi"/>
        </w:rPr>
        <w:t>e</w:t>
      </w:r>
      <w:r w:rsidR="007B184C">
        <w:rPr>
          <w:rFonts w:asciiTheme="minorHAnsi" w:hAnsiTheme="minorHAnsi" w:cstheme="minorHAnsi"/>
        </w:rPr>
        <w:t xml:space="preserve"> then</w:t>
      </w:r>
      <w:r w:rsidR="00B55878" w:rsidRPr="001D6665">
        <w:rPr>
          <w:rFonts w:asciiTheme="minorHAnsi" w:hAnsiTheme="minorHAnsi" w:cstheme="minorHAnsi"/>
        </w:rPr>
        <w:t xml:space="preserve"> supplies the source of the exemption</w:t>
      </w:r>
      <w:r w:rsidR="007B184C">
        <w:rPr>
          <w:rFonts w:asciiTheme="minorHAnsi" w:hAnsiTheme="minorHAnsi" w:cstheme="minorHAnsi"/>
        </w:rPr>
        <w:t xml:space="preserve"> (that it is </w:t>
      </w:r>
      <w:r w:rsidR="007B184C">
        <w:rPr>
          <w:rFonts w:asciiTheme="minorHAnsi" w:hAnsiTheme="minorHAnsi" w:cstheme="minorHAnsi"/>
          <w:i/>
          <w:iCs/>
        </w:rPr>
        <w:t xml:space="preserve">regel </w:t>
      </w:r>
      <w:proofErr w:type="spellStart"/>
      <w:r w:rsidR="007B184C">
        <w:rPr>
          <w:rFonts w:asciiTheme="minorHAnsi" w:hAnsiTheme="minorHAnsi" w:cstheme="minorHAnsi"/>
          <w:i/>
          <w:iCs/>
        </w:rPr>
        <w:t>b</w:t>
      </w:r>
      <w:r w:rsidR="00C56CBD">
        <w:rPr>
          <w:rFonts w:asciiTheme="minorHAnsi" w:hAnsiTheme="minorHAnsi" w:cstheme="minorHAnsi"/>
          <w:i/>
          <w:iCs/>
        </w:rPr>
        <w:t>i</w:t>
      </w:r>
      <w:r w:rsidR="007B184C">
        <w:rPr>
          <w:rFonts w:asciiTheme="minorHAnsi" w:hAnsiTheme="minorHAnsi" w:cstheme="minorHAnsi"/>
          <w:i/>
          <w:iCs/>
        </w:rPr>
        <w:t>r</w:t>
      </w:r>
      <w:r w:rsidR="00C56CBD">
        <w:rPr>
          <w:rFonts w:asciiTheme="minorHAnsi" w:hAnsiTheme="minorHAnsi" w:cstheme="minorHAnsi"/>
          <w:i/>
          <w:iCs/>
        </w:rPr>
        <w:t>’</w:t>
      </w:r>
      <w:r w:rsidR="007B184C">
        <w:rPr>
          <w:rFonts w:asciiTheme="minorHAnsi" w:hAnsiTheme="minorHAnsi" w:cstheme="minorHAnsi"/>
          <w:i/>
          <w:iCs/>
        </w:rPr>
        <w:t>shus</w:t>
      </w:r>
      <w:proofErr w:type="spellEnd"/>
      <w:r w:rsidR="007B184C">
        <w:rPr>
          <w:rFonts w:asciiTheme="minorHAnsi" w:hAnsiTheme="minorHAnsi" w:cstheme="minorHAnsi"/>
          <w:i/>
          <w:iCs/>
        </w:rPr>
        <w:t xml:space="preserve"> </w:t>
      </w:r>
      <w:proofErr w:type="spellStart"/>
      <w:r w:rsidR="007B184C">
        <w:rPr>
          <w:rFonts w:asciiTheme="minorHAnsi" w:hAnsiTheme="minorHAnsi" w:cstheme="minorHAnsi"/>
          <w:i/>
          <w:iCs/>
        </w:rPr>
        <w:t>harabim</w:t>
      </w:r>
      <w:proofErr w:type="spellEnd"/>
      <w:r w:rsidR="007B184C">
        <w:rPr>
          <w:rFonts w:asciiTheme="minorHAnsi" w:hAnsiTheme="minorHAnsi" w:cstheme="minorHAnsi"/>
        </w:rPr>
        <w:t>)</w:t>
      </w:r>
      <w:r w:rsidR="00B55878" w:rsidRPr="001D6665">
        <w:rPr>
          <w:rFonts w:asciiTheme="minorHAnsi" w:hAnsiTheme="minorHAnsi" w:cstheme="minorHAnsi"/>
        </w:rPr>
        <w:t>, without telling us how such an exemption operates</w:t>
      </w:r>
      <w:r w:rsidR="007B184C">
        <w:rPr>
          <w:rFonts w:asciiTheme="minorHAnsi" w:hAnsiTheme="minorHAnsi" w:cstheme="minorHAnsi"/>
        </w:rPr>
        <w:t xml:space="preserve">, rather just that it is what the </w:t>
      </w:r>
      <w:proofErr w:type="spellStart"/>
      <w:r w:rsidR="00426A27" w:rsidRPr="00426A27">
        <w:rPr>
          <w:rFonts w:asciiTheme="minorHAnsi" w:hAnsiTheme="minorHAnsi" w:cstheme="minorHAnsi"/>
          <w:i/>
          <w:iCs/>
        </w:rPr>
        <w:t>gemara</w:t>
      </w:r>
      <w:proofErr w:type="spellEnd"/>
      <w:r w:rsidR="007B184C">
        <w:rPr>
          <w:rFonts w:asciiTheme="minorHAnsi" w:hAnsiTheme="minorHAnsi" w:cstheme="minorHAnsi"/>
        </w:rPr>
        <w:t xml:space="preserve"> is referring to here</w:t>
      </w:r>
      <w:r w:rsidR="00B55878" w:rsidRPr="001D6665">
        <w:rPr>
          <w:rFonts w:asciiTheme="minorHAnsi" w:hAnsiTheme="minorHAnsi" w:cstheme="minorHAnsi"/>
        </w:rPr>
        <w:t>.</w:t>
      </w:r>
      <w:r w:rsidR="007B184C">
        <w:rPr>
          <w:rFonts w:asciiTheme="minorHAnsi" w:hAnsiTheme="minorHAnsi" w:cstheme="minorHAnsi"/>
        </w:rPr>
        <w:t xml:space="preserve"> If this is the </w:t>
      </w:r>
      <w:r w:rsidR="00D37124">
        <w:rPr>
          <w:rFonts w:asciiTheme="minorHAnsi" w:hAnsiTheme="minorHAnsi" w:cstheme="minorHAnsi"/>
        </w:rPr>
        <w:t>case,</w:t>
      </w:r>
      <w:r w:rsidR="007B184C">
        <w:rPr>
          <w:rFonts w:asciiTheme="minorHAnsi" w:hAnsiTheme="minorHAnsi" w:cstheme="minorHAnsi"/>
        </w:rPr>
        <w:t xml:space="preserve"> then we can’t derive </w:t>
      </w:r>
      <w:r w:rsidR="00D37124">
        <w:rPr>
          <w:rFonts w:asciiTheme="minorHAnsi" w:hAnsiTheme="minorHAnsi" w:cstheme="minorHAnsi"/>
        </w:rPr>
        <w:t xml:space="preserve">the reason for the </w:t>
      </w:r>
      <w:proofErr w:type="spellStart"/>
      <w:r w:rsidR="00D37124">
        <w:rPr>
          <w:rFonts w:asciiTheme="minorHAnsi" w:hAnsiTheme="minorHAnsi" w:cstheme="minorHAnsi"/>
          <w:i/>
          <w:iCs/>
        </w:rPr>
        <w:t>p’tur</w:t>
      </w:r>
      <w:proofErr w:type="spellEnd"/>
      <w:r w:rsidR="00D37124">
        <w:rPr>
          <w:rFonts w:asciiTheme="minorHAnsi" w:hAnsiTheme="minorHAnsi" w:cstheme="minorHAnsi"/>
        </w:rPr>
        <w:t xml:space="preserve"> </w:t>
      </w:r>
      <w:r w:rsidR="007B184C">
        <w:rPr>
          <w:rFonts w:asciiTheme="minorHAnsi" w:hAnsiTheme="minorHAnsi" w:cstheme="minorHAnsi"/>
        </w:rPr>
        <w:t xml:space="preserve">from the wording of the </w:t>
      </w:r>
      <w:proofErr w:type="spellStart"/>
      <w:r w:rsidR="007B184C">
        <w:rPr>
          <w:rFonts w:asciiTheme="minorHAnsi" w:hAnsiTheme="minorHAnsi" w:cstheme="minorHAnsi"/>
        </w:rPr>
        <w:t>gemara</w:t>
      </w:r>
      <w:proofErr w:type="spellEnd"/>
      <w:r w:rsidR="007B184C">
        <w:rPr>
          <w:rFonts w:asciiTheme="minorHAnsi" w:hAnsiTheme="minorHAnsi" w:cstheme="minorHAnsi"/>
        </w:rPr>
        <w:t>.</w:t>
      </w:r>
    </w:p>
    <w:p w14:paraId="0916F215" w14:textId="77777777"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w:t>
      </w:r>
      <w:commentRangeEnd w:id="69"/>
      <w:r w:rsidR="00A60ACF" w:rsidRPr="001D6665">
        <w:rPr>
          <w:rStyle w:val="CommentReference"/>
          <w:rFonts w:asciiTheme="minorHAnsi" w:hAnsiTheme="minorHAnsi" w:cstheme="minorHAnsi"/>
          <w:sz w:val="22"/>
          <w:szCs w:val="22"/>
        </w:rPr>
        <w:commentReference w:id="69"/>
      </w:r>
      <w:commentRangeEnd w:id="70"/>
      <w:r w:rsidR="00FC099B">
        <w:rPr>
          <w:rStyle w:val="CommentReference"/>
          <w:rFonts w:asciiTheme="minorHAnsi" w:hAnsiTheme="minorHAnsi" w:cstheme="minorBidi"/>
        </w:rPr>
        <w:commentReference w:id="70"/>
      </w:r>
    </w:p>
    <w:p w14:paraId="0916F216" w14:textId="77777777" w:rsidR="00B55878" w:rsidRDefault="00B55878">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The </w:t>
      </w:r>
      <w:proofErr w:type="spellStart"/>
      <w:r w:rsidR="00426A27" w:rsidRPr="00426A27">
        <w:rPr>
          <w:rFonts w:asciiTheme="minorHAnsi" w:hAnsiTheme="minorHAnsi" w:cstheme="minorHAnsi"/>
        </w:rPr>
        <w:t>Rashba</w:t>
      </w:r>
      <w:proofErr w:type="spellEnd"/>
      <w:r w:rsidRPr="001D6665">
        <w:rPr>
          <w:rFonts w:asciiTheme="minorHAnsi" w:hAnsiTheme="minorHAnsi" w:cstheme="minorHAnsi"/>
        </w:rPr>
        <w:t xml:space="preserve"> interprets this </w:t>
      </w:r>
      <w:proofErr w:type="spellStart"/>
      <w:r w:rsidR="00136A60"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somewhat more clearly</w:t>
      </w:r>
      <w:r w:rsidR="00136A60" w:rsidRPr="001D6665">
        <w:rPr>
          <w:rStyle w:val="FootnoteReference"/>
          <w:rFonts w:asciiTheme="minorHAnsi" w:hAnsiTheme="minorHAnsi" w:cstheme="minorHAnsi"/>
        </w:rPr>
        <w:footnoteReference w:id="13"/>
      </w:r>
      <w:r w:rsidRPr="001D6665">
        <w:rPr>
          <w:rFonts w:asciiTheme="minorHAnsi" w:hAnsiTheme="minorHAnsi" w:cstheme="minorHAnsi"/>
        </w:rPr>
        <w:t xml:space="preserve">. He writes that the answer of the </w:t>
      </w:r>
      <w:proofErr w:type="spellStart"/>
      <w:r w:rsidR="00136A60"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is a</w:t>
      </w:r>
      <w:r w:rsidR="00D37124">
        <w:rPr>
          <w:rFonts w:asciiTheme="minorHAnsi" w:hAnsiTheme="minorHAnsi" w:cstheme="minorHAnsi"/>
        </w:rPr>
        <w:t xml:space="preserve"> </w:t>
      </w:r>
      <w:proofErr w:type="spellStart"/>
      <w:r w:rsidRPr="001D6665">
        <w:rPr>
          <w:rFonts w:asciiTheme="minorHAnsi" w:hAnsiTheme="minorHAnsi" w:cstheme="minorHAnsi"/>
          <w:i/>
          <w:iCs/>
        </w:rPr>
        <w:t>s</w:t>
      </w:r>
      <w:r w:rsidR="0054016E" w:rsidRPr="001D6665">
        <w:rPr>
          <w:rFonts w:asciiTheme="minorHAnsi" w:hAnsiTheme="minorHAnsi" w:cstheme="minorHAnsi"/>
          <w:i/>
          <w:iCs/>
        </w:rPr>
        <w:t>’</w:t>
      </w:r>
      <w:r w:rsidRPr="001D6665">
        <w:rPr>
          <w:rFonts w:asciiTheme="minorHAnsi" w:hAnsiTheme="minorHAnsi" w:cstheme="minorHAnsi"/>
          <w:i/>
          <w:iCs/>
        </w:rPr>
        <w:t>vara</w:t>
      </w:r>
      <w:proofErr w:type="spellEnd"/>
      <w:r w:rsidRPr="001D6665">
        <w:rPr>
          <w:rFonts w:asciiTheme="minorHAnsi" w:hAnsiTheme="minorHAnsi" w:cstheme="minorHAnsi"/>
        </w:rPr>
        <w:t xml:space="preserve"> </w:t>
      </w:r>
      <w:r w:rsidR="00D37124">
        <w:rPr>
          <w:rFonts w:asciiTheme="minorHAnsi" w:hAnsiTheme="minorHAnsi" w:cstheme="minorHAnsi"/>
        </w:rPr>
        <w:t>(logical reason)</w:t>
      </w:r>
      <w:r w:rsidR="00D37124">
        <w:rPr>
          <w:rStyle w:val="FootnoteReference"/>
          <w:rFonts w:asciiTheme="minorHAnsi" w:hAnsiTheme="minorHAnsi" w:cstheme="minorHAnsi"/>
        </w:rPr>
        <w:footnoteReference w:id="14"/>
      </w:r>
      <w:r w:rsidR="00D37124">
        <w:rPr>
          <w:rFonts w:asciiTheme="minorHAnsi" w:hAnsiTheme="minorHAnsi" w:cstheme="minorHAnsi"/>
        </w:rPr>
        <w:t xml:space="preserve"> which has not been seen </w:t>
      </w:r>
      <w:commentRangeStart w:id="71"/>
      <w:del w:id="72" w:author="Michael" w:date="2019-01-02T14:01:00Z">
        <w:r w:rsidR="00D37124" w:rsidDel="00EE050D">
          <w:rPr>
            <w:rFonts w:asciiTheme="minorHAnsi" w:hAnsiTheme="minorHAnsi" w:cstheme="minorHAnsi"/>
          </w:rPr>
          <w:delText>‘till</w:delText>
        </w:r>
      </w:del>
      <w:ins w:id="73" w:author="Michael" w:date="2019-01-02T14:01:00Z">
        <w:r w:rsidR="00EE050D">
          <w:rPr>
            <w:rFonts w:asciiTheme="minorHAnsi" w:hAnsiTheme="minorHAnsi" w:cstheme="minorHAnsi"/>
          </w:rPr>
          <w:t xml:space="preserve"> </w:t>
        </w:r>
        <w:commentRangeEnd w:id="71"/>
        <w:r w:rsidR="00EE050D">
          <w:rPr>
            <w:rStyle w:val="CommentReference"/>
            <w:rFonts w:asciiTheme="minorHAnsi" w:hAnsiTheme="minorHAnsi" w:cstheme="minorBidi"/>
          </w:rPr>
          <w:commentReference w:id="71"/>
        </w:r>
        <w:r w:rsidR="00EE050D">
          <w:rPr>
            <w:rFonts w:asciiTheme="minorHAnsi" w:hAnsiTheme="minorHAnsi" w:cstheme="minorHAnsi"/>
          </w:rPr>
          <w:t>until</w:t>
        </w:r>
      </w:ins>
      <w:r w:rsidR="00D37124">
        <w:rPr>
          <w:rFonts w:asciiTheme="minorHAnsi" w:hAnsiTheme="minorHAnsi" w:cstheme="minorHAnsi"/>
        </w:rPr>
        <w:t xml:space="preserve"> now, (i.e. not a reference </w:t>
      </w:r>
      <w:r w:rsidR="00D37124">
        <w:rPr>
          <w:rFonts w:asciiTheme="minorHAnsi" w:hAnsiTheme="minorHAnsi" w:cstheme="minorHAnsi"/>
          <w:i/>
          <w:iCs/>
        </w:rPr>
        <w:t xml:space="preserve">regel </w:t>
      </w:r>
      <w:proofErr w:type="spellStart"/>
      <w:r w:rsidR="00D37124">
        <w:rPr>
          <w:rFonts w:asciiTheme="minorHAnsi" w:hAnsiTheme="minorHAnsi" w:cstheme="minorHAnsi"/>
          <w:i/>
          <w:iCs/>
        </w:rPr>
        <w:t>b’reshus</w:t>
      </w:r>
      <w:proofErr w:type="spellEnd"/>
      <w:r w:rsidR="00D37124">
        <w:rPr>
          <w:rFonts w:asciiTheme="minorHAnsi" w:hAnsiTheme="minorHAnsi" w:cstheme="minorHAnsi"/>
          <w:i/>
          <w:iCs/>
        </w:rPr>
        <w:t xml:space="preserve"> </w:t>
      </w:r>
      <w:proofErr w:type="spellStart"/>
      <w:r w:rsidR="00D37124" w:rsidRPr="00D37124">
        <w:rPr>
          <w:rFonts w:asciiTheme="minorHAnsi" w:hAnsiTheme="minorHAnsi" w:cstheme="minorHAnsi"/>
          <w:i/>
          <w:iCs/>
        </w:rPr>
        <w:t>harabim</w:t>
      </w:r>
      <w:proofErr w:type="spellEnd"/>
      <w:r w:rsidR="00D37124">
        <w:rPr>
          <w:rFonts w:asciiTheme="minorHAnsi" w:hAnsiTheme="minorHAnsi" w:cstheme="minorHAnsi"/>
        </w:rPr>
        <w:t xml:space="preserve">) </w:t>
      </w:r>
      <w:del w:id="74" w:author="Michael" w:date="2019-01-02T14:02:00Z">
        <w:r w:rsidR="00D37124" w:rsidRPr="00D37124" w:rsidDel="00EE050D">
          <w:rPr>
            <w:rFonts w:asciiTheme="minorHAnsi" w:hAnsiTheme="minorHAnsi" w:cstheme="minorHAnsi"/>
          </w:rPr>
          <w:delText>to</w:delText>
        </w:r>
      </w:del>
      <w:r w:rsidR="00D37124">
        <w:rPr>
          <w:rFonts w:asciiTheme="minorHAnsi" w:hAnsiTheme="minorHAnsi" w:cstheme="minorHAnsi"/>
        </w:rPr>
        <w:t xml:space="preserve"> </w:t>
      </w:r>
      <w:r w:rsidRPr="001D6665">
        <w:rPr>
          <w:rFonts w:asciiTheme="minorHAnsi" w:hAnsiTheme="minorHAnsi" w:cstheme="minorHAnsi"/>
        </w:rPr>
        <w:t xml:space="preserve">and the </w:t>
      </w:r>
      <w:proofErr w:type="spellStart"/>
      <w:r w:rsidR="00136A60"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doesn't mention the classical exemption due to the public thoroughfare until the end when it asks, 'if you knew that this was a case of regular behaviour, what was your original question?' This would mean that whatever the reason for such an exemption it</w:t>
      </w:r>
      <w:ins w:id="75" w:author="Michael" w:date="2019-01-02T14:03:00Z">
        <w:r w:rsidR="00EE050D">
          <w:rPr>
            <w:rFonts w:asciiTheme="minorHAnsi" w:hAnsiTheme="minorHAnsi" w:cstheme="minorHAnsi"/>
          </w:rPr>
          <w:t xml:space="preserve"> is</w:t>
        </w:r>
      </w:ins>
      <w:del w:id="76" w:author="Michael" w:date="2019-01-02T14:03:00Z">
        <w:r w:rsidRPr="001D6665" w:rsidDel="00EE050D">
          <w:rPr>
            <w:rFonts w:asciiTheme="minorHAnsi" w:hAnsiTheme="minorHAnsi" w:cstheme="minorHAnsi"/>
          </w:rPr>
          <w:delText>'s</w:delText>
        </w:r>
      </w:del>
      <w:r w:rsidRPr="001D6665">
        <w:rPr>
          <w:rFonts w:asciiTheme="minorHAnsi" w:hAnsiTheme="minorHAnsi" w:cstheme="minorHAnsi"/>
        </w:rPr>
        <w:t xml:space="preserve"> not due to practical considerations, as this was an alternative answer the </w:t>
      </w:r>
      <w:proofErr w:type="spellStart"/>
      <w:r w:rsidR="00136A60"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tried to give before coming to the normal exemption. </w:t>
      </w:r>
    </w:p>
    <w:p w14:paraId="0916F217" w14:textId="77777777" w:rsidR="00154A54" w:rsidRPr="001D6665" w:rsidRDefault="00154A54">
      <w:pPr>
        <w:pStyle w:val="NormalWeb"/>
        <w:spacing w:before="0" w:beforeAutospacing="0" w:after="0" w:afterAutospacing="0"/>
        <w:jc w:val="both"/>
        <w:rPr>
          <w:rFonts w:asciiTheme="minorHAnsi" w:hAnsiTheme="minorHAnsi" w:cstheme="minorHAnsi"/>
        </w:rPr>
      </w:pPr>
    </w:p>
    <w:p w14:paraId="0916F218" w14:textId="77777777" w:rsidR="00B55878" w:rsidRPr="00846618" w:rsidRDefault="00846618">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3.2) </w:t>
      </w:r>
      <w:r>
        <w:rPr>
          <w:rFonts w:asciiTheme="minorHAnsi" w:hAnsiTheme="minorHAnsi" w:cstheme="minorHAnsi"/>
          <w:b/>
          <w:bCs/>
          <w:i/>
          <w:iCs/>
          <w:sz w:val="20"/>
          <w:szCs w:val="20"/>
        </w:rPr>
        <w:t xml:space="preserve">Mishna </w:t>
      </w:r>
      <w:r>
        <w:rPr>
          <w:rFonts w:asciiTheme="minorHAnsi" w:hAnsiTheme="minorHAnsi" w:cstheme="minorHAnsi"/>
          <w:b/>
          <w:bCs/>
          <w:sz w:val="20"/>
          <w:szCs w:val="20"/>
        </w:rPr>
        <w:t>19b</w:t>
      </w:r>
    </w:p>
    <w:p w14:paraId="0916F219" w14:textId="77777777"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Th</w:t>
      </w:r>
      <w:r w:rsidR="00EE72D9" w:rsidRPr="001D6665">
        <w:rPr>
          <w:rFonts w:asciiTheme="minorHAnsi" w:hAnsiTheme="minorHAnsi" w:cstheme="minorHAnsi"/>
        </w:rPr>
        <w:t>e next source we must consider </w:t>
      </w:r>
      <w:r w:rsidRPr="001D6665">
        <w:rPr>
          <w:rFonts w:asciiTheme="minorHAnsi" w:hAnsiTheme="minorHAnsi" w:cstheme="minorHAnsi"/>
        </w:rPr>
        <w:t xml:space="preserve">is in the </w:t>
      </w:r>
      <w:proofErr w:type="spellStart"/>
      <w:r w:rsidRPr="001D6665">
        <w:rPr>
          <w:rFonts w:asciiTheme="minorHAnsi" w:hAnsiTheme="minorHAnsi" w:cstheme="minorHAnsi"/>
          <w:i/>
          <w:iCs/>
        </w:rPr>
        <w:t>mishna</w:t>
      </w:r>
      <w:proofErr w:type="spellEnd"/>
      <w:r w:rsidRPr="001D6665">
        <w:rPr>
          <w:rFonts w:asciiTheme="minorHAnsi" w:hAnsiTheme="minorHAnsi" w:cstheme="minorHAnsi"/>
        </w:rPr>
        <w:t xml:space="preserve"> on 19b</w:t>
      </w:r>
      <w:r w:rsidR="00A60ACF" w:rsidRPr="001D6665">
        <w:rPr>
          <w:rFonts w:asciiTheme="minorHAnsi" w:hAnsiTheme="minorHAnsi" w:cstheme="minorHAnsi"/>
        </w:rPr>
        <w:t>.</w:t>
      </w:r>
      <w:r w:rsidRPr="001D6665">
        <w:rPr>
          <w:rFonts w:asciiTheme="minorHAnsi" w:hAnsiTheme="minorHAnsi" w:cstheme="minorHAnsi"/>
        </w:rPr>
        <w:t xml:space="preserve"> </w:t>
      </w:r>
      <w:r w:rsidR="00A60ACF" w:rsidRPr="001D6665">
        <w:rPr>
          <w:rFonts w:asciiTheme="minorHAnsi" w:hAnsiTheme="minorHAnsi" w:cstheme="minorHAnsi"/>
        </w:rPr>
        <w:t>T</w:t>
      </w:r>
      <w:r w:rsidRPr="001D6665">
        <w:rPr>
          <w:rFonts w:asciiTheme="minorHAnsi" w:hAnsiTheme="minorHAnsi" w:cstheme="minorHAnsi"/>
        </w:rPr>
        <w:t xml:space="preserve">he context is the obligation to pay for </w:t>
      </w:r>
      <w:proofErr w:type="spellStart"/>
      <w:r w:rsidRPr="001D6665">
        <w:rPr>
          <w:rFonts w:asciiTheme="minorHAnsi" w:hAnsiTheme="minorHAnsi" w:cstheme="minorHAnsi"/>
          <w:i/>
          <w:iCs/>
        </w:rPr>
        <w:t>shen</w:t>
      </w:r>
      <w:proofErr w:type="spellEnd"/>
      <w:r w:rsidRPr="001D6665">
        <w:rPr>
          <w:rFonts w:asciiTheme="minorHAnsi" w:hAnsiTheme="minorHAnsi" w:cstheme="minorHAnsi"/>
        </w:rPr>
        <w:t>:</w:t>
      </w:r>
    </w:p>
    <w:p w14:paraId="0916F21A" w14:textId="77777777" w:rsidR="00B55878" w:rsidRPr="001D6665" w:rsidRDefault="00B55878" w:rsidP="00EE72D9">
      <w:pPr>
        <w:pStyle w:val="NormalWeb"/>
        <w:spacing w:before="0" w:beforeAutospacing="0" w:after="0" w:afterAutospacing="0"/>
        <w:jc w:val="right"/>
        <w:rPr>
          <w:rFonts w:asciiTheme="minorBidi" w:hAnsiTheme="minorBidi" w:cstheme="minorBidi"/>
        </w:rPr>
      </w:pPr>
      <w:r w:rsidRPr="001D6665">
        <w:rPr>
          <w:rFonts w:asciiTheme="minorBidi" w:hAnsiTheme="minorBidi" w:cstheme="minorBidi"/>
          <w:rtl/>
        </w:rPr>
        <w:t>במה דברים אמורים ברשות הניזק אבל ברשות הרבים פטור ואם נהנית משלמת מה שנהנית כיצד משלמת מה שנהנית אכלה מתוך הרחבה משלמת מה שנהנית מצדי הרחבה משלמת מה שהזיקה</w:t>
      </w:r>
    </w:p>
    <w:p w14:paraId="5B1484BC" w14:textId="77777777" w:rsidR="003C4B66" w:rsidRDefault="00746D30">
      <w:pPr>
        <w:pStyle w:val="NormalWeb"/>
        <w:spacing w:before="0" w:beforeAutospacing="0" w:after="0" w:afterAutospacing="0"/>
        <w:jc w:val="both"/>
        <w:rPr>
          <w:ins w:id="77" w:author="Mikey Kahan" w:date="2019-01-13T00:06:00Z"/>
          <w:rFonts w:asciiTheme="minorHAnsi" w:hAnsiTheme="minorHAnsi" w:cstheme="minorHAnsi"/>
        </w:rPr>
      </w:pPr>
      <w:r>
        <w:rPr>
          <w:rFonts w:asciiTheme="minorHAnsi" w:hAnsiTheme="minorHAnsi" w:cstheme="minorHAnsi"/>
        </w:rPr>
        <w:t xml:space="preserve">“when does this (the </w:t>
      </w:r>
      <w:proofErr w:type="spellStart"/>
      <w:r>
        <w:rPr>
          <w:rFonts w:asciiTheme="minorHAnsi" w:hAnsiTheme="minorHAnsi" w:cstheme="minorHAnsi"/>
          <w:i/>
          <w:iCs/>
        </w:rPr>
        <w:t>chiyuv</w:t>
      </w:r>
      <w:proofErr w:type="spellEnd"/>
      <w:r>
        <w:rPr>
          <w:rFonts w:asciiTheme="minorHAnsi" w:hAnsiTheme="minorHAnsi" w:cstheme="minorHAnsi"/>
          <w:i/>
          <w:iCs/>
        </w:rPr>
        <w:t xml:space="preserve"> </w:t>
      </w:r>
      <w:r>
        <w:rPr>
          <w:rFonts w:asciiTheme="minorHAnsi" w:hAnsiTheme="minorHAnsi" w:cstheme="minorHAnsi"/>
        </w:rPr>
        <w:t xml:space="preserve">of </w:t>
      </w:r>
      <w:proofErr w:type="spellStart"/>
      <w:r>
        <w:rPr>
          <w:rFonts w:asciiTheme="minorHAnsi" w:hAnsiTheme="minorHAnsi" w:cstheme="minorHAnsi"/>
          <w:i/>
          <w:iCs/>
        </w:rPr>
        <w:t>shen</w:t>
      </w:r>
      <w:proofErr w:type="spellEnd"/>
      <w:r>
        <w:rPr>
          <w:rFonts w:asciiTheme="minorHAnsi" w:hAnsiTheme="minorHAnsi" w:cstheme="minorHAnsi"/>
        </w:rPr>
        <w:t xml:space="preserve">) </w:t>
      </w:r>
      <w:proofErr w:type="gramStart"/>
      <w:r>
        <w:rPr>
          <w:rFonts w:asciiTheme="minorHAnsi" w:hAnsiTheme="minorHAnsi" w:cstheme="minorHAnsi"/>
        </w:rPr>
        <w:t>apply?</w:t>
      </w:r>
      <w:commentRangeStart w:id="78"/>
      <w:commentRangeStart w:id="79"/>
      <w:r>
        <w:rPr>
          <w:rFonts w:asciiTheme="minorHAnsi" w:hAnsiTheme="minorHAnsi" w:cstheme="minorHAnsi"/>
        </w:rPr>
        <w:t>,</w:t>
      </w:r>
      <w:proofErr w:type="gramEnd"/>
      <w:r>
        <w:rPr>
          <w:rFonts w:asciiTheme="minorHAnsi" w:hAnsiTheme="minorHAnsi" w:cstheme="minorHAnsi"/>
        </w:rPr>
        <w:t xml:space="preserve"> w</w:t>
      </w:r>
      <w:r w:rsidR="00B55878" w:rsidRPr="001D6665">
        <w:rPr>
          <w:rFonts w:asciiTheme="minorHAnsi" w:hAnsiTheme="minorHAnsi" w:cstheme="minorHAnsi"/>
        </w:rPr>
        <w:t>hen the damage is done in the prope</w:t>
      </w:r>
      <w:r w:rsidR="00D170A3" w:rsidRPr="001D6665">
        <w:rPr>
          <w:rFonts w:asciiTheme="minorHAnsi" w:hAnsiTheme="minorHAnsi" w:cstheme="minorHAnsi"/>
        </w:rPr>
        <w:t>rty of the damaged party</w:t>
      </w:r>
      <w:r w:rsidR="00A60ACF" w:rsidRPr="001D6665">
        <w:rPr>
          <w:rFonts w:asciiTheme="minorHAnsi" w:hAnsiTheme="minorHAnsi" w:cstheme="minorHAnsi"/>
        </w:rPr>
        <w:t>.</w:t>
      </w:r>
      <w:r w:rsidR="00D170A3" w:rsidRPr="001D6665">
        <w:rPr>
          <w:rFonts w:asciiTheme="minorHAnsi" w:hAnsiTheme="minorHAnsi" w:cstheme="minorHAnsi"/>
        </w:rPr>
        <w:t xml:space="preserve"> I</w:t>
      </w:r>
      <w:r w:rsidR="00B55878" w:rsidRPr="001D6665">
        <w:rPr>
          <w:rFonts w:asciiTheme="minorHAnsi" w:hAnsiTheme="minorHAnsi" w:cstheme="minorHAnsi"/>
        </w:rPr>
        <w:t>n the public thoroughfare</w:t>
      </w:r>
      <w:r w:rsidR="00A60ACF" w:rsidRPr="001D6665">
        <w:rPr>
          <w:rFonts w:asciiTheme="minorHAnsi" w:hAnsiTheme="minorHAnsi" w:cstheme="minorHAnsi"/>
        </w:rPr>
        <w:t>,</w:t>
      </w:r>
      <w:r w:rsidR="00B55878" w:rsidRPr="001D6665">
        <w:rPr>
          <w:rFonts w:asciiTheme="minorHAnsi" w:hAnsiTheme="minorHAnsi" w:cstheme="minorHAnsi"/>
        </w:rPr>
        <w:t xml:space="preserve"> </w:t>
      </w:r>
      <w:r>
        <w:rPr>
          <w:rFonts w:asciiTheme="minorHAnsi" w:hAnsiTheme="minorHAnsi" w:cstheme="minorHAnsi"/>
        </w:rPr>
        <w:t>however, he (</w:t>
      </w:r>
      <w:r w:rsidR="00B55878" w:rsidRPr="001D6665">
        <w:rPr>
          <w:rFonts w:asciiTheme="minorHAnsi" w:hAnsiTheme="minorHAnsi" w:cstheme="minorHAnsi"/>
        </w:rPr>
        <w:t xml:space="preserve">the </w:t>
      </w:r>
      <w:r w:rsidR="003D51FB" w:rsidRPr="001D6665">
        <w:rPr>
          <w:rFonts w:asciiTheme="minorHAnsi" w:hAnsiTheme="minorHAnsi" w:cstheme="minorHAnsi"/>
        </w:rPr>
        <w:t>owner of the damaging animal</w:t>
      </w:r>
      <w:r>
        <w:rPr>
          <w:rFonts w:asciiTheme="minorHAnsi" w:hAnsiTheme="minorHAnsi" w:cstheme="minorHAnsi"/>
        </w:rPr>
        <w:t>)</w:t>
      </w:r>
      <w:r w:rsidR="003D51FB" w:rsidRPr="001D6665">
        <w:rPr>
          <w:rFonts w:asciiTheme="minorHAnsi" w:hAnsiTheme="minorHAnsi" w:cstheme="minorHAnsi"/>
        </w:rPr>
        <w:t xml:space="preserve"> </w:t>
      </w:r>
      <w:r w:rsidR="00B55878" w:rsidRPr="001D6665">
        <w:rPr>
          <w:rFonts w:asciiTheme="minorHAnsi" w:hAnsiTheme="minorHAnsi" w:cstheme="minorHAnsi"/>
        </w:rPr>
        <w:t xml:space="preserve">is </w:t>
      </w:r>
      <w:r>
        <w:rPr>
          <w:rFonts w:asciiTheme="minorHAnsi" w:hAnsiTheme="minorHAnsi" w:cstheme="minorHAnsi"/>
        </w:rPr>
        <w:t xml:space="preserve">exempt. </w:t>
      </w:r>
    </w:p>
    <w:p w14:paraId="0916F21B" w14:textId="539D7814" w:rsidR="00B55878" w:rsidRDefault="00746D30">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If benefit is gained (by the damager), he </w:t>
      </w:r>
      <w:r w:rsidR="00B55878" w:rsidRPr="001D6665">
        <w:rPr>
          <w:rFonts w:asciiTheme="minorHAnsi" w:hAnsiTheme="minorHAnsi" w:cstheme="minorHAnsi"/>
        </w:rPr>
        <w:t>pays for the benefit derived from the damage done</w:t>
      </w:r>
      <w:r w:rsidR="00A60ACF" w:rsidRPr="001D6665">
        <w:rPr>
          <w:rFonts w:asciiTheme="minorHAnsi" w:hAnsiTheme="minorHAnsi" w:cstheme="minorHAnsi"/>
        </w:rPr>
        <w:t>.</w:t>
      </w:r>
      <w:r w:rsidR="00B55878" w:rsidRPr="001D6665">
        <w:rPr>
          <w:rFonts w:asciiTheme="minorHAnsi" w:hAnsiTheme="minorHAnsi" w:cstheme="minorHAnsi"/>
        </w:rPr>
        <w:t xml:space="preserve"> </w:t>
      </w:r>
      <w:commentRangeEnd w:id="78"/>
      <w:r w:rsidR="00A60ACF" w:rsidRPr="001D6665">
        <w:rPr>
          <w:rStyle w:val="CommentReference"/>
          <w:rFonts w:asciiTheme="minorHAnsi" w:hAnsiTheme="minorHAnsi" w:cstheme="minorHAnsi"/>
          <w:sz w:val="22"/>
          <w:szCs w:val="22"/>
        </w:rPr>
        <w:commentReference w:id="78"/>
      </w:r>
      <w:commentRangeEnd w:id="79"/>
      <w:r w:rsidR="00FA2EFC">
        <w:rPr>
          <w:rStyle w:val="CommentReference"/>
          <w:rFonts w:asciiTheme="minorHAnsi" w:hAnsiTheme="minorHAnsi" w:cstheme="minorBidi"/>
        </w:rPr>
        <w:commentReference w:id="79"/>
      </w:r>
      <w:r w:rsidR="00B55878" w:rsidRPr="001D6665">
        <w:rPr>
          <w:rFonts w:asciiTheme="minorHAnsi" w:hAnsiTheme="minorHAnsi" w:cstheme="minorHAnsi"/>
        </w:rPr>
        <w:t>(</w:t>
      </w:r>
      <w:r w:rsidR="00A60ACF" w:rsidRPr="001D6665">
        <w:rPr>
          <w:rFonts w:asciiTheme="minorHAnsi" w:hAnsiTheme="minorHAnsi" w:cstheme="minorHAnsi"/>
        </w:rPr>
        <w:t>T</w:t>
      </w:r>
      <w:r w:rsidR="00B55878" w:rsidRPr="001D6665">
        <w:rPr>
          <w:rFonts w:asciiTheme="minorHAnsi" w:hAnsiTheme="minorHAnsi" w:cstheme="minorHAnsi"/>
        </w:rPr>
        <w:t>he nature of this other obligation will not be dealt with</w:t>
      </w:r>
      <w:r w:rsidR="00A60ACF" w:rsidRPr="001D6665">
        <w:rPr>
          <w:rFonts w:asciiTheme="minorHAnsi" w:hAnsiTheme="minorHAnsi" w:cstheme="minorHAnsi"/>
        </w:rPr>
        <w:t xml:space="preserve"> and</w:t>
      </w:r>
      <w:r w:rsidR="00B55878" w:rsidRPr="001D6665">
        <w:rPr>
          <w:rFonts w:asciiTheme="minorHAnsi" w:hAnsiTheme="minorHAnsi" w:cstheme="minorHAnsi"/>
        </w:rPr>
        <w:t xml:space="preserve"> for our purposes it means that he is exempt from </w:t>
      </w:r>
      <w:proofErr w:type="spellStart"/>
      <w:r w:rsidR="00B55878" w:rsidRPr="001D6665">
        <w:rPr>
          <w:rFonts w:asciiTheme="minorHAnsi" w:hAnsiTheme="minorHAnsi" w:cstheme="minorHAnsi"/>
          <w:i/>
          <w:iCs/>
        </w:rPr>
        <w:t>shen</w:t>
      </w:r>
      <w:proofErr w:type="spellEnd"/>
      <w:r w:rsidR="00426A27" w:rsidRPr="00426A27">
        <w:rPr>
          <w:rFonts w:asciiTheme="minorHAnsi" w:hAnsiTheme="minorHAnsi" w:cstheme="minorHAnsi"/>
        </w:rPr>
        <w:t>.</w:t>
      </w:r>
      <w:r w:rsidR="00B55878" w:rsidRPr="001D6665">
        <w:rPr>
          <w:rFonts w:asciiTheme="minorHAnsi" w:hAnsiTheme="minorHAnsi" w:cstheme="minorHAnsi"/>
        </w:rPr>
        <w:t xml:space="preserve">) </w:t>
      </w:r>
      <w:r w:rsidR="0062326B">
        <w:rPr>
          <w:rFonts w:asciiTheme="minorHAnsi" w:hAnsiTheme="minorHAnsi" w:cstheme="minorHAnsi"/>
        </w:rPr>
        <w:t xml:space="preserve">What is such an </w:t>
      </w:r>
      <w:r w:rsidR="00B55878" w:rsidRPr="001D6665">
        <w:rPr>
          <w:rFonts w:asciiTheme="minorHAnsi" w:hAnsiTheme="minorHAnsi" w:cstheme="minorHAnsi"/>
        </w:rPr>
        <w:t xml:space="preserve">example of when one would pay for the benefit had </w:t>
      </w:r>
      <w:r w:rsidR="0062326B">
        <w:rPr>
          <w:rFonts w:asciiTheme="minorHAnsi" w:hAnsiTheme="minorHAnsi" w:cstheme="minorHAnsi"/>
        </w:rPr>
        <w:t>rather than</w:t>
      </w:r>
      <w:r w:rsidR="0062326B" w:rsidRPr="001D6665">
        <w:rPr>
          <w:rFonts w:asciiTheme="minorHAnsi" w:hAnsiTheme="minorHAnsi" w:cstheme="minorHAnsi"/>
        </w:rPr>
        <w:t xml:space="preserve"> </w:t>
      </w:r>
      <w:r w:rsidR="00B55878" w:rsidRPr="001D6665">
        <w:rPr>
          <w:rFonts w:asciiTheme="minorHAnsi" w:hAnsiTheme="minorHAnsi" w:cstheme="minorHAnsi"/>
        </w:rPr>
        <w:t xml:space="preserve">paying </w:t>
      </w:r>
      <w:proofErr w:type="spellStart"/>
      <w:r w:rsidR="00B55878" w:rsidRPr="001D6665">
        <w:rPr>
          <w:rFonts w:asciiTheme="minorHAnsi" w:hAnsiTheme="minorHAnsi" w:cstheme="minorHAnsi"/>
          <w:i/>
          <w:iCs/>
        </w:rPr>
        <w:t>shen</w:t>
      </w:r>
      <w:proofErr w:type="spellEnd"/>
      <w:r w:rsidR="0062326B">
        <w:rPr>
          <w:rFonts w:asciiTheme="minorHAnsi" w:hAnsiTheme="minorHAnsi" w:cstheme="minorHAnsi"/>
        </w:rPr>
        <w:t>?</w:t>
      </w:r>
      <w:r w:rsidR="0062326B" w:rsidRPr="001D6665">
        <w:rPr>
          <w:rFonts w:asciiTheme="minorHAnsi" w:hAnsiTheme="minorHAnsi" w:cstheme="minorHAnsi"/>
        </w:rPr>
        <w:t xml:space="preserve"> </w:t>
      </w:r>
      <w:r w:rsidR="00B55878" w:rsidRPr="001D6665">
        <w:rPr>
          <w:rFonts w:asciiTheme="minorHAnsi" w:hAnsiTheme="minorHAnsi" w:cstheme="minorHAnsi"/>
        </w:rPr>
        <w:t>When the animal eats from the middle of the street</w:t>
      </w:r>
      <w:r w:rsidR="00A60ACF" w:rsidRPr="001D6665">
        <w:rPr>
          <w:rFonts w:asciiTheme="minorHAnsi" w:hAnsiTheme="minorHAnsi" w:cstheme="minorHAnsi"/>
        </w:rPr>
        <w:t>,</w:t>
      </w:r>
      <w:r w:rsidR="00B55878" w:rsidRPr="001D6665">
        <w:rPr>
          <w:rFonts w:asciiTheme="minorHAnsi" w:hAnsiTheme="minorHAnsi" w:cstheme="minorHAnsi"/>
        </w:rPr>
        <w:t xml:space="preserve"> </w:t>
      </w:r>
      <w:r w:rsidR="003D51FB" w:rsidRPr="001D6665">
        <w:rPr>
          <w:rFonts w:asciiTheme="minorHAnsi" w:hAnsiTheme="minorHAnsi" w:cstheme="minorHAnsi"/>
        </w:rPr>
        <w:t>t</w:t>
      </w:r>
      <w:r w:rsidR="00B55878" w:rsidRPr="001D6665">
        <w:rPr>
          <w:rFonts w:asciiTheme="minorHAnsi" w:hAnsiTheme="minorHAnsi" w:cstheme="minorHAnsi"/>
        </w:rPr>
        <w:t xml:space="preserve">he </w:t>
      </w:r>
      <w:r w:rsidR="003D51FB" w:rsidRPr="001D6665">
        <w:rPr>
          <w:rFonts w:asciiTheme="minorHAnsi" w:hAnsiTheme="minorHAnsi" w:cstheme="minorHAnsi"/>
        </w:rPr>
        <w:t xml:space="preserve">owner </w:t>
      </w:r>
      <w:r w:rsidR="00B55878" w:rsidRPr="001D6665">
        <w:rPr>
          <w:rFonts w:asciiTheme="minorHAnsi" w:hAnsiTheme="minorHAnsi" w:cstheme="minorHAnsi"/>
        </w:rPr>
        <w:t xml:space="preserve">pays for </w:t>
      </w:r>
      <w:r w:rsidR="00A60ACF" w:rsidRPr="001D6665">
        <w:rPr>
          <w:rFonts w:asciiTheme="minorHAnsi" w:hAnsiTheme="minorHAnsi" w:cstheme="minorHAnsi"/>
        </w:rPr>
        <w:t>the benefit</w:t>
      </w:r>
      <w:r w:rsidR="003D51FB" w:rsidRPr="001D6665">
        <w:rPr>
          <w:rFonts w:asciiTheme="minorHAnsi" w:hAnsiTheme="minorHAnsi" w:cstheme="minorHAnsi"/>
        </w:rPr>
        <w:t xml:space="preserve"> </w:t>
      </w:r>
      <w:r w:rsidR="0062326B">
        <w:rPr>
          <w:rFonts w:asciiTheme="minorHAnsi" w:hAnsiTheme="minorHAnsi" w:cstheme="minorHAnsi"/>
        </w:rPr>
        <w:t>(</w:t>
      </w:r>
      <w:r w:rsidR="00A60ACF" w:rsidRPr="001D6665">
        <w:rPr>
          <w:rFonts w:asciiTheme="minorHAnsi" w:hAnsiTheme="minorHAnsi" w:cstheme="minorHAnsi"/>
        </w:rPr>
        <w:t xml:space="preserve">and is exempt from </w:t>
      </w:r>
      <w:proofErr w:type="spellStart"/>
      <w:r w:rsidR="00A60ACF" w:rsidRPr="001D6665">
        <w:rPr>
          <w:rFonts w:asciiTheme="minorHAnsi" w:hAnsiTheme="minorHAnsi" w:cstheme="minorHAnsi"/>
          <w:i/>
          <w:iCs/>
        </w:rPr>
        <w:t>shen</w:t>
      </w:r>
      <w:proofErr w:type="spellEnd"/>
      <w:r w:rsidR="0062326B">
        <w:rPr>
          <w:rFonts w:asciiTheme="minorHAnsi" w:hAnsiTheme="minorHAnsi" w:cstheme="minorHAnsi"/>
        </w:rPr>
        <w:t>)</w:t>
      </w:r>
      <w:r w:rsidR="00B55878" w:rsidRPr="001D6665">
        <w:rPr>
          <w:rFonts w:asciiTheme="minorHAnsi" w:hAnsiTheme="minorHAnsi" w:cstheme="minorHAnsi"/>
        </w:rPr>
        <w:t xml:space="preserve">. When </w:t>
      </w:r>
      <w:r w:rsidR="00A60ACF" w:rsidRPr="001D6665">
        <w:rPr>
          <w:rFonts w:asciiTheme="minorHAnsi" w:hAnsiTheme="minorHAnsi" w:cstheme="minorHAnsi"/>
        </w:rPr>
        <w:t xml:space="preserve">the animal eats </w:t>
      </w:r>
      <w:r w:rsidR="00B55878" w:rsidRPr="001D6665">
        <w:rPr>
          <w:rFonts w:asciiTheme="minorHAnsi" w:hAnsiTheme="minorHAnsi" w:cstheme="minorHAnsi"/>
        </w:rPr>
        <w:t xml:space="preserve">from the sides of the street, </w:t>
      </w:r>
      <w:r w:rsidR="003D51FB" w:rsidRPr="001D6665">
        <w:rPr>
          <w:rFonts w:asciiTheme="minorHAnsi" w:hAnsiTheme="minorHAnsi" w:cstheme="minorHAnsi"/>
        </w:rPr>
        <w:t>t</w:t>
      </w:r>
      <w:r w:rsidR="00B55878" w:rsidRPr="001D6665">
        <w:rPr>
          <w:rFonts w:asciiTheme="minorHAnsi" w:hAnsiTheme="minorHAnsi" w:cstheme="minorHAnsi"/>
        </w:rPr>
        <w:t xml:space="preserve">he </w:t>
      </w:r>
      <w:r w:rsidR="003D51FB" w:rsidRPr="001D6665">
        <w:rPr>
          <w:rFonts w:asciiTheme="minorHAnsi" w:hAnsiTheme="minorHAnsi" w:cstheme="minorHAnsi"/>
        </w:rPr>
        <w:t xml:space="preserve">owner </w:t>
      </w:r>
      <w:r w:rsidR="00A60ACF" w:rsidRPr="001D6665">
        <w:rPr>
          <w:rFonts w:asciiTheme="minorHAnsi" w:hAnsiTheme="minorHAnsi" w:cstheme="minorHAnsi"/>
        </w:rPr>
        <w:t xml:space="preserve">is obligated in </w:t>
      </w:r>
      <w:proofErr w:type="spellStart"/>
      <w:r w:rsidR="00B55878" w:rsidRPr="001D6665">
        <w:rPr>
          <w:rFonts w:asciiTheme="minorHAnsi" w:hAnsiTheme="minorHAnsi" w:cstheme="minorHAnsi"/>
          <w:i/>
          <w:iCs/>
        </w:rPr>
        <w:t>shen</w:t>
      </w:r>
      <w:proofErr w:type="spellEnd"/>
      <w:r w:rsidR="00B55878" w:rsidRPr="001D6665">
        <w:rPr>
          <w:rFonts w:asciiTheme="minorHAnsi" w:hAnsiTheme="minorHAnsi" w:cstheme="minorHAnsi"/>
        </w:rPr>
        <w:t>.</w:t>
      </w:r>
      <w:r w:rsidR="0062326B">
        <w:rPr>
          <w:rFonts w:asciiTheme="minorHAnsi" w:hAnsiTheme="minorHAnsi" w:cstheme="minorHAnsi"/>
        </w:rPr>
        <w:t>”</w:t>
      </w:r>
      <w:r w:rsidR="0062326B">
        <w:rPr>
          <w:rStyle w:val="FootnoteReference"/>
          <w:rFonts w:asciiTheme="minorHAnsi" w:hAnsiTheme="minorHAnsi" w:cstheme="minorHAnsi"/>
        </w:rPr>
        <w:footnoteReference w:id="15"/>
      </w:r>
    </w:p>
    <w:p w14:paraId="0916F21C" w14:textId="77777777" w:rsidR="0062326B" w:rsidRPr="001D6665" w:rsidRDefault="0062326B" w:rsidP="00EE72D9">
      <w:pPr>
        <w:pStyle w:val="NormalWeb"/>
        <w:spacing w:before="0" w:beforeAutospacing="0" w:after="0" w:afterAutospacing="0"/>
        <w:jc w:val="both"/>
        <w:rPr>
          <w:rFonts w:asciiTheme="minorHAnsi" w:hAnsiTheme="minorHAnsi" w:cstheme="minorHAnsi"/>
        </w:rPr>
      </w:pPr>
    </w:p>
    <w:p w14:paraId="0916F21D" w14:textId="77777777" w:rsidR="00B55878" w:rsidRPr="001D6665" w:rsidRDefault="00D170A3" w:rsidP="00EE72D9">
      <w:pPr>
        <w:pStyle w:val="NormalWeb"/>
        <w:spacing w:before="0" w:beforeAutospacing="0" w:after="0" w:afterAutospacing="0"/>
        <w:jc w:val="both"/>
        <w:rPr>
          <w:rFonts w:asciiTheme="minorHAnsi" w:hAnsiTheme="minorHAnsi" w:cstheme="minorHAnsi"/>
        </w:rPr>
      </w:pPr>
      <w:proofErr w:type="spellStart"/>
      <w:r w:rsidRPr="001D6665">
        <w:rPr>
          <w:rFonts w:asciiTheme="minorHAnsi" w:hAnsiTheme="minorHAnsi" w:cstheme="minorHAnsi"/>
        </w:rPr>
        <w:t>Rashi</w:t>
      </w:r>
      <w:r w:rsidR="00B55878" w:rsidRPr="001D6665">
        <w:rPr>
          <w:rFonts w:asciiTheme="minorHAnsi" w:hAnsiTheme="minorHAnsi" w:cstheme="minorHAnsi"/>
        </w:rPr>
        <w:t>'s</w:t>
      </w:r>
      <w:proofErr w:type="spellEnd"/>
      <w:r w:rsidR="00B55878" w:rsidRPr="001D6665">
        <w:rPr>
          <w:rFonts w:asciiTheme="minorHAnsi" w:hAnsiTheme="minorHAnsi" w:cstheme="minorHAnsi"/>
        </w:rPr>
        <w:t xml:space="preserve"> explanation of the </w:t>
      </w:r>
      <w:proofErr w:type="spellStart"/>
      <w:r w:rsidR="00B55878" w:rsidRPr="001D6665">
        <w:rPr>
          <w:rFonts w:asciiTheme="minorHAnsi" w:hAnsiTheme="minorHAnsi" w:cstheme="minorHAnsi"/>
          <w:i/>
          <w:iCs/>
        </w:rPr>
        <w:t>chiyuv</w:t>
      </w:r>
      <w:proofErr w:type="spellEnd"/>
      <w:r w:rsidR="00B55878" w:rsidRPr="001D6665">
        <w:rPr>
          <w:rFonts w:asciiTheme="minorHAnsi" w:hAnsiTheme="minorHAnsi" w:cstheme="minorHAnsi"/>
        </w:rPr>
        <w:t xml:space="preserve"> when the damage is done on the sides of the street is unusual and will be dealt with later. For </w:t>
      </w:r>
      <w:r w:rsidRPr="001D6665">
        <w:rPr>
          <w:rFonts w:asciiTheme="minorHAnsi" w:hAnsiTheme="minorHAnsi" w:cstheme="minorHAnsi"/>
        </w:rPr>
        <w:t>now,</w:t>
      </w:r>
      <w:r w:rsidR="00B55878" w:rsidRPr="001D6665">
        <w:rPr>
          <w:rFonts w:asciiTheme="minorHAnsi" w:hAnsiTheme="minorHAnsi" w:cstheme="minorHAnsi"/>
        </w:rPr>
        <w:t xml:space="preserve"> let us suggest that the reason for the </w:t>
      </w:r>
      <w:proofErr w:type="spellStart"/>
      <w:r w:rsidR="00B55878" w:rsidRPr="001D6665">
        <w:rPr>
          <w:rFonts w:asciiTheme="minorHAnsi" w:hAnsiTheme="minorHAnsi" w:cstheme="minorHAnsi"/>
          <w:i/>
          <w:iCs/>
        </w:rPr>
        <w:t>chiyuv</w:t>
      </w:r>
      <w:proofErr w:type="spellEnd"/>
      <w:r w:rsidR="00B55878" w:rsidRPr="001D6665">
        <w:rPr>
          <w:rFonts w:asciiTheme="minorHAnsi" w:hAnsiTheme="minorHAnsi" w:cstheme="minorHAnsi"/>
        </w:rPr>
        <w:t xml:space="preserve"> is that the sides of the street are considered the domain of the damaged party and therefore no exemption applies. This would mean that the </w:t>
      </w:r>
      <w:proofErr w:type="spellStart"/>
      <w:r w:rsidR="00B55878" w:rsidRPr="001D6665">
        <w:rPr>
          <w:rFonts w:asciiTheme="minorHAnsi" w:hAnsiTheme="minorHAnsi" w:cstheme="minorHAnsi"/>
          <w:i/>
          <w:iCs/>
        </w:rPr>
        <w:t>mishna</w:t>
      </w:r>
      <w:proofErr w:type="spellEnd"/>
      <w:r w:rsidR="00B55878" w:rsidRPr="001D6665">
        <w:rPr>
          <w:rFonts w:asciiTheme="minorHAnsi" w:hAnsiTheme="minorHAnsi" w:cstheme="minorHAnsi"/>
        </w:rPr>
        <w:t xml:space="preserve"> stays on its previous topic of the distinction between public and private areas. </w:t>
      </w:r>
      <w:r w:rsidR="003D51FB" w:rsidRPr="001D6665">
        <w:rPr>
          <w:rFonts w:asciiTheme="minorHAnsi" w:hAnsiTheme="minorHAnsi" w:cstheme="minorHAnsi"/>
        </w:rPr>
        <w:t>W</w:t>
      </w:r>
      <w:r w:rsidR="00B55878" w:rsidRPr="001D6665">
        <w:rPr>
          <w:rFonts w:asciiTheme="minorHAnsi" w:hAnsiTheme="minorHAnsi" w:cstheme="minorHAnsi"/>
        </w:rPr>
        <w:t xml:space="preserve">e can see </w:t>
      </w:r>
      <w:r w:rsidR="003D51FB" w:rsidRPr="001D6665">
        <w:rPr>
          <w:rFonts w:asciiTheme="minorHAnsi" w:hAnsiTheme="minorHAnsi" w:cstheme="minorHAnsi"/>
        </w:rPr>
        <w:t xml:space="preserve">from here </w:t>
      </w:r>
      <w:r w:rsidR="00B55878" w:rsidRPr="001D6665">
        <w:rPr>
          <w:rFonts w:asciiTheme="minorHAnsi" w:hAnsiTheme="minorHAnsi" w:cstheme="minorHAnsi"/>
        </w:rPr>
        <w:t xml:space="preserve">that the definition of a public area is not based on monetary ownership. The sides of the street were used by individuals to display their wares but they had no ownership of </w:t>
      </w:r>
      <w:r w:rsidR="003D51FB" w:rsidRPr="001D6665">
        <w:rPr>
          <w:rFonts w:asciiTheme="minorHAnsi" w:hAnsiTheme="minorHAnsi" w:cstheme="minorHAnsi"/>
        </w:rPr>
        <w:t xml:space="preserve">the </w:t>
      </w:r>
      <w:r w:rsidR="00B55878" w:rsidRPr="001D6665">
        <w:rPr>
          <w:rFonts w:asciiTheme="minorHAnsi" w:hAnsiTheme="minorHAnsi" w:cstheme="minorHAnsi"/>
        </w:rPr>
        <w:t>area. Any explanation of the exemption we are looking at should take such a law into account</w:t>
      </w:r>
      <w:r w:rsidR="0062326B">
        <w:rPr>
          <w:rFonts w:asciiTheme="minorHAnsi" w:hAnsiTheme="minorHAnsi" w:cstheme="minorHAnsi"/>
        </w:rPr>
        <w:t xml:space="preserve">, according to this understanding of the </w:t>
      </w:r>
      <w:proofErr w:type="spellStart"/>
      <w:r w:rsidR="00426A27" w:rsidRPr="00426A27">
        <w:rPr>
          <w:rFonts w:asciiTheme="minorHAnsi" w:hAnsiTheme="minorHAnsi" w:cstheme="minorHAnsi"/>
          <w:i/>
          <w:iCs/>
        </w:rPr>
        <w:t>mishna</w:t>
      </w:r>
      <w:proofErr w:type="spellEnd"/>
      <w:r w:rsidR="00B55878" w:rsidRPr="001D6665">
        <w:rPr>
          <w:rFonts w:asciiTheme="minorHAnsi" w:hAnsiTheme="minorHAnsi" w:cstheme="minorHAnsi"/>
        </w:rPr>
        <w:t>. </w:t>
      </w:r>
    </w:p>
    <w:p w14:paraId="0916F21E" w14:textId="77777777" w:rsidR="00B55878" w:rsidRDefault="00B55878" w:rsidP="00EE72D9">
      <w:pPr>
        <w:pStyle w:val="NormalWeb"/>
        <w:spacing w:before="0" w:beforeAutospacing="0" w:after="0" w:afterAutospacing="0"/>
        <w:jc w:val="both"/>
        <w:rPr>
          <w:rFonts w:asciiTheme="minorHAnsi" w:hAnsiTheme="minorHAnsi" w:cstheme="minorHAnsi"/>
        </w:rPr>
      </w:pPr>
    </w:p>
    <w:p w14:paraId="0916F21F" w14:textId="77777777" w:rsidR="0062326B" w:rsidRPr="0062326B" w:rsidRDefault="0062326B" w:rsidP="0062326B">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3.3) </w:t>
      </w:r>
      <w:proofErr w:type="spellStart"/>
      <w:r>
        <w:rPr>
          <w:rFonts w:asciiTheme="minorHAnsi" w:hAnsiTheme="minorHAnsi" w:cstheme="minorHAnsi"/>
          <w:b/>
          <w:bCs/>
          <w:i/>
          <w:iCs/>
          <w:sz w:val="20"/>
          <w:szCs w:val="20"/>
        </w:rPr>
        <w:t>Kofetzes</w:t>
      </w:r>
      <w:proofErr w:type="spellEnd"/>
      <w:r>
        <w:rPr>
          <w:rFonts w:asciiTheme="minorHAnsi" w:hAnsiTheme="minorHAnsi" w:cstheme="minorHAnsi"/>
          <w:b/>
          <w:bCs/>
          <w:i/>
          <w:iCs/>
          <w:sz w:val="20"/>
          <w:szCs w:val="20"/>
        </w:rPr>
        <w:t xml:space="preserve"> </w:t>
      </w:r>
      <w:r>
        <w:rPr>
          <w:rFonts w:asciiTheme="minorHAnsi" w:hAnsiTheme="minorHAnsi" w:cstheme="minorHAnsi"/>
          <w:b/>
          <w:bCs/>
          <w:sz w:val="20"/>
          <w:szCs w:val="20"/>
        </w:rPr>
        <w:t>(jumping)</w:t>
      </w:r>
    </w:p>
    <w:p w14:paraId="0916F220" w14:textId="77777777"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The next </w:t>
      </w:r>
      <w:proofErr w:type="spellStart"/>
      <w:r w:rsidR="00503BFA"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to consider can be found on 20a. </w:t>
      </w:r>
    </w:p>
    <w:p w14:paraId="0916F221" w14:textId="77777777" w:rsidR="00B55878" w:rsidRPr="001D6665" w:rsidRDefault="00B55878" w:rsidP="00D170A3">
      <w:pPr>
        <w:pStyle w:val="NormalWeb"/>
        <w:spacing w:before="0" w:beforeAutospacing="0" w:after="0" w:afterAutospacing="0"/>
        <w:jc w:val="right"/>
        <w:rPr>
          <w:rFonts w:asciiTheme="minorBidi" w:hAnsiTheme="minorBidi" w:cstheme="minorBidi"/>
        </w:rPr>
      </w:pPr>
      <w:r w:rsidRPr="001D6665">
        <w:rPr>
          <w:rFonts w:asciiTheme="minorBidi" w:hAnsiTheme="minorBidi" w:cstheme="minorBidi"/>
          <w:rtl/>
        </w:rPr>
        <w:t>אמר אילפא בהמה ברשות הרבים ופשטה צוארה ואכלה מעל גבי חברתה חייבת מאי טעמא גבי חברתה כחצר הניזק דמי לימא מסייע ליה היתה קופתו מופשלת לאחוריו ופשטה צוארה ואכלה ממנו חייבת כדאמר רבא בקופצת הכא נמי בקופצת והיכא איתמר דרבא אהא דאמר רבי אושעיא בהמה ברשות הרבים הלכה ואכלה פטורה עמדה ואכלה חייבת מאי שנא הלכה דאורחיה הוא עמדה נמי אורחיה הוא אמר רבא בקופצת</w:t>
      </w:r>
    </w:p>
    <w:p w14:paraId="571197D9" w14:textId="77777777" w:rsidR="00F1269E" w:rsidRDefault="0062326B" w:rsidP="00EE72D9">
      <w:pPr>
        <w:pStyle w:val="NormalWeb"/>
        <w:spacing w:before="0" w:beforeAutospacing="0" w:after="0" w:afterAutospacing="0"/>
        <w:jc w:val="both"/>
        <w:rPr>
          <w:ins w:id="80" w:author="Mikey Kahan" w:date="2019-01-13T00:09:00Z"/>
          <w:rFonts w:asciiTheme="minorHAnsi" w:hAnsiTheme="minorHAnsi" w:cstheme="minorHAnsi"/>
        </w:rPr>
      </w:pPr>
      <w:r>
        <w:rPr>
          <w:rFonts w:asciiTheme="minorHAnsi" w:hAnsiTheme="minorHAnsi" w:cstheme="minorHAnsi"/>
        </w:rPr>
        <w:t>“</w:t>
      </w:r>
      <w:proofErr w:type="spellStart"/>
      <w:r w:rsidR="00426A27" w:rsidRPr="00426A27">
        <w:rPr>
          <w:rFonts w:asciiTheme="minorHAnsi" w:hAnsiTheme="minorHAnsi" w:cstheme="minorHAnsi"/>
        </w:rPr>
        <w:t>Ilfa</w:t>
      </w:r>
      <w:proofErr w:type="spellEnd"/>
      <w:r w:rsidR="003D51FB" w:rsidRPr="001D6665">
        <w:rPr>
          <w:rFonts w:asciiTheme="minorHAnsi" w:hAnsiTheme="minorHAnsi" w:cstheme="minorHAnsi"/>
        </w:rPr>
        <w:t xml:space="preserve"> </w:t>
      </w:r>
      <w:r>
        <w:rPr>
          <w:rFonts w:asciiTheme="minorHAnsi" w:hAnsiTheme="minorHAnsi" w:cstheme="minorHAnsi"/>
        </w:rPr>
        <w:t>said</w:t>
      </w:r>
      <w:r w:rsidR="00B55878" w:rsidRPr="001D6665">
        <w:rPr>
          <w:rFonts w:asciiTheme="minorHAnsi" w:hAnsiTheme="minorHAnsi" w:cstheme="minorHAnsi"/>
        </w:rPr>
        <w:t xml:space="preserve"> </w:t>
      </w:r>
      <w:r w:rsidR="003D51FB" w:rsidRPr="001D6665">
        <w:rPr>
          <w:rFonts w:asciiTheme="minorHAnsi" w:hAnsiTheme="minorHAnsi" w:cstheme="minorHAnsi"/>
        </w:rPr>
        <w:t>t</w:t>
      </w:r>
      <w:r w:rsidR="00B55878" w:rsidRPr="001D6665">
        <w:rPr>
          <w:rFonts w:asciiTheme="minorHAnsi" w:hAnsiTheme="minorHAnsi" w:cstheme="minorHAnsi"/>
        </w:rPr>
        <w:t xml:space="preserve">hat </w:t>
      </w:r>
      <w:r>
        <w:rPr>
          <w:rFonts w:asciiTheme="minorHAnsi" w:hAnsiTheme="minorHAnsi" w:cstheme="minorHAnsi"/>
        </w:rPr>
        <w:t xml:space="preserve">if </w:t>
      </w:r>
      <w:r w:rsidR="00B55878" w:rsidRPr="001D6665">
        <w:rPr>
          <w:rFonts w:asciiTheme="minorHAnsi" w:hAnsiTheme="minorHAnsi" w:cstheme="minorHAnsi"/>
        </w:rPr>
        <w:t>an animal</w:t>
      </w:r>
      <w:r>
        <w:rPr>
          <w:rFonts w:asciiTheme="minorHAnsi" w:hAnsiTheme="minorHAnsi" w:cstheme="minorHAnsi"/>
        </w:rPr>
        <w:t xml:space="preserve"> in the public thoroughfare</w:t>
      </w:r>
      <w:r w:rsidR="00B55878" w:rsidRPr="001D6665">
        <w:rPr>
          <w:rFonts w:asciiTheme="minorHAnsi" w:hAnsiTheme="minorHAnsi" w:cstheme="minorHAnsi"/>
        </w:rPr>
        <w:t xml:space="preserve"> stretches out its neck to eat off the back of another animal</w:t>
      </w:r>
      <w:r>
        <w:rPr>
          <w:rFonts w:asciiTheme="minorHAnsi" w:hAnsiTheme="minorHAnsi" w:cstheme="minorHAnsi"/>
        </w:rPr>
        <w:t xml:space="preserve">, </w:t>
      </w:r>
      <w:r w:rsidR="00B55878" w:rsidRPr="001D6665">
        <w:rPr>
          <w:rFonts w:asciiTheme="minorHAnsi" w:hAnsiTheme="minorHAnsi" w:cstheme="minorHAnsi"/>
        </w:rPr>
        <w:t xml:space="preserve">its owner is </w:t>
      </w:r>
      <w:proofErr w:type="spellStart"/>
      <w:r w:rsidR="00B55878" w:rsidRPr="001D6665">
        <w:rPr>
          <w:rFonts w:asciiTheme="minorHAnsi" w:hAnsiTheme="minorHAnsi" w:cstheme="minorHAnsi"/>
          <w:i/>
          <w:iCs/>
        </w:rPr>
        <w:t>chayav</w:t>
      </w:r>
      <w:proofErr w:type="spellEnd"/>
      <w:r w:rsidR="00B55878" w:rsidRPr="001D6665">
        <w:rPr>
          <w:rFonts w:asciiTheme="minorHAnsi" w:hAnsiTheme="minorHAnsi" w:cstheme="minorHAnsi"/>
        </w:rPr>
        <w:t xml:space="preserve"> </w:t>
      </w:r>
      <w:r>
        <w:rPr>
          <w:rFonts w:asciiTheme="minorHAnsi" w:hAnsiTheme="minorHAnsi" w:cstheme="minorHAnsi"/>
        </w:rPr>
        <w:t>(</w:t>
      </w:r>
      <w:r w:rsidR="00B55878" w:rsidRPr="001D6665">
        <w:rPr>
          <w:rFonts w:asciiTheme="minorHAnsi" w:hAnsiTheme="minorHAnsi" w:cstheme="minorHAnsi"/>
        </w:rPr>
        <w:t>even though both animals are in the public domain</w:t>
      </w:r>
      <w:r>
        <w:rPr>
          <w:rFonts w:asciiTheme="minorHAnsi" w:hAnsiTheme="minorHAnsi" w:cstheme="minorHAnsi"/>
        </w:rPr>
        <w:t>) as it is comparable to the property of the damaged</w:t>
      </w:r>
      <w:r w:rsidR="00B55878" w:rsidRPr="001D6665">
        <w:rPr>
          <w:rFonts w:asciiTheme="minorHAnsi" w:hAnsiTheme="minorHAnsi" w:cstheme="minorHAnsi"/>
        </w:rPr>
        <w:t xml:space="preserve">.  </w:t>
      </w:r>
    </w:p>
    <w:p w14:paraId="2D96C808" w14:textId="0C84A098" w:rsidR="00F1269E" w:rsidRDefault="006163A1" w:rsidP="00EE72D9">
      <w:pPr>
        <w:pStyle w:val="NormalWeb"/>
        <w:spacing w:before="0" w:beforeAutospacing="0" w:after="0" w:afterAutospacing="0"/>
        <w:jc w:val="both"/>
        <w:rPr>
          <w:ins w:id="81" w:author="Mikey Kahan" w:date="2019-01-13T00:08:00Z"/>
          <w:rFonts w:asciiTheme="minorHAnsi" w:hAnsiTheme="minorHAnsi" w:cstheme="minorHAnsi"/>
        </w:rPr>
      </w:pPr>
      <w:r>
        <w:rPr>
          <w:rFonts w:asciiTheme="minorHAnsi" w:hAnsiTheme="minorHAnsi" w:cstheme="minorHAnsi"/>
        </w:rPr>
        <w:lastRenderedPageBreak/>
        <w:t>Let us</w:t>
      </w:r>
      <w:r w:rsidR="00B55878" w:rsidRPr="001D6665">
        <w:rPr>
          <w:rFonts w:asciiTheme="minorHAnsi" w:hAnsiTheme="minorHAnsi" w:cstheme="minorHAnsi"/>
        </w:rPr>
        <w:t xml:space="preserve"> </w:t>
      </w:r>
      <w:r w:rsidR="003D51FB" w:rsidRPr="001D6665">
        <w:rPr>
          <w:rFonts w:asciiTheme="minorHAnsi" w:hAnsiTheme="minorHAnsi" w:cstheme="minorHAnsi"/>
        </w:rPr>
        <w:t xml:space="preserve">support </w:t>
      </w:r>
      <w:r w:rsidR="00B55878" w:rsidRPr="001D6665">
        <w:rPr>
          <w:rFonts w:asciiTheme="minorHAnsi" w:hAnsiTheme="minorHAnsi" w:cstheme="minorHAnsi"/>
        </w:rPr>
        <w:t xml:space="preserve">this from a </w:t>
      </w:r>
      <w:proofErr w:type="spellStart"/>
      <w:r w:rsidR="003D51FB" w:rsidRPr="001D6665">
        <w:rPr>
          <w:rFonts w:asciiTheme="minorHAnsi" w:hAnsiTheme="minorHAnsi" w:cstheme="minorHAnsi"/>
          <w:i/>
          <w:iCs/>
        </w:rPr>
        <w:t>b’raisa</w:t>
      </w:r>
      <w:proofErr w:type="spellEnd"/>
      <w:r w:rsidR="003D51FB" w:rsidRPr="001D6665">
        <w:rPr>
          <w:rFonts w:asciiTheme="minorHAnsi" w:hAnsiTheme="minorHAnsi" w:cstheme="minorHAnsi"/>
        </w:rPr>
        <w:t xml:space="preserve"> which says that if </w:t>
      </w:r>
      <w:r w:rsidR="00B55878" w:rsidRPr="001D6665">
        <w:rPr>
          <w:rFonts w:asciiTheme="minorHAnsi" w:hAnsiTheme="minorHAnsi" w:cstheme="minorHAnsi"/>
        </w:rPr>
        <w:t>an animal eats from a box on someone's back</w:t>
      </w:r>
      <w:r w:rsidR="003D51FB" w:rsidRPr="001D6665">
        <w:rPr>
          <w:rFonts w:asciiTheme="minorHAnsi" w:hAnsiTheme="minorHAnsi" w:cstheme="minorHAnsi"/>
        </w:rPr>
        <w:t>, it</w:t>
      </w:r>
      <w:del w:id="82" w:author="Michael" w:date="2019-01-02T15:10:00Z">
        <w:r w:rsidR="003D51FB" w:rsidRPr="001D6665" w:rsidDel="00602D17">
          <w:rPr>
            <w:rFonts w:asciiTheme="minorHAnsi" w:hAnsiTheme="minorHAnsi" w:cstheme="minorHAnsi"/>
          </w:rPr>
          <w:delText>’</w:delText>
        </w:r>
      </w:del>
      <w:r w:rsidR="003D51FB" w:rsidRPr="001D6665">
        <w:rPr>
          <w:rFonts w:asciiTheme="minorHAnsi" w:hAnsiTheme="minorHAnsi" w:cstheme="minorHAnsi"/>
        </w:rPr>
        <w:t>s owner is</w:t>
      </w:r>
      <w:r w:rsidR="00B55878" w:rsidRPr="001D6665">
        <w:rPr>
          <w:rFonts w:asciiTheme="minorHAnsi" w:hAnsiTheme="minorHAnsi" w:cstheme="minorHAnsi"/>
        </w:rPr>
        <w:t xml:space="preserve"> </w:t>
      </w:r>
      <w:r w:rsidR="003D51FB" w:rsidRPr="001D6665">
        <w:rPr>
          <w:rFonts w:asciiTheme="minorHAnsi" w:hAnsiTheme="minorHAnsi" w:cstheme="minorHAnsi"/>
        </w:rPr>
        <w:t>obligated to pay</w:t>
      </w:r>
      <w:r w:rsidR="00B55878" w:rsidRPr="001D6665">
        <w:rPr>
          <w:rFonts w:asciiTheme="minorHAnsi" w:hAnsiTheme="minorHAnsi" w:cstheme="minorHAnsi"/>
        </w:rPr>
        <w:t xml:space="preserve">. </w:t>
      </w:r>
      <w:commentRangeStart w:id="83"/>
      <w:del w:id="84" w:author="Mikey Kahan" w:date="2019-01-13T00:08:00Z">
        <w:r w:rsidDel="00C1683B">
          <w:rPr>
            <w:rFonts w:asciiTheme="minorHAnsi" w:hAnsiTheme="minorHAnsi" w:cstheme="minorHAnsi"/>
          </w:rPr>
          <w:delText>(</w:delText>
        </w:r>
      </w:del>
    </w:p>
    <w:p w14:paraId="226B4A56" w14:textId="77777777" w:rsidR="004900C8" w:rsidRDefault="006163A1" w:rsidP="00EE72D9">
      <w:pPr>
        <w:pStyle w:val="NormalWeb"/>
        <w:spacing w:before="0" w:beforeAutospacing="0" w:after="0" w:afterAutospacing="0"/>
        <w:jc w:val="both"/>
        <w:rPr>
          <w:ins w:id="85" w:author="Mikey Kahan" w:date="2019-01-13T00:10:00Z"/>
          <w:rFonts w:asciiTheme="minorHAnsi" w:hAnsiTheme="minorHAnsi" w:cstheme="minorHAnsi"/>
        </w:rPr>
      </w:pPr>
      <w:r>
        <w:rPr>
          <w:rFonts w:asciiTheme="minorHAnsi" w:hAnsiTheme="minorHAnsi" w:cstheme="minorHAnsi"/>
        </w:rPr>
        <w:t>No</w:t>
      </w:r>
      <w:ins w:id="86" w:author="Mikey Kahan" w:date="2019-01-13T00:08:00Z">
        <w:r w:rsidR="00F1269E">
          <w:rPr>
            <w:rFonts w:asciiTheme="minorHAnsi" w:hAnsiTheme="minorHAnsi" w:cstheme="minorHAnsi"/>
          </w:rPr>
          <w:t>,</w:t>
        </w:r>
      </w:ins>
      <w:ins w:id="87" w:author="Mikey Kahan" w:date="2019-01-13T00:09:00Z">
        <w:r w:rsidR="00F31F76">
          <w:rPr>
            <w:rFonts w:asciiTheme="minorHAnsi" w:hAnsiTheme="minorHAnsi" w:cstheme="minorHAnsi"/>
          </w:rPr>
          <w:t xml:space="preserve"> that is not necessarily true,</w:t>
        </w:r>
      </w:ins>
      <w:del w:id="88" w:author="Mikey Kahan" w:date="2019-01-13T00:08:00Z">
        <w:r w:rsidDel="00F1269E">
          <w:rPr>
            <w:rFonts w:asciiTheme="minorHAnsi" w:hAnsiTheme="minorHAnsi" w:cstheme="minorHAnsi"/>
          </w:rPr>
          <w:delText>!</w:delText>
        </w:r>
        <w:r w:rsidDel="00C1683B">
          <w:rPr>
            <w:rFonts w:asciiTheme="minorHAnsi" w:hAnsiTheme="minorHAnsi" w:cstheme="minorHAnsi"/>
          </w:rPr>
          <w:delText>)</w:delText>
        </w:r>
      </w:del>
      <w:r>
        <w:rPr>
          <w:rFonts w:asciiTheme="minorHAnsi" w:hAnsiTheme="minorHAnsi" w:cstheme="minorHAnsi"/>
        </w:rPr>
        <w:t xml:space="preserve"> </w:t>
      </w:r>
      <w:commentRangeEnd w:id="83"/>
      <w:r w:rsidR="00602D17">
        <w:rPr>
          <w:rStyle w:val="CommentReference"/>
          <w:rFonts w:asciiTheme="minorHAnsi" w:hAnsiTheme="minorHAnsi" w:cstheme="minorBidi"/>
        </w:rPr>
        <w:commentReference w:id="83"/>
      </w:r>
      <w:del w:id="89" w:author="Mikey Kahan" w:date="2019-01-13T00:09:00Z">
        <w:r w:rsidDel="00F31F76">
          <w:rPr>
            <w:rFonts w:asciiTheme="minorHAnsi" w:hAnsiTheme="minorHAnsi" w:cstheme="minorHAnsi"/>
          </w:rPr>
          <w:delText>P</w:delText>
        </w:r>
      </w:del>
      <w:ins w:id="90" w:author="Mikey Kahan" w:date="2019-01-13T00:09:00Z">
        <w:r w:rsidR="00F31F76">
          <w:rPr>
            <w:rFonts w:asciiTheme="minorHAnsi" w:hAnsiTheme="minorHAnsi" w:cstheme="minorHAnsi"/>
          </w:rPr>
          <w:t>p</w:t>
        </w:r>
      </w:ins>
      <w:r w:rsidR="003D51FB" w:rsidRPr="001D6665">
        <w:rPr>
          <w:rFonts w:asciiTheme="minorHAnsi" w:hAnsiTheme="minorHAnsi" w:cstheme="minorHAnsi"/>
        </w:rPr>
        <w:t xml:space="preserve">erhaps this </w:t>
      </w:r>
      <w:proofErr w:type="spellStart"/>
      <w:r w:rsidR="003D51FB" w:rsidRPr="001D6665">
        <w:rPr>
          <w:rFonts w:asciiTheme="minorHAnsi" w:hAnsiTheme="minorHAnsi" w:cstheme="minorHAnsi"/>
          <w:i/>
          <w:iCs/>
        </w:rPr>
        <w:t>b’raisa</w:t>
      </w:r>
      <w:proofErr w:type="spellEnd"/>
      <w:r w:rsidR="003D51FB" w:rsidRPr="001D6665">
        <w:rPr>
          <w:rFonts w:asciiTheme="minorHAnsi" w:hAnsiTheme="minorHAnsi" w:cstheme="minorHAnsi"/>
          <w:i/>
          <w:iCs/>
        </w:rPr>
        <w:t xml:space="preserve"> </w:t>
      </w:r>
      <w:r>
        <w:rPr>
          <w:rFonts w:asciiTheme="minorHAnsi" w:hAnsiTheme="minorHAnsi" w:cstheme="minorHAnsi"/>
        </w:rPr>
        <w:t xml:space="preserve">is like </w:t>
      </w:r>
      <w:proofErr w:type="spellStart"/>
      <w:r>
        <w:rPr>
          <w:rFonts w:asciiTheme="minorHAnsi" w:hAnsiTheme="minorHAnsi" w:cstheme="minorHAnsi"/>
        </w:rPr>
        <w:t>Rava</w:t>
      </w:r>
      <w:proofErr w:type="spellEnd"/>
      <w:r>
        <w:rPr>
          <w:rFonts w:asciiTheme="minorHAnsi" w:hAnsiTheme="minorHAnsi" w:cstheme="minorHAnsi"/>
        </w:rPr>
        <w:t xml:space="preserve"> </w:t>
      </w:r>
      <w:r w:rsidR="001F5E44">
        <w:rPr>
          <w:rFonts w:asciiTheme="minorHAnsi" w:hAnsiTheme="minorHAnsi" w:cstheme="minorHAnsi"/>
        </w:rPr>
        <w:t>explains</w:t>
      </w:r>
      <w:r>
        <w:rPr>
          <w:rFonts w:asciiTheme="minorHAnsi" w:hAnsiTheme="minorHAnsi" w:cstheme="minorHAnsi"/>
        </w:rPr>
        <w:t xml:space="preserve"> (about another case), that it is a case</w:t>
      </w:r>
      <w:r w:rsidR="00B55878" w:rsidRPr="001D6665">
        <w:rPr>
          <w:rFonts w:asciiTheme="minorHAnsi" w:hAnsiTheme="minorHAnsi" w:cstheme="minorHAnsi"/>
        </w:rPr>
        <w:t xml:space="preserve"> </w:t>
      </w:r>
      <w:r w:rsidR="003D51FB" w:rsidRPr="001D6665">
        <w:rPr>
          <w:rFonts w:asciiTheme="minorHAnsi" w:hAnsiTheme="minorHAnsi" w:cstheme="minorHAnsi"/>
        </w:rPr>
        <w:t>whe</w:t>
      </w:r>
      <w:r>
        <w:rPr>
          <w:rFonts w:asciiTheme="minorHAnsi" w:hAnsiTheme="minorHAnsi" w:cstheme="minorHAnsi"/>
        </w:rPr>
        <w:t>re</w:t>
      </w:r>
      <w:r w:rsidR="003D51FB" w:rsidRPr="001D6665">
        <w:rPr>
          <w:rFonts w:asciiTheme="minorHAnsi" w:hAnsiTheme="minorHAnsi" w:cstheme="minorHAnsi"/>
        </w:rPr>
        <w:t xml:space="preserve"> the animal</w:t>
      </w:r>
      <w:r w:rsidR="00B55878" w:rsidRPr="001D6665">
        <w:rPr>
          <w:rFonts w:asciiTheme="minorHAnsi" w:hAnsiTheme="minorHAnsi" w:cstheme="minorHAnsi"/>
        </w:rPr>
        <w:t xml:space="preserve"> </w:t>
      </w:r>
      <w:r w:rsidR="00D170A3" w:rsidRPr="001D6665">
        <w:rPr>
          <w:rFonts w:asciiTheme="minorHAnsi" w:hAnsiTheme="minorHAnsi" w:cstheme="minorHAnsi"/>
        </w:rPr>
        <w:t>jumps</w:t>
      </w:r>
      <w:r w:rsidR="00B55878" w:rsidRPr="001D6665">
        <w:rPr>
          <w:rFonts w:asciiTheme="minorHAnsi" w:hAnsiTheme="minorHAnsi" w:cstheme="minorHAnsi"/>
        </w:rPr>
        <w:t xml:space="preserve"> on the person</w:t>
      </w:r>
      <w:ins w:id="91" w:author="Michael" w:date="2019-01-02T15:12:00Z">
        <w:r w:rsidR="00602D17">
          <w:rPr>
            <w:rFonts w:asciiTheme="minorHAnsi" w:hAnsiTheme="minorHAnsi" w:cstheme="minorHAnsi"/>
          </w:rPr>
          <w:t>’</w:t>
        </w:r>
      </w:ins>
      <w:r w:rsidR="00B55878" w:rsidRPr="001D6665">
        <w:rPr>
          <w:rFonts w:asciiTheme="minorHAnsi" w:hAnsiTheme="minorHAnsi" w:cstheme="minorHAnsi"/>
        </w:rPr>
        <w:t>s back</w:t>
      </w:r>
      <w:r>
        <w:rPr>
          <w:rFonts w:asciiTheme="minorHAnsi" w:hAnsiTheme="minorHAnsi" w:cstheme="minorHAnsi"/>
        </w:rPr>
        <w:t xml:space="preserve">. </w:t>
      </w:r>
    </w:p>
    <w:p w14:paraId="0916F222" w14:textId="35308BAD" w:rsidR="006163A1" w:rsidRPr="001F5E44" w:rsidRDefault="006163A1" w:rsidP="00EE72D9">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What case did </w:t>
      </w:r>
      <w:proofErr w:type="spellStart"/>
      <w:r>
        <w:rPr>
          <w:rFonts w:asciiTheme="minorHAnsi" w:hAnsiTheme="minorHAnsi" w:cstheme="minorHAnsi"/>
        </w:rPr>
        <w:t>Rava</w:t>
      </w:r>
      <w:proofErr w:type="spellEnd"/>
      <w:r>
        <w:rPr>
          <w:rFonts w:asciiTheme="minorHAnsi" w:hAnsiTheme="minorHAnsi" w:cstheme="minorHAnsi"/>
        </w:rPr>
        <w:t xml:space="preserve"> explain this way? </w:t>
      </w:r>
      <w:r w:rsidR="001F5E44">
        <w:rPr>
          <w:rFonts w:asciiTheme="minorHAnsi" w:hAnsiTheme="minorHAnsi" w:cstheme="minorHAnsi"/>
        </w:rPr>
        <w:t xml:space="preserve">The case that R' </w:t>
      </w:r>
      <w:proofErr w:type="spellStart"/>
      <w:r w:rsidR="001F5E44">
        <w:rPr>
          <w:rFonts w:asciiTheme="minorHAnsi" w:hAnsiTheme="minorHAnsi" w:cstheme="minorHAnsi"/>
        </w:rPr>
        <w:t>Oshiya</w:t>
      </w:r>
      <w:proofErr w:type="spellEnd"/>
      <w:r w:rsidR="001F5E44">
        <w:rPr>
          <w:rFonts w:asciiTheme="minorHAnsi" w:hAnsiTheme="minorHAnsi" w:cstheme="minorHAnsi"/>
        </w:rPr>
        <w:t xml:space="preserve"> said, ‘for an animal in the </w:t>
      </w:r>
      <w:proofErr w:type="spellStart"/>
      <w:r w:rsidR="001F5E44">
        <w:rPr>
          <w:rFonts w:asciiTheme="minorHAnsi" w:hAnsiTheme="minorHAnsi" w:cstheme="minorHAnsi"/>
          <w:i/>
          <w:iCs/>
        </w:rPr>
        <w:t>reshus</w:t>
      </w:r>
      <w:proofErr w:type="spellEnd"/>
      <w:r w:rsidR="001F5E44">
        <w:rPr>
          <w:rFonts w:asciiTheme="minorHAnsi" w:hAnsiTheme="minorHAnsi" w:cstheme="minorHAnsi"/>
          <w:i/>
          <w:iCs/>
        </w:rPr>
        <w:t xml:space="preserve"> </w:t>
      </w:r>
      <w:proofErr w:type="spellStart"/>
      <w:r w:rsidR="001F5E44">
        <w:rPr>
          <w:rFonts w:asciiTheme="minorHAnsi" w:hAnsiTheme="minorHAnsi" w:cstheme="minorHAnsi"/>
          <w:i/>
          <w:iCs/>
        </w:rPr>
        <w:t>harabim</w:t>
      </w:r>
      <w:proofErr w:type="spellEnd"/>
      <w:r w:rsidR="001F5E44">
        <w:rPr>
          <w:rFonts w:asciiTheme="minorHAnsi" w:hAnsiTheme="minorHAnsi" w:cstheme="minorHAnsi"/>
        </w:rPr>
        <w:t xml:space="preserve">, walking and eating is </w:t>
      </w:r>
      <w:proofErr w:type="spellStart"/>
      <w:r w:rsidR="001F5E44">
        <w:rPr>
          <w:rFonts w:asciiTheme="minorHAnsi" w:hAnsiTheme="minorHAnsi" w:cstheme="minorHAnsi"/>
          <w:i/>
          <w:iCs/>
        </w:rPr>
        <w:t>patur</w:t>
      </w:r>
      <w:proofErr w:type="spellEnd"/>
      <w:r w:rsidR="001F5E44">
        <w:rPr>
          <w:rFonts w:asciiTheme="minorHAnsi" w:hAnsiTheme="minorHAnsi" w:cstheme="minorHAnsi"/>
          <w:i/>
          <w:iCs/>
        </w:rPr>
        <w:t>,</w:t>
      </w:r>
      <w:r w:rsidR="001F5E44">
        <w:rPr>
          <w:rFonts w:asciiTheme="minorHAnsi" w:hAnsiTheme="minorHAnsi" w:cstheme="minorHAnsi"/>
        </w:rPr>
        <w:t xml:space="preserve"> standing and eating is </w:t>
      </w:r>
      <w:proofErr w:type="spellStart"/>
      <w:r w:rsidR="001F5E44">
        <w:rPr>
          <w:rFonts w:asciiTheme="minorHAnsi" w:hAnsiTheme="minorHAnsi" w:cstheme="minorHAnsi"/>
          <w:i/>
          <w:iCs/>
        </w:rPr>
        <w:t>chayev</w:t>
      </w:r>
      <w:proofErr w:type="spellEnd"/>
      <w:r w:rsidR="001F5E44">
        <w:rPr>
          <w:rFonts w:asciiTheme="minorHAnsi" w:hAnsiTheme="minorHAnsi" w:cstheme="minorHAnsi"/>
        </w:rPr>
        <w:t xml:space="preserve">’. What is the difference between standing and walking? Both are usual behaviour. </w:t>
      </w:r>
      <w:proofErr w:type="spellStart"/>
      <w:r w:rsidR="001F5E44">
        <w:rPr>
          <w:rFonts w:asciiTheme="minorHAnsi" w:hAnsiTheme="minorHAnsi" w:cstheme="minorHAnsi"/>
        </w:rPr>
        <w:t>Rava</w:t>
      </w:r>
      <w:proofErr w:type="spellEnd"/>
      <w:r w:rsidR="001F5E44">
        <w:rPr>
          <w:rFonts w:asciiTheme="minorHAnsi" w:hAnsiTheme="minorHAnsi" w:cstheme="minorHAnsi"/>
        </w:rPr>
        <w:t xml:space="preserve"> says (standing) refers to a case where the animal jumped.”</w:t>
      </w:r>
    </w:p>
    <w:p w14:paraId="0916F223" w14:textId="77777777" w:rsidR="00B55878" w:rsidRPr="001D6665" w:rsidRDefault="00B55878" w:rsidP="00EE72D9">
      <w:pPr>
        <w:pStyle w:val="NormalWeb"/>
        <w:spacing w:before="0" w:beforeAutospacing="0" w:after="0" w:afterAutospacing="0"/>
        <w:jc w:val="both"/>
        <w:rPr>
          <w:rFonts w:asciiTheme="minorHAnsi" w:hAnsiTheme="minorHAnsi" w:cstheme="minorHAnsi"/>
        </w:rPr>
      </w:pPr>
    </w:p>
    <w:p w14:paraId="0916F224" w14:textId="77777777" w:rsidR="003718E7"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At face </w:t>
      </w:r>
      <w:r w:rsidR="00D170A3" w:rsidRPr="001D6665">
        <w:rPr>
          <w:rFonts w:asciiTheme="minorHAnsi" w:hAnsiTheme="minorHAnsi" w:cstheme="minorHAnsi"/>
        </w:rPr>
        <w:t>value,</w:t>
      </w:r>
      <w:r w:rsidRPr="001D6665">
        <w:rPr>
          <w:rFonts w:asciiTheme="minorHAnsi" w:hAnsiTheme="minorHAnsi" w:cstheme="minorHAnsi"/>
        </w:rPr>
        <w:t xml:space="preserve"> the </w:t>
      </w:r>
      <w:proofErr w:type="spellStart"/>
      <w:r w:rsidRPr="001D6665">
        <w:rPr>
          <w:rFonts w:asciiTheme="minorHAnsi" w:hAnsiTheme="minorHAnsi" w:cstheme="minorHAnsi"/>
          <w:i/>
          <w:iCs/>
        </w:rPr>
        <w:t>chid</w:t>
      </w:r>
      <w:r w:rsidR="00F17CEA" w:rsidRPr="001D6665">
        <w:rPr>
          <w:rFonts w:asciiTheme="minorHAnsi" w:hAnsiTheme="minorHAnsi" w:cstheme="minorHAnsi"/>
          <w:i/>
          <w:iCs/>
        </w:rPr>
        <w:t>d</w:t>
      </w:r>
      <w:r w:rsidRPr="001D6665">
        <w:rPr>
          <w:rFonts w:asciiTheme="minorHAnsi" w:hAnsiTheme="minorHAnsi" w:cstheme="minorHAnsi"/>
          <w:i/>
          <w:iCs/>
        </w:rPr>
        <w:t>ush</w:t>
      </w:r>
      <w:proofErr w:type="spellEnd"/>
      <w:r w:rsidRPr="001D6665">
        <w:rPr>
          <w:rFonts w:asciiTheme="minorHAnsi" w:hAnsiTheme="minorHAnsi" w:cstheme="minorHAnsi"/>
        </w:rPr>
        <w:t xml:space="preserve"> of </w:t>
      </w:r>
      <w:proofErr w:type="spellStart"/>
      <w:r w:rsidR="00426A27" w:rsidRPr="00426A27">
        <w:rPr>
          <w:rFonts w:asciiTheme="minorHAnsi" w:hAnsiTheme="minorHAnsi" w:cstheme="minorHAnsi"/>
        </w:rPr>
        <w:t>Ilfa</w:t>
      </w:r>
      <w:proofErr w:type="spellEnd"/>
      <w:r w:rsidRPr="001D6665">
        <w:rPr>
          <w:rFonts w:asciiTheme="minorHAnsi" w:hAnsiTheme="minorHAnsi" w:cstheme="minorHAnsi"/>
        </w:rPr>
        <w:t xml:space="preserve"> is that since a person has rights to transport his goods through the public thoroughfare, whether on his</w:t>
      </w:r>
      <w:r w:rsidR="00F17CEA" w:rsidRPr="001D6665">
        <w:rPr>
          <w:rFonts w:asciiTheme="minorHAnsi" w:hAnsiTheme="minorHAnsi" w:cstheme="minorHAnsi"/>
        </w:rPr>
        <w:t xml:space="preserve"> or his animal’s </w:t>
      </w:r>
      <w:r w:rsidRPr="001D6665">
        <w:rPr>
          <w:rFonts w:asciiTheme="minorHAnsi" w:hAnsiTheme="minorHAnsi" w:cstheme="minorHAnsi"/>
        </w:rPr>
        <w:t xml:space="preserve">back, that area is </w:t>
      </w:r>
      <w:r w:rsidR="001F5E44">
        <w:rPr>
          <w:rFonts w:asciiTheme="minorHAnsi" w:hAnsiTheme="minorHAnsi" w:cstheme="minorHAnsi"/>
        </w:rPr>
        <w:t xml:space="preserve">treated as </w:t>
      </w:r>
      <w:r w:rsidRPr="001D6665">
        <w:rPr>
          <w:rFonts w:asciiTheme="minorHAnsi" w:hAnsiTheme="minorHAnsi" w:cstheme="minorHAnsi"/>
        </w:rPr>
        <w:t xml:space="preserve">a private area. </w:t>
      </w:r>
      <w:proofErr w:type="spellStart"/>
      <w:r w:rsidR="00426A27" w:rsidRPr="00426A27">
        <w:rPr>
          <w:rFonts w:asciiTheme="minorHAnsi" w:hAnsiTheme="minorHAnsi" w:cstheme="minorHAnsi"/>
        </w:rPr>
        <w:t>Rav</w:t>
      </w:r>
      <w:proofErr w:type="spellEnd"/>
      <w:r w:rsidRPr="001D6665">
        <w:rPr>
          <w:rFonts w:asciiTheme="minorHAnsi" w:hAnsiTheme="minorHAnsi" w:cstheme="minorHAnsi"/>
        </w:rPr>
        <w:t xml:space="preserve"> </w:t>
      </w:r>
      <w:proofErr w:type="spellStart"/>
      <w:r w:rsidR="00426A27" w:rsidRPr="00426A27">
        <w:rPr>
          <w:rFonts w:asciiTheme="minorHAnsi" w:hAnsiTheme="minorHAnsi" w:cstheme="minorHAnsi"/>
        </w:rPr>
        <w:t>Oshiya</w:t>
      </w:r>
      <w:proofErr w:type="spellEnd"/>
      <w:r w:rsidRPr="001D6665">
        <w:rPr>
          <w:rFonts w:asciiTheme="minorHAnsi" w:hAnsiTheme="minorHAnsi" w:cstheme="minorHAnsi"/>
        </w:rPr>
        <w:t xml:space="preserve"> </w:t>
      </w:r>
      <w:r w:rsidR="001F5E44">
        <w:rPr>
          <w:rFonts w:asciiTheme="minorHAnsi" w:hAnsiTheme="minorHAnsi" w:cstheme="minorHAnsi"/>
        </w:rPr>
        <w:t xml:space="preserve">(with </w:t>
      </w:r>
      <w:proofErr w:type="spellStart"/>
      <w:r w:rsidR="001F5E44">
        <w:rPr>
          <w:rFonts w:asciiTheme="minorHAnsi" w:hAnsiTheme="minorHAnsi" w:cstheme="minorHAnsi"/>
        </w:rPr>
        <w:t>Rava’s</w:t>
      </w:r>
      <w:proofErr w:type="spellEnd"/>
      <w:r w:rsidR="001F5E44">
        <w:rPr>
          <w:rFonts w:asciiTheme="minorHAnsi" w:hAnsiTheme="minorHAnsi" w:cstheme="minorHAnsi"/>
        </w:rPr>
        <w:t xml:space="preserve"> interpretation) </w:t>
      </w:r>
      <w:r w:rsidRPr="001D6665">
        <w:rPr>
          <w:rFonts w:asciiTheme="minorHAnsi" w:hAnsiTheme="minorHAnsi" w:cstheme="minorHAnsi"/>
        </w:rPr>
        <w:t>seems to say this would only apply if the offending animal had to jump to reach it. Only then would it be considered far enough out of the public domain that it would be given the laws of a private area. It</w:t>
      </w:r>
      <w:r w:rsidR="00F17CEA" w:rsidRPr="001D6665">
        <w:rPr>
          <w:rFonts w:asciiTheme="minorHAnsi" w:hAnsiTheme="minorHAnsi" w:cstheme="minorHAnsi"/>
        </w:rPr>
        <w:t xml:space="preserve"> i</w:t>
      </w:r>
      <w:r w:rsidRPr="001D6665">
        <w:rPr>
          <w:rFonts w:asciiTheme="minorHAnsi" w:hAnsiTheme="minorHAnsi" w:cstheme="minorHAnsi"/>
        </w:rPr>
        <w:t xml:space="preserve">s </w:t>
      </w:r>
      <w:r w:rsidR="00DC4FC7">
        <w:rPr>
          <w:rFonts w:asciiTheme="minorHAnsi" w:hAnsiTheme="minorHAnsi" w:cstheme="minorHAnsi"/>
        </w:rPr>
        <w:t xml:space="preserve">also </w:t>
      </w:r>
      <w:r w:rsidRPr="001D6665">
        <w:rPr>
          <w:rFonts w:asciiTheme="minorHAnsi" w:hAnsiTheme="minorHAnsi" w:cstheme="minorHAnsi"/>
        </w:rPr>
        <w:t>possible</w:t>
      </w:r>
      <w:ins w:id="92" w:author="Michael" w:date="2019-01-02T15:12:00Z">
        <w:r w:rsidR="00602D17">
          <w:rPr>
            <w:rFonts w:asciiTheme="minorHAnsi" w:hAnsiTheme="minorHAnsi" w:cstheme="minorHAnsi"/>
          </w:rPr>
          <w:t xml:space="preserve"> that</w:t>
        </w:r>
      </w:ins>
      <w:r w:rsidRPr="001D6665">
        <w:rPr>
          <w:rFonts w:asciiTheme="minorHAnsi" w:hAnsiTheme="minorHAnsi" w:cstheme="minorHAnsi"/>
        </w:rPr>
        <w:t xml:space="preserve"> </w:t>
      </w:r>
      <w:proofErr w:type="spellStart"/>
      <w:r w:rsidR="000770A2">
        <w:rPr>
          <w:rFonts w:asciiTheme="minorHAnsi" w:hAnsiTheme="minorHAnsi" w:cstheme="minorHAnsi"/>
        </w:rPr>
        <w:t>Rav</w:t>
      </w:r>
      <w:proofErr w:type="spellEnd"/>
      <w:r w:rsidR="000770A2">
        <w:rPr>
          <w:rFonts w:asciiTheme="minorHAnsi" w:hAnsiTheme="minorHAnsi" w:cstheme="minorHAnsi"/>
        </w:rPr>
        <w:t xml:space="preserve"> </w:t>
      </w:r>
      <w:proofErr w:type="spellStart"/>
      <w:r w:rsidR="000770A2">
        <w:rPr>
          <w:rFonts w:asciiTheme="minorHAnsi" w:hAnsiTheme="minorHAnsi" w:cstheme="minorHAnsi"/>
        </w:rPr>
        <w:t>Oshiyah</w:t>
      </w:r>
      <w:proofErr w:type="spellEnd"/>
      <w:r w:rsidR="000770A2">
        <w:rPr>
          <w:rFonts w:asciiTheme="minorHAnsi" w:hAnsiTheme="minorHAnsi" w:cstheme="minorHAnsi"/>
        </w:rPr>
        <w:t xml:space="preserve"> is not arguing with </w:t>
      </w:r>
      <w:proofErr w:type="spellStart"/>
      <w:r w:rsidR="000770A2">
        <w:rPr>
          <w:rFonts w:asciiTheme="minorHAnsi" w:hAnsiTheme="minorHAnsi" w:cstheme="minorHAnsi"/>
        </w:rPr>
        <w:t>Ilfa</w:t>
      </w:r>
      <w:proofErr w:type="spellEnd"/>
      <w:r w:rsidR="000770A2">
        <w:rPr>
          <w:rFonts w:asciiTheme="minorHAnsi" w:hAnsiTheme="minorHAnsi" w:cstheme="minorHAnsi"/>
        </w:rPr>
        <w:t xml:space="preserve">. Rather he is giving a different case in which one would be </w:t>
      </w:r>
      <w:proofErr w:type="spellStart"/>
      <w:r w:rsidR="00426A27" w:rsidRPr="00426A27">
        <w:rPr>
          <w:rFonts w:asciiTheme="minorHAnsi" w:hAnsiTheme="minorHAnsi" w:cstheme="minorHAnsi"/>
          <w:i/>
          <w:iCs/>
        </w:rPr>
        <w:t>chay</w:t>
      </w:r>
      <w:ins w:id="93" w:author="Michael" w:date="2019-01-02T15:16:00Z">
        <w:r w:rsidR="00602D17">
          <w:rPr>
            <w:rFonts w:asciiTheme="minorHAnsi" w:hAnsiTheme="minorHAnsi" w:cstheme="minorHAnsi"/>
            <w:i/>
            <w:iCs/>
          </w:rPr>
          <w:t>a</w:t>
        </w:r>
      </w:ins>
      <w:del w:id="94" w:author="Michael" w:date="2019-01-02T15:16:00Z">
        <w:r w:rsidR="00426A27" w:rsidRPr="00426A27" w:rsidDel="00602D17">
          <w:rPr>
            <w:rFonts w:asciiTheme="minorHAnsi" w:hAnsiTheme="minorHAnsi" w:cstheme="minorHAnsi"/>
            <w:i/>
            <w:iCs/>
          </w:rPr>
          <w:delText>e</w:delText>
        </w:r>
      </w:del>
      <w:r w:rsidR="00426A27" w:rsidRPr="00426A27">
        <w:rPr>
          <w:rFonts w:asciiTheme="minorHAnsi" w:hAnsiTheme="minorHAnsi" w:cstheme="minorHAnsi"/>
          <w:i/>
          <w:iCs/>
        </w:rPr>
        <w:t>v</w:t>
      </w:r>
      <w:proofErr w:type="spellEnd"/>
      <w:r w:rsidR="000770A2">
        <w:rPr>
          <w:rFonts w:asciiTheme="minorHAnsi" w:hAnsiTheme="minorHAnsi" w:cstheme="minorHAnsi"/>
        </w:rPr>
        <w:t>, possibly for a different reason</w:t>
      </w:r>
      <w:r w:rsidR="000770A2">
        <w:rPr>
          <w:rStyle w:val="FootnoteReference"/>
          <w:rFonts w:asciiTheme="minorHAnsi" w:hAnsiTheme="minorHAnsi" w:cstheme="minorHAnsi"/>
        </w:rPr>
        <w:footnoteReference w:id="16"/>
      </w:r>
      <w:r w:rsidR="000770A2">
        <w:rPr>
          <w:rFonts w:asciiTheme="minorHAnsi" w:hAnsiTheme="minorHAnsi" w:cstheme="minorHAnsi"/>
        </w:rPr>
        <w:t xml:space="preserve">. If this is the case, the </w:t>
      </w:r>
      <w:proofErr w:type="spellStart"/>
      <w:r w:rsidR="00426A27" w:rsidRPr="00426A27">
        <w:rPr>
          <w:rFonts w:asciiTheme="minorHAnsi" w:hAnsiTheme="minorHAnsi" w:cstheme="minorHAnsi"/>
          <w:i/>
          <w:iCs/>
        </w:rPr>
        <w:t>gemara</w:t>
      </w:r>
      <w:proofErr w:type="spellEnd"/>
      <w:r w:rsidR="000770A2">
        <w:rPr>
          <w:rFonts w:asciiTheme="minorHAnsi" w:hAnsiTheme="minorHAnsi" w:cstheme="minorHAnsi"/>
        </w:rPr>
        <w:t xml:space="preserve"> </w:t>
      </w:r>
      <w:r w:rsidR="003718E7">
        <w:rPr>
          <w:rFonts w:asciiTheme="minorHAnsi" w:hAnsiTheme="minorHAnsi" w:cstheme="minorHAnsi"/>
        </w:rPr>
        <w:t>does not</w:t>
      </w:r>
      <w:r w:rsidR="000770A2">
        <w:rPr>
          <w:rFonts w:asciiTheme="minorHAnsi" w:hAnsiTheme="minorHAnsi" w:cstheme="minorHAnsi"/>
        </w:rPr>
        <w:t xml:space="preserve"> present an opposing view to </w:t>
      </w:r>
      <w:proofErr w:type="spellStart"/>
      <w:r w:rsidR="000770A2">
        <w:rPr>
          <w:rFonts w:asciiTheme="minorHAnsi" w:hAnsiTheme="minorHAnsi" w:cstheme="minorHAnsi"/>
        </w:rPr>
        <w:t>Ilfa</w:t>
      </w:r>
      <w:proofErr w:type="spellEnd"/>
      <w:r w:rsidR="000770A2">
        <w:rPr>
          <w:rFonts w:asciiTheme="minorHAnsi" w:hAnsiTheme="minorHAnsi" w:cstheme="minorHAnsi"/>
        </w:rPr>
        <w:t>, rather just show</w:t>
      </w:r>
      <w:r w:rsidR="003718E7">
        <w:rPr>
          <w:rFonts w:asciiTheme="minorHAnsi" w:hAnsiTheme="minorHAnsi" w:cstheme="minorHAnsi"/>
        </w:rPr>
        <w:t>s</w:t>
      </w:r>
      <w:r w:rsidR="000770A2">
        <w:rPr>
          <w:rFonts w:asciiTheme="minorHAnsi" w:hAnsiTheme="minorHAnsi" w:cstheme="minorHAnsi"/>
        </w:rPr>
        <w:t xml:space="preserve"> that</w:t>
      </w:r>
      <w:r w:rsidR="003718E7">
        <w:rPr>
          <w:rFonts w:asciiTheme="minorHAnsi" w:hAnsiTheme="minorHAnsi" w:cstheme="minorHAnsi"/>
        </w:rPr>
        <w:t xml:space="preserve"> there is no proof to his opinion as the </w:t>
      </w:r>
      <w:proofErr w:type="spellStart"/>
      <w:r w:rsidR="003718E7">
        <w:rPr>
          <w:rFonts w:asciiTheme="minorHAnsi" w:hAnsiTheme="minorHAnsi" w:cstheme="minorHAnsi"/>
          <w:i/>
          <w:iCs/>
        </w:rPr>
        <w:t>b’raisa</w:t>
      </w:r>
      <w:proofErr w:type="spellEnd"/>
      <w:r w:rsidR="003718E7">
        <w:rPr>
          <w:rFonts w:asciiTheme="minorHAnsi" w:hAnsiTheme="minorHAnsi" w:cstheme="minorHAnsi"/>
          <w:i/>
          <w:iCs/>
        </w:rPr>
        <w:t xml:space="preserve"> </w:t>
      </w:r>
      <w:r w:rsidR="003718E7">
        <w:rPr>
          <w:rFonts w:asciiTheme="minorHAnsi" w:hAnsiTheme="minorHAnsi" w:cstheme="minorHAnsi"/>
        </w:rPr>
        <w:t>could be talking about a different case.</w:t>
      </w:r>
    </w:p>
    <w:p w14:paraId="0916F225" w14:textId="77777777" w:rsidR="003718E7" w:rsidRDefault="003718E7" w:rsidP="00EE72D9">
      <w:pPr>
        <w:pStyle w:val="NormalWeb"/>
        <w:spacing w:before="0" w:beforeAutospacing="0" w:after="0" w:afterAutospacing="0"/>
        <w:jc w:val="both"/>
        <w:rPr>
          <w:rFonts w:asciiTheme="minorHAnsi" w:hAnsiTheme="minorHAnsi" w:cstheme="minorHAnsi"/>
        </w:rPr>
      </w:pPr>
    </w:p>
    <w:p w14:paraId="0916F226" w14:textId="77777777" w:rsidR="00B55878" w:rsidRPr="001D6665" w:rsidRDefault="00B55878" w:rsidP="00EE72D9">
      <w:pPr>
        <w:pStyle w:val="NormalWeb"/>
        <w:spacing w:before="0" w:beforeAutospacing="0" w:after="0" w:afterAutospacing="0"/>
        <w:jc w:val="both"/>
        <w:rPr>
          <w:rFonts w:asciiTheme="minorHAnsi" w:hAnsiTheme="minorHAnsi" w:cstheme="minorHAnsi"/>
        </w:rPr>
      </w:pPr>
    </w:p>
    <w:p w14:paraId="0916F227" w14:textId="77777777" w:rsidR="00B55878" w:rsidRPr="001D6665" w:rsidRDefault="00B55878" w:rsidP="00EE72D9">
      <w:pPr>
        <w:pStyle w:val="NormalWeb"/>
        <w:spacing w:before="0" w:beforeAutospacing="0" w:after="0" w:afterAutospacing="0"/>
        <w:jc w:val="both"/>
        <w:rPr>
          <w:rFonts w:asciiTheme="minorHAnsi" w:hAnsiTheme="minorHAnsi" w:cstheme="minorHAnsi"/>
        </w:rPr>
      </w:pPr>
    </w:p>
    <w:p w14:paraId="0916F228" w14:textId="77777777" w:rsidR="003718E7" w:rsidRPr="0062326B" w:rsidRDefault="003718E7" w:rsidP="003718E7">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3.4) </w:t>
      </w:r>
      <w:proofErr w:type="spellStart"/>
      <w:r>
        <w:rPr>
          <w:rFonts w:asciiTheme="minorHAnsi" w:hAnsiTheme="minorHAnsi" w:cstheme="minorHAnsi"/>
          <w:b/>
          <w:bCs/>
          <w:i/>
          <w:iCs/>
          <w:sz w:val="20"/>
          <w:szCs w:val="20"/>
        </w:rPr>
        <w:t>Misgalgel</w:t>
      </w:r>
      <w:proofErr w:type="spellEnd"/>
      <w:r>
        <w:rPr>
          <w:rFonts w:asciiTheme="minorHAnsi" w:hAnsiTheme="minorHAnsi" w:cstheme="minorHAnsi"/>
          <w:b/>
          <w:bCs/>
          <w:i/>
          <w:iCs/>
          <w:sz w:val="20"/>
          <w:szCs w:val="20"/>
        </w:rPr>
        <w:t xml:space="preserve"> </w:t>
      </w:r>
      <w:r>
        <w:rPr>
          <w:rFonts w:asciiTheme="minorHAnsi" w:hAnsiTheme="minorHAnsi" w:cstheme="minorHAnsi"/>
          <w:b/>
          <w:bCs/>
          <w:sz w:val="20"/>
          <w:szCs w:val="20"/>
        </w:rPr>
        <w:t>(rolling)</w:t>
      </w:r>
    </w:p>
    <w:p w14:paraId="0916F229" w14:textId="77777777"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The very next </w:t>
      </w:r>
      <w:proofErr w:type="spellStart"/>
      <w:r w:rsidR="00F17CEA"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w:t>
      </w:r>
      <w:r w:rsidR="00F17CEA" w:rsidRPr="001D6665">
        <w:rPr>
          <w:rFonts w:asciiTheme="minorHAnsi" w:hAnsiTheme="minorHAnsi" w:cstheme="minorHAnsi"/>
        </w:rPr>
        <w:t>i</w:t>
      </w:r>
      <w:r w:rsidRPr="001D6665">
        <w:rPr>
          <w:rFonts w:asciiTheme="minorHAnsi" w:hAnsiTheme="minorHAnsi" w:cstheme="minorHAnsi"/>
        </w:rPr>
        <w:t xml:space="preserve">s the </w:t>
      </w:r>
      <w:proofErr w:type="spellStart"/>
      <w:r w:rsidRPr="001D6665">
        <w:rPr>
          <w:rFonts w:asciiTheme="minorHAnsi" w:hAnsiTheme="minorHAnsi" w:cstheme="minorHAnsi"/>
          <w:i/>
          <w:iCs/>
        </w:rPr>
        <w:t>sugya</w:t>
      </w:r>
      <w:proofErr w:type="spellEnd"/>
      <w:r w:rsidRPr="001D6665">
        <w:rPr>
          <w:rFonts w:asciiTheme="minorHAnsi" w:hAnsiTheme="minorHAnsi" w:cstheme="minorHAnsi"/>
        </w:rPr>
        <w:t xml:space="preserve"> of </w:t>
      </w:r>
      <w:proofErr w:type="spellStart"/>
      <w:r w:rsidRPr="001D6665">
        <w:rPr>
          <w:rFonts w:asciiTheme="minorHAnsi" w:hAnsiTheme="minorHAnsi" w:cstheme="minorHAnsi"/>
          <w:i/>
          <w:iCs/>
        </w:rPr>
        <w:t>misgalge</w:t>
      </w:r>
      <w:r w:rsidR="00F17CEA" w:rsidRPr="001D6665">
        <w:rPr>
          <w:rFonts w:asciiTheme="minorHAnsi" w:hAnsiTheme="minorHAnsi" w:cstheme="minorHAnsi"/>
          <w:i/>
          <w:iCs/>
        </w:rPr>
        <w:t>l</w:t>
      </w:r>
      <w:proofErr w:type="spellEnd"/>
      <w:r w:rsidR="00F17CEA" w:rsidRPr="001D6665">
        <w:rPr>
          <w:rFonts w:asciiTheme="minorHAnsi" w:hAnsiTheme="minorHAnsi" w:cstheme="minorHAnsi"/>
          <w:i/>
          <w:iCs/>
        </w:rPr>
        <w:t>,</w:t>
      </w:r>
      <w:r w:rsidRPr="001D6665">
        <w:rPr>
          <w:rFonts w:asciiTheme="minorHAnsi" w:hAnsiTheme="minorHAnsi" w:cstheme="minorHAnsi"/>
        </w:rPr>
        <w:t> </w:t>
      </w:r>
      <w:r w:rsidR="00F17CEA" w:rsidRPr="001D6665">
        <w:rPr>
          <w:rFonts w:asciiTheme="minorHAnsi" w:hAnsiTheme="minorHAnsi" w:cstheme="minorHAnsi"/>
        </w:rPr>
        <w:t>also on 20a.</w:t>
      </w:r>
    </w:p>
    <w:p w14:paraId="0916F22A" w14:textId="77777777" w:rsidR="000A5B67" w:rsidRDefault="00B55878">
      <w:pPr>
        <w:pStyle w:val="NormalWeb"/>
        <w:bidi/>
        <w:spacing w:before="0" w:beforeAutospacing="0" w:after="0" w:afterAutospacing="0"/>
        <w:jc w:val="both"/>
        <w:rPr>
          <w:rFonts w:asciiTheme="minorBidi" w:hAnsiTheme="minorBidi" w:cstheme="minorBidi"/>
        </w:rPr>
      </w:pPr>
      <w:r w:rsidRPr="001D6665">
        <w:rPr>
          <w:rFonts w:asciiTheme="minorBidi" w:hAnsiTheme="minorBidi" w:cstheme="minorBidi"/>
          <w:rtl/>
        </w:rPr>
        <w:t>בעי ר</w:t>
      </w:r>
      <w:r w:rsidR="00F17CEA" w:rsidRPr="001D6665">
        <w:rPr>
          <w:rFonts w:asciiTheme="minorBidi" w:hAnsiTheme="minorBidi" w:cstheme="minorBidi"/>
          <w:rtl/>
        </w:rPr>
        <w:t xml:space="preserve">' </w:t>
      </w:r>
      <w:r w:rsidRPr="001D6665">
        <w:rPr>
          <w:rFonts w:asciiTheme="minorBidi" w:hAnsiTheme="minorBidi" w:cstheme="minorBidi"/>
          <w:rtl/>
        </w:rPr>
        <w:t>זירא מתגלגל מהו היכי דמי כגון דקיימא עמיר ברשות היחיד וקא מתגלגל ואתי מרשות היחיד לרה</w:t>
      </w:r>
      <w:r w:rsidRPr="001D6665">
        <w:rPr>
          <w:rFonts w:asciiTheme="minorBidi" w:hAnsiTheme="minorBidi" w:cstheme="minorBidi"/>
        </w:rPr>
        <w:t>''</w:t>
      </w:r>
      <w:r w:rsidRPr="001D6665">
        <w:rPr>
          <w:rFonts w:asciiTheme="minorBidi" w:hAnsiTheme="minorBidi" w:cstheme="minorBidi"/>
          <w:rtl/>
        </w:rPr>
        <w:t>ר מאי ת</w:t>
      </w:r>
      <w:r w:rsidRPr="001D6665">
        <w:rPr>
          <w:rFonts w:asciiTheme="minorBidi" w:hAnsiTheme="minorBidi" w:cstheme="minorBidi"/>
        </w:rPr>
        <w:t>''</w:t>
      </w:r>
      <w:r w:rsidRPr="001D6665">
        <w:rPr>
          <w:rFonts w:asciiTheme="minorBidi" w:hAnsiTheme="minorBidi" w:cstheme="minorBidi"/>
          <w:rtl/>
        </w:rPr>
        <w:t>ש דתני רבי חייא משוי מקצתו בפנים ומקצתו בחוץ אכלה בפנים חייבת אכלה בחוץ פטורה מאי לאו מתגלגל ואתי לא אימא אכלה על מה שבפנים חייבת על מה שבחוץ פטורה איבעית אימא כי קאמר רבי חייא בפתילה דאספסתא</w:t>
      </w:r>
    </w:p>
    <w:p w14:paraId="1F58DE26" w14:textId="77777777" w:rsidR="00194CAE" w:rsidRDefault="003718E7" w:rsidP="00EE72D9">
      <w:pPr>
        <w:pStyle w:val="NormalWeb"/>
        <w:spacing w:before="0" w:beforeAutospacing="0" w:after="0" w:afterAutospacing="0"/>
        <w:jc w:val="both"/>
        <w:rPr>
          <w:ins w:id="95" w:author="Mikey Kahan" w:date="2019-01-13T00:11:00Z"/>
          <w:rFonts w:asciiTheme="minorHAnsi" w:hAnsiTheme="minorHAnsi" w:cstheme="minorHAnsi"/>
        </w:rPr>
      </w:pPr>
      <w:commentRangeStart w:id="96"/>
      <w:r>
        <w:rPr>
          <w:rFonts w:asciiTheme="minorHAnsi" w:hAnsiTheme="minorHAnsi" w:cstheme="minorHAnsi"/>
        </w:rPr>
        <w:t xml:space="preserve">“R' </w:t>
      </w:r>
      <w:proofErr w:type="spellStart"/>
      <w:r>
        <w:rPr>
          <w:rFonts w:asciiTheme="minorHAnsi" w:hAnsiTheme="minorHAnsi" w:cstheme="minorHAnsi"/>
        </w:rPr>
        <w:t>Zeira</w:t>
      </w:r>
      <w:proofErr w:type="spellEnd"/>
      <w:r>
        <w:rPr>
          <w:rFonts w:asciiTheme="minorHAnsi" w:hAnsiTheme="minorHAnsi" w:cstheme="minorHAnsi"/>
        </w:rPr>
        <w:t xml:space="preserve"> asks what is the law by rolling? </w:t>
      </w:r>
    </w:p>
    <w:p w14:paraId="488AF151" w14:textId="77777777" w:rsidR="000E329B" w:rsidRDefault="003718E7" w:rsidP="00EE72D9">
      <w:pPr>
        <w:pStyle w:val="NormalWeb"/>
        <w:spacing w:before="0" w:beforeAutospacing="0" w:after="0" w:afterAutospacing="0"/>
        <w:jc w:val="both"/>
        <w:rPr>
          <w:ins w:id="97" w:author="Mikey Kahan" w:date="2019-01-13T00:11:00Z"/>
          <w:rFonts w:asciiTheme="minorHAnsi" w:hAnsiTheme="minorHAnsi" w:cstheme="minorHAnsi"/>
        </w:rPr>
      </w:pPr>
      <w:r>
        <w:rPr>
          <w:rFonts w:asciiTheme="minorHAnsi" w:hAnsiTheme="minorHAnsi" w:cstheme="minorHAnsi"/>
        </w:rPr>
        <w:t xml:space="preserve">What is the case in question? For example, a bundle was in a </w:t>
      </w:r>
      <w:proofErr w:type="spellStart"/>
      <w:r>
        <w:rPr>
          <w:rFonts w:asciiTheme="minorHAnsi" w:hAnsiTheme="minorHAnsi" w:cstheme="minorHAnsi"/>
          <w:i/>
          <w:iCs/>
        </w:rPr>
        <w:t>reshus</w:t>
      </w:r>
      <w:proofErr w:type="spellEnd"/>
      <w:r>
        <w:rPr>
          <w:rFonts w:asciiTheme="minorHAnsi" w:hAnsiTheme="minorHAnsi" w:cstheme="minorHAnsi"/>
          <w:i/>
          <w:iCs/>
        </w:rPr>
        <w:t xml:space="preserve"> </w:t>
      </w:r>
      <w:proofErr w:type="spellStart"/>
      <w:r>
        <w:rPr>
          <w:rFonts w:asciiTheme="minorHAnsi" w:hAnsiTheme="minorHAnsi" w:cstheme="minorHAnsi"/>
          <w:i/>
          <w:iCs/>
        </w:rPr>
        <w:t>hayachid</w:t>
      </w:r>
      <w:proofErr w:type="spellEnd"/>
      <w:r>
        <w:rPr>
          <w:rFonts w:asciiTheme="minorHAnsi" w:hAnsiTheme="minorHAnsi" w:cstheme="minorHAnsi"/>
          <w:i/>
          <w:iCs/>
        </w:rPr>
        <w:t xml:space="preserve"> </w:t>
      </w:r>
      <w:r>
        <w:rPr>
          <w:rFonts w:asciiTheme="minorHAnsi" w:hAnsiTheme="minorHAnsi" w:cstheme="minorHAnsi"/>
        </w:rPr>
        <w:t xml:space="preserve">(private area) and rolled to the </w:t>
      </w:r>
      <w:proofErr w:type="spellStart"/>
      <w:r>
        <w:rPr>
          <w:rFonts w:asciiTheme="minorHAnsi" w:hAnsiTheme="minorHAnsi" w:cstheme="minorHAnsi"/>
          <w:i/>
          <w:iCs/>
        </w:rPr>
        <w:t>reshus</w:t>
      </w:r>
      <w:proofErr w:type="spellEnd"/>
      <w:r>
        <w:rPr>
          <w:rFonts w:asciiTheme="minorHAnsi" w:hAnsiTheme="minorHAnsi" w:cstheme="minorHAnsi"/>
          <w:i/>
          <w:iCs/>
        </w:rPr>
        <w:t xml:space="preserve"> </w:t>
      </w:r>
      <w:proofErr w:type="spellStart"/>
      <w:r>
        <w:rPr>
          <w:rFonts w:asciiTheme="minorHAnsi" w:hAnsiTheme="minorHAnsi" w:cstheme="minorHAnsi"/>
          <w:i/>
          <w:iCs/>
        </w:rPr>
        <w:t>harabim</w:t>
      </w:r>
      <w:proofErr w:type="spellEnd"/>
      <w:r>
        <w:rPr>
          <w:rFonts w:asciiTheme="minorHAnsi" w:hAnsiTheme="minorHAnsi" w:cstheme="minorHAnsi"/>
        </w:rPr>
        <w:t xml:space="preserve">. </w:t>
      </w:r>
    </w:p>
    <w:p w14:paraId="0218F4BB" w14:textId="77777777" w:rsidR="000E329B" w:rsidRDefault="003718E7" w:rsidP="00EE72D9">
      <w:pPr>
        <w:pStyle w:val="NormalWeb"/>
        <w:spacing w:before="0" w:beforeAutospacing="0" w:after="0" w:afterAutospacing="0"/>
        <w:jc w:val="both"/>
        <w:rPr>
          <w:ins w:id="98" w:author="Mikey Kahan" w:date="2019-01-13T00:11:00Z"/>
          <w:rFonts w:asciiTheme="minorHAnsi" w:hAnsiTheme="minorHAnsi" w:cstheme="minorHAnsi"/>
        </w:rPr>
      </w:pPr>
      <w:r>
        <w:rPr>
          <w:rFonts w:asciiTheme="minorHAnsi" w:hAnsiTheme="minorHAnsi" w:cstheme="minorHAnsi"/>
        </w:rPr>
        <w:t xml:space="preserve">A proof – R’ </w:t>
      </w:r>
      <w:proofErr w:type="spellStart"/>
      <w:r>
        <w:rPr>
          <w:rFonts w:asciiTheme="minorHAnsi" w:hAnsiTheme="minorHAnsi" w:cstheme="minorHAnsi"/>
        </w:rPr>
        <w:t>Chiya</w:t>
      </w:r>
      <w:proofErr w:type="spellEnd"/>
      <w:r>
        <w:rPr>
          <w:rFonts w:asciiTheme="minorHAnsi" w:hAnsiTheme="minorHAnsi" w:cstheme="minorHAnsi"/>
        </w:rPr>
        <w:t xml:space="preserve"> </w:t>
      </w:r>
      <w:r w:rsidR="005106D0">
        <w:rPr>
          <w:rFonts w:asciiTheme="minorHAnsi" w:hAnsiTheme="minorHAnsi" w:cstheme="minorHAnsi"/>
        </w:rPr>
        <w:t>taught: regarding an object which is partly inside and partly outside,</w:t>
      </w:r>
      <w:r>
        <w:rPr>
          <w:rFonts w:asciiTheme="minorHAnsi" w:hAnsiTheme="minorHAnsi" w:cstheme="minorHAnsi"/>
        </w:rPr>
        <w:t xml:space="preserve"> </w:t>
      </w:r>
      <w:r w:rsidR="005106D0">
        <w:rPr>
          <w:rFonts w:asciiTheme="minorHAnsi" w:hAnsiTheme="minorHAnsi" w:cstheme="minorHAnsi"/>
        </w:rPr>
        <w:t xml:space="preserve">if it is eaten </w:t>
      </w:r>
      <w:proofErr w:type="gramStart"/>
      <w:r w:rsidR="005106D0">
        <w:rPr>
          <w:rFonts w:asciiTheme="minorHAnsi" w:hAnsiTheme="minorHAnsi" w:cstheme="minorHAnsi"/>
        </w:rPr>
        <w:t>inside</w:t>
      </w:r>
      <w:proofErr w:type="gramEnd"/>
      <w:r w:rsidR="005106D0">
        <w:rPr>
          <w:rFonts w:asciiTheme="minorHAnsi" w:hAnsiTheme="minorHAnsi" w:cstheme="minorHAnsi"/>
        </w:rPr>
        <w:t xml:space="preserve"> he is </w:t>
      </w:r>
      <w:proofErr w:type="spellStart"/>
      <w:r w:rsidR="005106D0">
        <w:rPr>
          <w:rFonts w:asciiTheme="minorHAnsi" w:hAnsiTheme="minorHAnsi" w:cstheme="minorHAnsi"/>
          <w:i/>
          <w:iCs/>
        </w:rPr>
        <w:t>chayav</w:t>
      </w:r>
      <w:proofErr w:type="spellEnd"/>
      <w:r w:rsidR="005106D0">
        <w:rPr>
          <w:rFonts w:asciiTheme="minorHAnsi" w:hAnsiTheme="minorHAnsi" w:cstheme="minorHAnsi"/>
          <w:i/>
          <w:iCs/>
        </w:rPr>
        <w:t xml:space="preserve">, </w:t>
      </w:r>
      <w:r w:rsidR="00426A27" w:rsidRPr="00426A27">
        <w:rPr>
          <w:rFonts w:asciiTheme="minorHAnsi" w:hAnsiTheme="minorHAnsi" w:cstheme="minorHAnsi"/>
        </w:rPr>
        <w:t>if it is eaten outside he</w:t>
      </w:r>
      <w:r w:rsidR="005106D0">
        <w:rPr>
          <w:rFonts w:asciiTheme="minorHAnsi" w:hAnsiTheme="minorHAnsi" w:cstheme="minorHAnsi"/>
        </w:rPr>
        <w:t xml:space="preserve"> is</w:t>
      </w:r>
      <w:r w:rsidR="005106D0">
        <w:rPr>
          <w:rFonts w:asciiTheme="minorHAnsi" w:hAnsiTheme="minorHAnsi" w:cstheme="minorHAnsi"/>
          <w:i/>
          <w:iCs/>
        </w:rPr>
        <w:t xml:space="preserve"> </w:t>
      </w:r>
      <w:proofErr w:type="spellStart"/>
      <w:r w:rsidR="005106D0">
        <w:rPr>
          <w:rFonts w:asciiTheme="minorHAnsi" w:hAnsiTheme="minorHAnsi" w:cstheme="minorHAnsi"/>
          <w:i/>
          <w:iCs/>
        </w:rPr>
        <w:t>patur</w:t>
      </w:r>
      <w:proofErr w:type="spellEnd"/>
      <w:r w:rsidR="005106D0">
        <w:rPr>
          <w:rFonts w:asciiTheme="minorHAnsi" w:hAnsiTheme="minorHAnsi" w:cstheme="minorHAnsi"/>
          <w:i/>
          <w:iCs/>
        </w:rPr>
        <w:t>.</w:t>
      </w:r>
      <w:r w:rsidR="005106D0">
        <w:rPr>
          <w:rFonts w:asciiTheme="minorHAnsi" w:hAnsiTheme="minorHAnsi" w:cstheme="minorHAnsi"/>
        </w:rPr>
        <w:t xml:space="preserve"> Is this not referring to a case of rolling? </w:t>
      </w:r>
    </w:p>
    <w:p w14:paraId="220AF778" w14:textId="77777777" w:rsidR="000E329B" w:rsidRDefault="005106D0" w:rsidP="00EE72D9">
      <w:pPr>
        <w:pStyle w:val="NormalWeb"/>
        <w:spacing w:before="0" w:beforeAutospacing="0" w:after="0" w:afterAutospacing="0"/>
        <w:jc w:val="both"/>
        <w:rPr>
          <w:ins w:id="99" w:author="Mikey Kahan" w:date="2019-01-13T00:11:00Z"/>
          <w:rFonts w:asciiTheme="minorHAnsi" w:hAnsiTheme="minorHAnsi" w:cstheme="minorHAnsi"/>
          <w:i/>
          <w:iCs/>
        </w:rPr>
      </w:pPr>
      <w:r>
        <w:rPr>
          <w:rFonts w:asciiTheme="minorHAnsi" w:hAnsiTheme="minorHAnsi" w:cstheme="minorHAnsi"/>
        </w:rPr>
        <w:t xml:space="preserve">No! Teach the </w:t>
      </w:r>
      <w:proofErr w:type="spellStart"/>
      <w:r>
        <w:rPr>
          <w:rFonts w:asciiTheme="minorHAnsi" w:hAnsiTheme="minorHAnsi" w:cstheme="minorHAnsi"/>
          <w:i/>
          <w:iCs/>
        </w:rPr>
        <w:t>b’raisa</w:t>
      </w:r>
      <w:proofErr w:type="spellEnd"/>
      <w:r>
        <w:rPr>
          <w:rFonts w:asciiTheme="minorHAnsi" w:hAnsiTheme="minorHAnsi" w:cstheme="minorHAnsi"/>
        </w:rPr>
        <w:t xml:space="preserve"> the following way: </w:t>
      </w:r>
      <w:proofErr w:type="gramStart"/>
      <w:r>
        <w:rPr>
          <w:rFonts w:asciiTheme="minorHAnsi" w:hAnsiTheme="minorHAnsi" w:cstheme="minorHAnsi"/>
        </w:rPr>
        <w:t>for that which is</w:t>
      </w:r>
      <w:proofErr w:type="gramEnd"/>
      <w:r>
        <w:rPr>
          <w:rFonts w:asciiTheme="minorHAnsi" w:hAnsiTheme="minorHAnsi" w:cstheme="minorHAnsi"/>
        </w:rPr>
        <w:t xml:space="preserve"> eaten inside he is </w:t>
      </w:r>
      <w:proofErr w:type="spellStart"/>
      <w:r>
        <w:rPr>
          <w:rFonts w:asciiTheme="minorHAnsi" w:hAnsiTheme="minorHAnsi" w:cstheme="minorHAnsi"/>
          <w:i/>
          <w:iCs/>
        </w:rPr>
        <w:t>chayav</w:t>
      </w:r>
      <w:proofErr w:type="spellEnd"/>
      <w:r>
        <w:rPr>
          <w:rFonts w:asciiTheme="minorHAnsi" w:hAnsiTheme="minorHAnsi" w:cstheme="minorHAnsi"/>
          <w:i/>
          <w:iCs/>
        </w:rPr>
        <w:t xml:space="preserve"> </w:t>
      </w:r>
      <w:r>
        <w:t xml:space="preserve">and </w:t>
      </w:r>
      <w:r>
        <w:rPr>
          <w:rFonts w:asciiTheme="minorHAnsi" w:hAnsiTheme="minorHAnsi" w:cstheme="minorHAnsi"/>
        </w:rPr>
        <w:t xml:space="preserve">for that which is eaten outside he is </w:t>
      </w:r>
      <w:proofErr w:type="spellStart"/>
      <w:r>
        <w:rPr>
          <w:rFonts w:asciiTheme="minorHAnsi" w:hAnsiTheme="minorHAnsi" w:cstheme="minorHAnsi"/>
          <w:i/>
          <w:iCs/>
        </w:rPr>
        <w:t>patur</w:t>
      </w:r>
      <w:proofErr w:type="spellEnd"/>
      <w:r>
        <w:rPr>
          <w:rFonts w:asciiTheme="minorHAnsi" w:hAnsiTheme="minorHAnsi" w:cstheme="minorHAnsi"/>
          <w:i/>
          <w:iCs/>
        </w:rPr>
        <w:t xml:space="preserve">. </w:t>
      </w:r>
    </w:p>
    <w:p w14:paraId="0916F22B" w14:textId="12715D0A" w:rsidR="003718E7" w:rsidRDefault="005106D0" w:rsidP="00EE72D9">
      <w:pPr>
        <w:pStyle w:val="NormalWeb"/>
        <w:spacing w:before="0" w:beforeAutospacing="0" w:after="0" w:afterAutospacing="0"/>
        <w:jc w:val="both"/>
        <w:rPr>
          <w:rFonts w:asciiTheme="minorHAnsi" w:hAnsiTheme="minorHAnsi" w:cstheme="minorHAnsi"/>
        </w:rPr>
      </w:pPr>
      <w:r>
        <w:rPr>
          <w:rFonts w:asciiTheme="minorHAnsi" w:hAnsiTheme="minorHAnsi" w:cstheme="minorHAnsi"/>
        </w:rPr>
        <w:t>Alternatively, this is referring to a bundle of flax.”</w:t>
      </w:r>
      <w:commentRangeEnd w:id="96"/>
      <w:r w:rsidR="00434BE2">
        <w:rPr>
          <w:rStyle w:val="CommentReference"/>
          <w:rFonts w:asciiTheme="minorHAnsi" w:hAnsiTheme="minorHAnsi" w:cstheme="minorBidi"/>
        </w:rPr>
        <w:commentReference w:id="96"/>
      </w:r>
    </w:p>
    <w:p w14:paraId="0916F22C" w14:textId="77777777" w:rsidR="00747EDE" w:rsidRPr="005106D0" w:rsidRDefault="00747EDE" w:rsidP="00EE72D9">
      <w:pPr>
        <w:pStyle w:val="NormalWeb"/>
        <w:spacing w:before="0" w:beforeAutospacing="0" w:after="0" w:afterAutospacing="0"/>
        <w:jc w:val="both"/>
      </w:pPr>
    </w:p>
    <w:p w14:paraId="0916F22D" w14:textId="77777777" w:rsidR="00B55878" w:rsidRDefault="00D170A3"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According to </w:t>
      </w:r>
      <w:proofErr w:type="spellStart"/>
      <w:r w:rsidR="00F17CEA" w:rsidRPr="001D6665">
        <w:rPr>
          <w:rFonts w:asciiTheme="minorHAnsi" w:hAnsiTheme="minorHAnsi" w:cstheme="minorHAnsi"/>
        </w:rPr>
        <w:t>Rashi</w:t>
      </w:r>
      <w:proofErr w:type="spellEnd"/>
      <w:r w:rsidR="00F17CEA" w:rsidRPr="001D6665">
        <w:rPr>
          <w:rFonts w:asciiTheme="minorHAnsi" w:hAnsiTheme="minorHAnsi" w:cstheme="minorHAnsi"/>
        </w:rPr>
        <w:t>,</w:t>
      </w:r>
      <w:r w:rsidR="00B55878" w:rsidRPr="001D6665">
        <w:rPr>
          <w:rFonts w:asciiTheme="minorHAnsi" w:hAnsiTheme="minorHAnsi" w:cstheme="minorHAnsi"/>
        </w:rPr>
        <w:t xml:space="preserve"> th</w:t>
      </w:r>
      <w:r w:rsidR="00E21ED0" w:rsidRPr="001D6665">
        <w:rPr>
          <w:rFonts w:asciiTheme="minorHAnsi" w:hAnsiTheme="minorHAnsi" w:cstheme="minorHAnsi"/>
        </w:rPr>
        <w:t xml:space="preserve">e </w:t>
      </w:r>
      <w:proofErr w:type="spellStart"/>
      <w:r w:rsidR="00E21ED0" w:rsidRPr="001D6665">
        <w:rPr>
          <w:rFonts w:asciiTheme="minorHAnsi" w:hAnsiTheme="minorHAnsi" w:cstheme="minorHAnsi"/>
          <w:i/>
          <w:iCs/>
        </w:rPr>
        <w:t>gemara</w:t>
      </w:r>
      <w:proofErr w:type="spellEnd"/>
      <w:r w:rsidR="00E21ED0" w:rsidRPr="001D6665">
        <w:rPr>
          <w:rFonts w:asciiTheme="minorHAnsi" w:hAnsiTheme="minorHAnsi" w:cstheme="minorHAnsi"/>
        </w:rPr>
        <w:t xml:space="preserve"> here poses</w:t>
      </w:r>
      <w:r w:rsidR="00B55878" w:rsidRPr="001D6665">
        <w:rPr>
          <w:rFonts w:asciiTheme="minorHAnsi" w:hAnsiTheme="minorHAnsi" w:cstheme="minorHAnsi"/>
        </w:rPr>
        <w:t xml:space="preserve"> a question </w:t>
      </w:r>
      <w:r w:rsidR="00E21ED0" w:rsidRPr="001D6665">
        <w:rPr>
          <w:rFonts w:asciiTheme="minorHAnsi" w:hAnsiTheme="minorHAnsi" w:cstheme="minorHAnsi"/>
        </w:rPr>
        <w:t>about when</w:t>
      </w:r>
      <w:r w:rsidR="00B55878" w:rsidRPr="001D6665">
        <w:rPr>
          <w:rFonts w:asciiTheme="minorHAnsi" w:hAnsiTheme="minorHAnsi" w:cstheme="minorHAnsi"/>
        </w:rPr>
        <w:t xml:space="preserve"> an animal finds food in </w:t>
      </w:r>
      <w:r w:rsidR="00747EDE">
        <w:rPr>
          <w:rFonts w:asciiTheme="minorHAnsi" w:hAnsiTheme="minorHAnsi" w:cstheme="minorHAnsi"/>
        </w:rPr>
        <w:t xml:space="preserve">a </w:t>
      </w:r>
      <w:r w:rsidR="00747EDE" w:rsidRPr="001D6665">
        <w:rPr>
          <w:rFonts w:asciiTheme="minorHAnsi" w:hAnsiTheme="minorHAnsi" w:cstheme="minorHAnsi"/>
        </w:rPr>
        <w:t>private domain</w:t>
      </w:r>
      <w:r w:rsidR="00747EDE">
        <w:rPr>
          <w:rFonts w:asciiTheme="minorHAnsi" w:hAnsiTheme="minorHAnsi" w:cstheme="minorHAnsi"/>
        </w:rPr>
        <w:t xml:space="preserve"> </w:t>
      </w:r>
      <w:r w:rsidR="00B55878" w:rsidRPr="001D6665">
        <w:rPr>
          <w:rFonts w:asciiTheme="minorHAnsi" w:hAnsiTheme="minorHAnsi" w:cstheme="minorHAnsi"/>
        </w:rPr>
        <w:t xml:space="preserve">and </w:t>
      </w:r>
      <w:r w:rsidR="00F17CEA" w:rsidRPr="001D6665">
        <w:rPr>
          <w:rFonts w:asciiTheme="minorHAnsi" w:hAnsiTheme="minorHAnsi" w:cstheme="minorHAnsi"/>
        </w:rPr>
        <w:t xml:space="preserve">then </w:t>
      </w:r>
      <w:r w:rsidR="00B55878" w:rsidRPr="001D6665">
        <w:rPr>
          <w:rFonts w:asciiTheme="minorHAnsi" w:hAnsiTheme="minorHAnsi" w:cstheme="minorHAnsi"/>
        </w:rPr>
        <w:t>eat</w:t>
      </w:r>
      <w:r w:rsidR="00F17CEA" w:rsidRPr="001D6665">
        <w:rPr>
          <w:rFonts w:asciiTheme="minorHAnsi" w:hAnsiTheme="minorHAnsi" w:cstheme="minorHAnsi"/>
        </w:rPr>
        <w:t>s</w:t>
      </w:r>
      <w:r w:rsidR="00B55878" w:rsidRPr="001D6665">
        <w:rPr>
          <w:rFonts w:asciiTheme="minorHAnsi" w:hAnsiTheme="minorHAnsi" w:cstheme="minorHAnsi"/>
        </w:rPr>
        <w:t xml:space="preserve"> it</w:t>
      </w:r>
      <w:r w:rsidR="00F17CEA" w:rsidRPr="001D6665">
        <w:rPr>
          <w:rFonts w:asciiTheme="minorHAnsi" w:hAnsiTheme="minorHAnsi" w:cstheme="minorHAnsi"/>
        </w:rPr>
        <w:t xml:space="preserve"> in </w:t>
      </w:r>
      <w:r w:rsidR="00747EDE" w:rsidRPr="001D6665">
        <w:rPr>
          <w:rFonts w:asciiTheme="minorHAnsi" w:hAnsiTheme="minorHAnsi" w:cstheme="minorHAnsi"/>
        </w:rPr>
        <w:t>the public domain</w:t>
      </w:r>
      <w:r w:rsidR="00F17CEA" w:rsidRPr="001D6665">
        <w:rPr>
          <w:rFonts w:asciiTheme="minorHAnsi" w:hAnsiTheme="minorHAnsi" w:cstheme="minorHAnsi"/>
        </w:rPr>
        <w:t>.</w:t>
      </w:r>
      <w:r w:rsidR="00B55878" w:rsidRPr="001D6665">
        <w:rPr>
          <w:rFonts w:asciiTheme="minorHAnsi" w:hAnsiTheme="minorHAnsi" w:cstheme="minorHAnsi"/>
        </w:rPr>
        <w:t xml:space="preserve"> </w:t>
      </w:r>
      <w:r w:rsidR="00F17CEA" w:rsidRPr="001D6665">
        <w:rPr>
          <w:rFonts w:asciiTheme="minorHAnsi" w:hAnsiTheme="minorHAnsi" w:cstheme="minorHAnsi"/>
        </w:rPr>
        <w:t xml:space="preserve">Is the </w:t>
      </w:r>
      <w:proofErr w:type="spellStart"/>
      <w:r w:rsidR="00F17CEA" w:rsidRPr="001D6665">
        <w:rPr>
          <w:rFonts w:asciiTheme="minorHAnsi" w:hAnsiTheme="minorHAnsi" w:cstheme="minorHAnsi"/>
          <w:i/>
          <w:iCs/>
        </w:rPr>
        <w:t>chiyuv</w:t>
      </w:r>
      <w:proofErr w:type="spellEnd"/>
      <w:r w:rsidR="00F17CEA" w:rsidRPr="001D6665">
        <w:rPr>
          <w:rFonts w:asciiTheme="minorHAnsi" w:hAnsiTheme="minorHAnsi" w:cstheme="minorHAnsi"/>
        </w:rPr>
        <w:t xml:space="preserve"> of </w:t>
      </w:r>
      <w:proofErr w:type="spellStart"/>
      <w:r w:rsidR="00F17CEA" w:rsidRPr="001D6665">
        <w:rPr>
          <w:rFonts w:asciiTheme="minorHAnsi" w:hAnsiTheme="minorHAnsi" w:cstheme="minorHAnsi"/>
          <w:i/>
          <w:iCs/>
        </w:rPr>
        <w:t>shen</w:t>
      </w:r>
      <w:proofErr w:type="spellEnd"/>
      <w:r w:rsidR="00B55878" w:rsidRPr="001D6665">
        <w:rPr>
          <w:rFonts w:asciiTheme="minorHAnsi" w:hAnsiTheme="minorHAnsi" w:cstheme="minorHAnsi"/>
        </w:rPr>
        <w:t xml:space="preserve"> </w:t>
      </w:r>
      <w:r w:rsidR="00F17CEA" w:rsidRPr="001D6665">
        <w:rPr>
          <w:rFonts w:asciiTheme="minorHAnsi" w:hAnsiTheme="minorHAnsi" w:cstheme="minorHAnsi"/>
        </w:rPr>
        <w:t>dependent on</w:t>
      </w:r>
      <w:r w:rsidR="00B55878" w:rsidRPr="001D6665">
        <w:rPr>
          <w:rFonts w:asciiTheme="minorHAnsi" w:hAnsiTheme="minorHAnsi" w:cstheme="minorHAnsi"/>
        </w:rPr>
        <w:t xml:space="preserve"> the place </w:t>
      </w:r>
      <w:r w:rsidR="00747EDE">
        <w:rPr>
          <w:rFonts w:asciiTheme="minorHAnsi" w:hAnsiTheme="minorHAnsi" w:cstheme="minorHAnsi"/>
        </w:rPr>
        <w:t xml:space="preserve">where </w:t>
      </w:r>
      <w:r w:rsidR="00F17CEA" w:rsidRPr="001D6665">
        <w:rPr>
          <w:rFonts w:asciiTheme="minorHAnsi" w:hAnsiTheme="minorHAnsi" w:cstheme="minorHAnsi"/>
        </w:rPr>
        <w:t>the object</w:t>
      </w:r>
      <w:r w:rsidR="00747EDE">
        <w:rPr>
          <w:rFonts w:asciiTheme="minorHAnsi" w:hAnsiTheme="minorHAnsi" w:cstheme="minorHAnsi"/>
        </w:rPr>
        <w:t xml:space="preserve"> </w:t>
      </w:r>
      <w:r w:rsidR="00747EDE" w:rsidRPr="001D6665">
        <w:rPr>
          <w:rFonts w:asciiTheme="minorHAnsi" w:hAnsiTheme="minorHAnsi" w:cstheme="minorHAnsi"/>
        </w:rPr>
        <w:t>was eaten</w:t>
      </w:r>
      <w:r w:rsidR="00747EDE">
        <w:rPr>
          <w:rFonts w:asciiTheme="minorHAnsi" w:hAnsiTheme="minorHAnsi" w:cstheme="minorHAnsi"/>
        </w:rPr>
        <w:t xml:space="preserve"> </w:t>
      </w:r>
      <w:r w:rsidR="00E21ED0" w:rsidRPr="001D6665">
        <w:rPr>
          <w:rFonts w:asciiTheme="minorHAnsi" w:hAnsiTheme="minorHAnsi" w:cstheme="minorHAnsi"/>
        </w:rPr>
        <w:t xml:space="preserve">(and the owner of the animal would be </w:t>
      </w:r>
      <w:proofErr w:type="spellStart"/>
      <w:r w:rsidR="00E21ED0" w:rsidRPr="001D6665">
        <w:rPr>
          <w:rFonts w:asciiTheme="minorHAnsi" w:hAnsiTheme="minorHAnsi" w:cstheme="minorHAnsi"/>
          <w:i/>
          <w:iCs/>
        </w:rPr>
        <w:t>patur</w:t>
      </w:r>
      <w:proofErr w:type="spellEnd"/>
      <w:r w:rsidR="00E21ED0" w:rsidRPr="001D6665">
        <w:rPr>
          <w:rFonts w:asciiTheme="minorHAnsi" w:hAnsiTheme="minorHAnsi" w:cstheme="minorHAnsi"/>
        </w:rPr>
        <w:t xml:space="preserve"> in this case)</w:t>
      </w:r>
      <w:r w:rsidR="00B55878" w:rsidRPr="001D6665">
        <w:rPr>
          <w:rFonts w:asciiTheme="minorHAnsi" w:hAnsiTheme="minorHAnsi" w:cstheme="minorHAnsi"/>
        </w:rPr>
        <w:t xml:space="preserve"> or where it </w:t>
      </w:r>
      <w:r w:rsidR="00747EDE" w:rsidRPr="001D6665">
        <w:rPr>
          <w:rFonts w:asciiTheme="minorHAnsi" w:hAnsiTheme="minorHAnsi" w:cstheme="minorHAnsi"/>
        </w:rPr>
        <w:t>was taken</w:t>
      </w:r>
      <w:r w:rsidR="00E21ED0" w:rsidRPr="001D6665">
        <w:rPr>
          <w:rFonts w:asciiTheme="minorHAnsi" w:hAnsiTheme="minorHAnsi" w:cstheme="minorHAnsi"/>
        </w:rPr>
        <w:t xml:space="preserve"> </w:t>
      </w:r>
      <w:r w:rsidR="00747EDE">
        <w:rPr>
          <w:rFonts w:asciiTheme="minorHAnsi" w:hAnsiTheme="minorHAnsi" w:cstheme="minorHAnsi"/>
        </w:rPr>
        <w:t xml:space="preserve">from </w:t>
      </w:r>
      <w:r w:rsidR="00E21ED0" w:rsidRPr="001D6665">
        <w:rPr>
          <w:rFonts w:asciiTheme="minorHAnsi" w:hAnsiTheme="minorHAnsi" w:cstheme="minorHAnsi"/>
        </w:rPr>
        <w:t xml:space="preserve">(and the owner would be </w:t>
      </w:r>
      <w:proofErr w:type="spellStart"/>
      <w:r w:rsidR="00E21ED0" w:rsidRPr="001D6665">
        <w:rPr>
          <w:rFonts w:asciiTheme="minorHAnsi" w:hAnsiTheme="minorHAnsi" w:cstheme="minorHAnsi"/>
          <w:i/>
          <w:iCs/>
        </w:rPr>
        <w:t>chayav</w:t>
      </w:r>
      <w:proofErr w:type="spellEnd"/>
      <w:r w:rsidR="00E21ED0" w:rsidRPr="001D6665">
        <w:rPr>
          <w:rFonts w:asciiTheme="minorHAnsi" w:hAnsiTheme="minorHAnsi" w:cstheme="minorHAnsi"/>
        </w:rPr>
        <w:t>)</w:t>
      </w:r>
      <w:r w:rsidR="00F17CEA" w:rsidRPr="001D6665">
        <w:rPr>
          <w:rFonts w:asciiTheme="minorHAnsi" w:hAnsiTheme="minorHAnsi" w:cstheme="minorHAnsi"/>
        </w:rPr>
        <w:t>?</w:t>
      </w:r>
      <w:r w:rsidR="00503BFA" w:rsidRPr="001D6665">
        <w:rPr>
          <w:rStyle w:val="FootnoteReference"/>
          <w:rFonts w:asciiTheme="minorHAnsi" w:hAnsiTheme="minorHAnsi" w:cstheme="minorHAnsi"/>
        </w:rPr>
        <w:footnoteReference w:id="17"/>
      </w:r>
      <w:r w:rsidR="00B55878" w:rsidRPr="001D6665">
        <w:rPr>
          <w:rFonts w:asciiTheme="minorHAnsi" w:hAnsiTheme="minorHAnsi" w:cstheme="minorHAnsi"/>
        </w:rPr>
        <w:t xml:space="preserve"> </w:t>
      </w:r>
      <w:r w:rsidR="00747EDE">
        <w:rPr>
          <w:rFonts w:asciiTheme="minorHAnsi" w:hAnsiTheme="minorHAnsi" w:cstheme="minorHAnsi"/>
        </w:rPr>
        <w:t>Whether</w:t>
      </w:r>
      <w:r w:rsidR="00747EDE" w:rsidRPr="001D6665">
        <w:rPr>
          <w:rFonts w:asciiTheme="minorHAnsi" w:hAnsiTheme="minorHAnsi" w:cstheme="minorHAnsi"/>
        </w:rPr>
        <w:t xml:space="preserve"> </w:t>
      </w:r>
      <w:r w:rsidR="00B55878" w:rsidRPr="001D6665">
        <w:rPr>
          <w:rFonts w:asciiTheme="minorHAnsi" w:hAnsiTheme="minorHAnsi" w:cstheme="minorHAnsi"/>
        </w:rPr>
        <w:t xml:space="preserve">the </w:t>
      </w:r>
      <w:proofErr w:type="spellStart"/>
      <w:r w:rsidR="00B55878" w:rsidRPr="001D6665">
        <w:rPr>
          <w:rFonts w:asciiTheme="minorHAnsi" w:hAnsiTheme="minorHAnsi" w:cstheme="minorHAnsi"/>
          <w:i/>
          <w:iCs/>
        </w:rPr>
        <w:t>p</w:t>
      </w:r>
      <w:r w:rsidR="00F17CEA" w:rsidRPr="001D6665">
        <w:rPr>
          <w:rFonts w:asciiTheme="minorHAnsi" w:hAnsiTheme="minorHAnsi" w:cstheme="minorHAnsi"/>
          <w:i/>
          <w:iCs/>
        </w:rPr>
        <w:t>’</w:t>
      </w:r>
      <w:r w:rsidR="00B55878" w:rsidRPr="001D6665">
        <w:rPr>
          <w:rFonts w:asciiTheme="minorHAnsi" w:hAnsiTheme="minorHAnsi" w:cstheme="minorHAnsi"/>
          <w:i/>
          <w:iCs/>
        </w:rPr>
        <w:t>tur</w:t>
      </w:r>
      <w:proofErr w:type="spellEnd"/>
      <w:r w:rsidR="00B55878" w:rsidRPr="001D6665">
        <w:rPr>
          <w:rFonts w:asciiTheme="minorHAnsi" w:hAnsiTheme="minorHAnsi" w:cstheme="minorHAnsi"/>
        </w:rPr>
        <w:t xml:space="preserve"> </w:t>
      </w:r>
      <w:r w:rsidR="00F17CEA" w:rsidRPr="001D6665">
        <w:rPr>
          <w:rFonts w:asciiTheme="minorHAnsi" w:hAnsiTheme="minorHAnsi" w:cstheme="minorHAnsi"/>
        </w:rPr>
        <w:t xml:space="preserve">of </w:t>
      </w:r>
      <w:proofErr w:type="spellStart"/>
      <w:r w:rsidR="00F17CEA" w:rsidRPr="001D6665">
        <w:rPr>
          <w:rFonts w:asciiTheme="minorHAnsi" w:hAnsiTheme="minorHAnsi" w:cstheme="minorHAnsi"/>
          <w:i/>
          <w:iCs/>
        </w:rPr>
        <w:t>shen</w:t>
      </w:r>
      <w:proofErr w:type="spellEnd"/>
      <w:r w:rsidR="00F17CEA" w:rsidRPr="001D6665">
        <w:rPr>
          <w:rFonts w:asciiTheme="minorHAnsi" w:hAnsiTheme="minorHAnsi" w:cstheme="minorHAnsi"/>
        </w:rPr>
        <w:t xml:space="preserve"> in a public domain </w:t>
      </w:r>
      <w:r w:rsidR="00B55878" w:rsidRPr="001D6665">
        <w:rPr>
          <w:rFonts w:asciiTheme="minorHAnsi" w:hAnsiTheme="minorHAnsi" w:cstheme="minorHAnsi"/>
        </w:rPr>
        <w:t xml:space="preserve">is </w:t>
      </w:r>
      <w:r w:rsidR="00F17CEA" w:rsidRPr="001D6665">
        <w:rPr>
          <w:rFonts w:asciiTheme="minorHAnsi" w:hAnsiTheme="minorHAnsi" w:cstheme="minorHAnsi"/>
        </w:rPr>
        <w:t xml:space="preserve">to </w:t>
      </w:r>
      <w:r w:rsidR="00B55878" w:rsidRPr="001D6665">
        <w:rPr>
          <w:rFonts w:asciiTheme="minorHAnsi" w:hAnsiTheme="minorHAnsi" w:cstheme="minorHAnsi"/>
        </w:rPr>
        <w:t xml:space="preserve">do </w:t>
      </w:r>
      <w:r w:rsidRPr="001D6665">
        <w:rPr>
          <w:rFonts w:asciiTheme="minorHAnsi" w:hAnsiTheme="minorHAnsi" w:cstheme="minorHAnsi"/>
        </w:rPr>
        <w:t>with</w:t>
      </w:r>
      <w:r w:rsidR="00B55878" w:rsidRPr="001D6665">
        <w:rPr>
          <w:rFonts w:asciiTheme="minorHAnsi" w:hAnsiTheme="minorHAnsi" w:cstheme="minorHAnsi"/>
        </w:rPr>
        <w:t xml:space="preserve"> </w:t>
      </w:r>
      <w:r w:rsidR="00E21ED0" w:rsidRPr="001D6665">
        <w:rPr>
          <w:rFonts w:asciiTheme="minorHAnsi" w:hAnsiTheme="minorHAnsi" w:cstheme="minorHAnsi"/>
        </w:rPr>
        <w:t>the damage being the fault of the damaged party</w:t>
      </w:r>
      <w:r w:rsidR="00B55878" w:rsidRPr="001D6665">
        <w:rPr>
          <w:rFonts w:asciiTheme="minorHAnsi" w:hAnsiTheme="minorHAnsi" w:cstheme="minorHAnsi"/>
        </w:rPr>
        <w:t xml:space="preserve"> or </w:t>
      </w:r>
      <w:r w:rsidR="00747EDE">
        <w:rPr>
          <w:rFonts w:asciiTheme="minorHAnsi" w:hAnsiTheme="minorHAnsi" w:cstheme="minorHAnsi"/>
        </w:rPr>
        <w:t>if</w:t>
      </w:r>
      <w:r w:rsidR="00747EDE" w:rsidRPr="001D6665">
        <w:rPr>
          <w:rFonts w:asciiTheme="minorHAnsi" w:hAnsiTheme="minorHAnsi" w:cstheme="minorHAnsi"/>
        </w:rPr>
        <w:t xml:space="preserve"> </w:t>
      </w:r>
      <w:r w:rsidR="00747EDE">
        <w:rPr>
          <w:rFonts w:asciiTheme="minorHAnsi" w:hAnsiTheme="minorHAnsi" w:cstheme="minorHAnsi"/>
        </w:rPr>
        <w:t>it is because no trespass occurred in doing the damage</w:t>
      </w:r>
      <w:r w:rsidR="00E21ED0" w:rsidRPr="001D6665">
        <w:rPr>
          <w:rFonts w:asciiTheme="minorHAnsi" w:hAnsiTheme="minorHAnsi" w:cstheme="minorHAnsi"/>
        </w:rPr>
        <w:t>,</w:t>
      </w:r>
      <w:r w:rsidR="00B55878" w:rsidRPr="001D6665">
        <w:rPr>
          <w:rFonts w:asciiTheme="minorHAnsi" w:hAnsiTheme="minorHAnsi" w:cstheme="minorHAnsi"/>
        </w:rPr>
        <w:t xml:space="preserve"> it is strange that there should be an </w:t>
      </w:r>
      <w:commentRangeStart w:id="100"/>
      <w:r w:rsidR="00B55878" w:rsidRPr="001D6665">
        <w:rPr>
          <w:rFonts w:asciiTheme="minorHAnsi" w:hAnsiTheme="minorHAnsi" w:cstheme="minorHAnsi"/>
        </w:rPr>
        <w:t>o</w:t>
      </w:r>
      <w:r w:rsidR="00747EDE">
        <w:rPr>
          <w:rFonts w:asciiTheme="minorHAnsi" w:hAnsiTheme="minorHAnsi" w:cstheme="minorHAnsi"/>
        </w:rPr>
        <w:t>ption</w:t>
      </w:r>
      <w:r w:rsidR="00B55878" w:rsidRPr="001D6665">
        <w:rPr>
          <w:rFonts w:asciiTheme="minorHAnsi" w:hAnsiTheme="minorHAnsi" w:cstheme="minorHAnsi"/>
        </w:rPr>
        <w:t xml:space="preserve"> </w:t>
      </w:r>
      <w:commentRangeEnd w:id="100"/>
      <w:r w:rsidR="00E21ED0" w:rsidRPr="001D6665">
        <w:rPr>
          <w:rStyle w:val="CommentReference"/>
          <w:rFonts w:asciiTheme="minorHAnsi" w:hAnsiTheme="minorHAnsi" w:cstheme="minorHAnsi"/>
          <w:sz w:val="22"/>
          <w:szCs w:val="22"/>
        </w:rPr>
        <w:commentReference w:id="100"/>
      </w:r>
      <w:r w:rsidR="00B55878" w:rsidRPr="001D6665">
        <w:rPr>
          <w:rFonts w:asciiTheme="minorHAnsi" w:hAnsiTheme="minorHAnsi" w:cstheme="minorHAnsi"/>
        </w:rPr>
        <w:t xml:space="preserve">that </w:t>
      </w:r>
      <w:r w:rsidR="00E21ED0" w:rsidRPr="001D6665">
        <w:rPr>
          <w:rFonts w:asciiTheme="minorHAnsi" w:hAnsiTheme="minorHAnsi" w:cstheme="minorHAnsi"/>
        </w:rPr>
        <w:t xml:space="preserve">the deciding factor in the </w:t>
      </w:r>
      <w:proofErr w:type="spellStart"/>
      <w:r w:rsidR="00E21ED0" w:rsidRPr="001D6665">
        <w:rPr>
          <w:rFonts w:asciiTheme="minorHAnsi" w:hAnsiTheme="minorHAnsi" w:cstheme="minorHAnsi"/>
          <w:i/>
          <w:iCs/>
        </w:rPr>
        <w:t>chiyuv</w:t>
      </w:r>
      <w:proofErr w:type="spellEnd"/>
      <w:r w:rsidR="00E21ED0" w:rsidRPr="001D6665">
        <w:rPr>
          <w:rFonts w:asciiTheme="minorHAnsi" w:hAnsiTheme="minorHAnsi" w:cstheme="minorHAnsi"/>
        </w:rPr>
        <w:t xml:space="preserve"> of </w:t>
      </w:r>
      <w:proofErr w:type="spellStart"/>
      <w:r w:rsidR="00E21ED0" w:rsidRPr="001D6665">
        <w:rPr>
          <w:rFonts w:asciiTheme="minorHAnsi" w:hAnsiTheme="minorHAnsi" w:cstheme="minorHAnsi"/>
          <w:i/>
          <w:iCs/>
        </w:rPr>
        <w:t>shen</w:t>
      </w:r>
      <w:proofErr w:type="spellEnd"/>
      <w:r w:rsidR="00E21ED0" w:rsidRPr="001D6665">
        <w:rPr>
          <w:rFonts w:asciiTheme="minorHAnsi" w:hAnsiTheme="minorHAnsi" w:cstheme="minorHAnsi"/>
        </w:rPr>
        <w:t xml:space="preserve"> is the location of the eating</w:t>
      </w:r>
      <w:r w:rsidR="00B55878" w:rsidRPr="001D6665">
        <w:rPr>
          <w:rFonts w:asciiTheme="minorHAnsi" w:hAnsiTheme="minorHAnsi" w:cstheme="minorHAnsi"/>
        </w:rPr>
        <w:t>. To make matters worse</w:t>
      </w:r>
      <w:r w:rsidR="00E21ED0" w:rsidRPr="001D6665">
        <w:rPr>
          <w:rFonts w:asciiTheme="minorHAnsi" w:hAnsiTheme="minorHAnsi" w:cstheme="minorHAnsi"/>
        </w:rPr>
        <w:t>,</w:t>
      </w:r>
      <w:r w:rsidR="00B55878" w:rsidRPr="001D6665">
        <w:rPr>
          <w:rFonts w:asciiTheme="minorHAnsi" w:hAnsiTheme="minorHAnsi" w:cstheme="minorHAnsi"/>
        </w:rPr>
        <w:t xml:space="preserve"> many </w:t>
      </w:r>
      <w:proofErr w:type="spellStart"/>
      <w:r w:rsidR="00B55878" w:rsidRPr="001D6665">
        <w:rPr>
          <w:rFonts w:asciiTheme="minorHAnsi" w:hAnsiTheme="minorHAnsi" w:cstheme="minorHAnsi"/>
          <w:i/>
          <w:iCs/>
        </w:rPr>
        <w:t>rishonim</w:t>
      </w:r>
      <w:proofErr w:type="spellEnd"/>
      <w:r w:rsidR="00B55878" w:rsidRPr="001D6665">
        <w:rPr>
          <w:rFonts w:asciiTheme="minorHAnsi" w:hAnsiTheme="minorHAnsi" w:cstheme="minorHAnsi"/>
        </w:rPr>
        <w:t xml:space="preserve"> </w:t>
      </w:r>
      <w:del w:id="101" w:author="Michael" w:date="2019-01-02T15:15:00Z">
        <w:r w:rsidR="00B55878" w:rsidRPr="001D6665" w:rsidDel="00602D17">
          <w:rPr>
            <w:rFonts w:asciiTheme="minorHAnsi" w:hAnsiTheme="minorHAnsi" w:cstheme="minorHAnsi"/>
          </w:rPr>
          <w:delText>ask on</w:delText>
        </w:r>
      </w:del>
      <w:ins w:id="102" w:author="Michael" w:date="2019-01-02T15:15:00Z">
        <w:r w:rsidR="00602D17">
          <w:rPr>
            <w:rFonts w:asciiTheme="minorHAnsi" w:hAnsiTheme="minorHAnsi" w:cstheme="minorHAnsi"/>
          </w:rPr>
          <w:t>question</w:t>
        </w:r>
      </w:ins>
      <w:r w:rsidR="00B55878" w:rsidRPr="001D6665">
        <w:rPr>
          <w:rFonts w:asciiTheme="minorHAnsi" w:hAnsiTheme="minorHAnsi" w:cstheme="minorHAnsi"/>
        </w:rPr>
        <w:t xml:space="preserve"> </w:t>
      </w:r>
      <w:proofErr w:type="spellStart"/>
      <w:r w:rsidR="00426A27" w:rsidRPr="00426A27">
        <w:rPr>
          <w:rFonts w:asciiTheme="minorHAnsi" w:hAnsiTheme="minorHAnsi" w:cstheme="minorHAnsi"/>
        </w:rPr>
        <w:t>Rashi</w:t>
      </w:r>
      <w:proofErr w:type="spellEnd"/>
      <w:r w:rsidR="00B55878" w:rsidRPr="001D6665">
        <w:rPr>
          <w:rFonts w:asciiTheme="minorHAnsi" w:hAnsiTheme="minorHAnsi" w:cstheme="minorHAnsi"/>
        </w:rPr>
        <w:t xml:space="preserve"> from another </w:t>
      </w:r>
      <w:proofErr w:type="spellStart"/>
      <w:r w:rsidR="00503BFA" w:rsidRPr="001D6665">
        <w:rPr>
          <w:rFonts w:asciiTheme="minorHAnsi" w:hAnsiTheme="minorHAnsi" w:cstheme="minorHAnsi"/>
          <w:i/>
          <w:iCs/>
        </w:rPr>
        <w:t>g</w:t>
      </w:r>
      <w:r w:rsidR="00B55878" w:rsidRPr="001D6665">
        <w:rPr>
          <w:rFonts w:asciiTheme="minorHAnsi" w:hAnsiTheme="minorHAnsi" w:cstheme="minorHAnsi"/>
          <w:i/>
          <w:iCs/>
        </w:rPr>
        <w:t>emara</w:t>
      </w:r>
      <w:proofErr w:type="spellEnd"/>
      <w:r w:rsidR="00B55878" w:rsidRPr="001D6665">
        <w:rPr>
          <w:rFonts w:asciiTheme="minorHAnsi" w:hAnsiTheme="minorHAnsi" w:cstheme="minorHAnsi"/>
        </w:rPr>
        <w:t xml:space="preserve"> </w:t>
      </w:r>
      <w:r w:rsidR="00E21ED0" w:rsidRPr="001D6665">
        <w:rPr>
          <w:rFonts w:asciiTheme="minorHAnsi" w:hAnsiTheme="minorHAnsi" w:cstheme="minorHAnsi"/>
        </w:rPr>
        <w:t xml:space="preserve">which seems to say </w:t>
      </w:r>
      <w:r w:rsidR="00B55878" w:rsidRPr="001D6665">
        <w:rPr>
          <w:rFonts w:asciiTheme="minorHAnsi" w:hAnsiTheme="minorHAnsi" w:cstheme="minorHAnsi"/>
        </w:rPr>
        <w:t xml:space="preserve">that </w:t>
      </w:r>
      <w:r w:rsidR="00E21ED0" w:rsidRPr="001D6665">
        <w:rPr>
          <w:rFonts w:asciiTheme="minorHAnsi" w:hAnsiTheme="minorHAnsi" w:cstheme="minorHAnsi"/>
        </w:rPr>
        <w:t xml:space="preserve">the </w:t>
      </w:r>
      <w:proofErr w:type="spellStart"/>
      <w:r w:rsidR="00E21ED0" w:rsidRPr="001D6665">
        <w:rPr>
          <w:rFonts w:asciiTheme="minorHAnsi" w:hAnsiTheme="minorHAnsi" w:cstheme="minorHAnsi"/>
          <w:i/>
          <w:iCs/>
        </w:rPr>
        <w:t>chiyuv</w:t>
      </w:r>
      <w:proofErr w:type="spellEnd"/>
      <w:r w:rsidR="00E21ED0" w:rsidRPr="001D6665">
        <w:rPr>
          <w:rFonts w:asciiTheme="minorHAnsi" w:hAnsiTheme="minorHAnsi" w:cstheme="minorHAnsi"/>
        </w:rPr>
        <w:t xml:space="preserve"> is </w:t>
      </w:r>
      <w:r w:rsidR="00434BE2" w:rsidRPr="001D6665">
        <w:rPr>
          <w:rFonts w:asciiTheme="minorHAnsi" w:hAnsiTheme="minorHAnsi" w:cstheme="minorHAnsi"/>
        </w:rPr>
        <w:t>dependent</w:t>
      </w:r>
      <w:r w:rsidR="00E21ED0" w:rsidRPr="001D6665">
        <w:rPr>
          <w:rFonts w:asciiTheme="minorHAnsi" w:hAnsiTheme="minorHAnsi" w:cstheme="minorHAnsi"/>
        </w:rPr>
        <w:t xml:space="preserve"> on where the object was eaten.</w:t>
      </w:r>
    </w:p>
    <w:p w14:paraId="0916F22E" w14:textId="77777777" w:rsidR="00434BE2" w:rsidRPr="001D6665" w:rsidRDefault="00434BE2" w:rsidP="00EE72D9">
      <w:pPr>
        <w:pStyle w:val="NormalWeb"/>
        <w:spacing w:before="0" w:beforeAutospacing="0" w:after="0" w:afterAutospacing="0"/>
        <w:jc w:val="both"/>
        <w:rPr>
          <w:rFonts w:asciiTheme="minorHAnsi" w:hAnsiTheme="minorHAnsi" w:cstheme="minorHAnsi"/>
        </w:rPr>
      </w:pPr>
    </w:p>
    <w:p w14:paraId="0916F22F" w14:textId="77777777" w:rsidR="00B55878" w:rsidRPr="001D6665" w:rsidRDefault="00B55878">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Other </w:t>
      </w:r>
      <w:proofErr w:type="spellStart"/>
      <w:r w:rsidRPr="001D6665">
        <w:rPr>
          <w:rFonts w:asciiTheme="minorHAnsi" w:hAnsiTheme="minorHAnsi" w:cstheme="minorHAnsi"/>
          <w:i/>
          <w:iCs/>
        </w:rPr>
        <w:t>rishonim</w:t>
      </w:r>
      <w:proofErr w:type="spellEnd"/>
      <w:r w:rsidRPr="001D6665">
        <w:rPr>
          <w:rFonts w:asciiTheme="minorHAnsi" w:hAnsiTheme="minorHAnsi" w:cstheme="minorHAnsi"/>
        </w:rPr>
        <w:t xml:space="preserve">, </w:t>
      </w:r>
      <w:proofErr w:type="spellStart"/>
      <w:r w:rsidR="00426A27" w:rsidRPr="00426A27">
        <w:rPr>
          <w:rFonts w:asciiTheme="minorHAnsi" w:hAnsiTheme="minorHAnsi" w:cstheme="minorHAnsi"/>
        </w:rPr>
        <w:t>Tosfos</w:t>
      </w:r>
      <w:proofErr w:type="spellEnd"/>
      <w:r w:rsidR="00426A27" w:rsidRPr="00426A27">
        <w:rPr>
          <w:rStyle w:val="FootnoteReference"/>
          <w:rFonts w:asciiTheme="minorHAnsi" w:hAnsiTheme="minorHAnsi" w:cstheme="minorHAnsi"/>
        </w:rPr>
        <w:footnoteReference w:id="18"/>
      </w:r>
      <w:r w:rsidRPr="001D6665">
        <w:rPr>
          <w:rFonts w:asciiTheme="minorHAnsi" w:hAnsiTheme="minorHAnsi" w:cstheme="minorHAnsi"/>
        </w:rPr>
        <w:t xml:space="preserve"> included, explain th</w:t>
      </w:r>
      <w:r w:rsidR="00E21ED0" w:rsidRPr="001D6665">
        <w:rPr>
          <w:rFonts w:asciiTheme="minorHAnsi" w:hAnsiTheme="minorHAnsi" w:cstheme="minorHAnsi"/>
        </w:rPr>
        <w:t>e</w:t>
      </w:r>
      <w:r w:rsidRPr="001D6665">
        <w:rPr>
          <w:rFonts w:asciiTheme="minorHAnsi" w:hAnsiTheme="minorHAnsi" w:cstheme="minorHAnsi"/>
        </w:rPr>
        <w:t xml:space="preserve"> question</w:t>
      </w:r>
      <w:r w:rsidR="00E21ED0" w:rsidRPr="001D6665">
        <w:rPr>
          <w:rFonts w:asciiTheme="minorHAnsi" w:hAnsiTheme="minorHAnsi" w:cstheme="minorHAnsi"/>
        </w:rPr>
        <w:t xml:space="preserve"> in this </w:t>
      </w:r>
      <w:proofErr w:type="spellStart"/>
      <w:r w:rsidR="00E21ED0" w:rsidRPr="001D6665">
        <w:rPr>
          <w:rFonts w:asciiTheme="minorHAnsi" w:hAnsiTheme="minorHAnsi" w:cstheme="minorHAnsi"/>
          <w:i/>
          <w:iCs/>
        </w:rPr>
        <w:t>gemara</w:t>
      </w:r>
      <w:proofErr w:type="spellEnd"/>
      <w:r w:rsidR="00E21ED0" w:rsidRPr="001D6665">
        <w:rPr>
          <w:rFonts w:asciiTheme="minorHAnsi" w:hAnsiTheme="minorHAnsi" w:cstheme="minorHAnsi"/>
        </w:rPr>
        <w:t xml:space="preserve"> to be</w:t>
      </w:r>
      <w:r w:rsidRPr="001D6665">
        <w:rPr>
          <w:rFonts w:asciiTheme="minorHAnsi" w:hAnsiTheme="minorHAnsi" w:cstheme="minorHAnsi"/>
        </w:rPr>
        <w:t xml:space="preserve"> </w:t>
      </w:r>
      <w:r w:rsidR="00E21ED0" w:rsidRPr="001D6665">
        <w:rPr>
          <w:rFonts w:asciiTheme="minorHAnsi" w:hAnsiTheme="minorHAnsi" w:cstheme="minorHAnsi"/>
        </w:rPr>
        <w:t xml:space="preserve">about </w:t>
      </w:r>
      <w:r w:rsidRPr="001D6665">
        <w:rPr>
          <w:rFonts w:asciiTheme="minorHAnsi" w:hAnsiTheme="minorHAnsi" w:cstheme="minorHAnsi"/>
        </w:rPr>
        <w:t xml:space="preserve">a case </w:t>
      </w:r>
      <w:r w:rsidR="00E21ED0" w:rsidRPr="001D6665">
        <w:rPr>
          <w:rFonts w:asciiTheme="minorHAnsi" w:hAnsiTheme="minorHAnsi" w:cstheme="minorHAnsi"/>
        </w:rPr>
        <w:t xml:space="preserve">in which some </w:t>
      </w:r>
      <w:r w:rsidRPr="001D6665">
        <w:rPr>
          <w:rFonts w:asciiTheme="minorHAnsi" w:hAnsiTheme="minorHAnsi" w:cstheme="minorHAnsi"/>
        </w:rPr>
        <w:t>food is rolling towards the public domain and it is eaten whilst still in the private domain</w:t>
      </w:r>
      <w:r w:rsidR="00E21ED0" w:rsidRPr="001D6665">
        <w:rPr>
          <w:rFonts w:asciiTheme="minorHAnsi" w:hAnsiTheme="minorHAnsi" w:cstheme="minorHAnsi"/>
        </w:rPr>
        <w:t>.</w:t>
      </w:r>
      <w:r w:rsidRPr="001D6665">
        <w:rPr>
          <w:rFonts w:asciiTheme="minorHAnsi" w:hAnsiTheme="minorHAnsi" w:cstheme="minorHAnsi"/>
        </w:rPr>
        <w:t xml:space="preserve"> </w:t>
      </w:r>
      <w:r w:rsidR="00E21ED0" w:rsidRPr="001D6665">
        <w:rPr>
          <w:rFonts w:asciiTheme="minorHAnsi" w:hAnsiTheme="minorHAnsi" w:cstheme="minorHAnsi"/>
        </w:rPr>
        <w:t xml:space="preserve">Do </w:t>
      </w:r>
      <w:r w:rsidRPr="001D6665">
        <w:rPr>
          <w:rFonts w:asciiTheme="minorHAnsi" w:hAnsiTheme="minorHAnsi" w:cstheme="minorHAnsi"/>
        </w:rPr>
        <w:lastRenderedPageBreak/>
        <w:t xml:space="preserve">we consider it as if it was there already </w:t>
      </w:r>
      <w:r w:rsidR="00E21ED0" w:rsidRPr="001D6665">
        <w:rPr>
          <w:rFonts w:asciiTheme="minorHAnsi" w:hAnsiTheme="minorHAnsi" w:cstheme="minorHAnsi"/>
        </w:rPr>
        <w:t xml:space="preserve">(and the owner of the animal would be </w:t>
      </w:r>
      <w:proofErr w:type="spellStart"/>
      <w:r w:rsidR="00E21ED0" w:rsidRPr="001D6665">
        <w:rPr>
          <w:rFonts w:asciiTheme="minorHAnsi" w:hAnsiTheme="minorHAnsi" w:cstheme="minorHAnsi"/>
          <w:i/>
          <w:iCs/>
        </w:rPr>
        <w:t>patur</w:t>
      </w:r>
      <w:proofErr w:type="spellEnd"/>
      <w:r w:rsidR="00E21ED0" w:rsidRPr="001D6665">
        <w:rPr>
          <w:rFonts w:asciiTheme="minorHAnsi" w:hAnsiTheme="minorHAnsi" w:cstheme="minorHAnsi"/>
        </w:rPr>
        <w:t xml:space="preserve">) </w:t>
      </w:r>
      <w:r w:rsidRPr="001D6665">
        <w:rPr>
          <w:rFonts w:asciiTheme="minorHAnsi" w:hAnsiTheme="minorHAnsi" w:cstheme="minorHAnsi"/>
        </w:rPr>
        <w:t>or not</w:t>
      </w:r>
      <w:r w:rsidR="00E21ED0" w:rsidRPr="001D6665">
        <w:rPr>
          <w:rFonts w:asciiTheme="minorHAnsi" w:hAnsiTheme="minorHAnsi" w:cstheme="minorHAnsi"/>
        </w:rPr>
        <w:t xml:space="preserve"> (and the owner would be </w:t>
      </w:r>
      <w:proofErr w:type="spellStart"/>
      <w:r w:rsidR="00E21ED0" w:rsidRPr="001D6665">
        <w:rPr>
          <w:rFonts w:asciiTheme="minorHAnsi" w:hAnsiTheme="minorHAnsi" w:cstheme="minorHAnsi"/>
          <w:i/>
          <w:iCs/>
        </w:rPr>
        <w:t>chayav</w:t>
      </w:r>
      <w:proofErr w:type="spellEnd"/>
      <w:r w:rsidR="00E21ED0" w:rsidRPr="001D6665">
        <w:rPr>
          <w:rFonts w:asciiTheme="minorHAnsi" w:hAnsiTheme="minorHAnsi" w:cstheme="minorHAnsi"/>
        </w:rPr>
        <w:t>)?</w:t>
      </w:r>
      <w:r w:rsidR="00434BE2">
        <w:rPr>
          <w:rFonts w:asciiTheme="minorHAnsi" w:hAnsiTheme="minorHAnsi" w:cstheme="minorHAnsi"/>
        </w:rPr>
        <w:t xml:space="preserve"> </w:t>
      </w:r>
      <w:commentRangeStart w:id="103"/>
      <w:commentRangeStart w:id="104"/>
      <w:r w:rsidRPr="001D6665">
        <w:rPr>
          <w:rFonts w:asciiTheme="minorHAnsi" w:hAnsiTheme="minorHAnsi" w:cstheme="minorHAnsi"/>
        </w:rPr>
        <w:t xml:space="preserve">The exemption being applied to such a case implies that </w:t>
      </w:r>
      <w:r w:rsidR="00345362" w:rsidRPr="001D6665">
        <w:rPr>
          <w:rFonts w:asciiTheme="minorHAnsi" w:hAnsiTheme="minorHAnsi" w:cstheme="minorHAnsi"/>
        </w:rPr>
        <w:t xml:space="preserve">the </w:t>
      </w:r>
      <w:proofErr w:type="spellStart"/>
      <w:r w:rsidR="00345362" w:rsidRPr="001D6665">
        <w:rPr>
          <w:rFonts w:asciiTheme="minorHAnsi" w:hAnsiTheme="minorHAnsi" w:cstheme="minorHAnsi"/>
          <w:i/>
          <w:iCs/>
        </w:rPr>
        <w:t>p’tur</w:t>
      </w:r>
      <w:proofErr w:type="spellEnd"/>
      <w:r w:rsidR="00345362" w:rsidRPr="001D6665">
        <w:rPr>
          <w:rFonts w:asciiTheme="minorHAnsi" w:hAnsiTheme="minorHAnsi" w:cstheme="minorHAnsi"/>
        </w:rPr>
        <w:t xml:space="preserve"> of </w:t>
      </w:r>
      <w:proofErr w:type="spellStart"/>
      <w:r w:rsidR="00345362" w:rsidRPr="001D6665">
        <w:rPr>
          <w:rFonts w:asciiTheme="minorHAnsi" w:hAnsiTheme="minorHAnsi" w:cstheme="minorHAnsi"/>
          <w:i/>
          <w:iCs/>
        </w:rPr>
        <w:t>shen</w:t>
      </w:r>
      <w:proofErr w:type="spellEnd"/>
      <w:r w:rsidR="00345362" w:rsidRPr="001D6665">
        <w:rPr>
          <w:rFonts w:asciiTheme="minorHAnsi" w:hAnsiTheme="minorHAnsi" w:cstheme="minorHAnsi"/>
        </w:rPr>
        <w:t xml:space="preserve"> in the public domain </w:t>
      </w:r>
      <w:r w:rsidRPr="001D6665">
        <w:rPr>
          <w:rFonts w:asciiTheme="minorHAnsi" w:hAnsiTheme="minorHAnsi" w:cstheme="minorHAnsi"/>
        </w:rPr>
        <w:t>is to do with the</w:t>
      </w:r>
      <w:r w:rsidR="00345362" w:rsidRPr="001D6665">
        <w:rPr>
          <w:rFonts w:asciiTheme="minorHAnsi" w:hAnsiTheme="minorHAnsi" w:cstheme="minorHAnsi"/>
        </w:rPr>
        <w:t xml:space="preserve"> owner </w:t>
      </w:r>
      <w:r w:rsidR="00434BE2">
        <w:rPr>
          <w:rFonts w:asciiTheme="minorHAnsi" w:hAnsiTheme="minorHAnsi" w:cstheme="minorHAnsi"/>
        </w:rPr>
        <w:t>not being careful with his</w:t>
      </w:r>
      <w:r w:rsidR="00345362" w:rsidRPr="001D6665">
        <w:rPr>
          <w:rFonts w:asciiTheme="minorHAnsi" w:hAnsiTheme="minorHAnsi" w:cstheme="minorHAnsi"/>
        </w:rPr>
        <w:t xml:space="preserve"> object</w:t>
      </w:r>
      <w:r w:rsidRPr="001D6665">
        <w:rPr>
          <w:rFonts w:asciiTheme="minorHAnsi" w:hAnsiTheme="minorHAnsi" w:cstheme="minorHAnsi"/>
        </w:rPr>
        <w:t xml:space="preserve"> by allowing it to end up in a public area rather than a lack of trespass</w:t>
      </w:r>
      <w:r w:rsidR="00345362" w:rsidRPr="001D6665">
        <w:rPr>
          <w:rFonts w:asciiTheme="minorHAnsi" w:hAnsiTheme="minorHAnsi" w:cstheme="minorHAnsi"/>
        </w:rPr>
        <w:t>.</w:t>
      </w:r>
      <w:r w:rsidRPr="001D6665">
        <w:rPr>
          <w:rFonts w:asciiTheme="minorHAnsi" w:hAnsiTheme="minorHAnsi" w:cstheme="minorHAnsi"/>
        </w:rPr>
        <w:t xml:space="preserve"> </w:t>
      </w:r>
      <w:r w:rsidR="00345362" w:rsidRPr="001D6665">
        <w:rPr>
          <w:rFonts w:asciiTheme="minorHAnsi" w:hAnsiTheme="minorHAnsi" w:cstheme="minorHAnsi"/>
        </w:rPr>
        <w:t>T</w:t>
      </w:r>
      <w:r w:rsidRPr="001D6665">
        <w:rPr>
          <w:rFonts w:asciiTheme="minorHAnsi" w:hAnsiTheme="minorHAnsi" w:cstheme="minorHAnsi"/>
        </w:rPr>
        <w:t xml:space="preserve">respass occurred </w:t>
      </w:r>
      <w:r w:rsidR="00345362" w:rsidRPr="001D6665">
        <w:rPr>
          <w:rFonts w:asciiTheme="minorHAnsi" w:hAnsiTheme="minorHAnsi" w:cstheme="minorHAnsi"/>
        </w:rPr>
        <w:t xml:space="preserve">in this </w:t>
      </w:r>
      <w:proofErr w:type="gramStart"/>
      <w:r w:rsidR="00345362" w:rsidRPr="001D6665">
        <w:rPr>
          <w:rFonts w:asciiTheme="minorHAnsi" w:hAnsiTheme="minorHAnsi" w:cstheme="minorHAnsi"/>
        </w:rPr>
        <w:t>case ,</w:t>
      </w:r>
      <w:proofErr w:type="gramEnd"/>
      <w:r w:rsidR="00345362" w:rsidRPr="001D6665">
        <w:rPr>
          <w:rFonts w:asciiTheme="minorHAnsi" w:hAnsiTheme="minorHAnsi" w:cstheme="minorHAnsi"/>
        </w:rPr>
        <w:t xml:space="preserve"> yet </w:t>
      </w:r>
      <w:r w:rsidR="00D170A3" w:rsidRPr="001D6665">
        <w:rPr>
          <w:rFonts w:asciiTheme="minorHAnsi" w:hAnsiTheme="minorHAnsi" w:cstheme="minorHAnsi"/>
        </w:rPr>
        <w:t>the</w:t>
      </w:r>
      <w:r w:rsidRPr="001D6665">
        <w:rPr>
          <w:rFonts w:asciiTheme="minorHAnsi" w:hAnsiTheme="minorHAnsi" w:cstheme="minorHAnsi"/>
        </w:rPr>
        <w:t xml:space="preserve"> </w:t>
      </w:r>
      <w:proofErr w:type="spellStart"/>
      <w:r w:rsidR="00503BFA"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gives a possibility that </w:t>
      </w:r>
      <w:r w:rsidR="00345362" w:rsidRPr="001D6665">
        <w:rPr>
          <w:rFonts w:asciiTheme="minorHAnsi" w:hAnsiTheme="minorHAnsi" w:cstheme="minorHAnsi"/>
        </w:rPr>
        <w:t xml:space="preserve">the owner of the animal </w:t>
      </w:r>
      <w:r w:rsidRPr="001D6665">
        <w:rPr>
          <w:rFonts w:asciiTheme="minorHAnsi" w:hAnsiTheme="minorHAnsi" w:cstheme="minorHAnsi"/>
        </w:rPr>
        <w:t>is exempt</w:t>
      </w:r>
      <w:r w:rsidR="00434BE2">
        <w:rPr>
          <w:rFonts w:asciiTheme="minorHAnsi" w:hAnsiTheme="minorHAnsi" w:cstheme="minorHAnsi"/>
        </w:rPr>
        <w:t xml:space="preserve"> </w:t>
      </w:r>
      <w:commentRangeEnd w:id="103"/>
      <w:r w:rsidR="00345362" w:rsidRPr="001D6665">
        <w:rPr>
          <w:rStyle w:val="CommentReference"/>
          <w:rFonts w:asciiTheme="minorHAnsi" w:hAnsiTheme="minorHAnsi" w:cstheme="minorHAnsi"/>
          <w:sz w:val="22"/>
          <w:szCs w:val="22"/>
        </w:rPr>
        <w:commentReference w:id="103"/>
      </w:r>
      <w:commentRangeEnd w:id="104"/>
      <w:r w:rsidR="001719A3">
        <w:rPr>
          <w:rStyle w:val="CommentReference"/>
          <w:rFonts w:asciiTheme="minorHAnsi" w:hAnsiTheme="minorHAnsi" w:cstheme="minorBidi"/>
        </w:rPr>
        <w:commentReference w:id="104"/>
      </w:r>
      <w:r w:rsidR="00676E42">
        <w:rPr>
          <w:rStyle w:val="FootnoteReference"/>
          <w:rFonts w:asciiTheme="minorHAnsi" w:hAnsiTheme="minorHAnsi" w:cstheme="minorHAnsi"/>
        </w:rPr>
        <w:footnoteReference w:id="19"/>
      </w:r>
      <w:r w:rsidR="00676E42">
        <w:rPr>
          <w:rFonts w:asciiTheme="minorHAnsi" w:hAnsiTheme="minorHAnsi" w:cstheme="minorHAnsi"/>
        </w:rPr>
        <w:t>.</w:t>
      </w:r>
    </w:p>
    <w:p w14:paraId="0916F230" w14:textId="77777777" w:rsidR="00B55878" w:rsidRDefault="00B55878" w:rsidP="00EE72D9">
      <w:pPr>
        <w:pStyle w:val="NormalWeb"/>
        <w:spacing w:before="0" w:beforeAutospacing="0" w:after="0" w:afterAutospacing="0"/>
        <w:jc w:val="both"/>
        <w:rPr>
          <w:rFonts w:asciiTheme="minorHAnsi" w:hAnsiTheme="minorHAnsi" w:cstheme="minorHAnsi"/>
        </w:rPr>
      </w:pPr>
    </w:p>
    <w:p w14:paraId="0916F231" w14:textId="77777777" w:rsidR="00434BE2" w:rsidRPr="0062326B" w:rsidRDefault="00434BE2" w:rsidP="00434BE2">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3.5) </w:t>
      </w:r>
      <w:proofErr w:type="spellStart"/>
      <w:r>
        <w:rPr>
          <w:rFonts w:asciiTheme="minorHAnsi" w:hAnsiTheme="minorHAnsi" w:cstheme="minorHAnsi"/>
          <w:b/>
          <w:bCs/>
          <w:i/>
          <w:iCs/>
          <w:sz w:val="20"/>
          <w:szCs w:val="20"/>
        </w:rPr>
        <w:t>Machazeres</w:t>
      </w:r>
      <w:proofErr w:type="spellEnd"/>
      <w:r>
        <w:rPr>
          <w:rFonts w:asciiTheme="minorHAnsi" w:hAnsiTheme="minorHAnsi" w:cstheme="minorHAnsi"/>
          <w:b/>
          <w:bCs/>
          <w:i/>
          <w:iCs/>
          <w:sz w:val="20"/>
          <w:szCs w:val="20"/>
        </w:rPr>
        <w:t xml:space="preserve"> </w:t>
      </w:r>
    </w:p>
    <w:p w14:paraId="0916F232" w14:textId="77777777"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On 21a</w:t>
      </w:r>
      <w:r w:rsidR="00345362" w:rsidRPr="001D6665">
        <w:rPr>
          <w:rFonts w:asciiTheme="minorHAnsi" w:hAnsiTheme="minorHAnsi" w:cstheme="minorHAnsi"/>
        </w:rPr>
        <w:t>,</w:t>
      </w:r>
      <w:r w:rsidRPr="001D6665">
        <w:rPr>
          <w:rFonts w:asciiTheme="minorHAnsi" w:hAnsiTheme="minorHAnsi" w:cstheme="minorHAnsi"/>
        </w:rPr>
        <w:t xml:space="preserve"> the </w:t>
      </w:r>
      <w:proofErr w:type="spellStart"/>
      <w:r w:rsidR="00503BFA"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about </w:t>
      </w:r>
      <w:proofErr w:type="spellStart"/>
      <w:r w:rsidRPr="001D6665">
        <w:rPr>
          <w:rFonts w:asciiTheme="minorHAnsi" w:hAnsiTheme="minorHAnsi" w:cstheme="minorHAnsi"/>
          <w:i/>
          <w:iCs/>
        </w:rPr>
        <w:t>machazeres</w:t>
      </w:r>
      <w:proofErr w:type="spellEnd"/>
      <w:r w:rsidR="00422CE1" w:rsidRPr="001D6665">
        <w:rPr>
          <w:rFonts w:asciiTheme="minorHAnsi" w:hAnsiTheme="minorHAnsi" w:cstheme="minorHAnsi"/>
          <w:i/>
          <w:iCs/>
        </w:rPr>
        <w:t xml:space="preserve"> </w:t>
      </w:r>
      <w:r w:rsidR="00422CE1" w:rsidRPr="001D6665">
        <w:rPr>
          <w:rFonts w:asciiTheme="minorHAnsi" w:hAnsiTheme="minorHAnsi" w:cstheme="minorHAnsi"/>
        </w:rPr>
        <w:t>(when an animal turns its head to the side of the street to eat)</w:t>
      </w:r>
      <w:r w:rsidRPr="001D6665">
        <w:rPr>
          <w:rFonts w:asciiTheme="minorHAnsi" w:hAnsiTheme="minorHAnsi" w:cstheme="minorHAnsi"/>
        </w:rPr>
        <w:t xml:space="preserve"> can be found:</w:t>
      </w:r>
    </w:p>
    <w:p w14:paraId="0916F233" w14:textId="77777777" w:rsidR="00B55878" w:rsidRPr="001D6665" w:rsidRDefault="00B55878" w:rsidP="00D170A3">
      <w:pPr>
        <w:pStyle w:val="NormalWeb"/>
        <w:spacing w:before="0" w:beforeAutospacing="0" w:after="0" w:afterAutospacing="0"/>
        <w:jc w:val="right"/>
        <w:rPr>
          <w:rFonts w:asciiTheme="minorBidi" w:hAnsiTheme="minorBidi" w:cstheme="minorBidi"/>
        </w:rPr>
      </w:pPr>
      <w:r w:rsidRPr="001D6665">
        <w:rPr>
          <w:rFonts w:asciiTheme="minorBidi" w:hAnsiTheme="minorBidi" w:cstheme="minorBidi"/>
        </w:rPr>
        <w:t> </w:t>
      </w:r>
      <w:r w:rsidRPr="001D6665">
        <w:rPr>
          <w:rFonts w:asciiTheme="minorBidi" w:hAnsiTheme="minorBidi" w:cstheme="minorBidi"/>
          <w:rtl/>
        </w:rPr>
        <w:t>כיצד משלמת מה שנהנית וכו</w:t>
      </w:r>
      <w:r w:rsidR="00D170A3" w:rsidRPr="001D6665">
        <w:rPr>
          <w:rFonts w:asciiTheme="minorBidi" w:hAnsiTheme="minorBidi" w:cstheme="minorBidi"/>
          <w:rtl/>
        </w:rPr>
        <w:t xml:space="preserve">': </w:t>
      </w:r>
      <w:r w:rsidRPr="001D6665">
        <w:rPr>
          <w:rFonts w:asciiTheme="minorBidi" w:hAnsiTheme="minorBidi" w:cstheme="minorBidi"/>
          <w:rtl/>
        </w:rPr>
        <w:t>אמר רב ובמחזרת ושמואל אמר אפילו מחזרת נמי פטור ולשמואל היכי משכחת לה דמחייב כגון דשבקתה לרחבה ואזלה וקמה בצידי רחבה</w:t>
      </w:r>
    </w:p>
    <w:p w14:paraId="6C8CCB3D" w14:textId="77777777" w:rsidR="00703475" w:rsidRDefault="00434BE2" w:rsidP="00EE72D9">
      <w:pPr>
        <w:pStyle w:val="NormalWeb"/>
        <w:spacing w:before="0" w:beforeAutospacing="0" w:after="0" w:afterAutospacing="0"/>
        <w:jc w:val="both"/>
        <w:rPr>
          <w:ins w:id="105" w:author="Mikey Kahan" w:date="2019-01-13T00:14:00Z"/>
          <w:rFonts w:asciiTheme="minorHAnsi" w:hAnsiTheme="minorHAnsi" w:cstheme="minorHAnsi"/>
        </w:rPr>
      </w:pPr>
      <w:r>
        <w:rPr>
          <w:rFonts w:asciiTheme="minorHAnsi" w:hAnsiTheme="minorHAnsi" w:cstheme="minorHAnsi"/>
        </w:rPr>
        <w:t>“</w:t>
      </w:r>
      <w:proofErr w:type="spellStart"/>
      <w:r w:rsidR="00426A27" w:rsidRPr="00426A27">
        <w:rPr>
          <w:rFonts w:asciiTheme="minorHAnsi" w:hAnsiTheme="minorHAnsi" w:cstheme="minorHAnsi"/>
        </w:rPr>
        <w:t>Rav</w:t>
      </w:r>
      <w:proofErr w:type="spellEnd"/>
      <w:r w:rsidR="00B55878" w:rsidRPr="001D6665">
        <w:rPr>
          <w:rFonts w:asciiTheme="minorHAnsi" w:hAnsiTheme="minorHAnsi" w:cstheme="minorHAnsi"/>
        </w:rPr>
        <w:t xml:space="preserve"> </w:t>
      </w:r>
      <w:r>
        <w:rPr>
          <w:rFonts w:asciiTheme="minorHAnsi" w:hAnsiTheme="minorHAnsi" w:cstheme="minorHAnsi"/>
        </w:rPr>
        <w:t>says</w:t>
      </w:r>
      <w:r w:rsidR="00B55878" w:rsidRPr="001D6665">
        <w:rPr>
          <w:rFonts w:asciiTheme="minorHAnsi" w:hAnsiTheme="minorHAnsi" w:cstheme="minorHAnsi"/>
        </w:rPr>
        <w:t xml:space="preserve"> </w:t>
      </w:r>
      <w:r>
        <w:rPr>
          <w:rFonts w:asciiTheme="minorHAnsi" w:hAnsiTheme="minorHAnsi" w:cstheme="minorHAnsi"/>
        </w:rPr>
        <w:t>‘it (</w:t>
      </w:r>
      <w:r w:rsidR="00B55878" w:rsidRPr="001D6665">
        <w:rPr>
          <w:rFonts w:asciiTheme="minorHAnsi" w:hAnsiTheme="minorHAnsi" w:cstheme="minorHAnsi"/>
        </w:rPr>
        <w:t xml:space="preserve">the </w:t>
      </w:r>
      <w:proofErr w:type="spellStart"/>
      <w:r w:rsidR="00B55878" w:rsidRPr="001D6665">
        <w:rPr>
          <w:rFonts w:asciiTheme="minorHAnsi" w:hAnsiTheme="minorHAnsi" w:cstheme="minorHAnsi"/>
          <w:i/>
          <w:iCs/>
        </w:rPr>
        <w:t>chiyuv</w:t>
      </w:r>
      <w:proofErr w:type="spellEnd"/>
      <w:r w:rsidR="00B55878" w:rsidRPr="001D6665">
        <w:rPr>
          <w:rFonts w:asciiTheme="minorHAnsi" w:hAnsiTheme="minorHAnsi" w:cstheme="minorHAnsi"/>
        </w:rPr>
        <w:t xml:space="preserve"> of the </w:t>
      </w:r>
      <w:proofErr w:type="spellStart"/>
      <w:r w:rsidR="00B55878" w:rsidRPr="001D6665">
        <w:rPr>
          <w:rFonts w:asciiTheme="minorHAnsi" w:hAnsiTheme="minorHAnsi" w:cstheme="minorHAnsi"/>
          <w:i/>
          <w:iCs/>
        </w:rPr>
        <w:t>mishna</w:t>
      </w:r>
      <w:proofErr w:type="spellEnd"/>
      <w:r>
        <w:rPr>
          <w:rStyle w:val="FootnoteReference"/>
          <w:rFonts w:asciiTheme="minorHAnsi" w:hAnsiTheme="minorHAnsi" w:cstheme="minorHAnsi"/>
          <w:i/>
          <w:iCs/>
        </w:rPr>
        <w:footnoteReference w:id="20"/>
      </w:r>
      <w:r w:rsidR="00B55878" w:rsidRPr="001D6665">
        <w:rPr>
          <w:rFonts w:asciiTheme="minorHAnsi" w:hAnsiTheme="minorHAnsi" w:cstheme="minorHAnsi"/>
        </w:rPr>
        <w:t xml:space="preserve"> on the side of the street</w:t>
      </w:r>
      <w:r>
        <w:rPr>
          <w:rFonts w:asciiTheme="minorHAnsi" w:hAnsiTheme="minorHAnsi" w:cstheme="minorHAnsi"/>
        </w:rPr>
        <w:t>)</w:t>
      </w:r>
      <w:r w:rsidR="00B55878" w:rsidRPr="001D6665">
        <w:rPr>
          <w:rFonts w:asciiTheme="minorHAnsi" w:hAnsiTheme="minorHAnsi" w:cstheme="minorHAnsi"/>
        </w:rPr>
        <w:t xml:space="preserve"> applies even when the animal just sticks its head into the sides of the street.</w:t>
      </w:r>
      <w:r>
        <w:rPr>
          <w:rFonts w:asciiTheme="minorHAnsi" w:hAnsiTheme="minorHAnsi" w:cstheme="minorHAnsi"/>
        </w:rPr>
        <w:t>’</w:t>
      </w:r>
      <w:r w:rsidR="00B55878" w:rsidRPr="001D6665">
        <w:rPr>
          <w:rFonts w:asciiTheme="minorHAnsi" w:hAnsiTheme="minorHAnsi" w:cstheme="minorHAnsi"/>
        </w:rPr>
        <w:t xml:space="preserve"> Shmuel </w:t>
      </w:r>
      <w:r>
        <w:rPr>
          <w:rFonts w:asciiTheme="minorHAnsi" w:hAnsiTheme="minorHAnsi" w:cstheme="minorHAnsi"/>
        </w:rPr>
        <w:t>(</w:t>
      </w:r>
      <w:r w:rsidR="00B55878" w:rsidRPr="001D6665">
        <w:rPr>
          <w:rFonts w:asciiTheme="minorHAnsi" w:hAnsiTheme="minorHAnsi" w:cstheme="minorHAnsi"/>
        </w:rPr>
        <w:t>argues and</w:t>
      </w:r>
      <w:r>
        <w:rPr>
          <w:rFonts w:asciiTheme="minorHAnsi" w:hAnsiTheme="minorHAnsi" w:cstheme="minorHAnsi"/>
        </w:rPr>
        <w:t>)</w:t>
      </w:r>
      <w:r w:rsidR="00B55878" w:rsidRPr="001D6665">
        <w:rPr>
          <w:rFonts w:asciiTheme="minorHAnsi" w:hAnsiTheme="minorHAnsi" w:cstheme="minorHAnsi"/>
        </w:rPr>
        <w:t xml:space="preserve"> says </w:t>
      </w:r>
      <w:r>
        <w:rPr>
          <w:rFonts w:asciiTheme="minorHAnsi" w:hAnsiTheme="minorHAnsi" w:cstheme="minorHAnsi"/>
        </w:rPr>
        <w:t xml:space="preserve">‘that is also </w:t>
      </w:r>
      <w:proofErr w:type="spellStart"/>
      <w:r>
        <w:rPr>
          <w:rFonts w:asciiTheme="minorHAnsi" w:hAnsiTheme="minorHAnsi" w:cstheme="minorHAnsi"/>
          <w:i/>
          <w:iCs/>
        </w:rPr>
        <w:t>patur</w:t>
      </w:r>
      <w:proofErr w:type="spellEnd"/>
      <w:r>
        <w:rPr>
          <w:rFonts w:asciiTheme="minorHAnsi" w:hAnsiTheme="minorHAnsi" w:cstheme="minorHAnsi"/>
        </w:rPr>
        <w:t>.’</w:t>
      </w:r>
      <w:r w:rsidRPr="001D6665">
        <w:rPr>
          <w:rFonts w:asciiTheme="minorHAnsi" w:hAnsiTheme="minorHAnsi" w:cstheme="minorHAnsi"/>
        </w:rPr>
        <w:t xml:space="preserve"> </w:t>
      </w:r>
    </w:p>
    <w:p w14:paraId="0916F234" w14:textId="21058A06" w:rsidR="00B55878" w:rsidRDefault="00434BE2" w:rsidP="00EE72D9">
      <w:pPr>
        <w:pStyle w:val="NormalWeb"/>
        <w:spacing w:before="0" w:beforeAutospacing="0" w:after="0" w:afterAutospacing="0"/>
        <w:jc w:val="both"/>
        <w:rPr>
          <w:rFonts w:asciiTheme="minorHAnsi" w:hAnsiTheme="minorHAnsi" w:cstheme="minorHAnsi"/>
        </w:rPr>
      </w:pPr>
      <w:r>
        <w:rPr>
          <w:rFonts w:asciiTheme="minorHAnsi" w:hAnsiTheme="minorHAnsi" w:cstheme="minorHAnsi"/>
        </w:rPr>
        <w:t xml:space="preserve">According to Shmuel, what case would you be </w:t>
      </w:r>
      <w:proofErr w:type="spellStart"/>
      <w:r>
        <w:rPr>
          <w:rFonts w:asciiTheme="minorHAnsi" w:hAnsiTheme="minorHAnsi" w:cstheme="minorHAnsi"/>
          <w:i/>
          <w:iCs/>
        </w:rPr>
        <w:t>chayav</w:t>
      </w:r>
      <w:proofErr w:type="spellEnd"/>
      <w:r>
        <w:rPr>
          <w:rFonts w:asciiTheme="minorHAnsi" w:hAnsiTheme="minorHAnsi" w:cstheme="minorHAnsi"/>
          <w:i/>
          <w:iCs/>
        </w:rPr>
        <w:t xml:space="preserve"> </w:t>
      </w:r>
      <w:r>
        <w:rPr>
          <w:rFonts w:asciiTheme="minorHAnsi" w:hAnsiTheme="minorHAnsi" w:cstheme="minorHAnsi"/>
        </w:rPr>
        <w:t>for? When the animal leaves the street completely and stands on the side of the street</w:t>
      </w:r>
      <w:r w:rsidR="00B55878" w:rsidRPr="001D6665">
        <w:rPr>
          <w:rFonts w:asciiTheme="minorHAnsi" w:hAnsiTheme="minorHAnsi" w:cstheme="minorHAnsi"/>
        </w:rPr>
        <w:t>.</w:t>
      </w:r>
      <w:r>
        <w:rPr>
          <w:rFonts w:asciiTheme="minorHAnsi" w:hAnsiTheme="minorHAnsi" w:cstheme="minorHAnsi"/>
        </w:rPr>
        <w:t>”</w:t>
      </w:r>
      <w:r w:rsidR="00B55878" w:rsidRPr="001D6665">
        <w:rPr>
          <w:rFonts w:asciiTheme="minorHAnsi" w:hAnsiTheme="minorHAnsi" w:cstheme="minorHAnsi"/>
        </w:rPr>
        <w:t> </w:t>
      </w:r>
    </w:p>
    <w:p w14:paraId="0916F235" w14:textId="77777777" w:rsidR="00434BE2" w:rsidRPr="001D6665" w:rsidRDefault="00434BE2" w:rsidP="00EE72D9">
      <w:pPr>
        <w:pStyle w:val="NormalWeb"/>
        <w:spacing w:before="0" w:beforeAutospacing="0" w:after="0" w:afterAutospacing="0"/>
        <w:jc w:val="both"/>
        <w:rPr>
          <w:rFonts w:asciiTheme="minorHAnsi" w:hAnsiTheme="minorHAnsi" w:cstheme="minorHAnsi"/>
        </w:rPr>
      </w:pPr>
    </w:p>
    <w:p w14:paraId="0916F236" w14:textId="77777777" w:rsidR="00B55878" w:rsidRDefault="00B55878" w:rsidP="00EE72D9">
      <w:pPr>
        <w:pStyle w:val="NormalWeb"/>
        <w:spacing w:before="0" w:beforeAutospacing="0" w:after="0" w:afterAutospacing="0"/>
        <w:jc w:val="both"/>
        <w:rPr>
          <w:ins w:id="106" w:author="Michael" w:date="2019-01-02T15:17:00Z"/>
          <w:rFonts w:asciiTheme="minorHAnsi" w:hAnsiTheme="minorHAnsi" w:cstheme="minorHAnsi"/>
        </w:rPr>
      </w:pPr>
      <w:r w:rsidRPr="001D6665">
        <w:rPr>
          <w:rFonts w:asciiTheme="minorHAnsi" w:hAnsiTheme="minorHAnsi" w:cstheme="minorHAnsi"/>
        </w:rPr>
        <w:t xml:space="preserve">From the </w:t>
      </w:r>
      <w:proofErr w:type="spellStart"/>
      <w:r w:rsidRPr="001D6665">
        <w:rPr>
          <w:rFonts w:asciiTheme="minorHAnsi" w:hAnsiTheme="minorHAnsi" w:cstheme="minorHAnsi"/>
          <w:i/>
          <w:iCs/>
        </w:rPr>
        <w:t>mishna</w:t>
      </w:r>
      <w:proofErr w:type="spellEnd"/>
      <w:r w:rsidRPr="001D6665">
        <w:rPr>
          <w:rFonts w:asciiTheme="minorHAnsi" w:hAnsiTheme="minorHAnsi" w:cstheme="minorHAnsi"/>
        </w:rPr>
        <w:t xml:space="preserve"> we know that the side of the street has the status of a private area. This discussion of the </w:t>
      </w:r>
      <w:proofErr w:type="spellStart"/>
      <w:r w:rsidR="00422CE1"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is consider</w:t>
      </w:r>
      <w:r w:rsidR="00345362" w:rsidRPr="001D6665">
        <w:rPr>
          <w:rFonts w:asciiTheme="minorHAnsi" w:hAnsiTheme="minorHAnsi" w:cstheme="minorHAnsi"/>
        </w:rPr>
        <w:t>ing</w:t>
      </w:r>
      <w:r w:rsidRPr="001D6665">
        <w:rPr>
          <w:rFonts w:asciiTheme="minorHAnsi" w:hAnsiTheme="minorHAnsi" w:cstheme="minorHAnsi"/>
        </w:rPr>
        <w:t xml:space="preserve"> a case in which the animal was able to reach objects in this quasi</w:t>
      </w:r>
      <w:r w:rsidR="00345362" w:rsidRPr="001D6665">
        <w:rPr>
          <w:rFonts w:asciiTheme="minorHAnsi" w:hAnsiTheme="minorHAnsi" w:cstheme="minorHAnsi"/>
        </w:rPr>
        <w:t>-</w:t>
      </w:r>
      <w:r w:rsidRPr="001D6665">
        <w:rPr>
          <w:rFonts w:asciiTheme="minorHAnsi" w:hAnsiTheme="minorHAnsi" w:cstheme="minorHAnsi"/>
        </w:rPr>
        <w:t>private area whilst standing in a public area where it had every right to be.</w:t>
      </w:r>
    </w:p>
    <w:p w14:paraId="0916F237" w14:textId="77777777" w:rsidR="00602D17" w:rsidRDefault="00602D17" w:rsidP="00EE72D9">
      <w:pPr>
        <w:pStyle w:val="NormalWeb"/>
        <w:spacing w:before="0" w:beforeAutospacing="0" w:after="0" w:afterAutospacing="0"/>
        <w:jc w:val="both"/>
        <w:rPr>
          <w:rFonts w:asciiTheme="minorHAnsi" w:hAnsiTheme="minorHAnsi" w:cstheme="minorHAnsi"/>
        </w:rPr>
      </w:pPr>
    </w:p>
    <w:p w14:paraId="0916F238" w14:textId="77777777" w:rsidR="00434BE2" w:rsidRPr="00434BE2" w:rsidRDefault="00434BE2">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3.6) </w:t>
      </w:r>
      <w:proofErr w:type="spellStart"/>
      <w:r>
        <w:rPr>
          <w:rFonts w:asciiTheme="minorHAnsi" w:hAnsiTheme="minorHAnsi" w:cstheme="minorHAnsi"/>
          <w:b/>
          <w:bCs/>
          <w:i/>
          <w:iCs/>
          <w:sz w:val="20"/>
          <w:szCs w:val="20"/>
        </w:rPr>
        <w:t>Gemara</w:t>
      </w:r>
      <w:proofErr w:type="spellEnd"/>
      <w:r>
        <w:rPr>
          <w:rFonts w:asciiTheme="minorHAnsi" w:hAnsiTheme="minorHAnsi" w:cstheme="minorHAnsi"/>
          <w:b/>
          <w:bCs/>
          <w:i/>
          <w:iCs/>
          <w:sz w:val="20"/>
          <w:szCs w:val="20"/>
        </w:rPr>
        <w:t xml:space="preserve"> </w:t>
      </w:r>
      <w:r>
        <w:rPr>
          <w:rFonts w:asciiTheme="minorHAnsi" w:hAnsiTheme="minorHAnsi" w:cstheme="minorHAnsi"/>
          <w:b/>
          <w:bCs/>
          <w:sz w:val="20"/>
          <w:szCs w:val="20"/>
        </w:rPr>
        <w:t>21b</w:t>
      </w:r>
    </w:p>
    <w:p w14:paraId="0916F239" w14:textId="77777777" w:rsidR="00B55878" w:rsidRPr="001D6665" w:rsidRDefault="00B55878" w:rsidP="00EE72D9">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One last </w:t>
      </w:r>
      <w:proofErr w:type="spellStart"/>
      <w:r w:rsidR="00422CE1"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to consider is on the following </w:t>
      </w:r>
      <w:proofErr w:type="spellStart"/>
      <w:r w:rsidRPr="001D6665">
        <w:rPr>
          <w:rFonts w:asciiTheme="minorHAnsi" w:hAnsiTheme="minorHAnsi" w:cstheme="minorHAnsi"/>
          <w:i/>
          <w:iCs/>
        </w:rPr>
        <w:t>amud</w:t>
      </w:r>
      <w:proofErr w:type="spellEnd"/>
      <w:r w:rsidRPr="001D6665">
        <w:rPr>
          <w:rFonts w:asciiTheme="minorHAnsi" w:hAnsiTheme="minorHAnsi" w:cstheme="minorHAnsi"/>
        </w:rPr>
        <w:t>:</w:t>
      </w:r>
    </w:p>
    <w:p w14:paraId="0916F23A" w14:textId="77777777" w:rsidR="00B55878" w:rsidRPr="001D6665" w:rsidRDefault="00B55878" w:rsidP="00444BDC">
      <w:pPr>
        <w:pStyle w:val="NormalWeb"/>
        <w:spacing w:before="0" w:beforeAutospacing="0" w:after="0" w:afterAutospacing="0"/>
        <w:jc w:val="right"/>
        <w:rPr>
          <w:rFonts w:asciiTheme="minorBidi" w:hAnsiTheme="minorBidi" w:cstheme="minorBidi"/>
        </w:rPr>
      </w:pPr>
      <w:r w:rsidRPr="001D6665">
        <w:rPr>
          <w:rFonts w:asciiTheme="minorBidi" w:hAnsiTheme="minorBidi" w:cstheme="minorBidi"/>
          <w:rtl/>
        </w:rPr>
        <w:t>לימא מחזרת תנאי היא דתניא אכלה מתוך הרחבה משלמת מה שנהנית מצידי הרחבה משלמת מה שהזיקה דברי ר</w:t>
      </w:r>
      <w:r w:rsidR="00444BDC" w:rsidRPr="001D6665">
        <w:rPr>
          <w:rFonts w:asciiTheme="minorBidi" w:hAnsiTheme="minorBidi" w:cstheme="minorBidi"/>
          <w:rtl/>
        </w:rPr>
        <w:t>"</w:t>
      </w:r>
      <w:r w:rsidRPr="001D6665">
        <w:rPr>
          <w:rFonts w:asciiTheme="minorBidi" w:hAnsiTheme="minorBidi" w:cstheme="minorBidi"/>
          <w:rtl/>
        </w:rPr>
        <w:t>מ ורבי יהודה רבי יוסי ור</w:t>
      </w:r>
      <w:r w:rsidR="00444BDC" w:rsidRPr="001D6665">
        <w:rPr>
          <w:rFonts w:asciiTheme="minorBidi" w:hAnsiTheme="minorBidi" w:cstheme="minorBidi"/>
          <w:rtl/>
        </w:rPr>
        <w:t>"</w:t>
      </w:r>
      <w:r w:rsidRPr="001D6665">
        <w:rPr>
          <w:rFonts w:asciiTheme="minorBidi" w:hAnsiTheme="minorBidi" w:cstheme="minorBidi"/>
          <w:rtl/>
        </w:rPr>
        <w:t>א אומרים אין דרכה לאכול אלא להלך ר</w:t>
      </w:r>
      <w:r w:rsidR="00444BDC" w:rsidRPr="001D6665">
        <w:rPr>
          <w:rFonts w:asciiTheme="minorBidi" w:hAnsiTheme="minorBidi" w:cstheme="minorBidi"/>
          <w:rtl/>
        </w:rPr>
        <w:t xml:space="preserve">' </w:t>
      </w:r>
      <w:r w:rsidRPr="001D6665">
        <w:rPr>
          <w:rFonts w:asciiTheme="minorBidi" w:hAnsiTheme="minorBidi" w:cstheme="minorBidi"/>
          <w:rtl/>
        </w:rPr>
        <w:t>יוסי היינו תנא קמא אלא מחזרת איכא בינייהו ת</w:t>
      </w:r>
      <w:r w:rsidR="00444BDC" w:rsidRPr="001D6665">
        <w:rPr>
          <w:rFonts w:asciiTheme="minorBidi" w:hAnsiTheme="minorBidi" w:cstheme="minorBidi"/>
          <w:rtl/>
        </w:rPr>
        <w:t>"</w:t>
      </w:r>
      <w:r w:rsidRPr="001D6665">
        <w:rPr>
          <w:rFonts w:asciiTheme="minorBidi" w:hAnsiTheme="minorBidi" w:cstheme="minorBidi"/>
          <w:rtl/>
        </w:rPr>
        <w:t xml:space="preserve">ק סבר מחזרת נמי משלם מה שנהנית ורבי יוסי סבר משלמת מה שהזיקה לא דכולי עלמא מחזרת אי כרב אי כשמואל והכא </w:t>
      </w:r>
      <w:r w:rsidR="00444BDC" w:rsidRPr="001D6665">
        <w:rPr>
          <w:rFonts w:asciiTheme="minorBidi" w:hAnsiTheme="minorBidi" w:cstheme="minorBidi"/>
          <w:rtl/>
        </w:rPr>
        <w:t>בביער בשדה אחר קא מיפלגי מר סבר (שמות כב-ד) "</w:t>
      </w:r>
      <w:r w:rsidRPr="001D6665">
        <w:rPr>
          <w:rFonts w:asciiTheme="minorBidi" w:hAnsiTheme="minorBidi" w:cstheme="minorBidi"/>
          <w:rtl/>
        </w:rPr>
        <w:t>ובער בשדה אחר</w:t>
      </w:r>
      <w:r w:rsidR="00444BDC" w:rsidRPr="001D6665">
        <w:rPr>
          <w:rFonts w:asciiTheme="minorBidi" w:hAnsiTheme="minorBidi" w:cstheme="minorBidi"/>
          <w:rtl/>
        </w:rPr>
        <w:t>"</w:t>
      </w:r>
      <w:r w:rsidRPr="001D6665">
        <w:rPr>
          <w:rFonts w:asciiTheme="minorBidi" w:hAnsiTheme="minorBidi" w:cstheme="minorBidi"/>
          <w:rtl/>
        </w:rPr>
        <w:t xml:space="preserve"> ולא ברה</w:t>
      </w:r>
      <w:r w:rsidR="00444BDC" w:rsidRPr="001D6665">
        <w:rPr>
          <w:rFonts w:asciiTheme="minorBidi" w:hAnsiTheme="minorBidi" w:cstheme="minorBidi"/>
          <w:rtl/>
        </w:rPr>
        <w:t>"</w:t>
      </w:r>
      <w:r w:rsidRPr="001D6665">
        <w:rPr>
          <w:rFonts w:asciiTheme="minorBidi" w:hAnsiTheme="minorBidi" w:cstheme="minorBidi"/>
          <w:rtl/>
        </w:rPr>
        <w:t>ר ומר סבר ובער בשדה אחר ולא ברשות המזיק ברשות המזיק לימא פירך ברשותי מאי בעי אלא דאילפא ורבי אושעיא איכא בינייהו</w:t>
      </w:r>
    </w:p>
    <w:p w14:paraId="0916F23B" w14:textId="56D96D6B" w:rsidR="00B55878" w:rsidRDefault="00434BE2" w:rsidP="00EE72D9">
      <w:pPr>
        <w:pStyle w:val="NormalWeb"/>
        <w:spacing w:before="0" w:beforeAutospacing="0" w:after="0" w:afterAutospacing="0"/>
        <w:jc w:val="both"/>
        <w:rPr>
          <w:rFonts w:asciiTheme="minorHAnsi" w:hAnsiTheme="minorHAnsi" w:cstheme="minorHAnsi"/>
        </w:rPr>
      </w:pPr>
      <w:r>
        <w:rPr>
          <w:rFonts w:asciiTheme="minorHAnsi" w:hAnsiTheme="minorHAnsi" w:cstheme="minorHAnsi"/>
        </w:rPr>
        <w:t>“Let us say</w:t>
      </w:r>
      <w:r w:rsidR="00B55878" w:rsidRPr="001D6665">
        <w:rPr>
          <w:rFonts w:asciiTheme="minorHAnsi" w:hAnsiTheme="minorHAnsi" w:cstheme="minorHAnsi"/>
        </w:rPr>
        <w:t xml:space="preserve"> that </w:t>
      </w:r>
      <w:r>
        <w:rPr>
          <w:rFonts w:asciiTheme="minorHAnsi" w:hAnsiTheme="minorHAnsi" w:cstheme="minorHAnsi"/>
        </w:rPr>
        <w:t xml:space="preserve">whether </w:t>
      </w:r>
      <w:proofErr w:type="spellStart"/>
      <w:r w:rsidRPr="00434BE2">
        <w:rPr>
          <w:rFonts w:asciiTheme="minorHAnsi" w:hAnsiTheme="minorHAnsi" w:cstheme="minorHAnsi"/>
          <w:i/>
          <w:iCs/>
        </w:rPr>
        <w:t>machazeres</w:t>
      </w:r>
      <w:proofErr w:type="spellEnd"/>
      <w:r>
        <w:rPr>
          <w:rFonts w:asciiTheme="minorHAnsi" w:hAnsiTheme="minorHAnsi" w:cstheme="minorHAnsi"/>
        </w:rPr>
        <w:t xml:space="preserve"> is </w:t>
      </w:r>
      <w:proofErr w:type="spellStart"/>
      <w:r>
        <w:rPr>
          <w:rFonts w:asciiTheme="minorHAnsi" w:hAnsiTheme="minorHAnsi" w:cstheme="minorHAnsi"/>
          <w:i/>
          <w:iCs/>
        </w:rPr>
        <w:t>chayav</w:t>
      </w:r>
      <w:proofErr w:type="spellEnd"/>
      <w:r>
        <w:rPr>
          <w:rFonts w:asciiTheme="minorHAnsi" w:hAnsiTheme="minorHAnsi" w:cstheme="minorHAnsi"/>
          <w:i/>
          <w:iCs/>
        </w:rPr>
        <w:t xml:space="preserve"> </w:t>
      </w:r>
      <w:r>
        <w:rPr>
          <w:rFonts w:asciiTheme="minorHAnsi" w:hAnsiTheme="minorHAnsi" w:cstheme="minorHAnsi"/>
        </w:rPr>
        <w:t xml:space="preserve">or </w:t>
      </w:r>
      <w:proofErr w:type="spellStart"/>
      <w:r>
        <w:rPr>
          <w:rFonts w:asciiTheme="minorHAnsi" w:hAnsiTheme="minorHAnsi" w:cstheme="minorHAnsi"/>
          <w:i/>
          <w:iCs/>
        </w:rPr>
        <w:t>patur</w:t>
      </w:r>
      <w:proofErr w:type="spellEnd"/>
      <w:r>
        <w:rPr>
          <w:rFonts w:asciiTheme="minorHAnsi" w:hAnsiTheme="minorHAnsi" w:cstheme="minorHAnsi"/>
          <w:i/>
          <w:iCs/>
        </w:rPr>
        <w:t xml:space="preserve"> </w:t>
      </w:r>
      <w:r>
        <w:rPr>
          <w:rFonts w:asciiTheme="minorHAnsi" w:hAnsiTheme="minorHAnsi" w:cstheme="minorHAnsi"/>
        </w:rPr>
        <w:t xml:space="preserve">is </w:t>
      </w:r>
      <w:r w:rsidR="00B55878" w:rsidRPr="00434BE2">
        <w:rPr>
          <w:rFonts w:asciiTheme="minorHAnsi" w:hAnsiTheme="minorHAnsi" w:cstheme="minorHAnsi"/>
        </w:rPr>
        <w:t>a</w:t>
      </w:r>
      <w:r w:rsidR="00B55878" w:rsidRPr="001D6665">
        <w:rPr>
          <w:rFonts w:asciiTheme="minorHAnsi" w:hAnsiTheme="minorHAnsi" w:cstheme="minorHAnsi"/>
        </w:rPr>
        <w:t xml:space="preserve"> </w:t>
      </w:r>
      <w:proofErr w:type="spellStart"/>
      <w:r w:rsidR="00B55878" w:rsidRPr="001D6665">
        <w:rPr>
          <w:rFonts w:asciiTheme="minorHAnsi" w:hAnsiTheme="minorHAnsi" w:cstheme="minorHAnsi"/>
          <w:i/>
          <w:iCs/>
        </w:rPr>
        <w:t>machlokes</w:t>
      </w:r>
      <w:proofErr w:type="spellEnd"/>
      <w:r w:rsidR="00B55878" w:rsidRPr="001D6665">
        <w:rPr>
          <w:rFonts w:asciiTheme="minorHAnsi" w:hAnsiTheme="minorHAnsi" w:cstheme="minorHAnsi"/>
        </w:rPr>
        <w:t xml:space="preserve"> between </w:t>
      </w:r>
      <w:commentRangeStart w:id="107"/>
      <w:proofErr w:type="spellStart"/>
      <w:r w:rsidR="00B55878" w:rsidRPr="001D6665">
        <w:rPr>
          <w:rFonts w:asciiTheme="minorHAnsi" w:hAnsiTheme="minorHAnsi" w:cstheme="minorHAnsi"/>
          <w:i/>
          <w:iCs/>
        </w:rPr>
        <w:t>tanaim</w:t>
      </w:r>
      <w:commentRangeEnd w:id="107"/>
      <w:proofErr w:type="spellEnd"/>
      <w:r w:rsidR="001A3907">
        <w:rPr>
          <w:rStyle w:val="CommentReference"/>
          <w:rFonts w:asciiTheme="minorHAnsi" w:hAnsiTheme="minorHAnsi" w:cstheme="minorBidi"/>
        </w:rPr>
        <w:commentReference w:id="107"/>
      </w:r>
      <w:ins w:id="108" w:author="Mikey Kahan" w:date="2019-01-13T00:15:00Z">
        <w:r w:rsidR="00415879">
          <w:rPr>
            <w:rFonts w:asciiTheme="minorHAnsi" w:hAnsiTheme="minorHAnsi" w:cstheme="minorHAnsi"/>
            <w:i/>
            <w:iCs/>
          </w:rPr>
          <w:t xml:space="preserve"> </w:t>
        </w:r>
        <w:r w:rsidR="00415879">
          <w:rPr>
            <w:rFonts w:asciiTheme="minorHAnsi" w:hAnsiTheme="minorHAnsi" w:cstheme="minorHAnsi"/>
          </w:rPr>
          <w:t>(</w:t>
        </w:r>
      </w:ins>
      <w:ins w:id="109" w:author="Mikey Kahan" w:date="2019-01-13T00:16:00Z">
        <w:r w:rsidR="006365A7">
          <w:rPr>
            <w:rFonts w:asciiTheme="minorHAnsi" w:hAnsiTheme="minorHAnsi" w:cstheme="minorHAnsi"/>
          </w:rPr>
          <w:t>R’ Meir and R’ Yehuda against R</w:t>
        </w:r>
        <w:r w:rsidR="00416CCC">
          <w:rPr>
            <w:rFonts w:asciiTheme="minorHAnsi" w:hAnsiTheme="minorHAnsi" w:cstheme="minorHAnsi"/>
          </w:rPr>
          <w:t>’</w:t>
        </w:r>
        <w:r w:rsidR="006365A7">
          <w:rPr>
            <w:rFonts w:asciiTheme="minorHAnsi" w:hAnsiTheme="minorHAnsi" w:cstheme="minorHAnsi"/>
          </w:rPr>
          <w:t xml:space="preserve"> Yossi and </w:t>
        </w:r>
        <w:r w:rsidR="00416CCC">
          <w:rPr>
            <w:rFonts w:asciiTheme="minorHAnsi" w:hAnsiTheme="minorHAnsi" w:cstheme="minorHAnsi"/>
          </w:rPr>
          <w:t>R’ El</w:t>
        </w:r>
      </w:ins>
      <w:ins w:id="110" w:author="Mikey Kahan" w:date="2019-01-13T00:17:00Z">
        <w:r w:rsidR="00416CCC">
          <w:rPr>
            <w:rFonts w:asciiTheme="minorHAnsi" w:hAnsiTheme="minorHAnsi" w:cstheme="minorHAnsi"/>
          </w:rPr>
          <w:t>ie</w:t>
        </w:r>
      </w:ins>
      <w:ins w:id="111" w:author="Mikey Kahan" w:date="2019-01-13T00:16:00Z">
        <w:r w:rsidR="00416CCC">
          <w:rPr>
            <w:rFonts w:asciiTheme="minorHAnsi" w:hAnsiTheme="minorHAnsi" w:cstheme="minorHAnsi"/>
          </w:rPr>
          <w:t>z</w:t>
        </w:r>
      </w:ins>
      <w:ins w:id="112" w:author="Mikey Kahan" w:date="2019-01-13T00:17:00Z">
        <w:r w:rsidR="00FF3DB2">
          <w:rPr>
            <w:rFonts w:asciiTheme="minorHAnsi" w:hAnsiTheme="minorHAnsi" w:cstheme="minorHAnsi"/>
          </w:rPr>
          <w:t>e</w:t>
        </w:r>
      </w:ins>
      <w:ins w:id="113" w:author="Mikey Kahan" w:date="2019-01-13T00:16:00Z">
        <w:r w:rsidR="00416CCC">
          <w:rPr>
            <w:rFonts w:asciiTheme="minorHAnsi" w:hAnsiTheme="minorHAnsi" w:cstheme="minorHAnsi"/>
          </w:rPr>
          <w:t>r)</w:t>
        </w:r>
      </w:ins>
      <w:r w:rsidR="00B55878" w:rsidRPr="001D6665">
        <w:rPr>
          <w:rFonts w:asciiTheme="minorHAnsi" w:hAnsiTheme="minorHAnsi" w:cstheme="minorHAnsi"/>
        </w:rPr>
        <w:t xml:space="preserve">. </w:t>
      </w:r>
      <w:r>
        <w:rPr>
          <w:rFonts w:asciiTheme="minorHAnsi" w:hAnsiTheme="minorHAnsi" w:cstheme="minorHAnsi"/>
        </w:rPr>
        <w:t xml:space="preserve">As we learnt in a </w:t>
      </w:r>
      <w:proofErr w:type="spellStart"/>
      <w:r w:rsidRPr="00434BE2">
        <w:rPr>
          <w:rFonts w:asciiTheme="minorHAnsi" w:hAnsiTheme="minorHAnsi" w:cstheme="minorHAnsi"/>
          <w:i/>
          <w:iCs/>
        </w:rPr>
        <w:t>b’raisa</w:t>
      </w:r>
      <w:proofErr w:type="spellEnd"/>
      <w:r>
        <w:rPr>
          <w:rFonts w:asciiTheme="minorHAnsi" w:hAnsiTheme="minorHAnsi" w:cstheme="minorHAnsi"/>
          <w:i/>
          <w:iCs/>
        </w:rPr>
        <w:t>:</w:t>
      </w:r>
      <w:r>
        <w:rPr>
          <w:rFonts w:asciiTheme="minorHAnsi" w:hAnsiTheme="minorHAnsi" w:cstheme="minorHAnsi"/>
        </w:rPr>
        <w:t xml:space="preserve"> ‘if it ate from the street, he pays (only) for the benefit derived; if it was from the edges of the street, he pays for the damage caused. These were the words of R’ Meir and R’ Yehuda. R’ Yossi and R’ Eliezer say the way of an animal is not to eat, only to walk.’ </w:t>
      </w:r>
      <w:del w:id="114" w:author="Michael" w:date="2019-01-02T15:17:00Z">
        <w:r w:rsidDel="00602D17">
          <w:rPr>
            <w:rFonts w:asciiTheme="minorHAnsi" w:hAnsiTheme="minorHAnsi" w:cstheme="minorHAnsi"/>
          </w:rPr>
          <w:delText>(</w:delText>
        </w:r>
      </w:del>
      <w:ins w:id="115" w:author="Michael" w:date="2019-01-02T15:17:00Z">
        <w:r w:rsidR="00602D17">
          <w:rPr>
            <w:rFonts w:asciiTheme="minorHAnsi" w:hAnsiTheme="minorHAnsi" w:cstheme="minorHAnsi"/>
          </w:rPr>
          <w:t>[</w:t>
        </w:r>
      </w:ins>
      <w:r>
        <w:rPr>
          <w:rFonts w:asciiTheme="minorHAnsi" w:hAnsiTheme="minorHAnsi" w:cstheme="minorHAnsi"/>
        </w:rPr>
        <w:t xml:space="preserve">The </w:t>
      </w:r>
      <w:proofErr w:type="spellStart"/>
      <w:r w:rsidR="00426A27" w:rsidRPr="00426A27">
        <w:rPr>
          <w:rFonts w:asciiTheme="minorHAnsi" w:hAnsiTheme="minorHAnsi" w:cstheme="minorHAnsi"/>
          <w:i/>
          <w:iCs/>
        </w:rPr>
        <w:t>gemara</w:t>
      </w:r>
      <w:proofErr w:type="spellEnd"/>
      <w:r>
        <w:rPr>
          <w:rFonts w:asciiTheme="minorHAnsi" w:hAnsiTheme="minorHAnsi" w:cstheme="minorHAnsi"/>
        </w:rPr>
        <w:t xml:space="preserve"> asks</w:t>
      </w:r>
      <w:ins w:id="116" w:author="Michael" w:date="2019-01-02T15:18:00Z">
        <w:r w:rsidR="00602D17">
          <w:rPr>
            <w:rFonts w:asciiTheme="minorHAnsi" w:hAnsiTheme="minorHAnsi" w:cstheme="minorHAnsi"/>
          </w:rPr>
          <w:t>:]</w:t>
        </w:r>
      </w:ins>
      <w:del w:id="117" w:author="Michael" w:date="2019-01-02T15:18:00Z">
        <w:r w:rsidDel="00602D17">
          <w:rPr>
            <w:rFonts w:asciiTheme="minorHAnsi" w:hAnsiTheme="minorHAnsi" w:cstheme="minorHAnsi"/>
          </w:rPr>
          <w:delText>)</w:delText>
        </w:r>
      </w:del>
      <w:r>
        <w:rPr>
          <w:rFonts w:asciiTheme="minorHAnsi" w:hAnsiTheme="minorHAnsi" w:cstheme="minorHAnsi"/>
        </w:rPr>
        <w:t xml:space="preserve"> isn’t R’ Yossi the same as the first opinion? Rather </w:t>
      </w:r>
      <w:proofErr w:type="spellStart"/>
      <w:r>
        <w:rPr>
          <w:rFonts w:asciiTheme="minorHAnsi" w:hAnsiTheme="minorHAnsi" w:cstheme="minorHAnsi"/>
          <w:i/>
          <w:iCs/>
        </w:rPr>
        <w:t>machazeres</w:t>
      </w:r>
      <w:proofErr w:type="spellEnd"/>
      <w:r>
        <w:rPr>
          <w:rFonts w:asciiTheme="minorHAnsi" w:hAnsiTheme="minorHAnsi" w:cstheme="minorHAnsi"/>
          <w:i/>
          <w:iCs/>
        </w:rPr>
        <w:t xml:space="preserve"> </w:t>
      </w:r>
      <w:r>
        <w:rPr>
          <w:rFonts w:asciiTheme="minorHAnsi" w:hAnsiTheme="minorHAnsi" w:cstheme="minorHAnsi"/>
        </w:rPr>
        <w:t xml:space="preserve">is the difference between the two. The first opinion holds </w:t>
      </w:r>
      <w:proofErr w:type="spellStart"/>
      <w:r>
        <w:rPr>
          <w:rFonts w:asciiTheme="minorHAnsi" w:hAnsiTheme="minorHAnsi" w:cstheme="minorHAnsi"/>
          <w:i/>
          <w:iCs/>
        </w:rPr>
        <w:t>machazeres</w:t>
      </w:r>
      <w:proofErr w:type="spellEnd"/>
      <w:r>
        <w:rPr>
          <w:rFonts w:asciiTheme="minorHAnsi" w:hAnsiTheme="minorHAnsi" w:cstheme="minorHAnsi"/>
          <w:i/>
          <w:iCs/>
        </w:rPr>
        <w:t xml:space="preserve"> </w:t>
      </w:r>
      <w:r>
        <w:rPr>
          <w:rFonts w:asciiTheme="minorHAnsi" w:hAnsiTheme="minorHAnsi" w:cstheme="minorHAnsi"/>
        </w:rPr>
        <w:t xml:space="preserve">pays for benefit (only) and R’ Yossi holds he has to pay for the damage. </w:t>
      </w:r>
      <w:ins w:id="118" w:author="Michael" w:date="2019-01-02T15:18:00Z">
        <w:r w:rsidR="00602D17">
          <w:rPr>
            <w:rFonts w:asciiTheme="minorHAnsi" w:hAnsiTheme="minorHAnsi" w:cstheme="minorHAnsi"/>
          </w:rPr>
          <w:t>[</w:t>
        </w:r>
      </w:ins>
      <w:del w:id="119" w:author="Michael" w:date="2019-01-02T15:18:00Z">
        <w:r w:rsidDel="00602D17">
          <w:rPr>
            <w:rFonts w:asciiTheme="minorHAnsi" w:hAnsiTheme="minorHAnsi" w:cstheme="minorHAnsi"/>
          </w:rPr>
          <w:delText>(</w:delText>
        </w:r>
      </w:del>
      <w:r>
        <w:rPr>
          <w:rFonts w:asciiTheme="minorHAnsi" w:hAnsiTheme="minorHAnsi" w:cstheme="minorHAnsi"/>
        </w:rPr>
        <w:t>T</w:t>
      </w:r>
      <w:r w:rsidRPr="00434BE2">
        <w:rPr>
          <w:rFonts w:asciiTheme="minorHAnsi" w:hAnsiTheme="minorHAnsi" w:cstheme="minorHAnsi"/>
        </w:rPr>
        <w:t>he</w:t>
      </w:r>
      <w:r w:rsidR="00B55878" w:rsidRPr="001D6665">
        <w:rPr>
          <w:rFonts w:asciiTheme="minorHAnsi" w:hAnsiTheme="minorHAnsi" w:cstheme="minorHAnsi"/>
        </w:rPr>
        <w:t xml:space="preserve"> </w:t>
      </w:r>
      <w:proofErr w:type="spellStart"/>
      <w:r w:rsidR="00422CE1" w:rsidRPr="001D6665">
        <w:rPr>
          <w:rFonts w:asciiTheme="minorHAnsi" w:hAnsiTheme="minorHAnsi" w:cstheme="minorHAnsi"/>
          <w:i/>
          <w:iCs/>
        </w:rPr>
        <w:t>g</w:t>
      </w:r>
      <w:r w:rsidR="00B55878" w:rsidRPr="001D6665">
        <w:rPr>
          <w:rFonts w:asciiTheme="minorHAnsi" w:hAnsiTheme="minorHAnsi" w:cstheme="minorHAnsi"/>
          <w:i/>
          <w:iCs/>
        </w:rPr>
        <w:t>emara</w:t>
      </w:r>
      <w:proofErr w:type="spellEnd"/>
      <w:r w:rsidR="00B55878" w:rsidRPr="001D6665">
        <w:rPr>
          <w:rFonts w:asciiTheme="minorHAnsi" w:hAnsiTheme="minorHAnsi" w:cstheme="minorHAnsi"/>
        </w:rPr>
        <w:t xml:space="preserve"> rejects this</w:t>
      </w:r>
      <w:r w:rsidR="00345362" w:rsidRPr="001D6665">
        <w:rPr>
          <w:rFonts w:asciiTheme="minorHAnsi" w:hAnsiTheme="minorHAnsi" w:cstheme="minorHAnsi"/>
        </w:rPr>
        <w:t xml:space="preserve"> suggestion</w:t>
      </w:r>
      <w:ins w:id="120" w:author="Michael" w:date="2019-01-02T15:18:00Z">
        <w:r w:rsidR="00602D17">
          <w:rPr>
            <w:rFonts w:asciiTheme="minorHAnsi" w:hAnsiTheme="minorHAnsi" w:cstheme="minorHAnsi"/>
          </w:rPr>
          <w:t>:</w:t>
        </w:r>
      </w:ins>
      <w:r>
        <w:rPr>
          <w:rStyle w:val="FootnoteReference"/>
          <w:rFonts w:asciiTheme="minorHAnsi" w:hAnsiTheme="minorHAnsi" w:cstheme="minorHAnsi"/>
        </w:rPr>
        <w:footnoteReference w:id="21"/>
      </w:r>
      <w:ins w:id="121" w:author="Michael" w:date="2019-01-02T15:18:00Z">
        <w:r w:rsidR="00602D17">
          <w:rPr>
            <w:rFonts w:asciiTheme="minorHAnsi" w:hAnsiTheme="minorHAnsi" w:cstheme="minorHAnsi"/>
          </w:rPr>
          <w:t>]</w:t>
        </w:r>
      </w:ins>
      <w:del w:id="122" w:author="Michael" w:date="2019-01-02T15:18:00Z">
        <w:r w:rsidDel="00602D17">
          <w:rPr>
            <w:rFonts w:asciiTheme="minorHAnsi" w:hAnsiTheme="minorHAnsi" w:cstheme="minorHAnsi"/>
          </w:rPr>
          <w:delText>)</w:delText>
        </w:r>
      </w:del>
      <w:r w:rsidR="00B55878" w:rsidRPr="001D6665">
        <w:rPr>
          <w:rFonts w:asciiTheme="minorHAnsi" w:hAnsiTheme="minorHAnsi" w:cstheme="minorHAnsi"/>
        </w:rPr>
        <w:t xml:space="preserve"> </w:t>
      </w:r>
      <w:r>
        <w:rPr>
          <w:rFonts w:asciiTheme="minorHAnsi" w:hAnsiTheme="minorHAnsi" w:cstheme="minorHAnsi"/>
        </w:rPr>
        <w:t xml:space="preserve">No! </w:t>
      </w:r>
      <w:r w:rsidR="00B55878" w:rsidRPr="001D6665">
        <w:rPr>
          <w:rFonts w:asciiTheme="minorHAnsi" w:hAnsiTheme="minorHAnsi" w:cstheme="minorHAnsi"/>
        </w:rPr>
        <w:t xml:space="preserve">these </w:t>
      </w:r>
      <w:proofErr w:type="spellStart"/>
      <w:r w:rsidR="00B55878" w:rsidRPr="001D6665">
        <w:rPr>
          <w:rFonts w:asciiTheme="minorHAnsi" w:hAnsiTheme="minorHAnsi" w:cstheme="minorHAnsi"/>
          <w:i/>
          <w:iCs/>
        </w:rPr>
        <w:t>ta</w:t>
      </w:r>
      <w:r w:rsidR="00345362" w:rsidRPr="001D6665">
        <w:rPr>
          <w:rFonts w:asciiTheme="minorHAnsi" w:hAnsiTheme="minorHAnsi" w:cstheme="minorHAnsi"/>
          <w:i/>
          <w:iCs/>
        </w:rPr>
        <w:t>n</w:t>
      </w:r>
      <w:r w:rsidR="00B55878" w:rsidRPr="001D6665">
        <w:rPr>
          <w:rFonts w:asciiTheme="minorHAnsi" w:hAnsiTheme="minorHAnsi" w:cstheme="minorHAnsi"/>
          <w:i/>
          <w:iCs/>
        </w:rPr>
        <w:t>naim</w:t>
      </w:r>
      <w:proofErr w:type="spellEnd"/>
      <w:r w:rsidR="00B55878" w:rsidRPr="001D6665">
        <w:rPr>
          <w:rFonts w:asciiTheme="minorHAnsi" w:hAnsiTheme="minorHAnsi" w:cstheme="minorHAnsi"/>
        </w:rPr>
        <w:t xml:space="preserve"> could hold either way in</w:t>
      </w:r>
      <w:r w:rsidR="00345362" w:rsidRPr="001D6665">
        <w:rPr>
          <w:rFonts w:asciiTheme="minorHAnsi" w:hAnsiTheme="minorHAnsi" w:cstheme="minorHAnsi"/>
        </w:rPr>
        <w:t xml:space="preserve"> the case of</w:t>
      </w:r>
      <w:r w:rsidR="00B55878" w:rsidRPr="001D6665">
        <w:rPr>
          <w:rFonts w:asciiTheme="minorHAnsi" w:hAnsiTheme="minorHAnsi" w:cstheme="minorHAnsi"/>
        </w:rPr>
        <w:t xml:space="preserve"> </w:t>
      </w:r>
      <w:proofErr w:type="spellStart"/>
      <w:r w:rsidR="00B55878" w:rsidRPr="001D6665">
        <w:rPr>
          <w:rFonts w:asciiTheme="minorHAnsi" w:hAnsiTheme="minorHAnsi" w:cstheme="minorHAnsi"/>
          <w:i/>
          <w:iCs/>
        </w:rPr>
        <w:t>mach</w:t>
      </w:r>
      <w:r w:rsidR="00345362" w:rsidRPr="001D6665">
        <w:rPr>
          <w:rFonts w:asciiTheme="minorHAnsi" w:hAnsiTheme="minorHAnsi" w:cstheme="minorHAnsi"/>
          <w:i/>
          <w:iCs/>
        </w:rPr>
        <w:t>a</w:t>
      </w:r>
      <w:r w:rsidR="00B55878" w:rsidRPr="001D6665">
        <w:rPr>
          <w:rFonts w:asciiTheme="minorHAnsi" w:hAnsiTheme="minorHAnsi" w:cstheme="minorHAnsi"/>
          <w:i/>
          <w:iCs/>
        </w:rPr>
        <w:t>zeres</w:t>
      </w:r>
      <w:proofErr w:type="spellEnd"/>
      <w:r w:rsidR="00345362" w:rsidRPr="001D6665">
        <w:rPr>
          <w:rFonts w:asciiTheme="minorHAnsi" w:hAnsiTheme="minorHAnsi" w:cstheme="minorHAnsi"/>
        </w:rPr>
        <w:t>.</w:t>
      </w:r>
      <w:r w:rsidR="00B55878" w:rsidRPr="001D6665">
        <w:rPr>
          <w:rFonts w:asciiTheme="minorHAnsi" w:hAnsiTheme="minorHAnsi" w:cstheme="minorHAnsi"/>
        </w:rPr>
        <w:t xml:space="preserve"> </w:t>
      </w:r>
      <w:r w:rsidR="00345362" w:rsidRPr="001D6665">
        <w:rPr>
          <w:rFonts w:asciiTheme="minorHAnsi" w:hAnsiTheme="minorHAnsi" w:cstheme="minorHAnsi"/>
        </w:rPr>
        <w:t>R</w:t>
      </w:r>
      <w:r w:rsidR="00B55878" w:rsidRPr="001D6665">
        <w:rPr>
          <w:rFonts w:asciiTheme="minorHAnsi" w:hAnsiTheme="minorHAnsi" w:cstheme="minorHAnsi"/>
        </w:rPr>
        <w:t>ather</w:t>
      </w:r>
      <w:r w:rsidR="00345362" w:rsidRPr="001D6665">
        <w:rPr>
          <w:rFonts w:asciiTheme="minorHAnsi" w:hAnsiTheme="minorHAnsi" w:cstheme="minorHAnsi"/>
        </w:rPr>
        <w:t>, they</w:t>
      </w:r>
      <w:r w:rsidR="00B55878" w:rsidRPr="001D6665">
        <w:rPr>
          <w:rFonts w:asciiTheme="minorHAnsi" w:hAnsiTheme="minorHAnsi" w:cstheme="minorHAnsi"/>
        </w:rPr>
        <w:t xml:space="preserve"> argue about the </w:t>
      </w:r>
      <w:proofErr w:type="spellStart"/>
      <w:r w:rsidR="00577662" w:rsidRPr="001D6665">
        <w:rPr>
          <w:rFonts w:asciiTheme="minorHAnsi" w:hAnsiTheme="minorHAnsi" w:cstheme="minorHAnsi"/>
          <w:i/>
          <w:iCs/>
        </w:rPr>
        <w:t>passuk</w:t>
      </w:r>
      <w:proofErr w:type="spellEnd"/>
      <w:r w:rsidR="00B55878" w:rsidRPr="001D6665">
        <w:rPr>
          <w:rFonts w:asciiTheme="minorHAnsi" w:hAnsiTheme="minorHAnsi" w:cstheme="minorHAnsi"/>
        </w:rPr>
        <w:t xml:space="preserve"> of </w:t>
      </w:r>
      <w:r w:rsidR="00B55878" w:rsidRPr="001D6665">
        <w:rPr>
          <w:rFonts w:asciiTheme="minorHAnsi" w:hAnsiTheme="minorHAnsi" w:cstheme="minorHAnsi"/>
          <w:i/>
          <w:iCs/>
        </w:rPr>
        <w:t xml:space="preserve">'bier </w:t>
      </w:r>
      <w:proofErr w:type="spellStart"/>
      <w:r w:rsidR="00B55878" w:rsidRPr="001D6665">
        <w:rPr>
          <w:rFonts w:asciiTheme="minorHAnsi" w:hAnsiTheme="minorHAnsi" w:cstheme="minorHAnsi"/>
          <w:i/>
          <w:iCs/>
        </w:rPr>
        <w:t>bisdeh</w:t>
      </w:r>
      <w:proofErr w:type="spellEnd"/>
      <w:r w:rsidR="00B55878" w:rsidRPr="001D6665">
        <w:rPr>
          <w:rFonts w:asciiTheme="minorHAnsi" w:hAnsiTheme="minorHAnsi" w:cstheme="minorHAnsi"/>
          <w:i/>
          <w:iCs/>
        </w:rPr>
        <w:t xml:space="preserve"> </w:t>
      </w:r>
      <w:proofErr w:type="spellStart"/>
      <w:r w:rsidR="00B55878" w:rsidRPr="001D6665">
        <w:rPr>
          <w:rFonts w:asciiTheme="minorHAnsi" w:hAnsiTheme="minorHAnsi" w:cstheme="minorHAnsi"/>
          <w:i/>
          <w:iCs/>
        </w:rPr>
        <w:t>acher</w:t>
      </w:r>
      <w:proofErr w:type="spellEnd"/>
      <w:r w:rsidR="00B55878" w:rsidRPr="001D6665">
        <w:rPr>
          <w:rFonts w:asciiTheme="minorHAnsi" w:hAnsiTheme="minorHAnsi" w:cstheme="minorHAnsi"/>
        </w:rPr>
        <w:t>'</w:t>
      </w:r>
      <w:r>
        <w:rPr>
          <w:rFonts w:asciiTheme="minorHAnsi" w:hAnsiTheme="minorHAnsi" w:cstheme="minorHAnsi"/>
        </w:rPr>
        <w:t>, whether it</w:t>
      </w:r>
      <w:r w:rsidR="00B55878" w:rsidRPr="001D6665">
        <w:rPr>
          <w:rFonts w:asciiTheme="minorHAnsi" w:hAnsiTheme="minorHAnsi" w:cstheme="minorHAnsi"/>
        </w:rPr>
        <w:t xml:space="preserve"> </w:t>
      </w:r>
      <w:r w:rsidR="004C79CE" w:rsidRPr="001D6665">
        <w:rPr>
          <w:rFonts w:asciiTheme="minorHAnsi" w:hAnsiTheme="minorHAnsi" w:cstheme="minorHAnsi"/>
        </w:rPr>
        <w:t xml:space="preserve">only exempts from payment for </w:t>
      </w:r>
      <w:r w:rsidR="00B55878" w:rsidRPr="001D6665">
        <w:rPr>
          <w:rFonts w:asciiTheme="minorHAnsi" w:hAnsiTheme="minorHAnsi" w:cstheme="minorHAnsi"/>
        </w:rPr>
        <w:t xml:space="preserve">damage in the property of the </w:t>
      </w:r>
      <w:proofErr w:type="spellStart"/>
      <w:r w:rsidR="00B55878" w:rsidRPr="001D6665">
        <w:rPr>
          <w:rFonts w:asciiTheme="minorHAnsi" w:hAnsiTheme="minorHAnsi" w:cstheme="minorHAnsi"/>
          <w:i/>
          <w:iCs/>
        </w:rPr>
        <w:t>mazik</w:t>
      </w:r>
      <w:proofErr w:type="spellEnd"/>
      <w:r w:rsidR="00B55878" w:rsidRPr="001D6665">
        <w:rPr>
          <w:rFonts w:asciiTheme="minorHAnsi" w:hAnsiTheme="minorHAnsi" w:cstheme="minorHAnsi"/>
        </w:rPr>
        <w:t xml:space="preserve"> or also </w:t>
      </w:r>
      <w:r w:rsidR="004C79CE" w:rsidRPr="001D6665">
        <w:rPr>
          <w:rFonts w:asciiTheme="minorHAnsi" w:hAnsiTheme="minorHAnsi" w:cstheme="minorHAnsi"/>
        </w:rPr>
        <w:t xml:space="preserve">for damage done </w:t>
      </w:r>
      <w:r w:rsidR="00B55878" w:rsidRPr="001D6665">
        <w:rPr>
          <w:rFonts w:asciiTheme="minorHAnsi" w:hAnsiTheme="minorHAnsi" w:cstheme="minorHAnsi"/>
        </w:rPr>
        <w:t xml:space="preserve">in the public domain. </w:t>
      </w:r>
      <w:r>
        <w:rPr>
          <w:rFonts w:asciiTheme="minorHAnsi" w:hAnsiTheme="minorHAnsi" w:cstheme="minorHAnsi"/>
        </w:rPr>
        <w:t>(</w:t>
      </w:r>
      <w:r w:rsidR="00B55878" w:rsidRPr="001D6665">
        <w:rPr>
          <w:rFonts w:asciiTheme="minorHAnsi" w:hAnsiTheme="minorHAnsi" w:cstheme="minorHAnsi"/>
        </w:rPr>
        <w:t xml:space="preserve">The </w:t>
      </w:r>
      <w:proofErr w:type="spellStart"/>
      <w:r w:rsidR="00422CE1" w:rsidRPr="001D6665">
        <w:rPr>
          <w:rFonts w:asciiTheme="minorHAnsi" w:hAnsiTheme="minorHAnsi" w:cstheme="minorHAnsi"/>
          <w:i/>
          <w:iCs/>
        </w:rPr>
        <w:t>g</w:t>
      </w:r>
      <w:r w:rsidR="00B55878" w:rsidRPr="001D6665">
        <w:rPr>
          <w:rFonts w:asciiTheme="minorHAnsi" w:hAnsiTheme="minorHAnsi" w:cstheme="minorHAnsi"/>
          <w:i/>
          <w:iCs/>
        </w:rPr>
        <w:t>emara</w:t>
      </w:r>
      <w:proofErr w:type="spellEnd"/>
      <w:r w:rsidR="00B55878" w:rsidRPr="001D6665">
        <w:rPr>
          <w:rFonts w:asciiTheme="minorHAnsi" w:hAnsiTheme="minorHAnsi" w:cstheme="minorHAnsi"/>
        </w:rPr>
        <w:t xml:space="preserve"> rejects this</w:t>
      </w:r>
      <w:r w:rsidR="00546067">
        <w:rPr>
          <w:rFonts w:asciiTheme="minorHAnsi" w:hAnsiTheme="minorHAnsi" w:cstheme="minorHAnsi"/>
        </w:rPr>
        <w:t xml:space="preserve">, </w:t>
      </w:r>
      <w:r w:rsidR="00B55878" w:rsidRPr="001D6665">
        <w:rPr>
          <w:rFonts w:asciiTheme="minorHAnsi" w:hAnsiTheme="minorHAnsi" w:cstheme="minorHAnsi"/>
        </w:rPr>
        <w:t xml:space="preserve">damage in the property of </w:t>
      </w:r>
      <w:r w:rsidR="00444BDC" w:rsidRPr="001D6665">
        <w:rPr>
          <w:rFonts w:asciiTheme="minorHAnsi" w:hAnsiTheme="minorHAnsi" w:cstheme="minorHAnsi"/>
        </w:rPr>
        <w:t>t</w:t>
      </w:r>
      <w:r w:rsidR="00B55878" w:rsidRPr="001D6665">
        <w:rPr>
          <w:rFonts w:asciiTheme="minorHAnsi" w:hAnsiTheme="minorHAnsi" w:cstheme="minorHAnsi"/>
        </w:rPr>
        <w:t xml:space="preserve">he </w:t>
      </w:r>
      <w:proofErr w:type="spellStart"/>
      <w:r w:rsidR="00B55878" w:rsidRPr="001D6665">
        <w:rPr>
          <w:rFonts w:asciiTheme="minorHAnsi" w:hAnsiTheme="minorHAnsi" w:cstheme="minorHAnsi"/>
          <w:i/>
          <w:iCs/>
        </w:rPr>
        <w:t>mazik</w:t>
      </w:r>
      <w:proofErr w:type="spellEnd"/>
      <w:r w:rsidR="00B55878" w:rsidRPr="001D6665">
        <w:rPr>
          <w:rFonts w:asciiTheme="minorHAnsi" w:hAnsiTheme="minorHAnsi" w:cstheme="minorHAnsi"/>
        </w:rPr>
        <w:t xml:space="preserve"> is obviously exempt </w:t>
      </w:r>
      <w:commentRangeStart w:id="123"/>
      <w:commentRangeStart w:id="124"/>
      <w:r w:rsidR="00546067">
        <w:rPr>
          <w:rFonts w:asciiTheme="minorHAnsi" w:hAnsiTheme="minorHAnsi" w:cstheme="minorHAnsi"/>
        </w:rPr>
        <w:t xml:space="preserve">because) he can say to the </w:t>
      </w:r>
      <w:proofErr w:type="spellStart"/>
      <w:proofErr w:type="gramStart"/>
      <w:r w:rsidR="00546067">
        <w:rPr>
          <w:rFonts w:asciiTheme="minorHAnsi" w:hAnsiTheme="minorHAnsi" w:cstheme="minorHAnsi"/>
          <w:i/>
          <w:iCs/>
        </w:rPr>
        <w:t>nizak</w:t>
      </w:r>
      <w:proofErr w:type="spellEnd"/>
      <w:r w:rsidR="00546067">
        <w:rPr>
          <w:rFonts w:asciiTheme="minorHAnsi" w:hAnsiTheme="minorHAnsi" w:cstheme="minorHAnsi"/>
        </w:rPr>
        <w:t xml:space="preserve"> </w:t>
      </w:r>
      <w:r w:rsidR="00B55878" w:rsidRPr="001D6665">
        <w:rPr>
          <w:rFonts w:asciiTheme="minorHAnsi" w:hAnsiTheme="minorHAnsi" w:cstheme="minorHAnsi"/>
        </w:rPr>
        <w:t xml:space="preserve"> '</w:t>
      </w:r>
      <w:proofErr w:type="gramEnd"/>
      <w:r w:rsidR="00B55878" w:rsidRPr="001D6665">
        <w:rPr>
          <w:rFonts w:asciiTheme="minorHAnsi" w:hAnsiTheme="minorHAnsi" w:cstheme="minorHAnsi"/>
        </w:rPr>
        <w:t>why is your produce in my property?!'</w:t>
      </w:r>
      <w:commentRangeEnd w:id="123"/>
      <w:r w:rsidR="004C79CE" w:rsidRPr="001D6665">
        <w:rPr>
          <w:rStyle w:val="CommentReference"/>
          <w:rFonts w:asciiTheme="minorHAnsi" w:hAnsiTheme="minorHAnsi" w:cstheme="minorHAnsi"/>
          <w:sz w:val="22"/>
          <w:szCs w:val="22"/>
        </w:rPr>
        <w:commentReference w:id="123"/>
      </w:r>
      <w:commentRangeEnd w:id="124"/>
      <w:r w:rsidR="00BA5720">
        <w:rPr>
          <w:rStyle w:val="CommentReference"/>
          <w:rFonts w:asciiTheme="minorHAnsi" w:hAnsiTheme="minorHAnsi" w:cstheme="minorBidi"/>
        </w:rPr>
        <w:commentReference w:id="124"/>
      </w:r>
      <w:r w:rsidR="00B55878" w:rsidRPr="001D6665">
        <w:rPr>
          <w:rFonts w:asciiTheme="minorHAnsi" w:hAnsiTheme="minorHAnsi" w:cstheme="minorHAnsi"/>
        </w:rPr>
        <w:t xml:space="preserve"> </w:t>
      </w:r>
      <w:r>
        <w:rPr>
          <w:rFonts w:asciiTheme="minorHAnsi" w:hAnsiTheme="minorHAnsi" w:cstheme="minorHAnsi"/>
        </w:rPr>
        <w:t>(</w:t>
      </w:r>
      <w:r w:rsidR="004C79CE" w:rsidRPr="001D6665">
        <w:rPr>
          <w:rFonts w:asciiTheme="minorHAnsi" w:hAnsiTheme="minorHAnsi" w:cstheme="minorHAnsi"/>
        </w:rPr>
        <w:t>Therefore</w:t>
      </w:r>
      <w:r w:rsidR="00B55878" w:rsidRPr="001D6665">
        <w:rPr>
          <w:rFonts w:asciiTheme="minorHAnsi" w:hAnsiTheme="minorHAnsi" w:cstheme="minorHAnsi"/>
        </w:rPr>
        <w:t xml:space="preserve"> the </w:t>
      </w:r>
      <w:proofErr w:type="spellStart"/>
      <w:r w:rsidR="00577662" w:rsidRPr="001D6665">
        <w:rPr>
          <w:rFonts w:asciiTheme="minorHAnsi" w:hAnsiTheme="minorHAnsi" w:cstheme="minorHAnsi"/>
          <w:i/>
          <w:iCs/>
        </w:rPr>
        <w:t>passuk</w:t>
      </w:r>
      <w:proofErr w:type="spellEnd"/>
      <w:r w:rsidR="00B55878" w:rsidRPr="001D6665">
        <w:rPr>
          <w:rFonts w:asciiTheme="minorHAnsi" w:hAnsiTheme="minorHAnsi" w:cstheme="minorHAnsi"/>
        </w:rPr>
        <w:t xml:space="preserve"> must be teaching us the </w:t>
      </w:r>
      <w:proofErr w:type="spellStart"/>
      <w:r w:rsidR="00B55878" w:rsidRPr="001D6665">
        <w:rPr>
          <w:rFonts w:asciiTheme="minorHAnsi" w:hAnsiTheme="minorHAnsi" w:cstheme="minorHAnsi"/>
          <w:i/>
          <w:iCs/>
        </w:rPr>
        <w:t>chi</w:t>
      </w:r>
      <w:r w:rsidR="004C79CE" w:rsidRPr="001D6665">
        <w:rPr>
          <w:rFonts w:asciiTheme="minorHAnsi" w:hAnsiTheme="minorHAnsi" w:cstheme="minorHAnsi"/>
          <w:i/>
          <w:iCs/>
        </w:rPr>
        <w:t>d</w:t>
      </w:r>
      <w:r w:rsidR="00B55878" w:rsidRPr="001D6665">
        <w:rPr>
          <w:rFonts w:asciiTheme="minorHAnsi" w:hAnsiTheme="minorHAnsi" w:cstheme="minorHAnsi"/>
          <w:i/>
          <w:iCs/>
        </w:rPr>
        <w:t>dush</w:t>
      </w:r>
      <w:proofErr w:type="spellEnd"/>
      <w:r w:rsidR="00B55878" w:rsidRPr="001D6665">
        <w:rPr>
          <w:rFonts w:asciiTheme="minorHAnsi" w:hAnsiTheme="minorHAnsi" w:cstheme="minorHAnsi"/>
        </w:rPr>
        <w:t xml:space="preserve"> of a </w:t>
      </w:r>
      <w:commentRangeStart w:id="125"/>
      <w:proofErr w:type="spellStart"/>
      <w:r w:rsidR="00B55878" w:rsidRPr="001D6665">
        <w:rPr>
          <w:rFonts w:asciiTheme="minorHAnsi" w:hAnsiTheme="minorHAnsi" w:cstheme="minorHAnsi"/>
          <w:i/>
          <w:iCs/>
        </w:rPr>
        <w:t>p</w:t>
      </w:r>
      <w:r w:rsidR="004C79CE" w:rsidRPr="001D6665">
        <w:rPr>
          <w:rFonts w:asciiTheme="minorHAnsi" w:hAnsiTheme="minorHAnsi" w:cstheme="minorHAnsi"/>
          <w:i/>
          <w:iCs/>
        </w:rPr>
        <w:t>’</w:t>
      </w:r>
      <w:r w:rsidR="00B55878" w:rsidRPr="001D6665">
        <w:rPr>
          <w:rFonts w:asciiTheme="minorHAnsi" w:hAnsiTheme="minorHAnsi" w:cstheme="minorHAnsi"/>
          <w:i/>
          <w:iCs/>
        </w:rPr>
        <w:t>tur</w:t>
      </w:r>
      <w:commentRangeEnd w:id="125"/>
      <w:proofErr w:type="spellEnd"/>
      <w:r w:rsidR="004C79CE" w:rsidRPr="001D6665">
        <w:rPr>
          <w:rStyle w:val="CommentReference"/>
          <w:rFonts w:asciiTheme="minorHAnsi" w:hAnsiTheme="minorHAnsi" w:cstheme="minorHAnsi"/>
          <w:sz w:val="22"/>
          <w:szCs w:val="22"/>
        </w:rPr>
        <w:commentReference w:id="125"/>
      </w:r>
      <w:r w:rsidR="00B55878" w:rsidRPr="001D6665">
        <w:rPr>
          <w:rFonts w:asciiTheme="minorHAnsi" w:hAnsiTheme="minorHAnsi" w:cstheme="minorHAnsi"/>
        </w:rPr>
        <w:t xml:space="preserve"> in the public thoroughfare.</w:t>
      </w:r>
      <w:r>
        <w:rPr>
          <w:rFonts w:asciiTheme="minorHAnsi" w:hAnsiTheme="minorHAnsi" w:cstheme="minorHAnsi"/>
        </w:rPr>
        <w:t>)</w:t>
      </w:r>
      <w:r w:rsidR="00B55878" w:rsidRPr="001D6665">
        <w:rPr>
          <w:rFonts w:asciiTheme="minorHAnsi" w:hAnsiTheme="minorHAnsi" w:cstheme="minorHAnsi"/>
        </w:rPr>
        <w:t xml:space="preserve"> </w:t>
      </w:r>
      <w:r w:rsidR="00EF5938">
        <w:rPr>
          <w:rFonts w:asciiTheme="minorHAnsi" w:hAnsiTheme="minorHAnsi" w:cstheme="minorHAnsi"/>
        </w:rPr>
        <w:t>(</w:t>
      </w:r>
      <w:r w:rsidR="00B55878" w:rsidRPr="001D6665">
        <w:rPr>
          <w:rFonts w:asciiTheme="minorHAnsi" w:hAnsiTheme="minorHAnsi" w:cstheme="minorHAnsi"/>
        </w:rPr>
        <w:t xml:space="preserve">The </w:t>
      </w:r>
      <w:proofErr w:type="spellStart"/>
      <w:r w:rsidR="00422CE1" w:rsidRPr="001D6665">
        <w:rPr>
          <w:rFonts w:asciiTheme="minorHAnsi" w:hAnsiTheme="minorHAnsi" w:cstheme="minorHAnsi"/>
          <w:i/>
          <w:iCs/>
        </w:rPr>
        <w:t>g</w:t>
      </w:r>
      <w:r w:rsidR="00B55878" w:rsidRPr="001D6665">
        <w:rPr>
          <w:rFonts w:asciiTheme="minorHAnsi" w:hAnsiTheme="minorHAnsi" w:cstheme="minorHAnsi"/>
          <w:i/>
          <w:iCs/>
        </w:rPr>
        <w:t>emara</w:t>
      </w:r>
      <w:proofErr w:type="spellEnd"/>
      <w:r w:rsidR="00B55878" w:rsidRPr="001D6665">
        <w:rPr>
          <w:rFonts w:asciiTheme="minorHAnsi" w:hAnsiTheme="minorHAnsi" w:cstheme="minorHAnsi"/>
        </w:rPr>
        <w:t xml:space="preserve"> concludes</w:t>
      </w:r>
      <w:r w:rsidR="00EF5938">
        <w:rPr>
          <w:rFonts w:asciiTheme="minorHAnsi" w:hAnsiTheme="minorHAnsi" w:cstheme="minorHAnsi"/>
        </w:rPr>
        <w:t>)</w:t>
      </w:r>
      <w:r w:rsidR="004C79CE" w:rsidRPr="001D6665">
        <w:rPr>
          <w:rFonts w:asciiTheme="minorHAnsi" w:hAnsiTheme="minorHAnsi" w:cstheme="minorHAnsi"/>
        </w:rPr>
        <w:t xml:space="preserve"> that</w:t>
      </w:r>
      <w:r w:rsidR="00B55878" w:rsidRPr="001D6665">
        <w:rPr>
          <w:rFonts w:asciiTheme="minorHAnsi" w:hAnsiTheme="minorHAnsi" w:cstheme="minorHAnsi"/>
        </w:rPr>
        <w:t xml:space="preserve"> this </w:t>
      </w:r>
      <w:commentRangeStart w:id="126"/>
      <w:r w:rsidR="00BA5720">
        <w:rPr>
          <w:rFonts w:asciiTheme="minorHAnsi" w:hAnsiTheme="minorHAnsi" w:cstheme="minorHAnsi"/>
        </w:rPr>
        <w:t>is actually</w:t>
      </w:r>
      <w:r w:rsidR="00BA5720">
        <w:rPr>
          <w:rStyle w:val="FootnoteReference"/>
          <w:rFonts w:asciiTheme="minorHAnsi" w:hAnsiTheme="minorHAnsi" w:cstheme="minorHAnsi"/>
        </w:rPr>
        <w:footnoteReference w:id="22"/>
      </w:r>
      <w:r w:rsidR="00BA5720" w:rsidRPr="001D6665">
        <w:rPr>
          <w:rFonts w:asciiTheme="minorHAnsi" w:hAnsiTheme="minorHAnsi" w:cstheme="minorHAnsi"/>
        </w:rPr>
        <w:t xml:space="preserve"> </w:t>
      </w:r>
      <w:commentRangeEnd w:id="126"/>
      <w:r w:rsidR="004C79CE" w:rsidRPr="001D6665">
        <w:rPr>
          <w:rStyle w:val="CommentReference"/>
          <w:rFonts w:asciiTheme="minorHAnsi" w:hAnsiTheme="minorHAnsi" w:cstheme="minorHAnsi"/>
          <w:sz w:val="22"/>
          <w:szCs w:val="22"/>
        </w:rPr>
        <w:commentReference w:id="126"/>
      </w:r>
      <w:r w:rsidR="00B55878" w:rsidRPr="001D6665">
        <w:rPr>
          <w:rFonts w:asciiTheme="minorHAnsi" w:hAnsiTheme="minorHAnsi" w:cstheme="minorHAnsi"/>
        </w:rPr>
        <w:t xml:space="preserve">a </w:t>
      </w:r>
      <w:proofErr w:type="spellStart"/>
      <w:r w:rsidR="00B55878" w:rsidRPr="001D6665">
        <w:rPr>
          <w:rFonts w:asciiTheme="minorHAnsi" w:hAnsiTheme="minorHAnsi" w:cstheme="minorHAnsi"/>
          <w:i/>
          <w:iCs/>
        </w:rPr>
        <w:t>machlokes</w:t>
      </w:r>
      <w:proofErr w:type="spellEnd"/>
      <w:r w:rsidR="00B55878" w:rsidRPr="001D6665">
        <w:rPr>
          <w:rFonts w:asciiTheme="minorHAnsi" w:hAnsiTheme="minorHAnsi" w:cstheme="minorHAnsi"/>
        </w:rPr>
        <w:t xml:space="preserve"> about the </w:t>
      </w:r>
      <w:r w:rsidR="00B55878" w:rsidRPr="00D32D7C">
        <w:rPr>
          <w:rFonts w:asciiTheme="minorHAnsi" w:hAnsiTheme="minorHAnsi" w:cstheme="minorHAnsi"/>
          <w:i/>
          <w:rPrChange w:id="127" w:author="Michael" w:date="2019-01-02T15:19:00Z">
            <w:rPr>
              <w:rFonts w:asciiTheme="minorHAnsi" w:hAnsiTheme="minorHAnsi" w:cstheme="minorHAnsi"/>
            </w:rPr>
          </w:rPrChange>
        </w:rPr>
        <w:t>din</w:t>
      </w:r>
      <w:r w:rsidR="00B55878" w:rsidRPr="001D6665">
        <w:rPr>
          <w:rFonts w:asciiTheme="minorHAnsi" w:hAnsiTheme="minorHAnsi" w:cstheme="minorHAnsi"/>
        </w:rPr>
        <w:t xml:space="preserve"> of </w:t>
      </w:r>
      <w:proofErr w:type="spellStart"/>
      <w:r w:rsidR="00426A27" w:rsidRPr="00426A27">
        <w:rPr>
          <w:rFonts w:asciiTheme="minorHAnsi" w:hAnsiTheme="minorHAnsi" w:cstheme="minorHAnsi"/>
        </w:rPr>
        <w:t>Ilfa</w:t>
      </w:r>
      <w:proofErr w:type="spellEnd"/>
      <w:r w:rsidR="00444BDC" w:rsidRPr="001D6665">
        <w:rPr>
          <w:rFonts w:asciiTheme="minorHAnsi" w:hAnsiTheme="minorHAnsi" w:cstheme="minorHAnsi"/>
        </w:rPr>
        <w:t xml:space="preserve"> and </w:t>
      </w:r>
      <w:proofErr w:type="spellStart"/>
      <w:r w:rsidR="00426A27" w:rsidRPr="00426A27">
        <w:rPr>
          <w:rFonts w:asciiTheme="minorHAnsi" w:hAnsiTheme="minorHAnsi" w:cstheme="minorHAnsi"/>
        </w:rPr>
        <w:t>Rav</w:t>
      </w:r>
      <w:proofErr w:type="spellEnd"/>
      <w:r w:rsidR="00444BDC" w:rsidRPr="001D6665">
        <w:rPr>
          <w:rFonts w:asciiTheme="minorHAnsi" w:hAnsiTheme="minorHAnsi" w:cstheme="minorHAnsi"/>
        </w:rPr>
        <w:t xml:space="preserve"> </w:t>
      </w:r>
      <w:proofErr w:type="spellStart"/>
      <w:r w:rsidR="00426A27" w:rsidRPr="00426A27">
        <w:rPr>
          <w:rFonts w:asciiTheme="minorHAnsi" w:hAnsiTheme="minorHAnsi" w:cstheme="minorHAnsi"/>
        </w:rPr>
        <w:t>Oshiya</w:t>
      </w:r>
      <w:proofErr w:type="spellEnd"/>
      <w:r w:rsidR="00BA5720">
        <w:rPr>
          <w:rFonts w:asciiTheme="minorHAnsi" w:hAnsiTheme="minorHAnsi" w:cstheme="minorHAnsi"/>
        </w:rPr>
        <w:t xml:space="preserve"> </w:t>
      </w:r>
      <w:r w:rsidR="00CE544A">
        <w:rPr>
          <w:rFonts w:asciiTheme="minorHAnsi" w:hAnsiTheme="minorHAnsi" w:cstheme="minorHAnsi"/>
        </w:rPr>
        <w:t>(</w:t>
      </w:r>
      <w:r w:rsidR="00B55878" w:rsidRPr="001D6665">
        <w:rPr>
          <w:rFonts w:asciiTheme="minorHAnsi" w:hAnsiTheme="minorHAnsi" w:cstheme="minorHAnsi"/>
        </w:rPr>
        <w:t xml:space="preserve">and not about </w:t>
      </w:r>
      <w:proofErr w:type="spellStart"/>
      <w:r w:rsidR="00B55878" w:rsidRPr="001D6665">
        <w:rPr>
          <w:rFonts w:asciiTheme="minorHAnsi" w:hAnsiTheme="minorHAnsi" w:cstheme="minorHAnsi"/>
          <w:i/>
          <w:iCs/>
        </w:rPr>
        <w:t>machazeres</w:t>
      </w:r>
      <w:proofErr w:type="spellEnd"/>
      <w:r w:rsidR="00156256">
        <w:rPr>
          <w:rFonts w:asciiTheme="minorHAnsi" w:hAnsiTheme="minorHAnsi" w:cstheme="minorHAnsi"/>
        </w:rPr>
        <w:t>)</w:t>
      </w:r>
      <w:r w:rsidR="00B55878" w:rsidRPr="001D6665">
        <w:rPr>
          <w:rFonts w:asciiTheme="minorHAnsi" w:hAnsiTheme="minorHAnsi" w:cstheme="minorHAnsi"/>
        </w:rPr>
        <w:t>.</w:t>
      </w:r>
      <w:r w:rsidR="00BA5720">
        <w:rPr>
          <w:rFonts w:asciiTheme="minorHAnsi" w:hAnsiTheme="minorHAnsi" w:cstheme="minorHAnsi"/>
        </w:rPr>
        <w:t>”</w:t>
      </w:r>
    </w:p>
    <w:p w14:paraId="0916F23C" w14:textId="77777777" w:rsidR="00BA5720" w:rsidRPr="001D6665" w:rsidRDefault="00BA5720" w:rsidP="00EE72D9">
      <w:pPr>
        <w:pStyle w:val="NormalWeb"/>
        <w:spacing w:before="0" w:beforeAutospacing="0" w:after="0" w:afterAutospacing="0"/>
        <w:jc w:val="both"/>
        <w:rPr>
          <w:rFonts w:asciiTheme="minorHAnsi" w:hAnsiTheme="minorHAnsi" w:cstheme="minorHAnsi"/>
        </w:rPr>
      </w:pPr>
    </w:p>
    <w:p w14:paraId="0916F23D" w14:textId="77777777" w:rsidR="00B55878" w:rsidRPr="001D6665" w:rsidRDefault="00B55878" w:rsidP="000A17FA">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From this </w:t>
      </w:r>
      <w:proofErr w:type="spellStart"/>
      <w:r w:rsidR="00422CE1"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we see our exemption is from the </w:t>
      </w:r>
      <w:proofErr w:type="spellStart"/>
      <w:r w:rsidR="00577662" w:rsidRPr="001D6665">
        <w:rPr>
          <w:rFonts w:asciiTheme="minorHAnsi" w:hAnsiTheme="minorHAnsi" w:cstheme="minorHAnsi"/>
          <w:i/>
          <w:iCs/>
        </w:rPr>
        <w:t>passuk</w:t>
      </w:r>
      <w:proofErr w:type="spellEnd"/>
      <w:r w:rsidRPr="001D6665">
        <w:rPr>
          <w:rFonts w:asciiTheme="minorHAnsi" w:hAnsiTheme="minorHAnsi" w:cstheme="minorHAnsi"/>
        </w:rPr>
        <w:t xml:space="preserve"> we mentioned above</w:t>
      </w:r>
      <w:commentRangeStart w:id="128"/>
      <w:r w:rsidRPr="001D6665">
        <w:rPr>
          <w:rFonts w:asciiTheme="minorHAnsi" w:hAnsiTheme="minorHAnsi" w:cstheme="minorHAnsi"/>
        </w:rPr>
        <w:t>.</w:t>
      </w:r>
      <w:commentRangeEnd w:id="128"/>
      <w:r w:rsidR="00D64922" w:rsidRPr="001D6665">
        <w:rPr>
          <w:rStyle w:val="CommentReference"/>
          <w:rFonts w:asciiTheme="minorHAnsi" w:hAnsiTheme="minorHAnsi" w:cstheme="minorHAnsi"/>
          <w:sz w:val="22"/>
          <w:szCs w:val="22"/>
        </w:rPr>
        <w:commentReference w:id="128"/>
      </w:r>
      <w:r w:rsidRPr="001D6665">
        <w:rPr>
          <w:rFonts w:asciiTheme="minorHAnsi" w:hAnsiTheme="minorHAnsi" w:cstheme="minorHAnsi"/>
        </w:rPr>
        <w:t xml:space="preserve"> It </w:t>
      </w:r>
      <w:proofErr w:type="gramStart"/>
      <w:r w:rsidRPr="001D6665">
        <w:rPr>
          <w:rFonts w:asciiTheme="minorHAnsi" w:hAnsiTheme="minorHAnsi" w:cstheme="minorHAnsi"/>
        </w:rPr>
        <w:t>has to</w:t>
      </w:r>
      <w:proofErr w:type="gramEnd"/>
      <w:r w:rsidRPr="001D6665">
        <w:rPr>
          <w:rFonts w:asciiTheme="minorHAnsi" w:hAnsiTheme="minorHAnsi" w:cstheme="minorHAnsi"/>
        </w:rPr>
        <w:t xml:space="preserve"> be noted that the </w:t>
      </w:r>
      <w:proofErr w:type="spellStart"/>
      <w:r w:rsidR="00422CE1" w:rsidRPr="001D6665">
        <w:rPr>
          <w:rFonts w:asciiTheme="minorHAnsi" w:hAnsiTheme="minorHAnsi" w:cstheme="minorHAnsi"/>
          <w:i/>
          <w:iCs/>
        </w:rPr>
        <w:t>g</w:t>
      </w:r>
      <w:r w:rsidRPr="001D6665">
        <w:rPr>
          <w:rFonts w:asciiTheme="minorHAnsi" w:hAnsiTheme="minorHAnsi" w:cstheme="minorHAnsi"/>
          <w:i/>
          <w:iCs/>
        </w:rPr>
        <w:t>emara</w:t>
      </w:r>
      <w:proofErr w:type="spellEnd"/>
      <w:r w:rsidR="00D06B18" w:rsidRPr="001D6665">
        <w:rPr>
          <w:rFonts w:asciiTheme="minorHAnsi" w:hAnsiTheme="minorHAnsi" w:cstheme="minorHAnsi"/>
        </w:rPr>
        <w:t xml:space="preserve"> is not clear if the </w:t>
      </w:r>
      <w:r w:rsidR="00D06B18" w:rsidRPr="001D6665">
        <w:rPr>
          <w:rFonts w:asciiTheme="minorHAnsi" w:hAnsiTheme="minorHAnsi" w:cstheme="minorHAnsi"/>
          <w:i/>
          <w:iCs/>
        </w:rPr>
        <w:t>din</w:t>
      </w:r>
      <w:r w:rsidR="00D06B18" w:rsidRPr="001D6665">
        <w:rPr>
          <w:rFonts w:asciiTheme="minorHAnsi" w:hAnsiTheme="minorHAnsi" w:cstheme="minorHAnsi"/>
        </w:rPr>
        <w:t xml:space="preserve"> of </w:t>
      </w:r>
      <w:proofErr w:type="spellStart"/>
      <w:r w:rsidR="00426A27" w:rsidRPr="00426A27">
        <w:rPr>
          <w:rFonts w:asciiTheme="minorHAnsi" w:hAnsiTheme="minorHAnsi" w:cstheme="minorHAnsi"/>
        </w:rPr>
        <w:t>Ilfa</w:t>
      </w:r>
      <w:proofErr w:type="spellEnd"/>
      <w:r w:rsidRPr="001D6665">
        <w:rPr>
          <w:rFonts w:asciiTheme="minorHAnsi" w:hAnsiTheme="minorHAnsi" w:cstheme="minorHAnsi"/>
        </w:rPr>
        <w:t xml:space="preserve"> is a </w:t>
      </w:r>
      <w:proofErr w:type="spellStart"/>
      <w:r w:rsidRPr="001D6665">
        <w:rPr>
          <w:rFonts w:asciiTheme="minorHAnsi" w:hAnsiTheme="minorHAnsi" w:cstheme="minorHAnsi"/>
          <w:i/>
          <w:iCs/>
        </w:rPr>
        <w:t>machlokes</w:t>
      </w:r>
      <w:proofErr w:type="spellEnd"/>
      <w:r w:rsidR="00D06B18" w:rsidRPr="001D6665">
        <w:rPr>
          <w:rFonts w:asciiTheme="minorHAnsi" w:hAnsiTheme="minorHAnsi" w:cstheme="minorHAnsi"/>
        </w:rPr>
        <w:t xml:space="preserve"> between him and </w:t>
      </w:r>
      <w:proofErr w:type="spellStart"/>
      <w:r w:rsidR="00426A27" w:rsidRPr="00426A27">
        <w:rPr>
          <w:rFonts w:asciiTheme="minorHAnsi" w:hAnsiTheme="minorHAnsi" w:cstheme="minorHAnsi"/>
        </w:rPr>
        <w:t>Rav</w:t>
      </w:r>
      <w:proofErr w:type="spellEnd"/>
      <w:r w:rsidR="00D06B18" w:rsidRPr="001D6665">
        <w:rPr>
          <w:rFonts w:asciiTheme="minorHAnsi" w:hAnsiTheme="minorHAnsi" w:cstheme="minorHAnsi"/>
        </w:rPr>
        <w:t xml:space="preserve"> </w:t>
      </w:r>
      <w:proofErr w:type="spellStart"/>
      <w:r w:rsidR="00426A27" w:rsidRPr="00426A27">
        <w:rPr>
          <w:rFonts w:asciiTheme="minorHAnsi" w:hAnsiTheme="minorHAnsi" w:cstheme="minorHAnsi"/>
        </w:rPr>
        <w:t>Oshiya</w:t>
      </w:r>
      <w:proofErr w:type="spellEnd"/>
      <w:r w:rsidRPr="001D6665">
        <w:rPr>
          <w:rFonts w:asciiTheme="minorHAnsi" w:hAnsiTheme="minorHAnsi" w:cstheme="minorHAnsi"/>
        </w:rPr>
        <w:t xml:space="preserve"> or they both hold the same thing. The </w:t>
      </w:r>
      <w:proofErr w:type="spellStart"/>
      <w:r w:rsidR="00422CE1" w:rsidRPr="001D6665">
        <w:rPr>
          <w:rFonts w:asciiTheme="minorHAnsi" w:hAnsiTheme="minorHAnsi" w:cstheme="minorHAnsi"/>
          <w:i/>
          <w:iCs/>
        </w:rPr>
        <w:t>g</w:t>
      </w:r>
      <w:r w:rsidRPr="001D6665">
        <w:rPr>
          <w:rFonts w:asciiTheme="minorHAnsi" w:hAnsiTheme="minorHAnsi" w:cstheme="minorHAnsi"/>
          <w:i/>
          <w:iCs/>
        </w:rPr>
        <w:t>emara</w:t>
      </w:r>
      <w:proofErr w:type="spellEnd"/>
      <w:r w:rsidRPr="001D6665">
        <w:rPr>
          <w:rFonts w:asciiTheme="minorHAnsi" w:hAnsiTheme="minorHAnsi" w:cstheme="minorHAnsi"/>
        </w:rPr>
        <w:t xml:space="preserve"> also clearly shows that </w:t>
      </w:r>
      <w:proofErr w:type="spellStart"/>
      <w:r w:rsidRPr="001D6665">
        <w:rPr>
          <w:rFonts w:asciiTheme="minorHAnsi" w:hAnsiTheme="minorHAnsi" w:cstheme="minorHAnsi"/>
          <w:i/>
          <w:iCs/>
        </w:rPr>
        <w:t>machazeres</w:t>
      </w:r>
      <w:proofErr w:type="spellEnd"/>
      <w:r w:rsidRPr="001D6665">
        <w:rPr>
          <w:rFonts w:asciiTheme="minorHAnsi" w:hAnsiTheme="minorHAnsi" w:cstheme="minorHAnsi"/>
        </w:rPr>
        <w:t xml:space="preserve"> and the </w:t>
      </w:r>
      <w:r w:rsidRPr="00D32D7C">
        <w:rPr>
          <w:rFonts w:asciiTheme="minorHAnsi" w:hAnsiTheme="minorHAnsi" w:cstheme="minorHAnsi"/>
          <w:i/>
          <w:rPrChange w:id="129" w:author="Michael" w:date="2019-01-02T15:20:00Z">
            <w:rPr>
              <w:rFonts w:asciiTheme="minorHAnsi" w:hAnsiTheme="minorHAnsi" w:cstheme="minorHAnsi"/>
            </w:rPr>
          </w:rPrChange>
        </w:rPr>
        <w:t>din</w:t>
      </w:r>
      <w:r w:rsidRPr="001D6665">
        <w:rPr>
          <w:rFonts w:asciiTheme="minorHAnsi" w:hAnsiTheme="minorHAnsi" w:cstheme="minorHAnsi"/>
        </w:rPr>
        <w:t xml:space="preserve"> of </w:t>
      </w:r>
      <w:proofErr w:type="spellStart"/>
      <w:r w:rsidR="00426A27" w:rsidRPr="00426A27">
        <w:rPr>
          <w:rFonts w:asciiTheme="minorHAnsi" w:hAnsiTheme="minorHAnsi" w:cstheme="minorHAnsi"/>
        </w:rPr>
        <w:t>Ilfa</w:t>
      </w:r>
      <w:proofErr w:type="spellEnd"/>
      <w:r w:rsidRPr="001D6665">
        <w:rPr>
          <w:rFonts w:asciiTheme="minorHAnsi" w:hAnsiTheme="minorHAnsi" w:cstheme="minorHAnsi"/>
        </w:rPr>
        <w:t xml:space="preserve"> are not connected and both opinions could </w:t>
      </w:r>
      <w:r w:rsidR="00D64922" w:rsidRPr="001D6665">
        <w:rPr>
          <w:rFonts w:asciiTheme="minorHAnsi" w:hAnsiTheme="minorHAnsi" w:cstheme="minorHAnsi"/>
        </w:rPr>
        <w:t xml:space="preserve">hold </w:t>
      </w:r>
      <w:r w:rsidRPr="001D6665">
        <w:rPr>
          <w:rFonts w:asciiTheme="minorHAnsi" w:hAnsiTheme="minorHAnsi" w:cstheme="minorHAnsi"/>
        </w:rPr>
        <w:t xml:space="preserve">either way in the other </w:t>
      </w:r>
      <w:proofErr w:type="spellStart"/>
      <w:r w:rsidRPr="001D6665">
        <w:rPr>
          <w:rFonts w:asciiTheme="minorHAnsi" w:hAnsiTheme="minorHAnsi" w:cstheme="minorHAnsi"/>
          <w:i/>
          <w:iCs/>
        </w:rPr>
        <w:t>machlokes</w:t>
      </w:r>
      <w:proofErr w:type="spellEnd"/>
      <w:r w:rsidRPr="001D6665">
        <w:rPr>
          <w:rFonts w:asciiTheme="minorHAnsi" w:hAnsiTheme="minorHAnsi" w:cstheme="minorHAnsi"/>
        </w:rPr>
        <w:t xml:space="preserve">. This means that, for example, one </w:t>
      </w:r>
      <w:r w:rsidR="00D06B18" w:rsidRPr="001D6665">
        <w:rPr>
          <w:rFonts w:asciiTheme="minorHAnsi" w:hAnsiTheme="minorHAnsi" w:cstheme="minorHAnsi"/>
        </w:rPr>
        <w:t>must</w:t>
      </w:r>
      <w:r w:rsidRPr="001D6665">
        <w:rPr>
          <w:rFonts w:asciiTheme="minorHAnsi" w:hAnsiTheme="minorHAnsi" w:cstheme="minorHAnsi"/>
        </w:rPr>
        <w:t xml:space="preserve"> be able to explain why you would be </w:t>
      </w:r>
      <w:proofErr w:type="spellStart"/>
      <w:r w:rsidRPr="001D6665">
        <w:rPr>
          <w:rFonts w:asciiTheme="minorHAnsi" w:hAnsiTheme="minorHAnsi" w:cstheme="minorHAnsi"/>
          <w:i/>
          <w:iCs/>
        </w:rPr>
        <w:t>chayav</w:t>
      </w:r>
      <w:proofErr w:type="spellEnd"/>
      <w:r w:rsidRPr="001D6665">
        <w:rPr>
          <w:rFonts w:asciiTheme="minorHAnsi" w:hAnsiTheme="minorHAnsi" w:cstheme="minorHAnsi"/>
        </w:rPr>
        <w:t xml:space="preserve"> if your animal ate from the back of another animal but </w:t>
      </w:r>
      <w:proofErr w:type="spellStart"/>
      <w:r w:rsidRPr="001D6665">
        <w:rPr>
          <w:rFonts w:asciiTheme="minorHAnsi" w:hAnsiTheme="minorHAnsi" w:cstheme="minorHAnsi"/>
          <w:i/>
          <w:iCs/>
        </w:rPr>
        <w:t>p</w:t>
      </w:r>
      <w:r w:rsidR="00D64922" w:rsidRPr="001D6665">
        <w:rPr>
          <w:rFonts w:asciiTheme="minorHAnsi" w:hAnsiTheme="minorHAnsi" w:cstheme="minorHAnsi"/>
          <w:i/>
          <w:iCs/>
        </w:rPr>
        <w:t>a</w:t>
      </w:r>
      <w:r w:rsidRPr="001D6665">
        <w:rPr>
          <w:rFonts w:asciiTheme="minorHAnsi" w:hAnsiTheme="minorHAnsi" w:cstheme="minorHAnsi"/>
          <w:i/>
          <w:iCs/>
        </w:rPr>
        <w:t>tur</w:t>
      </w:r>
      <w:proofErr w:type="spellEnd"/>
      <w:r w:rsidRPr="001D6665">
        <w:rPr>
          <w:rFonts w:asciiTheme="minorHAnsi" w:hAnsiTheme="minorHAnsi" w:cstheme="minorHAnsi"/>
        </w:rPr>
        <w:t xml:space="preserve"> if it turned off to the side of the street and ate there. </w:t>
      </w:r>
      <w:commentRangeStart w:id="130"/>
      <w:commentRangeStart w:id="131"/>
      <w:r w:rsidRPr="001D6665">
        <w:rPr>
          <w:rFonts w:asciiTheme="minorHAnsi" w:hAnsiTheme="minorHAnsi" w:cstheme="minorHAnsi"/>
        </w:rPr>
        <w:t xml:space="preserve">Using our earlier </w:t>
      </w:r>
      <w:r w:rsidR="00D06B18" w:rsidRPr="001D6665">
        <w:rPr>
          <w:rFonts w:asciiTheme="minorHAnsi" w:hAnsiTheme="minorHAnsi" w:cstheme="minorHAnsi"/>
        </w:rPr>
        <w:t>explanation</w:t>
      </w:r>
      <w:r w:rsidR="00546067">
        <w:rPr>
          <w:rFonts w:asciiTheme="minorHAnsi" w:hAnsiTheme="minorHAnsi" w:cstheme="minorHAnsi"/>
        </w:rPr>
        <w:t xml:space="preserve"> of the </w:t>
      </w:r>
      <w:r w:rsidR="00546067" w:rsidRPr="00D32D7C">
        <w:rPr>
          <w:rFonts w:asciiTheme="minorHAnsi" w:hAnsiTheme="minorHAnsi" w:cstheme="minorHAnsi"/>
          <w:i/>
          <w:rPrChange w:id="132" w:author="Michael" w:date="2019-01-02T15:20:00Z">
            <w:rPr>
              <w:rFonts w:asciiTheme="minorHAnsi" w:hAnsiTheme="minorHAnsi" w:cstheme="minorHAnsi"/>
            </w:rPr>
          </w:rPrChange>
        </w:rPr>
        <w:t>din</w:t>
      </w:r>
      <w:r w:rsidR="00546067">
        <w:rPr>
          <w:rFonts w:asciiTheme="minorHAnsi" w:hAnsiTheme="minorHAnsi" w:cstheme="minorHAnsi"/>
        </w:rPr>
        <w:t xml:space="preserve"> of </w:t>
      </w:r>
      <w:proofErr w:type="spellStart"/>
      <w:r w:rsidR="00546067">
        <w:rPr>
          <w:rFonts w:asciiTheme="minorHAnsi" w:hAnsiTheme="minorHAnsi" w:cstheme="minorHAnsi"/>
        </w:rPr>
        <w:t>Ilfa</w:t>
      </w:r>
      <w:proofErr w:type="spellEnd"/>
      <w:r w:rsidR="00D06B18" w:rsidRPr="001D6665">
        <w:rPr>
          <w:rFonts w:asciiTheme="minorHAnsi" w:hAnsiTheme="minorHAnsi" w:cstheme="minorHAnsi"/>
        </w:rPr>
        <w:t>,</w:t>
      </w:r>
      <w:commentRangeEnd w:id="130"/>
      <w:r w:rsidR="00D64922" w:rsidRPr="001D6665">
        <w:rPr>
          <w:rStyle w:val="CommentReference"/>
          <w:rFonts w:asciiTheme="minorHAnsi" w:hAnsiTheme="minorHAnsi" w:cstheme="minorHAnsi"/>
          <w:sz w:val="22"/>
          <w:szCs w:val="22"/>
        </w:rPr>
        <w:commentReference w:id="130"/>
      </w:r>
      <w:commentRangeEnd w:id="131"/>
      <w:r w:rsidR="00241A78">
        <w:rPr>
          <w:rStyle w:val="CommentReference"/>
          <w:rFonts w:asciiTheme="minorHAnsi" w:hAnsiTheme="minorHAnsi" w:cstheme="minorBidi"/>
        </w:rPr>
        <w:commentReference w:id="131"/>
      </w:r>
      <w:r w:rsidRPr="001D6665">
        <w:rPr>
          <w:rFonts w:asciiTheme="minorHAnsi" w:hAnsiTheme="minorHAnsi" w:cstheme="minorHAnsi"/>
        </w:rPr>
        <w:t xml:space="preserve"> we would be saying that the </w:t>
      </w:r>
      <w:r w:rsidRPr="001D6665">
        <w:rPr>
          <w:rFonts w:asciiTheme="minorHAnsi" w:hAnsiTheme="minorHAnsi" w:cstheme="minorHAnsi"/>
          <w:i/>
          <w:iCs/>
        </w:rPr>
        <w:t>chachamim</w:t>
      </w:r>
      <w:r w:rsidRPr="001D6665">
        <w:rPr>
          <w:rFonts w:asciiTheme="minorHAnsi" w:hAnsiTheme="minorHAnsi" w:cstheme="minorHAnsi"/>
        </w:rPr>
        <w:t xml:space="preserve"> afforded the right to transport wares through the public thoroughfare</w:t>
      </w:r>
      <w:r w:rsidR="00D64922" w:rsidRPr="001D6665">
        <w:rPr>
          <w:rFonts w:asciiTheme="minorHAnsi" w:hAnsiTheme="minorHAnsi" w:cstheme="minorHAnsi"/>
        </w:rPr>
        <w:t xml:space="preserve">. They </w:t>
      </w:r>
      <w:r w:rsidRPr="001D6665">
        <w:rPr>
          <w:rFonts w:asciiTheme="minorHAnsi" w:hAnsiTheme="minorHAnsi" w:cstheme="minorHAnsi"/>
        </w:rPr>
        <w:t xml:space="preserve">protected this by making it as if </w:t>
      </w:r>
      <w:r w:rsidR="00D64922" w:rsidRPr="001D6665">
        <w:rPr>
          <w:rFonts w:asciiTheme="minorHAnsi" w:hAnsiTheme="minorHAnsi" w:cstheme="minorHAnsi"/>
        </w:rPr>
        <w:t xml:space="preserve">a person passing through </w:t>
      </w:r>
      <w:r w:rsidRPr="001D6665">
        <w:rPr>
          <w:rFonts w:asciiTheme="minorHAnsi" w:hAnsiTheme="minorHAnsi" w:cstheme="minorHAnsi"/>
        </w:rPr>
        <w:t>create</w:t>
      </w:r>
      <w:r w:rsidR="00D64922" w:rsidRPr="001D6665">
        <w:rPr>
          <w:rFonts w:asciiTheme="minorHAnsi" w:hAnsiTheme="minorHAnsi" w:cstheme="minorHAnsi"/>
        </w:rPr>
        <w:t>s</w:t>
      </w:r>
      <w:r w:rsidRPr="001D6665">
        <w:rPr>
          <w:rFonts w:asciiTheme="minorHAnsi" w:hAnsiTheme="minorHAnsi" w:cstheme="minorHAnsi"/>
        </w:rPr>
        <w:t xml:space="preserve"> </w:t>
      </w:r>
      <w:r w:rsidR="00D64922" w:rsidRPr="001D6665">
        <w:rPr>
          <w:rFonts w:asciiTheme="minorHAnsi" w:hAnsiTheme="minorHAnsi" w:cstheme="minorHAnsi"/>
        </w:rPr>
        <w:t>his</w:t>
      </w:r>
      <w:r w:rsidRPr="001D6665">
        <w:rPr>
          <w:rFonts w:asciiTheme="minorHAnsi" w:hAnsiTheme="minorHAnsi" w:cstheme="minorHAnsi"/>
        </w:rPr>
        <w:t xml:space="preserve"> own small private area into which others</w:t>
      </w:r>
      <w:r w:rsidR="00D64922" w:rsidRPr="001D6665">
        <w:rPr>
          <w:rFonts w:asciiTheme="minorHAnsi" w:hAnsiTheme="minorHAnsi" w:cstheme="minorHAnsi"/>
        </w:rPr>
        <w:t xml:space="preserve"> are forbidden to </w:t>
      </w:r>
      <w:r w:rsidRPr="001D6665">
        <w:rPr>
          <w:rFonts w:asciiTheme="minorHAnsi" w:hAnsiTheme="minorHAnsi" w:cstheme="minorHAnsi"/>
        </w:rPr>
        <w:t xml:space="preserve">enter. </w:t>
      </w:r>
      <w:r w:rsidR="00D64922" w:rsidRPr="001D6665">
        <w:rPr>
          <w:rFonts w:asciiTheme="minorHAnsi" w:hAnsiTheme="minorHAnsi" w:cstheme="minorHAnsi"/>
        </w:rPr>
        <w:t>T</w:t>
      </w:r>
      <w:r w:rsidRPr="001D6665">
        <w:rPr>
          <w:rFonts w:asciiTheme="minorHAnsi" w:hAnsiTheme="minorHAnsi" w:cstheme="minorHAnsi"/>
        </w:rPr>
        <w:t>hey did</w:t>
      </w:r>
      <w:r w:rsidR="00D64922" w:rsidRPr="001D6665">
        <w:rPr>
          <w:rFonts w:asciiTheme="minorHAnsi" w:hAnsiTheme="minorHAnsi" w:cstheme="minorHAnsi"/>
        </w:rPr>
        <w:t xml:space="preserve"> </w:t>
      </w:r>
      <w:r w:rsidRPr="001D6665">
        <w:rPr>
          <w:rFonts w:asciiTheme="minorHAnsi" w:hAnsiTheme="minorHAnsi" w:cstheme="minorHAnsi"/>
        </w:rPr>
        <w:t>n</w:t>
      </w:r>
      <w:r w:rsidR="00D64922" w:rsidRPr="001D6665">
        <w:rPr>
          <w:rFonts w:asciiTheme="minorHAnsi" w:hAnsiTheme="minorHAnsi" w:cstheme="minorHAnsi"/>
        </w:rPr>
        <w:t>o</w:t>
      </w:r>
      <w:r w:rsidRPr="001D6665">
        <w:rPr>
          <w:rFonts w:asciiTheme="minorHAnsi" w:hAnsiTheme="minorHAnsi" w:cstheme="minorHAnsi"/>
        </w:rPr>
        <w:t>t give the same protection to the sides of the street, an area typically used to display one</w:t>
      </w:r>
      <w:r w:rsidR="00D06B18" w:rsidRPr="001D6665">
        <w:rPr>
          <w:rFonts w:asciiTheme="minorHAnsi" w:hAnsiTheme="minorHAnsi" w:cstheme="minorHAnsi"/>
        </w:rPr>
        <w:t>’</w:t>
      </w:r>
      <w:r w:rsidRPr="001D6665">
        <w:rPr>
          <w:rFonts w:asciiTheme="minorHAnsi" w:hAnsiTheme="minorHAnsi" w:cstheme="minorHAnsi"/>
        </w:rPr>
        <w:t xml:space="preserve">s wares. This could be because transport was a more necessary use of the main road. </w:t>
      </w:r>
      <w:r w:rsidR="00D64922" w:rsidRPr="001D6665">
        <w:rPr>
          <w:rFonts w:asciiTheme="minorHAnsi" w:hAnsiTheme="minorHAnsi" w:cstheme="minorHAnsi"/>
        </w:rPr>
        <w:t xml:space="preserve">Another option is that </w:t>
      </w:r>
      <w:r w:rsidRPr="001D6665">
        <w:rPr>
          <w:rFonts w:asciiTheme="minorHAnsi" w:hAnsiTheme="minorHAnsi" w:cstheme="minorHAnsi"/>
        </w:rPr>
        <w:t xml:space="preserve">the nature of transport means that the owner can't take care of his property to the same extent </w:t>
      </w:r>
      <w:r w:rsidR="00D64922" w:rsidRPr="001D6665">
        <w:rPr>
          <w:rFonts w:asciiTheme="minorHAnsi" w:hAnsiTheme="minorHAnsi" w:cstheme="minorHAnsi"/>
        </w:rPr>
        <w:t xml:space="preserve">as he is able to when displaying his wares whilst stationary. Therefore, </w:t>
      </w:r>
      <w:r w:rsidRPr="001D6665">
        <w:rPr>
          <w:rFonts w:asciiTheme="minorHAnsi" w:hAnsiTheme="minorHAnsi" w:cstheme="minorHAnsi"/>
        </w:rPr>
        <w:t>Halacha gives</w:t>
      </w:r>
      <w:r w:rsidR="00D64922" w:rsidRPr="001D6665">
        <w:rPr>
          <w:rFonts w:asciiTheme="minorHAnsi" w:hAnsiTheme="minorHAnsi" w:cstheme="minorHAnsi"/>
        </w:rPr>
        <w:t xml:space="preserve"> him</w:t>
      </w:r>
      <w:r w:rsidRPr="001D6665">
        <w:rPr>
          <w:rFonts w:asciiTheme="minorHAnsi" w:hAnsiTheme="minorHAnsi" w:cstheme="minorHAnsi"/>
        </w:rPr>
        <w:t xml:space="preserve"> extra protection. </w:t>
      </w:r>
    </w:p>
    <w:p w14:paraId="0916F23E" w14:textId="77777777" w:rsidR="000A17FA" w:rsidRPr="00F32B8F" w:rsidRDefault="000A17FA" w:rsidP="000A17FA">
      <w:pPr>
        <w:pStyle w:val="NormalWeb"/>
        <w:spacing w:before="0" w:beforeAutospacing="0" w:after="0" w:afterAutospacing="0"/>
        <w:jc w:val="both"/>
        <w:rPr>
          <w:rFonts w:asciiTheme="minorHAnsi" w:hAnsiTheme="minorHAnsi" w:cstheme="minorHAnsi"/>
          <w:u w:val="single"/>
        </w:rPr>
      </w:pPr>
    </w:p>
    <w:p w14:paraId="0916F23F" w14:textId="77777777" w:rsidR="000A5B67" w:rsidRDefault="000A17FA">
      <w:pPr>
        <w:pStyle w:val="NormalWeb"/>
        <w:numPr>
          <w:ilvl w:val="0"/>
          <w:numId w:val="1"/>
        </w:numPr>
        <w:spacing w:before="0" w:beforeAutospacing="0" w:after="0" w:afterAutospacing="0"/>
        <w:jc w:val="both"/>
        <w:rPr>
          <w:rFonts w:asciiTheme="minorHAnsi" w:hAnsiTheme="minorHAnsi" w:cstheme="minorHAnsi"/>
          <w:b/>
          <w:bCs/>
          <w:color w:val="454545"/>
          <w:sz w:val="28"/>
          <w:szCs w:val="28"/>
          <w:u w:val="single"/>
        </w:rPr>
      </w:pPr>
      <w:proofErr w:type="spellStart"/>
      <w:r>
        <w:rPr>
          <w:rFonts w:asciiTheme="minorHAnsi" w:hAnsiTheme="minorHAnsi" w:cstheme="minorHAnsi"/>
          <w:b/>
          <w:bCs/>
          <w:color w:val="454545"/>
          <w:sz w:val="28"/>
          <w:szCs w:val="28"/>
          <w:u w:val="single"/>
        </w:rPr>
        <w:t>Rishonim</w:t>
      </w:r>
      <w:proofErr w:type="spellEnd"/>
      <w:r>
        <w:rPr>
          <w:rFonts w:asciiTheme="minorHAnsi" w:hAnsiTheme="minorHAnsi" w:cstheme="minorHAnsi"/>
          <w:b/>
          <w:bCs/>
          <w:color w:val="454545"/>
          <w:sz w:val="28"/>
          <w:szCs w:val="28"/>
          <w:u w:val="single"/>
        </w:rPr>
        <w:t xml:space="preserve"> </w:t>
      </w:r>
    </w:p>
    <w:p w14:paraId="0916F240" w14:textId="77777777" w:rsidR="000A17FA" w:rsidRDefault="000A17FA" w:rsidP="0010540D">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We will now have a look at the way some different </w:t>
      </w:r>
      <w:proofErr w:type="spellStart"/>
      <w:r w:rsidRPr="001D6665">
        <w:rPr>
          <w:rFonts w:asciiTheme="minorHAnsi" w:hAnsiTheme="minorHAnsi" w:cstheme="minorHAnsi"/>
          <w:i/>
          <w:iCs/>
        </w:rPr>
        <w:t>rishonim</w:t>
      </w:r>
      <w:proofErr w:type="spellEnd"/>
      <w:r w:rsidRPr="001D6665">
        <w:rPr>
          <w:rFonts w:asciiTheme="minorHAnsi" w:hAnsiTheme="minorHAnsi" w:cstheme="minorHAnsi"/>
        </w:rPr>
        <w:t xml:space="preserve"> understand the aforementioned </w:t>
      </w:r>
      <w:proofErr w:type="spellStart"/>
      <w:r w:rsidRPr="001D6665">
        <w:rPr>
          <w:rFonts w:asciiTheme="minorHAnsi" w:hAnsiTheme="minorHAnsi" w:cstheme="minorHAnsi"/>
          <w:i/>
          <w:iCs/>
        </w:rPr>
        <w:t>gemaras</w:t>
      </w:r>
      <w:proofErr w:type="spellEnd"/>
      <w:r w:rsidRPr="001D6665">
        <w:rPr>
          <w:rFonts w:asciiTheme="minorHAnsi" w:hAnsiTheme="minorHAnsi" w:cstheme="minorHAnsi"/>
        </w:rPr>
        <w:t xml:space="preserve"> and try to gain some understanding of the way they view the exemption. </w:t>
      </w:r>
    </w:p>
    <w:p w14:paraId="0916F241" w14:textId="77777777" w:rsidR="000A17FA" w:rsidRDefault="000A17FA" w:rsidP="0010540D">
      <w:pPr>
        <w:pStyle w:val="NormalWeb"/>
        <w:spacing w:before="0" w:beforeAutospacing="0" w:after="0" w:afterAutospacing="0"/>
        <w:jc w:val="both"/>
        <w:rPr>
          <w:rFonts w:asciiTheme="minorHAnsi" w:hAnsiTheme="minorHAnsi" w:cstheme="minorHAnsi"/>
        </w:rPr>
      </w:pPr>
    </w:p>
    <w:p w14:paraId="0916F242" w14:textId="77777777" w:rsidR="000A17FA" w:rsidRPr="000A17FA" w:rsidRDefault="000A17FA" w:rsidP="000A17FA">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4.1) </w:t>
      </w:r>
      <w:proofErr w:type="spellStart"/>
      <w:r>
        <w:rPr>
          <w:rFonts w:asciiTheme="minorHAnsi" w:hAnsiTheme="minorHAnsi" w:cstheme="minorHAnsi"/>
          <w:b/>
          <w:bCs/>
          <w:sz w:val="20"/>
          <w:szCs w:val="20"/>
        </w:rPr>
        <w:t>Rashba</w:t>
      </w:r>
      <w:proofErr w:type="spellEnd"/>
    </w:p>
    <w:p w14:paraId="0916F243" w14:textId="72F4F190" w:rsidR="00B55878" w:rsidRDefault="00B55878" w:rsidP="0010540D">
      <w:pPr>
        <w:pStyle w:val="NormalWeb"/>
        <w:spacing w:before="0" w:beforeAutospacing="0" w:after="0" w:afterAutospacing="0"/>
        <w:jc w:val="both"/>
        <w:rPr>
          <w:rFonts w:asciiTheme="minorHAnsi" w:hAnsiTheme="minorHAnsi" w:cstheme="minorHAnsi"/>
        </w:rPr>
      </w:pPr>
      <w:r w:rsidRPr="001D6665">
        <w:rPr>
          <w:rFonts w:asciiTheme="minorHAnsi" w:hAnsiTheme="minorHAnsi" w:cstheme="minorHAnsi"/>
        </w:rPr>
        <w:t xml:space="preserve">The </w:t>
      </w:r>
      <w:proofErr w:type="spellStart"/>
      <w:r w:rsidR="00426A27" w:rsidRPr="00426A27">
        <w:rPr>
          <w:rFonts w:asciiTheme="minorHAnsi" w:hAnsiTheme="minorHAnsi" w:cstheme="minorHAnsi"/>
        </w:rPr>
        <w:t>Rashba</w:t>
      </w:r>
      <w:proofErr w:type="spellEnd"/>
      <w:r w:rsidRPr="001D6665">
        <w:rPr>
          <w:rFonts w:asciiTheme="minorHAnsi" w:hAnsiTheme="minorHAnsi" w:cstheme="minorHAnsi"/>
        </w:rPr>
        <w:t xml:space="preserve"> writes that the reason for the </w:t>
      </w:r>
      <w:proofErr w:type="spellStart"/>
      <w:r w:rsidRPr="001D6665">
        <w:rPr>
          <w:rFonts w:asciiTheme="minorHAnsi" w:hAnsiTheme="minorHAnsi" w:cstheme="minorHAnsi"/>
          <w:i/>
          <w:iCs/>
        </w:rPr>
        <w:t>chiyuv</w:t>
      </w:r>
      <w:proofErr w:type="spellEnd"/>
      <w:r w:rsidRPr="001D6665">
        <w:rPr>
          <w:rFonts w:asciiTheme="minorHAnsi" w:hAnsiTheme="minorHAnsi" w:cstheme="minorHAnsi"/>
        </w:rPr>
        <w:t xml:space="preserve"> in the case of </w:t>
      </w:r>
      <w:proofErr w:type="spellStart"/>
      <w:r w:rsidR="00426A27" w:rsidRPr="00426A27">
        <w:rPr>
          <w:rFonts w:asciiTheme="minorHAnsi" w:hAnsiTheme="minorHAnsi" w:cstheme="minorHAnsi"/>
        </w:rPr>
        <w:t>Ilfa</w:t>
      </w:r>
      <w:proofErr w:type="spellEnd"/>
      <w:r w:rsidRPr="001D6665">
        <w:rPr>
          <w:rFonts w:asciiTheme="minorHAnsi" w:hAnsiTheme="minorHAnsi" w:cstheme="minorHAnsi"/>
        </w:rPr>
        <w:t xml:space="preserve"> is that since you have every righ</w:t>
      </w:r>
      <w:r w:rsidR="00323D17" w:rsidRPr="001D6665">
        <w:rPr>
          <w:rFonts w:asciiTheme="minorHAnsi" w:hAnsiTheme="minorHAnsi" w:cstheme="minorHAnsi"/>
        </w:rPr>
        <w:t>t to transport your things through the public domain, it becomes like your own private area into which others cannot enter</w:t>
      </w:r>
      <w:r w:rsidR="00323D17" w:rsidRPr="001D6665">
        <w:rPr>
          <w:rStyle w:val="FootnoteReference"/>
          <w:rFonts w:asciiTheme="minorHAnsi" w:hAnsiTheme="minorHAnsi" w:cstheme="minorHAnsi"/>
        </w:rPr>
        <w:footnoteReference w:id="23"/>
      </w:r>
      <w:r w:rsidR="00323D17" w:rsidRPr="001D6665">
        <w:rPr>
          <w:rFonts w:asciiTheme="minorHAnsi" w:hAnsiTheme="minorHAnsi" w:cstheme="minorHAnsi"/>
        </w:rPr>
        <w:t>. Since he writes</w:t>
      </w:r>
      <w:r w:rsidR="00323D17" w:rsidRPr="001D6665">
        <w:rPr>
          <w:rFonts w:asciiTheme="minorHAnsi" w:hAnsiTheme="minorHAnsi" w:cstheme="minorHAnsi"/>
          <w:rtl/>
        </w:rPr>
        <w:t xml:space="preserve"> </w:t>
      </w:r>
      <w:r w:rsidR="00323D17" w:rsidRPr="001D6665">
        <w:rPr>
          <w:rFonts w:asciiTheme="minorHAnsi" w:hAnsiTheme="minorHAnsi" w:cstheme="minorHAnsi"/>
        </w:rPr>
        <w:t xml:space="preserve">that this is due to the </w:t>
      </w:r>
      <w:proofErr w:type="spellStart"/>
      <w:r w:rsidR="00323D17" w:rsidRPr="001D6665">
        <w:rPr>
          <w:rFonts w:asciiTheme="minorHAnsi" w:hAnsiTheme="minorHAnsi" w:cstheme="minorHAnsi"/>
          <w:i/>
          <w:iCs/>
        </w:rPr>
        <w:t>nizak</w:t>
      </w:r>
      <w:proofErr w:type="spellEnd"/>
      <w:r w:rsidR="00323D17" w:rsidRPr="001D6665">
        <w:rPr>
          <w:rFonts w:asciiTheme="minorHAnsi" w:hAnsiTheme="minorHAnsi" w:cstheme="minorHAnsi"/>
          <w:i/>
          <w:iCs/>
        </w:rPr>
        <w:t xml:space="preserve"> </w:t>
      </w:r>
      <w:r w:rsidR="00323D17" w:rsidRPr="001D6665">
        <w:rPr>
          <w:rFonts w:asciiTheme="minorHAnsi" w:hAnsiTheme="minorHAnsi" w:cstheme="minorHAnsi"/>
        </w:rPr>
        <w:t xml:space="preserve">having the right to have his property here, it could be taken to mean that he understands the </w:t>
      </w:r>
      <w:proofErr w:type="spellStart"/>
      <w:r w:rsidR="00323D17" w:rsidRPr="001D6665">
        <w:rPr>
          <w:rFonts w:asciiTheme="minorHAnsi" w:hAnsiTheme="minorHAnsi" w:cstheme="minorHAnsi"/>
          <w:i/>
          <w:iCs/>
        </w:rPr>
        <w:t>p</w:t>
      </w:r>
      <w:r w:rsidR="00A27E10" w:rsidRPr="001D6665">
        <w:rPr>
          <w:rFonts w:asciiTheme="minorHAnsi" w:hAnsiTheme="minorHAnsi" w:cstheme="minorHAnsi"/>
          <w:i/>
          <w:iCs/>
        </w:rPr>
        <w:t>’</w:t>
      </w:r>
      <w:r w:rsidR="00323D17" w:rsidRPr="001D6665">
        <w:rPr>
          <w:rFonts w:asciiTheme="minorHAnsi" w:hAnsiTheme="minorHAnsi" w:cstheme="minorHAnsi"/>
          <w:i/>
          <w:iCs/>
        </w:rPr>
        <w:t>tur</w:t>
      </w:r>
      <w:proofErr w:type="spellEnd"/>
      <w:r w:rsidR="00323D17" w:rsidRPr="001D6665">
        <w:rPr>
          <w:rFonts w:asciiTheme="minorHAnsi" w:hAnsiTheme="minorHAnsi" w:cstheme="minorHAnsi"/>
          <w:i/>
          <w:iCs/>
        </w:rPr>
        <w:t xml:space="preserve"> </w:t>
      </w:r>
      <w:r w:rsidR="000A17FA">
        <w:rPr>
          <w:rFonts w:asciiTheme="minorHAnsi" w:hAnsiTheme="minorHAnsi" w:cstheme="minorHAnsi"/>
        </w:rPr>
        <w:t xml:space="preserve">in a </w:t>
      </w:r>
      <w:proofErr w:type="spellStart"/>
      <w:r w:rsidR="000A17FA">
        <w:rPr>
          <w:rFonts w:asciiTheme="minorHAnsi" w:hAnsiTheme="minorHAnsi" w:cstheme="minorHAnsi"/>
          <w:i/>
          <w:iCs/>
        </w:rPr>
        <w:t>reshus</w:t>
      </w:r>
      <w:proofErr w:type="spellEnd"/>
      <w:r w:rsidR="000A17FA">
        <w:rPr>
          <w:rFonts w:asciiTheme="minorHAnsi" w:hAnsiTheme="minorHAnsi" w:cstheme="minorHAnsi"/>
          <w:i/>
          <w:iCs/>
        </w:rPr>
        <w:t xml:space="preserve"> </w:t>
      </w:r>
      <w:proofErr w:type="spellStart"/>
      <w:r w:rsidR="000A17FA" w:rsidRPr="00332B3F">
        <w:rPr>
          <w:rFonts w:asciiTheme="minorHAnsi" w:hAnsiTheme="minorHAnsi" w:cstheme="minorHAnsi"/>
          <w:i/>
          <w:iCs/>
        </w:rPr>
        <w:t>harabim</w:t>
      </w:r>
      <w:proofErr w:type="spellEnd"/>
      <w:r w:rsidR="000A17FA">
        <w:rPr>
          <w:rFonts w:asciiTheme="minorHAnsi" w:hAnsiTheme="minorHAnsi" w:cstheme="minorHAnsi"/>
        </w:rPr>
        <w:t xml:space="preserve"> </w:t>
      </w:r>
      <w:r w:rsidR="00323D17" w:rsidRPr="00332B3F">
        <w:rPr>
          <w:rFonts w:asciiTheme="minorHAnsi" w:hAnsiTheme="minorHAnsi" w:cstheme="minorHAnsi"/>
        </w:rPr>
        <w:t>is</w:t>
      </w:r>
      <w:r w:rsidR="00323D17" w:rsidRPr="001D6665">
        <w:rPr>
          <w:rFonts w:asciiTheme="minorHAnsi" w:hAnsiTheme="minorHAnsi" w:cstheme="minorHAnsi"/>
        </w:rPr>
        <w:t xml:space="preserve"> due to a carelessness on the side of the damaged party</w:t>
      </w:r>
      <w:r w:rsidR="006B4D3F" w:rsidRPr="001D6665">
        <w:rPr>
          <w:rFonts w:asciiTheme="minorHAnsi" w:hAnsiTheme="minorHAnsi" w:cstheme="minorHAnsi"/>
        </w:rPr>
        <w:t>, leaving his property where he should</w:t>
      </w:r>
      <w:ins w:id="133" w:author="Michael" w:date="2019-01-02T17:00:00Z">
        <w:r w:rsidR="007D61C5">
          <w:rPr>
            <w:rFonts w:asciiTheme="minorHAnsi" w:hAnsiTheme="minorHAnsi" w:cstheme="minorHAnsi"/>
          </w:rPr>
          <w:t xml:space="preserve"> </w:t>
        </w:r>
      </w:ins>
      <w:r w:rsidR="006B4D3F" w:rsidRPr="001D6665">
        <w:rPr>
          <w:rFonts w:asciiTheme="minorHAnsi" w:hAnsiTheme="minorHAnsi" w:cstheme="minorHAnsi"/>
        </w:rPr>
        <w:t>n</w:t>
      </w:r>
      <w:ins w:id="134" w:author="Michael" w:date="2019-01-02T17:00:00Z">
        <w:r w:rsidR="007D61C5">
          <w:rPr>
            <w:rFonts w:asciiTheme="minorHAnsi" w:hAnsiTheme="minorHAnsi" w:cstheme="minorHAnsi"/>
          </w:rPr>
          <w:t>o</w:t>
        </w:r>
      </w:ins>
      <w:del w:id="135" w:author="Michael" w:date="2019-01-02T17:00:00Z">
        <w:r w:rsidR="006B4D3F" w:rsidRPr="001D6665" w:rsidDel="007D61C5">
          <w:rPr>
            <w:rFonts w:asciiTheme="minorHAnsi" w:hAnsiTheme="minorHAnsi" w:cstheme="minorHAnsi"/>
          </w:rPr>
          <w:delText>’</w:delText>
        </w:r>
      </w:del>
      <w:r w:rsidR="006B4D3F" w:rsidRPr="001D6665">
        <w:rPr>
          <w:rFonts w:asciiTheme="minorHAnsi" w:hAnsiTheme="minorHAnsi" w:cstheme="minorHAnsi"/>
        </w:rPr>
        <w:t>t have</w:t>
      </w:r>
      <w:ins w:id="136" w:author="Michael" w:date="2019-01-02T17:00:00Z">
        <w:r w:rsidR="007D61C5">
          <w:rPr>
            <w:rFonts w:asciiTheme="minorHAnsi" w:hAnsiTheme="minorHAnsi" w:cstheme="minorHAnsi"/>
          </w:rPr>
          <w:t xml:space="preserve"> done</w:t>
        </w:r>
      </w:ins>
      <w:r w:rsidR="006B4D3F" w:rsidRPr="001D6665">
        <w:rPr>
          <w:rFonts w:asciiTheme="minorHAnsi" w:hAnsiTheme="minorHAnsi" w:cstheme="minorHAnsi"/>
        </w:rPr>
        <w:t>,</w:t>
      </w:r>
      <w:r w:rsidR="00323D17" w:rsidRPr="001D6665">
        <w:rPr>
          <w:rFonts w:asciiTheme="minorHAnsi" w:hAnsiTheme="minorHAnsi" w:cstheme="minorHAnsi"/>
        </w:rPr>
        <w:t xml:space="preserve"> which doesn’t apply in this case. However, the </w:t>
      </w:r>
      <w:proofErr w:type="spellStart"/>
      <w:r w:rsidR="00426A27" w:rsidRPr="00426A27">
        <w:rPr>
          <w:rFonts w:asciiTheme="minorHAnsi" w:hAnsiTheme="minorHAnsi" w:cstheme="minorHAnsi"/>
        </w:rPr>
        <w:t>Rashba</w:t>
      </w:r>
      <w:proofErr w:type="spellEnd"/>
      <w:r w:rsidR="00323D17" w:rsidRPr="001D6665">
        <w:rPr>
          <w:rFonts w:asciiTheme="minorHAnsi" w:hAnsiTheme="minorHAnsi" w:cstheme="minorHAnsi"/>
        </w:rPr>
        <w:t xml:space="preserve"> complicates this by saying, regarding </w:t>
      </w:r>
      <w:proofErr w:type="spellStart"/>
      <w:r w:rsidR="00323D17" w:rsidRPr="001D6665">
        <w:rPr>
          <w:rFonts w:asciiTheme="minorHAnsi" w:hAnsiTheme="minorHAnsi" w:cstheme="minorHAnsi"/>
          <w:i/>
          <w:iCs/>
        </w:rPr>
        <w:t>mach</w:t>
      </w:r>
      <w:r w:rsidR="00A27E10" w:rsidRPr="001D6665">
        <w:rPr>
          <w:rFonts w:asciiTheme="minorHAnsi" w:hAnsiTheme="minorHAnsi" w:cstheme="minorHAnsi"/>
          <w:i/>
          <w:iCs/>
        </w:rPr>
        <w:t>a</w:t>
      </w:r>
      <w:r w:rsidR="00323D17" w:rsidRPr="001D6665">
        <w:rPr>
          <w:rFonts w:asciiTheme="minorHAnsi" w:hAnsiTheme="minorHAnsi" w:cstheme="minorHAnsi"/>
          <w:i/>
          <w:iCs/>
        </w:rPr>
        <w:t>zeres</w:t>
      </w:r>
      <w:proofErr w:type="spellEnd"/>
      <w:r w:rsidR="00323D17" w:rsidRPr="001D6665">
        <w:rPr>
          <w:rFonts w:asciiTheme="minorHAnsi" w:hAnsiTheme="minorHAnsi" w:cstheme="minorHAnsi"/>
        </w:rPr>
        <w:t xml:space="preserve">, </w:t>
      </w:r>
      <w:commentRangeStart w:id="137"/>
      <w:commentRangeStart w:id="138"/>
      <w:r w:rsidR="00323D17" w:rsidRPr="001D6665">
        <w:rPr>
          <w:rFonts w:asciiTheme="minorHAnsi" w:hAnsiTheme="minorHAnsi" w:cstheme="minorHAnsi"/>
        </w:rPr>
        <w:t xml:space="preserve">that if the animal doesn’t need to turn out of the road to get to the food, for example if they are small goats being carried on the back of a donkey, then it is still considered </w:t>
      </w:r>
      <w:r w:rsidR="00FA3843" w:rsidRPr="001D6665">
        <w:rPr>
          <w:rFonts w:asciiTheme="minorHAnsi" w:hAnsiTheme="minorHAnsi" w:cstheme="minorHAnsi"/>
        </w:rPr>
        <w:t xml:space="preserve">as damage in the public area and </w:t>
      </w:r>
      <w:proofErr w:type="spellStart"/>
      <w:r w:rsidR="00FA3843" w:rsidRPr="001D6665">
        <w:rPr>
          <w:rFonts w:asciiTheme="minorHAnsi" w:hAnsiTheme="minorHAnsi" w:cstheme="minorHAnsi"/>
          <w:i/>
          <w:iCs/>
        </w:rPr>
        <w:t>patur</w:t>
      </w:r>
      <w:commentRangeEnd w:id="137"/>
      <w:proofErr w:type="spellEnd"/>
      <w:r w:rsidR="00A27E10" w:rsidRPr="001D6665">
        <w:rPr>
          <w:rStyle w:val="CommentReference"/>
          <w:rFonts w:asciiTheme="minorHAnsi" w:hAnsiTheme="minorHAnsi" w:cstheme="minorHAnsi"/>
          <w:sz w:val="22"/>
          <w:szCs w:val="22"/>
        </w:rPr>
        <w:commentReference w:id="137"/>
      </w:r>
      <w:commentRangeEnd w:id="138"/>
      <w:r w:rsidR="006D03DC">
        <w:rPr>
          <w:rStyle w:val="CommentReference"/>
          <w:rFonts w:asciiTheme="minorHAnsi" w:hAnsiTheme="minorHAnsi" w:cstheme="minorBidi"/>
        </w:rPr>
        <w:commentReference w:id="138"/>
      </w:r>
      <w:r w:rsidR="00426A27" w:rsidRPr="00426A27">
        <w:rPr>
          <w:rStyle w:val="FootnoteReference"/>
          <w:rFonts w:asciiTheme="minorHAnsi" w:hAnsiTheme="minorHAnsi" w:cstheme="minorHAnsi"/>
        </w:rPr>
        <w:footnoteReference w:id="24"/>
      </w:r>
      <w:r w:rsidR="00B42F8B">
        <w:rPr>
          <w:rFonts w:asciiTheme="minorHAnsi" w:hAnsiTheme="minorHAnsi" w:cstheme="minorHAnsi"/>
        </w:rPr>
        <w:t xml:space="preserve"> </w:t>
      </w:r>
      <w:r w:rsidR="00B42F8B">
        <w:rPr>
          <w:rStyle w:val="FootnoteReference"/>
          <w:rFonts w:asciiTheme="minorHAnsi" w:hAnsiTheme="minorHAnsi" w:cstheme="minorHAnsi"/>
        </w:rPr>
        <w:footnoteReference w:id="25"/>
      </w:r>
      <w:r w:rsidR="00426A27" w:rsidRPr="00426A27">
        <w:rPr>
          <w:rFonts w:asciiTheme="minorHAnsi" w:hAnsiTheme="minorHAnsi" w:cstheme="minorHAnsi"/>
        </w:rPr>
        <w:t>.</w:t>
      </w:r>
      <w:r w:rsidR="00FA3843" w:rsidRPr="001D6665">
        <w:rPr>
          <w:rFonts w:asciiTheme="minorHAnsi" w:hAnsiTheme="minorHAnsi" w:cstheme="minorHAnsi"/>
        </w:rPr>
        <w:t xml:space="preserve"> The fact that he allows for an area</w:t>
      </w:r>
      <w:ins w:id="139" w:author="Michael" w:date="2019-01-02T17:01:00Z">
        <w:r w:rsidR="007D61C5">
          <w:rPr>
            <w:rFonts w:asciiTheme="minorHAnsi" w:hAnsiTheme="minorHAnsi" w:cstheme="minorHAnsi"/>
          </w:rPr>
          <w:t>’s</w:t>
        </w:r>
      </w:ins>
      <w:r w:rsidR="00FA3843" w:rsidRPr="001D6665">
        <w:rPr>
          <w:rFonts w:asciiTheme="minorHAnsi" w:hAnsiTheme="minorHAnsi" w:cstheme="minorHAnsi"/>
        </w:rPr>
        <w:t xml:space="preserve"> </w:t>
      </w:r>
      <w:del w:id="140" w:author="Michael" w:date="2019-01-02T17:01:00Z">
        <w:r w:rsidR="00FA3843" w:rsidRPr="001D6665" w:rsidDel="007D61C5">
          <w:rPr>
            <w:rFonts w:asciiTheme="minorHAnsi" w:hAnsiTheme="minorHAnsi" w:cstheme="minorHAnsi"/>
          </w:rPr>
          <w:delText>to change</w:delText>
        </w:r>
      </w:del>
      <w:r w:rsidR="00FA3843" w:rsidRPr="001D6665">
        <w:rPr>
          <w:rFonts w:asciiTheme="minorHAnsi" w:hAnsiTheme="minorHAnsi" w:cstheme="minorHAnsi"/>
        </w:rPr>
        <w:t xml:space="preserve"> definition </w:t>
      </w:r>
      <w:ins w:id="141" w:author="Michael" w:date="2019-01-02T17:01:00Z">
        <w:r w:rsidR="007D61C5">
          <w:rPr>
            <w:rFonts w:asciiTheme="minorHAnsi" w:hAnsiTheme="minorHAnsi" w:cstheme="minorHAnsi"/>
          </w:rPr>
          <w:t xml:space="preserve">to change </w:t>
        </w:r>
      </w:ins>
      <w:r w:rsidR="00FA3843" w:rsidRPr="001D6665">
        <w:rPr>
          <w:rFonts w:asciiTheme="minorHAnsi" w:hAnsiTheme="minorHAnsi" w:cstheme="minorHAnsi"/>
        </w:rPr>
        <w:t xml:space="preserve">based on the behaviour of the animal would seem to suggest that the exemption is based on the animal </w:t>
      </w:r>
      <w:commentRangeStart w:id="142"/>
      <w:r w:rsidR="00CB1941">
        <w:rPr>
          <w:rFonts w:asciiTheme="minorHAnsi" w:hAnsiTheme="minorHAnsi" w:cstheme="minorHAnsi"/>
        </w:rPr>
        <w:t xml:space="preserve">doing what </w:t>
      </w:r>
      <w:r w:rsidR="00CB1941" w:rsidRPr="001D6665">
        <w:rPr>
          <w:rFonts w:asciiTheme="minorHAnsi" w:hAnsiTheme="minorHAnsi" w:cstheme="minorHAnsi"/>
        </w:rPr>
        <w:t xml:space="preserve"> </w:t>
      </w:r>
      <w:r w:rsidR="00CB1941">
        <w:rPr>
          <w:rFonts w:asciiTheme="minorHAnsi" w:hAnsiTheme="minorHAnsi" w:cstheme="minorHAnsi"/>
        </w:rPr>
        <w:t>it is supposed to be doing</w:t>
      </w:r>
      <w:r w:rsidR="00332B3F">
        <w:rPr>
          <w:rFonts w:asciiTheme="minorHAnsi" w:hAnsiTheme="minorHAnsi" w:cstheme="minorHAnsi"/>
        </w:rPr>
        <w:t>, i.e. walking straight down the street</w:t>
      </w:r>
      <w:r w:rsidR="00FA3843" w:rsidRPr="001D6665">
        <w:rPr>
          <w:rFonts w:asciiTheme="minorHAnsi" w:hAnsiTheme="minorHAnsi" w:cstheme="minorHAnsi"/>
        </w:rPr>
        <w:t xml:space="preserve">, </w:t>
      </w:r>
      <w:commentRangeEnd w:id="142"/>
      <w:r w:rsidR="00702F25" w:rsidRPr="001D6665">
        <w:rPr>
          <w:rStyle w:val="CommentReference"/>
          <w:rFonts w:asciiTheme="minorHAnsi" w:hAnsiTheme="minorHAnsi" w:cstheme="minorHAnsi"/>
          <w:sz w:val="22"/>
          <w:szCs w:val="22"/>
        </w:rPr>
        <w:commentReference w:id="142"/>
      </w:r>
      <w:r w:rsidR="00FA3843" w:rsidRPr="001D6665">
        <w:rPr>
          <w:rFonts w:asciiTheme="minorHAnsi" w:hAnsiTheme="minorHAnsi" w:cstheme="minorHAnsi"/>
        </w:rPr>
        <w:t xml:space="preserve">nothing to do with how the </w:t>
      </w:r>
      <w:proofErr w:type="spellStart"/>
      <w:r w:rsidR="00FA3843" w:rsidRPr="001D6665">
        <w:rPr>
          <w:rFonts w:asciiTheme="minorHAnsi" w:hAnsiTheme="minorHAnsi" w:cstheme="minorHAnsi"/>
          <w:i/>
          <w:iCs/>
        </w:rPr>
        <w:t>nizak</w:t>
      </w:r>
      <w:proofErr w:type="spellEnd"/>
      <w:r w:rsidR="00FA3843" w:rsidRPr="001D6665">
        <w:rPr>
          <w:rFonts w:asciiTheme="minorHAnsi" w:hAnsiTheme="minorHAnsi" w:cstheme="minorHAnsi"/>
        </w:rPr>
        <w:t xml:space="preserve"> left his property. To understand </w:t>
      </w:r>
      <w:r w:rsidR="006B4D3F" w:rsidRPr="001D6665">
        <w:rPr>
          <w:rFonts w:asciiTheme="minorHAnsi" w:hAnsiTheme="minorHAnsi" w:cstheme="minorHAnsi"/>
        </w:rPr>
        <w:t xml:space="preserve">this, we will have to explain that </w:t>
      </w:r>
      <w:del w:id="143" w:author="Mikey Kahan" w:date="2019-01-13T00:28:00Z">
        <w:r w:rsidR="006B4D3F" w:rsidRPr="001D6665" w:rsidDel="005A1BF8">
          <w:rPr>
            <w:rFonts w:asciiTheme="minorHAnsi" w:hAnsiTheme="minorHAnsi" w:cstheme="minorHAnsi"/>
          </w:rPr>
          <w:delText>one is</w:delText>
        </w:r>
      </w:del>
      <w:ins w:id="144" w:author="Mikey Kahan" w:date="2019-01-13T00:28:00Z">
        <w:r w:rsidR="005A1BF8">
          <w:rPr>
            <w:rFonts w:asciiTheme="minorHAnsi" w:hAnsiTheme="minorHAnsi" w:cstheme="minorHAnsi"/>
          </w:rPr>
          <w:t>you are</w:t>
        </w:r>
      </w:ins>
      <w:r w:rsidR="006B4D3F" w:rsidRPr="001D6665">
        <w:rPr>
          <w:rFonts w:asciiTheme="minorHAnsi" w:hAnsiTheme="minorHAnsi" w:cstheme="minorHAnsi"/>
        </w:rPr>
        <w:t xml:space="preserve"> only </w:t>
      </w:r>
      <w:proofErr w:type="spellStart"/>
      <w:r w:rsidR="006B4D3F" w:rsidRPr="001D6665">
        <w:rPr>
          <w:rFonts w:asciiTheme="minorHAnsi" w:hAnsiTheme="minorHAnsi" w:cstheme="minorHAnsi"/>
          <w:i/>
          <w:iCs/>
        </w:rPr>
        <w:t>chayav</w:t>
      </w:r>
      <w:proofErr w:type="spellEnd"/>
      <w:r w:rsidR="006B4D3F" w:rsidRPr="001D6665">
        <w:rPr>
          <w:rFonts w:asciiTheme="minorHAnsi" w:hAnsiTheme="minorHAnsi" w:cstheme="minorHAnsi"/>
        </w:rPr>
        <w:t xml:space="preserve"> when </w:t>
      </w:r>
      <w:del w:id="145" w:author="Mikey Kahan" w:date="2019-01-13T00:28:00Z">
        <w:r w:rsidR="006B4D3F" w:rsidRPr="001D6665" w:rsidDel="005A1BF8">
          <w:rPr>
            <w:rFonts w:asciiTheme="minorHAnsi" w:hAnsiTheme="minorHAnsi" w:cstheme="minorHAnsi"/>
          </w:rPr>
          <w:delText xml:space="preserve">his </w:delText>
        </w:r>
      </w:del>
      <w:ins w:id="146" w:author="Mikey Kahan" w:date="2019-01-13T00:28:00Z">
        <w:r w:rsidR="005A1BF8">
          <w:rPr>
            <w:rFonts w:asciiTheme="minorHAnsi" w:hAnsiTheme="minorHAnsi" w:cstheme="minorHAnsi"/>
          </w:rPr>
          <w:t>your</w:t>
        </w:r>
        <w:r w:rsidR="005A1BF8" w:rsidRPr="001D6665">
          <w:rPr>
            <w:rFonts w:asciiTheme="minorHAnsi" w:hAnsiTheme="minorHAnsi" w:cstheme="minorHAnsi"/>
          </w:rPr>
          <w:t xml:space="preserve"> </w:t>
        </w:r>
      </w:ins>
      <w:r w:rsidR="006B4D3F" w:rsidRPr="001D6665">
        <w:rPr>
          <w:rFonts w:asciiTheme="minorHAnsi" w:hAnsiTheme="minorHAnsi" w:cstheme="minorHAnsi"/>
        </w:rPr>
        <w:t xml:space="preserve">animal enters an area where it </w:t>
      </w:r>
      <w:del w:id="147" w:author="Mikey Kahan" w:date="2019-01-13T00:24:00Z">
        <w:r w:rsidR="006B7A6C" w:rsidRPr="001D6665" w:rsidDel="00B66B3E">
          <w:rPr>
            <w:rFonts w:asciiTheme="minorHAnsi" w:hAnsiTheme="minorHAnsi" w:cstheme="minorHAnsi"/>
          </w:rPr>
          <w:delText xml:space="preserve">should </w:delText>
        </w:r>
      </w:del>
      <w:ins w:id="148" w:author="Mikey Kahan" w:date="2019-01-13T00:24:00Z">
        <w:r w:rsidR="00B66B3E">
          <w:rPr>
            <w:rFonts w:asciiTheme="minorHAnsi" w:hAnsiTheme="minorHAnsi" w:cstheme="minorHAnsi"/>
          </w:rPr>
          <w:t>is not permitted to</w:t>
        </w:r>
      </w:ins>
      <w:del w:id="149" w:author="Mikey Kahan" w:date="2019-01-13T00:24:00Z">
        <w:r w:rsidR="006B7A6C" w:rsidRPr="001D6665" w:rsidDel="00B66B3E">
          <w:rPr>
            <w:rFonts w:asciiTheme="minorHAnsi" w:hAnsiTheme="minorHAnsi" w:cstheme="minorHAnsi"/>
          </w:rPr>
          <w:delText>not</w:delText>
        </w:r>
      </w:del>
      <w:r w:rsidR="006B7A6C" w:rsidRPr="001D6665">
        <w:rPr>
          <w:rFonts w:asciiTheme="minorHAnsi" w:hAnsiTheme="minorHAnsi" w:cstheme="minorHAnsi"/>
        </w:rPr>
        <w:t xml:space="preserve"> be, </w:t>
      </w:r>
      <w:commentRangeStart w:id="150"/>
      <w:commentRangeStart w:id="151"/>
      <w:r w:rsidR="006B7A6C" w:rsidRPr="001D6665">
        <w:rPr>
          <w:rFonts w:asciiTheme="minorHAnsi" w:hAnsiTheme="minorHAnsi" w:cstheme="minorHAnsi"/>
        </w:rPr>
        <w:t>i.e. trespasses</w:t>
      </w:r>
      <w:commentRangeEnd w:id="150"/>
      <w:r w:rsidR="007D61C5">
        <w:rPr>
          <w:rStyle w:val="CommentReference"/>
          <w:rFonts w:asciiTheme="minorHAnsi" w:hAnsiTheme="minorHAnsi" w:cstheme="minorBidi"/>
        </w:rPr>
        <w:commentReference w:id="150"/>
      </w:r>
      <w:commentRangeEnd w:id="151"/>
      <w:r w:rsidR="000139C2">
        <w:rPr>
          <w:rStyle w:val="CommentReference"/>
          <w:rFonts w:asciiTheme="minorHAnsi" w:hAnsiTheme="minorHAnsi" w:cstheme="minorBidi"/>
        </w:rPr>
        <w:commentReference w:id="151"/>
      </w:r>
      <w:r w:rsidR="006B7A6C" w:rsidRPr="001D6665">
        <w:rPr>
          <w:rFonts w:asciiTheme="minorHAnsi" w:hAnsiTheme="minorHAnsi" w:cstheme="minorHAnsi"/>
        </w:rPr>
        <w:t xml:space="preserve">. </w:t>
      </w:r>
      <w:commentRangeStart w:id="152"/>
      <w:commentRangeStart w:id="153"/>
      <w:proofErr w:type="spellStart"/>
      <w:r w:rsidR="00426A27" w:rsidRPr="00426A27">
        <w:rPr>
          <w:rFonts w:asciiTheme="minorHAnsi" w:hAnsiTheme="minorHAnsi" w:cstheme="minorHAnsi"/>
        </w:rPr>
        <w:t>Ilfa</w:t>
      </w:r>
      <w:proofErr w:type="spellEnd"/>
      <w:r w:rsidR="006B4D3F" w:rsidRPr="001D6665">
        <w:rPr>
          <w:rFonts w:asciiTheme="minorHAnsi" w:hAnsiTheme="minorHAnsi" w:cstheme="minorHAnsi"/>
        </w:rPr>
        <w:t xml:space="preserve"> adds that</w:t>
      </w:r>
      <w:r w:rsidR="002647B5" w:rsidRPr="001D6665">
        <w:rPr>
          <w:rFonts w:asciiTheme="minorHAnsi" w:hAnsiTheme="minorHAnsi" w:cstheme="minorHAnsi"/>
        </w:rPr>
        <w:t xml:space="preserve"> </w:t>
      </w:r>
      <w:r w:rsidR="00AD758C" w:rsidRPr="001D6665">
        <w:rPr>
          <w:rFonts w:asciiTheme="minorHAnsi" w:hAnsiTheme="minorHAnsi" w:cstheme="minorHAnsi"/>
        </w:rPr>
        <w:t xml:space="preserve">permission to use part of the public area for </w:t>
      </w:r>
      <w:r w:rsidR="00332B3F">
        <w:rPr>
          <w:rFonts w:asciiTheme="minorHAnsi" w:hAnsiTheme="minorHAnsi" w:cstheme="minorHAnsi"/>
        </w:rPr>
        <w:t xml:space="preserve">transport of </w:t>
      </w:r>
      <w:r w:rsidR="006B7A6C" w:rsidRPr="001D6665">
        <w:rPr>
          <w:rFonts w:asciiTheme="minorHAnsi" w:hAnsiTheme="minorHAnsi" w:cstheme="minorHAnsi"/>
        </w:rPr>
        <w:t xml:space="preserve">your goods makes it </w:t>
      </w:r>
      <w:r w:rsidR="00F35DC3" w:rsidRPr="001D6665">
        <w:rPr>
          <w:rFonts w:asciiTheme="minorHAnsi" w:hAnsiTheme="minorHAnsi" w:cstheme="minorHAnsi"/>
        </w:rPr>
        <w:t xml:space="preserve">like </w:t>
      </w:r>
      <w:commentRangeStart w:id="154"/>
      <w:commentRangeStart w:id="155"/>
      <w:r w:rsidR="006B7A6C" w:rsidRPr="001D6665">
        <w:rPr>
          <w:rFonts w:asciiTheme="minorHAnsi" w:hAnsiTheme="minorHAnsi" w:cstheme="minorHAnsi"/>
        </w:rPr>
        <w:t>yo</w:t>
      </w:r>
      <w:r w:rsidR="00EA74EB" w:rsidRPr="001D6665">
        <w:rPr>
          <w:rFonts w:asciiTheme="minorHAnsi" w:hAnsiTheme="minorHAnsi" w:cstheme="minorHAnsi"/>
        </w:rPr>
        <w:t>ur</w:t>
      </w:r>
      <w:commentRangeEnd w:id="154"/>
      <w:r w:rsidR="007D61C5">
        <w:rPr>
          <w:rStyle w:val="CommentReference"/>
          <w:rFonts w:asciiTheme="minorHAnsi" w:hAnsiTheme="minorHAnsi" w:cstheme="minorBidi"/>
        </w:rPr>
        <w:commentReference w:id="154"/>
      </w:r>
      <w:commentRangeEnd w:id="155"/>
      <w:r w:rsidR="006533DD">
        <w:rPr>
          <w:rStyle w:val="CommentReference"/>
          <w:rFonts w:asciiTheme="minorHAnsi" w:hAnsiTheme="minorHAnsi" w:cstheme="minorBidi"/>
        </w:rPr>
        <w:commentReference w:id="155"/>
      </w:r>
      <w:r w:rsidR="00EA74EB" w:rsidRPr="001D6665">
        <w:rPr>
          <w:rFonts w:asciiTheme="minorHAnsi" w:hAnsiTheme="minorHAnsi" w:cstheme="minorHAnsi"/>
        </w:rPr>
        <w:t xml:space="preserve"> area.</w:t>
      </w:r>
      <w:commentRangeEnd w:id="152"/>
      <w:r w:rsidR="00702F25" w:rsidRPr="001D6665">
        <w:rPr>
          <w:rStyle w:val="CommentReference"/>
          <w:rFonts w:asciiTheme="minorHAnsi" w:hAnsiTheme="minorHAnsi" w:cstheme="minorHAnsi"/>
          <w:sz w:val="22"/>
          <w:szCs w:val="22"/>
        </w:rPr>
        <w:commentReference w:id="152"/>
      </w:r>
      <w:commentRangeEnd w:id="153"/>
      <w:r w:rsidR="00F915E6">
        <w:rPr>
          <w:rStyle w:val="CommentReference"/>
          <w:rFonts w:asciiTheme="minorHAnsi" w:hAnsiTheme="minorHAnsi" w:cstheme="minorBidi"/>
        </w:rPr>
        <w:commentReference w:id="153"/>
      </w:r>
      <w:r w:rsidR="00EA74EB" w:rsidRPr="001D6665">
        <w:rPr>
          <w:rFonts w:asciiTheme="minorHAnsi" w:hAnsiTheme="minorHAnsi" w:cstheme="minorHAnsi"/>
        </w:rPr>
        <w:t xml:space="preserve"> </w:t>
      </w:r>
      <w:r w:rsidR="00332B3F">
        <w:rPr>
          <w:rFonts w:asciiTheme="minorHAnsi" w:hAnsiTheme="minorHAnsi" w:cstheme="minorHAnsi"/>
        </w:rPr>
        <w:t>In a similar vein</w:t>
      </w:r>
      <w:r w:rsidR="00B575C9" w:rsidRPr="001D6665">
        <w:rPr>
          <w:rFonts w:asciiTheme="minorHAnsi" w:hAnsiTheme="minorHAnsi" w:cstheme="minorHAnsi"/>
        </w:rPr>
        <w:t>,</w:t>
      </w:r>
      <w:r w:rsidR="00EA74EB" w:rsidRPr="001D6665">
        <w:rPr>
          <w:rFonts w:asciiTheme="minorHAnsi" w:hAnsiTheme="minorHAnsi" w:cstheme="minorHAnsi"/>
        </w:rPr>
        <w:t xml:space="preserve"> </w:t>
      </w:r>
      <w:proofErr w:type="spellStart"/>
      <w:r w:rsidR="00426A27" w:rsidRPr="00426A27">
        <w:rPr>
          <w:rFonts w:asciiTheme="minorHAnsi" w:hAnsiTheme="minorHAnsi" w:cstheme="minorHAnsi"/>
        </w:rPr>
        <w:t>Rav</w:t>
      </w:r>
      <w:proofErr w:type="spellEnd"/>
      <w:r w:rsidR="00547F60" w:rsidRPr="001D6665">
        <w:rPr>
          <w:rFonts w:asciiTheme="minorHAnsi" w:hAnsiTheme="minorHAnsi" w:cstheme="minorHAnsi"/>
          <w:i/>
          <w:iCs/>
        </w:rPr>
        <w:t xml:space="preserve"> </w:t>
      </w:r>
      <w:r w:rsidR="00332B3F">
        <w:rPr>
          <w:rFonts w:asciiTheme="minorHAnsi" w:hAnsiTheme="minorHAnsi" w:cstheme="minorHAnsi"/>
        </w:rPr>
        <w:t>holds</w:t>
      </w:r>
      <w:r w:rsidR="00332B3F" w:rsidRPr="001D6665">
        <w:rPr>
          <w:rFonts w:asciiTheme="minorHAnsi" w:hAnsiTheme="minorHAnsi" w:cstheme="minorHAnsi"/>
        </w:rPr>
        <w:t xml:space="preserve"> </w:t>
      </w:r>
      <w:r w:rsidR="00547F60" w:rsidRPr="001D6665">
        <w:rPr>
          <w:rFonts w:asciiTheme="minorHAnsi" w:hAnsiTheme="minorHAnsi" w:cstheme="minorHAnsi"/>
        </w:rPr>
        <w:t>that the side</w:t>
      </w:r>
      <w:r w:rsidR="00B575C9" w:rsidRPr="001D6665">
        <w:rPr>
          <w:rFonts w:asciiTheme="minorHAnsi" w:hAnsiTheme="minorHAnsi" w:cstheme="minorHAnsi"/>
        </w:rPr>
        <w:t xml:space="preserve">s of the public area where </w:t>
      </w:r>
      <w:del w:id="156" w:author="Mikey Kahan" w:date="2019-01-13T00:28:00Z">
        <w:r w:rsidR="00B575C9" w:rsidRPr="001D6665" w:rsidDel="00630311">
          <w:rPr>
            <w:rFonts w:asciiTheme="minorHAnsi" w:hAnsiTheme="minorHAnsi" w:cstheme="minorHAnsi"/>
          </w:rPr>
          <w:delText xml:space="preserve">one </w:delText>
        </w:r>
      </w:del>
      <w:ins w:id="157" w:author="Mikey Kahan" w:date="2019-01-13T00:28:00Z">
        <w:r w:rsidR="00630311">
          <w:rPr>
            <w:rFonts w:asciiTheme="minorHAnsi" w:hAnsiTheme="minorHAnsi" w:cstheme="minorHAnsi"/>
          </w:rPr>
          <w:t>you can</w:t>
        </w:r>
      </w:ins>
      <w:ins w:id="158" w:author="Mikey Kahan" w:date="2019-01-13T00:29:00Z">
        <w:r w:rsidR="00630311">
          <w:rPr>
            <w:rFonts w:asciiTheme="minorHAnsi" w:hAnsiTheme="minorHAnsi" w:cstheme="minorHAnsi"/>
          </w:rPr>
          <w:t xml:space="preserve"> </w:t>
        </w:r>
      </w:ins>
      <w:ins w:id="159" w:author="Mikey Kahan" w:date="2019-01-13T00:28:00Z">
        <w:r w:rsidR="00630311" w:rsidRPr="001D6665">
          <w:rPr>
            <w:rFonts w:asciiTheme="minorHAnsi" w:hAnsiTheme="minorHAnsi" w:cstheme="minorHAnsi"/>
          </w:rPr>
          <w:t xml:space="preserve"> </w:t>
        </w:r>
      </w:ins>
      <w:r w:rsidR="00B575C9" w:rsidRPr="001D6665">
        <w:rPr>
          <w:rFonts w:asciiTheme="minorHAnsi" w:hAnsiTheme="minorHAnsi" w:cstheme="minorHAnsi"/>
        </w:rPr>
        <w:t>display</w:t>
      </w:r>
      <w:del w:id="160" w:author="Mikey Kahan" w:date="2019-01-13T00:29:00Z">
        <w:r w:rsidR="00B575C9" w:rsidRPr="001D6665" w:rsidDel="00630311">
          <w:rPr>
            <w:rFonts w:asciiTheme="minorHAnsi" w:hAnsiTheme="minorHAnsi" w:cstheme="minorHAnsi"/>
          </w:rPr>
          <w:delText>s</w:delText>
        </w:r>
      </w:del>
      <w:ins w:id="161" w:author="Mikey Kahan" w:date="2019-01-13T00:29:00Z">
        <w:r w:rsidR="00630311">
          <w:rPr>
            <w:rFonts w:asciiTheme="minorHAnsi" w:hAnsiTheme="minorHAnsi" w:cstheme="minorHAnsi"/>
          </w:rPr>
          <w:t xml:space="preserve"> your</w:t>
        </w:r>
      </w:ins>
      <w:del w:id="162" w:author="Mikey Kahan" w:date="2019-01-13T00:29:00Z">
        <w:r w:rsidR="00B575C9" w:rsidRPr="001D6665" w:rsidDel="00630311">
          <w:rPr>
            <w:rFonts w:asciiTheme="minorHAnsi" w:hAnsiTheme="minorHAnsi" w:cstheme="minorHAnsi"/>
          </w:rPr>
          <w:delText xml:space="preserve"> one’s</w:delText>
        </w:r>
      </w:del>
      <w:r w:rsidR="00B575C9" w:rsidRPr="001D6665">
        <w:rPr>
          <w:rFonts w:asciiTheme="minorHAnsi" w:hAnsiTheme="minorHAnsi" w:cstheme="minorHAnsi"/>
        </w:rPr>
        <w:t xml:space="preserve"> wares, even if </w:t>
      </w:r>
      <w:r w:rsidR="008B2EE4" w:rsidRPr="001D6665">
        <w:rPr>
          <w:rFonts w:asciiTheme="minorHAnsi" w:hAnsiTheme="minorHAnsi" w:cstheme="minorHAnsi"/>
        </w:rPr>
        <w:t>accessible</w:t>
      </w:r>
      <w:r w:rsidR="00B575C9" w:rsidRPr="001D6665">
        <w:rPr>
          <w:rFonts w:asciiTheme="minorHAnsi" w:hAnsiTheme="minorHAnsi" w:cstheme="minorHAnsi"/>
        </w:rPr>
        <w:t xml:space="preserve"> from </w:t>
      </w:r>
      <w:r w:rsidR="008B2EE4" w:rsidRPr="001D6665">
        <w:rPr>
          <w:rFonts w:asciiTheme="minorHAnsi" w:hAnsiTheme="minorHAnsi" w:cstheme="minorHAnsi"/>
        </w:rPr>
        <w:t xml:space="preserve">the main street, is also </w:t>
      </w:r>
      <w:r w:rsidR="00F35DC3" w:rsidRPr="001D6665">
        <w:rPr>
          <w:rFonts w:asciiTheme="minorHAnsi" w:hAnsiTheme="minorHAnsi" w:cstheme="minorHAnsi"/>
        </w:rPr>
        <w:t xml:space="preserve">like </w:t>
      </w:r>
      <w:r w:rsidR="008B2EE4" w:rsidRPr="001D6665">
        <w:rPr>
          <w:rFonts w:asciiTheme="minorHAnsi" w:hAnsiTheme="minorHAnsi" w:cstheme="minorHAnsi"/>
        </w:rPr>
        <w:t xml:space="preserve">your area. </w:t>
      </w:r>
      <w:r w:rsidR="00FE65C8" w:rsidRPr="001D6665">
        <w:rPr>
          <w:rFonts w:asciiTheme="minorHAnsi" w:hAnsiTheme="minorHAnsi" w:cstheme="minorHAnsi"/>
        </w:rPr>
        <w:t>However, if an animal enters your area in a way that</w:t>
      </w:r>
      <w:ins w:id="163" w:author="Michael" w:date="2019-01-02T17:07:00Z">
        <w:r w:rsidR="007D61C5">
          <w:rPr>
            <w:rFonts w:asciiTheme="minorHAnsi" w:hAnsiTheme="minorHAnsi" w:cstheme="minorHAnsi"/>
          </w:rPr>
          <w:t xml:space="preserve"> </w:t>
        </w:r>
        <w:proofErr w:type="spellStart"/>
        <w:r w:rsidR="007D61C5">
          <w:rPr>
            <w:rFonts w:asciiTheme="minorHAnsi" w:hAnsiTheme="minorHAnsi" w:cstheme="minorHAnsi"/>
          </w:rPr>
          <w:t>is</w:t>
        </w:r>
      </w:ins>
      <w:del w:id="164" w:author="Michael" w:date="2019-01-02T17:07:00Z">
        <w:r w:rsidR="00FE65C8" w:rsidRPr="001D6665" w:rsidDel="007D61C5">
          <w:rPr>
            <w:rFonts w:asciiTheme="minorHAnsi" w:hAnsiTheme="minorHAnsi" w:cstheme="minorHAnsi"/>
          </w:rPr>
          <w:delText>’</w:delText>
        </w:r>
      </w:del>
      <w:r w:rsidR="00FE65C8" w:rsidRPr="001D6665">
        <w:rPr>
          <w:rFonts w:asciiTheme="minorHAnsi" w:hAnsiTheme="minorHAnsi" w:cstheme="minorHAnsi"/>
        </w:rPr>
        <w:t>s</w:t>
      </w:r>
      <w:proofErr w:type="spellEnd"/>
      <w:r w:rsidR="00FE65C8" w:rsidRPr="001D6665">
        <w:rPr>
          <w:rFonts w:asciiTheme="minorHAnsi" w:hAnsiTheme="minorHAnsi" w:cstheme="minorHAnsi"/>
        </w:rPr>
        <w:t xml:space="preserve"> completely expected and usual, </w:t>
      </w:r>
      <w:r w:rsidR="00702F25" w:rsidRPr="001D6665">
        <w:rPr>
          <w:rFonts w:asciiTheme="minorHAnsi" w:hAnsiTheme="minorHAnsi" w:cstheme="minorHAnsi"/>
        </w:rPr>
        <w:t xml:space="preserve">it </w:t>
      </w:r>
      <w:r w:rsidR="00FE65C8" w:rsidRPr="001D6665">
        <w:rPr>
          <w:rFonts w:asciiTheme="minorHAnsi" w:hAnsiTheme="minorHAnsi" w:cstheme="minorHAnsi"/>
        </w:rPr>
        <w:t>does</w:t>
      </w:r>
      <w:ins w:id="165" w:author="Michael" w:date="2019-01-02T17:07:00Z">
        <w:r w:rsidR="007D61C5">
          <w:rPr>
            <w:rFonts w:asciiTheme="minorHAnsi" w:hAnsiTheme="minorHAnsi" w:cstheme="minorHAnsi"/>
          </w:rPr>
          <w:t xml:space="preserve"> </w:t>
        </w:r>
      </w:ins>
      <w:r w:rsidR="00FE65C8" w:rsidRPr="001D6665">
        <w:rPr>
          <w:rFonts w:asciiTheme="minorHAnsi" w:hAnsiTheme="minorHAnsi" w:cstheme="minorHAnsi"/>
        </w:rPr>
        <w:t>n</w:t>
      </w:r>
      <w:del w:id="166" w:author="Michael" w:date="2019-01-02T17:07:00Z">
        <w:r w:rsidR="00FE65C8" w:rsidRPr="001D6665" w:rsidDel="007D61C5">
          <w:rPr>
            <w:rFonts w:asciiTheme="minorHAnsi" w:hAnsiTheme="minorHAnsi" w:cstheme="minorHAnsi"/>
          </w:rPr>
          <w:delText>’</w:delText>
        </w:r>
      </w:del>
      <w:ins w:id="167" w:author="Michael" w:date="2019-01-02T17:07:00Z">
        <w:r w:rsidR="007D61C5">
          <w:rPr>
            <w:rFonts w:asciiTheme="minorHAnsi" w:hAnsiTheme="minorHAnsi" w:cstheme="minorHAnsi"/>
          </w:rPr>
          <w:t>o</w:t>
        </w:r>
      </w:ins>
      <w:r w:rsidR="00FE65C8" w:rsidRPr="001D6665">
        <w:rPr>
          <w:rFonts w:asciiTheme="minorHAnsi" w:hAnsiTheme="minorHAnsi" w:cstheme="minorHAnsi"/>
        </w:rPr>
        <w:t>t count as trespass</w:t>
      </w:r>
      <w:r w:rsidR="00702F25" w:rsidRPr="001D6665">
        <w:rPr>
          <w:rFonts w:asciiTheme="minorHAnsi" w:hAnsiTheme="minorHAnsi" w:cstheme="minorHAnsi"/>
        </w:rPr>
        <w:t>.</w:t>
      </w:r>
      <w:r w:rsidR="00FE65C8" w:rsidRPr="001D6665">
        <w:rPr>
          <w:rFonts w:asciiTheme="minorHAnsi" w:hAnsiTheme="minorHAnsi" w:cstheme="minorHAnsi"/>
        </w:rPr>
        <w:t xml:space="preserve"> </w:t>
      </w:r>
      <w:r w:rsidR="00702F25" w:rsidRPr="001D6665">
        <w:rPr>
          <w:rFonts w:asciiTheme="minorHAnsi" w:hAnsiTheme="minorHAnsi" w:cstheme="minorHAnsi"/>
        </w:rPr>
        <w:t xml:space="preserve">Hence, </w:t>
      </w:r>
      <w:r w:rsidR="00341B13" w:rsidRPr="001D6665">
        <w:rPr>
          <w:rFonts w:asciiTheme="minorHAnsi" w:hAnsiTheme="minorHAnsi" w:cstheme="minorHAnsi"/>
        </w:rPr>
        <w:t xml:space="preserve">the </w:t>
      </w:r>
      <w:proofErr w:type="spellStart"/>
      <w:r w:rsidR="00341B13" w:rsidRPr="001D6665">
        <w:rPr>
          <w:rFonts w:asciiTheme="minorHAnsi" w:hAnsiTheme="minorHAnsi" w:cstheme="minorHAnsi"/>
          <w:i/>
          <w:iCs/>
        </w:rPr>
        <w:t>rabanan</w:t>
      </w:r>
      <w:proofErr w:type="spellEnd"/>
      <w:r w:rsidR="00341B13" w:rsidRPr="001D6665">
        <w:rPr>
          <w:rFonts w:asciiTheme="minorHAnsi" w:hAnsiTheme="minorHAnsi" w:cstheme="minorHAnsi"/>
          <w:i/>
          <w:iCs/>
        </w:rPr>
        <w:t xml:space="preserve"> </w:t>
      </w:r>
      <w:r w:rsidR="00341B13" w:rsidRPr="001D6665">
        <w:rPr>
          <w:rFonts w:asciiTheme="minorHAnsi" w:hAnsiTheme="minorHAnsi" w:cstheme="minorHAnsi"/>
        </w:rPr>
        <w:t xml:space="preserve">did not </w:t>
      </w:r>
      <w:r w:rsidR="00702F25" w:rsidRPr="001D6665">
        <w:rPr>
          <w:rFonts w:asciiTheme="minorHAnsi" w:hAnsiTheme="minorHAnsi" w:cstheme="minorHAnsi"/>
        </w:rPr>
        <w:t xml:space="preserve">treat </w:t>
      </w:r>
      <w:r w:rsidR="00341B13" w:rsidRPr="001D6665">
        <w:rPr>
          <w:rFonts w:asciiTheme="minorHAnsi" w:hAnsiTheme="minorHAnsi" w:cstheme="minorHAnsi"/>
        </w:rPr>
        <w:t>it</w:t>
      </w:r>
      <w:r w:rsidR="00702F25" w:rsidRPr="001D6665">
        <w:rPr>
          <w:rFonts w:asciiTheme="minorHAnsi" w:hAnsiTheme="minorHAnsi" w:cstheme="minorHAnsi"/>
        </w:rPr>
        <w:t xml:space="preserve"> as</w:t>
      </w:r>
      <w:r w:rsidR="00341B13" w:rsidRPr="001D6665">
        <w:rPr>
          <w:rFonts w:asciiTheme="minorHAnsi" w:hAnsiTheme="minorHAnsi" w:cstheme="minorHAnsi"/>
        </w:rPr>
        <w:t xml:space="preserve"> your area </w:t>
      </w:r>
      <w:r w:rsidR="00702F25" w:rsidRPr="001D6665">
        <w:rPr>
          <w:rFonts w:asciiTheme="minorHAnsi" w:hAnsiTheme="minorHAnsi" w:cstheme="minorHAnsi"/>
        </w:rPr>
        <w:t>with</w:t>
      </w:r>
      <w:r w:rsidR="00341B13" w:rsidRPr="001D6665">
        <w:rPr>
          <w:rFonts w:asciiTheme="minorHAnsi" w:hAnsiTheme="minorHAnsi" w:cstheme="minorHAnsi"/>
        </w:rPr>
        <w:t xml:space="preserve"> regards </w:t>
      </w:r>
      <w:r w:rsidR="00702F25" w:rsidRPr="001D6665">
        <w:rPr>
          <w:rFonts w:asciiTheme="minorHAnsi" w:hAnsiTheme="minorHAnsi" w:cstheme="minorHAnsi"/>
        </w:rPr>
        <w:t xml:space="preserve">to </w:t>
      </w:r>
      <w:r w:rsidR="00341B13" w:rsidRPr="001D6665">
        <w:rPr>
          <w:rFonts w:asciiTheme="minorHAnsi" w:hAnsiTheme="minorHAnsi" w:cstheme="minorHAnsi"/>
        </w:rPr>
        <w:t>this damage.</w:t>
      </w:r>
    </w:p>
    <w:p w14:paraId="0916F244" w14:textId="77777777" w:rsidR="00241A78" w:rsidRPr="001D6665" w:rsidRDefault="00241A78" w:rsidP="0010540D">
      <w:pPr>
        <w:pStyle w:val="NormalWeb"/>
        <w:spacing w:before="0" w:beforeAutospacing="0" w:after="0" w:afterAutospacing="0"/>
        <w:jc w:val="both"/>
        <w:rPr>
          <w:rFonts w:asciiTheme="minorHAnsi" w:hAnsiTheme="minorHAnsi" w:cstheme="minorHAnsi"/>
        </w:rPr>
      </w:pPr>
    </w:p>
    <w:p w14:paraId="0916F245" w14:textId="77777777" w:rsidR="00FE0600" w:rsidRPr="001D6665" w:rsidRDefault="002E4904" w:rsidP="00EE72D9">
      <w:pPr>
        <w:jc w:val="both"/>
        <w:rPr>
          <w:rFonts w:cstheme="minorHAnsi"/>
        </w:rPr>
      </w:pPr>
      <w:r w:rsidRPr="001D6665">
        <w:rPr>
          <w:rFonts w:cstheme="minorHAnsi"/>
        </w:rPr>
        <w:t xml:space="preserve">The </w:t>
      </w:r>
      <w:proofErr w:type="spellStart"/>
      <w:r w:rsidR="00426A27" w:rsidRPr="00426A27">
        <w:rPr>
          <w:rFonts w:cstheme="minorHAnsi"/>
        </w:rPr>
        <w:t>Rashba</w:t>
      </w:r>
      <w:proofErr w:type="spellEnd"/>
      <w:r w:rsidR="00C01A00" w:rsidRPr="001D6665">
        <w:rPr>
          <w:rFonts w:cstheme="minorHAnsi"/>
        </w:rPr>
        <w:t xml:space="preserve"> also writes that the </w:t>
      </w:r>
      <w:proofErr w:type="spellStart"/>
      <w:r w:rsidR="00C01A00" w:rsidRPr="001D6665">
        <w:rPr>
          <w:rFonts w:cstheme="minorHAnsi"/>
          <w:i/>
          <w:iCs/>
        </w:rPr>
        <w:t>chi</w:t>
      </w:r>
      <w:r w:rsidR="00702F25" w:rsidRPr="001D6665">
        <w:rPr>
          <w:rFonts w:cstheme="minorHAnsi"/>
          <w:i/>
          <w:iCs/>
        </w:rPr>
        <w:t>d</w:t>
      </w:r>
      <w:r w:rsidR="00C01A00" w:rsidRPr="001D6665">
        <w:rPr>
          <w:rFonts w:cstheme="minorHAnsi"/>
          <w:i/>
          <w:iCs/>
        </w:rPr>
        <w:t>dush</w:t>
      </w:r>
      <w:proofErr w:type="spellEnd"/>
      <w:r w:rsidR="00C01A00" w:rsidRPr="001D6665">
        <w:rPr>
          <w:rFonts w:cstheme="minorHAnsi"/>
        </w:rPr>
        <w:t xml:space="preserve"> of </w:t>
      </w:r>
      <w:proofErr w:type="spellStart"/>
      <w:r w:rsidR="00426A27" w:rsidRPr="00426A27">
        <w:rPr>
          <w:rFonts w:cstheme="minorHAnsi"/>
        </w:rPr>
        <w:t>Ilfa</w:t>
      </w:r>
      <w:proofErr w:type="spellEnd"/>
      <w:r w:rsidR="00C01A00" w:rsidRPr="001D6665">
        <w:rPr>
          <w:rFonts w:cstheme="minorHAnsi"/>
        </w:rPr>
        <w:t xml:space="preserve"> would also apply to items left on a pillar in the </w:t>
      </w:r>
      <w:r w:rsidR="00460EF5" w:rsidRPr="001D6665">
        <w:rPr>
          <w:rFonts w:cstheme="minorHAnsi"/>
        </w:rPr>
        <w:t>public thoroughfare</w:t>
      </w:r>
      <w:r w:rsidR="008B18F7" w:rsidRPr="001D6665">
        <w:rPr>
          <w:rStyle w:val="FootnoteReference"/>
          <w:rFonts w:cstheme="minorHAnsi"/>
        </w:rPr>
        <w:footnoteReference w:id="26"/>
      </w:r>
      <w:r w:rsidR="00460EF5" w:rsidRPr="001D6665">
        <w:rPr>
          <w:rFonts w:cstheme="minorHAnsi"/>
        </w:rPr>
        <w:t xml:space="preserve">. Either the ability to place </w:t>
      </w:r>
      <w:r w:rsidR="00C3581A" w:rsidRPr="001D6665">
        <w:rPr>
          <w:rFonts w:cstheme="minorHAnsi"/>
        </w:rPr>
        <w:t xml:space="preserve">items down on raised areas constitutes part of transport, or </w:t>
      </w:r>
      <w:commentRangeStart w:id="168"/>
      <w:commentRangeStart w:id="169"/>
      <w:r w:rsidR="005A362E" w:rsidRPr="001D6665">
        <w:rPr>
          <w:rFonts w:cstheme="minorHAnsi"/>
        </w:rPr>
        <w:t xml:space="preserve">the statement of </w:t>
      </w:r>
      <w:proofErr w:type="spellStart"/>
      <w:r w:rsidR="00426A27" w:rsidRPr="00426A27">
        <w:rPr>
          <w:rFonts w:cstheme="minorHAnsi"/>
        </w:rPr>
        <w:t>Ilfa</w:t>
      </w:r>
      <w:proofErr w:type="spellEnd"/>
      <w:r w:rsidR="005A362E" w:rsidRPr="001D6665">
        <w:rPr>
          <w:rFonts w:cstheme="minorHAnsi"/>
          <w:i/>
          <w:iCs/>
        </w:rPr>
        <w:t xml:space="preserve"> </w:t>
      </w:r>
      <w:r w:rsidR="00FE0600" w:rsidRPr="001D6665">
        <w:rPr>
          <w:rFonts w:cstheme="minorHAnsi"/>
        </w:rPr>
        <w:t xml:space="preserve">means that any place raised out of the public area was meant to be used by </w:t>
      </w:r>
      <w:r w:rsidR="00FE0600" w:rsidRPr="001D6665">
        <w:rPr>
          <w:rFonts w:cstheme="minorHAnsi"/>
        </w:rPr>
        <w:lastRenderedPageBreak/>
        <w:t>individuals</w:t>
      </w:r>
      <w:commentRangeEnd w:id="168"/>
      <w:r w:rsidR="00476781" w:rsidRPr="001D6665">
        <w:rPr>
          <w:rStyle w:val="CommentReference"/>
          <w:rFonts w:cstheme="minorHAnsi"/>
          <w:sz w:val="22"/>
          <w:szCs w:val="22"/>
        </w:rPr>
        <w:commentReference w:id="168"/>
      </w:r>
      <w:commentRangeEnd w:id="169"/>
      <w:r w:rsidR="00B02466">
        <w:rPr>
          <w:rStyle w:val="CommentReference"/>
        </w:rPr>
        <w:commentReference w:id="169"/>
      </w:r>
      <w:r w:rsidR="00FE0600" w:rsidRPr="001D6665">
        <w:rPr>
          <w:rFonts w:cstheme="minorHAnsi"/>
        </w:rPr>
        <w:t xml:space="preserve">; possibly more so than the sides of the street, to fit with the </w:t>
      </w:r>
      <w:proofErr w:type="spellStart"/>
      <w:r w:rsidR="00426A27" w:rsidRPr="00426A27">
        <w:rPr>
          <w:rFonts w:cstheme="minorHAnsi"/>
          <w:i/>
          <w:iCs/>
        </w:rPr>
        <w:t>gemara</w:t>
      </w:r>
      <w:proofErr w:type="spellEnd"/>
      <w:r w:rsidR="00FE0600" w:rsidRPr="001D6665">
        <w:rPr>
          <w:rFonts w:cstheme="minorHAnsi"/>
        </w:rPr>
        <w:t xml:space="preserve"> on 21b, quoted above</w:t>
      </w:r>
      <w:r w:rsidR="00241A78">
        <w:rPr>
          <w:rStyle w:val="FootnoteReference"/>
          <w:rFonts w:cstheme="minorHAnsi"/>
        </w:rPr>
        <w:footnoteReference w:id="27"/>
      </w:r>
      <w:r w:rsidR="00FE0600" w:rsidRPr="001D6665">
        <w:rPr>
          <w:rFonts w:cstheme="minorHAnsi"/>
        </w:rPr>
        <w:t>.</w:t>
      </w:r>
    </w:p>
    <w:p w14:paraId="0916F246" w14:textId="77777777" w:rsidR="00FE0600" w:rsidRDefault="00FE0600" w:rsidP="0047484C">
      <w:pPr>
        <w:jc w:val="both"/>
        <w:rPr>
          <w:rFonts w:cstheme="minorHAnsi"/>
        </w:rPr>
      </w:pPr>
    </w:p>
    <w:p w14:paraId="0916F247" w14:textId="77777777" w:rsidR="00241A78" w:rsidRPr="000A17FA" w:rsidRDefault="00241A78" w:rsidP="00241A78">
      <w:pPr>
        <w:pStyle w:val="NormalWeb"/>
        <w:spacing w:before="0" w:beforeAutospacing="0" w:after="0" w:afterAutospacing="0"/>
        <w:jc w:val="both"/>
        <w:rPr>
          <w:rFonts w:asciiTheme="minorHAnsi" w:hAnsiTheme="minorHAnsi" w:cstheme="minorHAnsi"/>
          <w:b/>
          <w:bCs/>
          <w:color w:val="454545"/>
          <w:sz w:val="24"/>
          <w:szCs w:val="24"/>
        </w:rPr>
      </w:pPr>
      <w:r>
        <w:rPr>
          <w:rFonts w:asciiTheme="minorHAnsi" w:hAnsiTheme="minorHAnsi" w:cstheme="minorHAnsi"/>
          <w:b/>
          <w:bCs/>
          <w:sz w:val="20"/>
          <w:szCs w:val="20"/>
        </w:rPr>
        <w:t xml:space="preserve">4.2) Rif, </w:t>
      </w:r>
      <w:proofErr w:type="spellStart"/>
      <w:r>
        <w:rPr>
          <w:rFonts w:asciiTheme="minorHAnsi" w:hAnsiTheme="minorHAnsi" w:cstheme="minorHAnsi"/>
          <w:b/>
          <w:bCs/>
          <w:sz w:val="20"/>
          <w:szCs w:val="20"/>
        </w:rPr>
        <w:t>Ramban</w:t>
      </w:r>
      <w:proofErr w:type="spellEnd"/>
      <w:r>
        <w:rPr>
          <w:rFonts w:asciiTheme="minorHAnsi" w:hAnsiTheme="minorHAnsi" w:cstheme="minorHAnsi"/>
          <w:b/>
          <w:bCs/>
          <w:sz w:val="20"/>
          <w:szCs w:val="20"/>
        </w:rPr>
        <w:t xml:space="preserve">, </w:t>
      </w:r>
      <w:proofErr w:type="spellStart"/>
      <w:r>
        <w:rPr>
          <w:rFonts w:asciiTheme="minorHAnsi" w:hAnsiTheme="minorHAnsi" w:cstheme="minorHAnsi"/>
          <w:b/>
          <w:bCs/>
          <w:sz w:val="20"/>
          <w:szCs w:val="20"/>
        </w:rPr>
        <w:t>Ba’al</w:t>
      </w:r>
      <w:proofErr w:type="spellEnd"/>
      <w:r>
        <w:rPr>
          <w:rFonts w:asciiTheme="minorHAnsi" w:hAnsiTheme="minorHAnsi" w:cstheme="minorHAnsi"/>
          <w:b/>
          <w:bCs/>
          <w:sz w:val="20"/>
          <w:szCs w:val="20"/>
        </w:rPr>
        <w:t xml:space="preserve"> </w:t>
      </w:r>
      <w:proofErr w:type="spellStart"/>
      <w:r>
        <w:rPr>
          <w:rFonts w:asciiTheme="minorHAnsi" w:hAnsiTheme="minorHAnsi" w:cstheme="minorHAnsi"/>
          <w:b/>
          <w:bCs/>
          <w:sz w:val="20"/>
          <w:szCs w:val="20"/>
        </w:rPr>
        <w:t>Ham</w:t>
      </w:r>
      <w:r w:rsidR="0016327C">
        <w:rPr>
          <w:rFonts w:asciiTheme="minorHAnsi" w:hAnsiTheme="minorHAnsi" w:cstheme="minorHAnsi"/>
          <w:b/>
          <w:bCs/>
          <w:sz w:val="20"/>
          <w:szCs w:val="20"/>
        </w:rPr>
        <w:t>’</w:t>
      </w:r>
      <w:r>
        <w:rPr>
          <w:rFonts w:asciiTheme="minorHAnsi" w:hAnsiTheme="minorHAnsi" w:cstheme="minorHAnsi"/>
          <w:b/>
          <w:bCs/>
          <w:sz w:val="20"/>
          <w:szCs w:val="20"/>
        </w:rPr>
        <w:t>or</w:t>
      </w:r>
      <w:proofErr w:type="spellEnd"/>
    </w:p>
    <w:p w14:paraId="0916F248" w14:textId="77777777" w:rsidR="00896007" w:rsidRDefault="004F5C2A" w:rsidP="0010540D">
      <w:pPr>
        <w:jc w:val="both"/>
        <w:rPr>
          <w:rFonts w:cstheme="minorHAnsi"/>
        </w:rPr>
      </w:pPr>
      <w:r w:rsidRPr="001D6665">
        <w:rPr>
          <w:rFonts w:cstheme="minorHAnsi"/>
        </w:rPr>
        <w:t xml:space="preserve">The </w:t>
      </w:r>
      <w:r w:rsidR="00426A27" w:rsidRPr="00426A27">
        <w:rPr>
          <w:rFonts w:cstheme="minorHAnsi"/>
        </w:rPr>
        <w:t>Rif</w:t>
      </w:r>
      <w:r w:rsidRPr="001D6665">
        <w:rPr>
          <w:rFonts w:cstheme="minorHAnsi"/>
          <w:i/>
          <w:iCs/>
        </w:rPr>
        <w:t xml:space="preserve"> </w:t>
      </w:r>
      <w:r w:rsidRPr="001D6665">
        <w:rPr>
          <w:rFonts w:cstheme="minorHAnsi"/>
        </w:rPr>
        <w:t xml:space="preserve">melds the opinions of </w:t>
      </w:r>
      <w:proofErr w:type="spellStart"/>
      <w:r w:rsidR="00426A27" w:rsidRPr="00426A27">
        <w:rPr>
          <w:rFonts w:cstheme="minorHAnsi"/>
        </w:rPr>
        <w:t>Ilfa</w:t>
      </w:r>
      <w:proofErr w:type="spellEnd"/>
      <w:r w:rsidR="00B01C40" w:rsidRPr="001D6665">
        <w:rPr>
          <w:rFonts w:cstheme="minorHAnsi"/>
          <w:i/>
          <w:iCs/>
        </w:rPr>
        <w:t xml:space="preserve"> </w:t>
      </w:r>
      <w:r w:rsidR="00B01C40" w:rsidRPr="001D6665">
        <w:rPr>
          <w:rFonts w:cstheme="minorHAnsi"/>
        </w:rPr>
        <w:t xml:space="preserve">and </w:t>
      </w:r>
      <w:proofErr w:type="spellStart"/>
      <w:r w:rsidR="00426A27" w:rsidRPr="00426A27">
        <w:rPr>
          <w:rFonts w:cstheme="minorHAnsi"/>
        </w:rPr>
        <w:t>Rav</w:t>
      </w:r>
      <w:proofErr w:type="spellEnd"/>
      <w:r w:rsidR="00B01C40" w:rsidRPr="001D6665">
        <w:rPr>
          <w:rFonts w:cstheme="minorHAnsi"/>
        </w:rPr>
        <w:t xml:space="preserve"> </w:t>
      </w:r>
      <w:proofErr w:type="spellStart"/>
      <w:r w:rsidR="00426A27" w:rsidRPr="00426A27">
        <w:rPr>
          <w:rFonts w:cstheme="minorHAnsi"/>
        </w:rPr>
        <w:t>Oshiya</w:t>
      </w:r>
      <w:proofErr w:type="spellEnd"/>
      <w:r w:rsidR="00B01C40" w:rsidRPr="001D6665">
        <w:rPr>
          <w:rFonts w:cstheme="minorHAnsi"/>
          <w:i/>
          <w:iCs/>
        </w:rPr>
        <w:t xml:space="preserve"> </w:t>
      </w:r>
      <w:r w:rsidR="00915DC0" w:rsidRPr="001D6665">
        <w:rPr>
          <w:rFonts w:cstheme="minorHAnsi"/>
        </w:rPr>
        <w:t>to say that</w:t>
      </w:r>
      <w:r w:rsidR="00455ADD" w:rsidRPr="001D6665">
        <w:rPr>
          <w:rFonts w:cstheme="minorHAnsi"/>
        </w:rPr>
        <w:t>,</w:t>
      </w:r>
      <w:r w:rsidR="00915DC0" w:rsidRPr="001D6665">
        <w:rPr>
          <w:rFonts w:cstheme="minorHAnsi"/>
        </w:rPr>
        <w:t xml:space="preserve"> </w:t>
      </w:r>
      <w:proofErr w:type="spellStart"/>
      <w:r w:rsidR="00455ADD" w:rsidRPr="001D6665">
        <w:rPr>
          <w:rFonts w:cstheme="minorHAnsi"/>
          <w:i/>
          <w:iCs/>
        </w:rPr>
        <w:t>l’maskana</w:t>
      </w:r>
      <w:proofErr w:type="spellEnd"/>
      <w:r w:rsidR="00455ADD" w:rsidRPr="001D6665">
        <w:rPr>
          <w:rFonts w:cstheme="minorHAnsi"/>
          <w:i/>
          <w:iCs/>
        </w:rPr>
        <w:t xml:space="preserve">, </w:t>
      </w:r>
      <w:r w:rsidR="00455ADD" w:rsidRPr="001D6665">
        <w:rPr>
          <w:rFonts w:cstheme="minorHAnsi"/>
        </w:rPr>
        <w:t xml:space="preserve">one is only </w:t>
      </w:r>
      <w:proofErr w:type="spellStart"/>
      <w:r w:rsidR="00455ADD" w:rsidRPr="001D6665">
        <w:rPr>
          <w:rFonts w:cstheme="minorHAnsi"/>
          <w:i/>
          <w:iCs/>
        </w:rPr>
        <w:t>chayav</w:t>
      </w:r>
      <w:proofErr w:type="spellEnd"/>
      <w:r w:rsidR="00455ADD" w:rsidRPr="001D6665">
        <w:rPr>
          <w:rFonts w:cstheme="minorHAnsi"/>
        </w:rPr>
        <w:t xml:space="preserve"> </w:t>
      </w:r>
      <w:r w:rsidR="00CC0324" w:rsidRPr="001D6665">
        <w:rPr>
          <w:rFonts w:cstheme="minorHAnsi"/>
        </w:rPr>
        <w:t xml:space="preserve">if the animal had to jump to reach </w:t>
      </w:r>
      <w:r w:rsidR="008C267E" w:rsidRPr="001D6665">
        <w:rPr>
          <w:rFonts w:cstheme="minorHAnsi"/>
        </w:rPr>
        <w:t>the back of the other</w:t>
      </w:r>
      <w:commentRangeStart w:id="170"/>
      <w:commentRangeStart w:id="171"/>
      <w:r w:rsidR="00FC7AF6" w:rsidRPr="001D6665">
        <w:rPr>
          <w:rStyle w:val="FootnoteReference"/>
          <w:rFonts w:cstheme="minorHAnsi"/>
        </w:rPr>
        <w:footnoteReference w:id="28"/>
      </w:r>
      <w:commentRangeEnd w:id="170"/>
      <w:r w:rsidR="007D61C5">
        <w:rPr>
          <w:rStyle w:val="CommentReference"/>
        </w:rPr>
        <w:commentReference w:id="170"/>
      </w:r>
      <w:commentRangeEnd w:id="171"/>
      <w:r w:rsidR="00B02466">
        <w:rPr>
          <w:rStyle w:val="CommentReference"/>
        </w:rPr>
        <w:commentReference w:id="171"/>
      </w:r>
      <w:r w:rsidR="008C267E" w:rsidRPr="001D6665">
        <w:rPr>
          <w:rFonts w:cstheme="minorHAnsi"/>
        </w:rPr>
        <w:t xml:space="preserve">. The </w:t>
      </w:r>
      <w:proofErr w:type="spellStart"/>
      <w:r w:rsidR="00426A27" w:rsidRPr="00426A27">
        <w:rPr>
          <w:rFonts w:cstheme="minorHAnsi"/>
        </w:rPr>
        <w:t>Ramban</w:t>
      </w:r>
      <w:proofErr w:type="spellEnd"/>
      <w:r w:rsidR="008C267E" w:rsidRPr="001D6665">
        <w:rPr>
          <w:rFonts w:cstheme="minorHAnsi"/>
          <w:i/>
          <w:iCs/>
        </w:rPr>
        <w:t xml:space="preserve"> </w:t>
      </w:r>
      <w:r w:rsidR="00C70B0D" w:rsidRPr="001D6665">
        <w:rPr>
          <w:rFonts w:cstheme="minorHAnsi"/>
        </w:rPr>
        <w:t>e</w:t>
      </w:r>
      <w:r w:rsidR="008C267E" w:rsidRPr="001D6665">
        <w:rPr>
          <w:rFonts w:cstheme="minorHAnsi"/>
        </w:rPr>
        <w:t>xplains</w:t>
      </w:r>
      <w:r w:rsidR="00E81C98">
        <w:rPr>
          <w:rStyle w:val="FootnoteReference"/>
          <w:rFonts w:cstheme="minorHAnsi"/>
        </w:rPr>
        <w:footnoteReference w:id="29"/>
      </w:r>
      <w:r w:rsidR="00E81C98">
        <w:rPr>
          <w:rFonts w:cstheme="minorHAnsi"/>
        </w:rPr>
        <w:t xml:space="preserve"> </w:t>
      </w:r>
      <w:r w:rsidR="0047484C" w:rsidRPr="001D6665">
        <w:rPr>
          <w:rFonts w:cstheme="minorHAnsi"/>
        </w:rPr>
        <w:t xml:space="preserve">that the </w:t>
      </w:r>
      <w:r w:rsidR="00426A27" w:rsidRPr="00426A27">
        <w:rPr>
          <w:rFonts w:cstheme="minorHAnsi"/>
        </w:rPr>
        <w:t>Rif</w:t>
      </w:r>
      <w:r w:rsidR="0047484C" w:rsidRPr="001D6665">
        <w:rPr>
          <w:rFonts w:cstheme="minorHAnsi"/>
        </w:rPr>
        <w:t xml:space="preserve"> decides </w:t>
      </w:r>
      <w:r w:rsidR="004A0B54">
        <w:rPr>
          <w:rFonts w:cstheme="minorHAnsi"/>
        </w:rPr>
        <w:t xml:space="preserve">to </w:t>
      </w:r>
      <w:proofErr w:type="spellStart"/>
      <w:r w:rsidR="004A0B54">
        <w:rPr>
          <w:rFonts w:cstheme="minorHAnsi"/>
          <w:i/>
          <w:iCs/>
        </w:rPr>
        <w:t>pasken</w:t>
      </w:r>
      <w:proofErr w:type="spellEnd"/>
      <w:r w:rsidR="004A0B54">
        <w:rPr>
          <w:rFonts w:cstheme="minorHAnsi"/>
          <w:i/>
          <w:iCs/>
        </w:rPr>
        <w:t xml:space="preserve"> </w:t>
      </w:r>
      <w:r w:rsidR="004A0B54">
        <w:rPr>
          <w:rFonts w:cstheme="minorHAnsi"/>
        </w:rPr>
        <w:t>(halachically conclude) like this</w:t>
      </w:r>
      <w:r w:rsidR="0047484C" w:rsidRPr="001D6665">
        <w:rPr>
          <w:rFonts w:cstheme="minorHAnsi"/>
        </w:rPr>
        <w:t xml:space="preserve"> because </w:t>
      </w:r>
      <w:r w:rsidR="00E474B5" w:rsidRPr="001D6665">
        <w:rPr>
          <w:rFonts w:cstheme="minorHAnsi"/>
        </w:rPr>
        <w:t xml:space="preserve">the </w:t>
      </w:r>
      <w:r w:rsidR="00BB6418" w:rsidRPr="001D6665">
        <w:rPr>
          <w:rFonts w:cstheme="minorHAnsi"/>
        </w:rPr>
        <w:t xml:space="preserve">opinions of </w:t>
      </w:r>
      <w:proofErr w:type="spellStart"/>
      <w:r w:rsidR="00426A27" w:rsidRPr="00426A27">
        <w:rPr>
          <w:rFonts w:cstheme="minorHAnsi"/>
        </w:rPr>
        <w:t>Rav</w:t>
      </w:r>
      <w:proofErr w:type="spellEnd"/>
      <w:r w:rsidR="00BB6418" w:rsidRPr="001D6665">
        <w:rPr>
          <w:rFonts w:cstheme="minorHAnsi"/>
        </w:rPr>
        <w:t xml:space="preserve"> </w:t>
      </w:r>
      <w:proofErr w:type="spellStart"/>
      <w:r w:rsidR="00426A27" w:rsidRPr="00426A27">
        <w:rPr>
          <w:rFonts w:cstheme="minorHAnsi"/>
        </w:rPr>
        <w:t>Oshiya</w:t>
      </w:r>
      <w:proofErr w:type="spellEnd"/>
      <w:r w:rsidR="00405C35">
        <w:rPr>
          <w:rFonts w:cstheme="minorHAnsi"/>
        </w:rPr>
        <w:t xml:space="preserve"> and</w:t>
      </w:r>
      <w:r w:rsidR="00BB6418" w:rsidRPr="001D6665">
        <w:rPr>
          <w:rFonts w:cstheme="minorHAnsi"/>
          <w:i/>
          <w:iCs/>
        </w:rPr>
        <w:t xml:space="preserve"> </w:t>
      </w:r>
      <w:proofErr w:type="spellStart"/>
      <w:r w:rsidR="00426A27" w:rsidRPr="00426A27">
        <w:rPr>
          <w:rFonts w:cstheme="minorHAnsi"/>
        </w:rPr>
        <w:t>Ilfa</w:t>
      </w:r>
      <w:proofErr w:type="spellEnd"/>
      <w:r w:rsidR="0016327C">
        <w:rPr>
          <w:rStyle w:val="FootnoteReference"/>
          <w:rFonts w:cstheme="minorHAnsi"/>
        </w:rPr>
        <w:footnoteReference w:id="30"/>
      </w:r>
      <w:r w:rsidR="00A76A09">
        <w:rPr>
          <w:rFonts w:cstheme="minorHAnsi"/>
        </w:rPr>
        <w:t xml:space="preserve"> </w:t>
      </w:r>
      <w:r w:rsidR="005179CD" w:rsidRPr="001D6665">
        <w:rPr>
          <w:rFonts w:cstheme="minorHAnsi"/>
        </w:rPr>
        <w:t>are</w:t>
      </w:r>
      <w:r w:rsidR="00D97289" w:rsidRPr="001D6665">
        <w:rPr>
          <w:rFonts w:cstheme="minorHAnsi"/>
        </w:rPr>
        <w:t xml:space="preserve"> linked to the </w:t>
      </w:r>
      <w:r w:rsidR="00A43B5B">
        <w:rPr>
          <w:rFonts w:cstheme="minorHAnsi"/>
        </w:rPr>
        <w:t>opinions</w:t>
      </w:r>
      <w:r w:rsidR="00A43B5B" w:rsidRPr="001D6665">
        <w:rPr>
          <w:rFonts w:cstheme="minorHAnsi"/>
        </w:rPr>
        <w:t xml:space="preserve"> </w:t>
      </w:r>
      <w:r w:rsidR="00A43B5B">
        <w:rPr>
          <w:rFonts w:cstheme="minorHAnsi"/>
        </w:rPr>
        <w:t>of</w:t>
      </w:r>
      <w:r w:rsidR="006319F1" w:rsidRPr="001D6665">
        <w:rPr>
          <w:rFonts w:cstheme="minorHAnsi"/>
        </w:rPr>
        <w:t xml:space="preserve"> </w:t>
      </w:r>
      <w:proofErr w:type="spellStart"/>
      <w:r w:rsidR="00426A27" w:rsidRPr="00426A27">
        <w:rPr>
          <w:rFonts w:cstheme="minorHAnsi"/>
        </w:rPr>
        <w:t>Rav</w:t>
      </w:r>
      <w:proofErr w:type="spellEnd"/>
      <w:r w:rsidR="006319F1" w:rsidRPr="001D6665">
        <w:rPr>
          <w:rFonts w:cstheme="minorHAnsi"/>
          <w:i/>
          <w:iCs/>
        </w:rPr>
        <w:t xml:space="preserve"> </w:t>
      </w:r>
      <w:r w:rsidR="006319F1" w:rsidRPr="001D6665">
        <w:rPr>
          <w:rFonts w:cstheme="minorHAnsi"/>
        </w:rPr>
        <w:t xml:space="preserve">and </w:t>
      </w:r>
      <w:r w:rsidR="00426A27" w:rsidRPr="00426A27">
        <w:rPr>
          <w:rFonts w:cstheme="minorHAnsi"/>
        </w:rPr>
        <w:t>Shmuel</w:t>
      </w:r>
      <w:r w:rsidR="00A43B5B">
        <w:rPr>
          <w:rFonts w:cstheme="minorHAnsi"/>
        </w:rPr>
        <w:t xml:space="preserve"> about </w:t>
      </w:r>
      <w:proofErr w:type="spellStart"/>
      <w:r w:rsidR="00A43B5B">
        <w:rPr>
          <w:rFonts w:cstheme="minorHAnsi"/>
          <w:i/>
          <w:iCs/>
        </w:rPr>
        <w:t>machazeres</w:t>
      </w:r>
      <w:proofErr w:type="spellEnd"/>
      <w:r w:rsidR="00E759C5" w:rsidRPr="001D6665">
        <w:rPr>
          <w:rFonts w:cstheme="minorHAnsi"/>
          <w:i/>
          <w:iCs/>
        </w:rPr>
        <w:t xml:space="preserve"> </w:t>
      </w:r>
      <w:r w:rsidR="00E759C5" w:rsidRPr="001D6665">
        <w:rPr>
          <w:rFonts w:cstheme="minorHAnsi"/>
        </w:rPr>
        <w:t xml:space="preserve">in which the </w:t>
      </w:r>
      <w:r w:rsidR="00E759C5" w:rsidRPr="001D6665">
        <w:rPr>
          <w:rFonts w:cstheme="minorHAnsi"/>
          <w:i/>
          <w:iCs/>
        </w:rPr>
        <w:t xml:space="preserve">halacha </w:t>
      </w:r>
      <w:r w:rsidR="00E759C5" w:rsidRPr="001D6665">
        <w:rPr>
          <w:rFonts w:cstheme="minorHAnsi"/>
        </w:rPr>
        <w:t xml:space="preserve">is like </w:t>
      </w:r>
      <w:r w:rsidR="00426A27" w:rsidRPr="00426A27">
        <w:rPr>
          <w:rFonts w:cstheme="minorHAnsi"/>
        </w:rPr>
        <w:t>Shmuel</w:t>
      </w:r>
      <w:r w:rsidR="006319F1" w:rsidRPr="001D6665">
        <w:rPr>
          <w:rFonts w:cstheme="minorHAnsi"/>
        </w:rPr>
        <w:t xml:space="preserve">. </w:t>
      </w:r>
      <w:commentRangeStart w:id="172"/>
      <w:commentRangeStart w:id="173"/>
      <w:r w:rsidR="006319F1" w:rsidRPr="001D6665">
        <w:rPr>
          <w:rFonts w:cstheme="minorHAnsi"/>
        </w:rPr>
        <w:t xml:space="preserve">He writes that the reason to be </w:t>
      </w:r>
      <w:proofErr w:type="spellStart"/>
      <w:r w:rsidR="006319F1" w:rsidRPr="001D6665">
        <w:rPr>
          <w:rFonts w:cstheme="minorHAnsi"/>
          <w:i/>
          <w:iCs/>
        </w:rPr>
        <w:t>m</w:t>
      </w:r>
      <w:r w:rsidR="005179CD" w:rsidRPr="001D6665">
        <w:rPr>
          <w:rFonts w:cstheme="minorHAnsi"/>
          <w:i/>
          <w:iCs/>
        </w:rPr>
        <w:t>’</w:t>
      </w:r>
      <w:r w:rsidR="006319F1" w:rsidRPr="001D6665">
        <w:rPr>
          <w:rFonts w:cstheme="minorHAnsi"/>
          <w:i/>
          <w:iCs/>
        </w:rPr>
        <w:t>chayev</w:t>
      </w:r>
      <w:proofErr w:type="spellEnd"/>
      <w:r w:rsidR="006319F1" w:rsidRPr="001D6665">
        <w:rPr>
          <w:rFonts w:cstheme="minorHAnsi"/>
        </w:rPr>
        <w:t xml:space="preserve"> in both </w:t>
      </w:r>
      <w:proofErr w:type="spellStart"/>
      <w:r w:rsidR="00896007">
        <w:rPr>
          <w:rFonts w:cstheme="minorHAnsi"/>
          <w:i/>
          <w:iCs/>
        </w:rPr>
        <w:t>machazeres</w:t>
      </w:r>
      <w:proofErr w:type="spellEnd"/>
      <w:r w:rsidR="00896007">
        <w:rPr>
          <w:rFonts w:cstheme="minorHAnsi"/>
          <w:i/>
          <w:iCs/>
        </w:rPr>
        <w:t xml:space="preserve"> </w:t>
      </w:r>
      <w:r w:rsidR="00896007">
        <w:rPr>
          <w:rFonts w:cstheme="minorHAnsi"/>
        </w:rPr>
        <w:t xml:space="preserve">and </w:t>
      </w:r>
      <w:proofErr w:type="spellStart"/>
      <w:r w:rsidR="00896007" w:rsidRPr="00896007">
        <w:rPr>
          <w:rFonts w:cstheme="minorHAnsi"/>
          <w:i/>
          <w:iCs/>
        </w:rPr>
        <w:t>kofetzes</w:t>
      </w:r>
      <w:proofErr w:type="spellEnd"/>
      <w:r w:rsidR="00896007">
        <w:rPr>
          <w:rFonts w:cstheme="minorHAnsi"/>
        </w:rPr>
        <w:t xml:space="preserve"> (i.e. according to </w:t>
      </w:r>
      <w:proofErr w:type="spellStart"/>
      <w:r w:rsidR="00896007">
        <w:rPr>
          <w:rFonts w:cstheme="minorHAnsi"/>
        </w:rPr>
        <w:t>Rav</w:t>
      </w:r>
      <w:proofErr w:type="spellEnd"/>
      <w:r w:rsidR="00896007">
        <w:rPr>
          <w:rFonts w:cstheme="minorHAnsi"/>
        </w:rPr>
        <w:t xml:space="preserve"> and </w:t>
      </w:r>
      <w:proofErr w:type="spellStart"/>
      <w:r w:rsidR="00896007">
        <w:rPr>
          <w:rFonts w:cstheme="minorHAnsi"/>
        </w:rPr>
        <w:t>Ilfa</w:t>
      </w:r>
      <w:proofErr w:type="spellEnd"/>
      <w:r w:rsidR="00896007">
        <w:rPr>
          <w:rFonts w:cstheme="minorHAnsi"/>
        </w:rPr>
        <w:t xml:space="preserve">) </w:t>
      </w:r>
      <w:r w:rsidR="006319F1" w:rsidRPr="00896007">
        <w:rPr>
          <w:rFonts w:cstheme="minorHAnsi"/>
        </w:rPr>
        <w:t>is</w:t>
      </w:r>
      <w:r w:rsidR="006319F1" w:rsidRPr="001D6665">
        <w:rPr>
          <w:rFonts w:cstheme="minorHAnsi"/>
        </w:rPr>
        <w:t xml:space="preserve"> </w:t>
      </w:r>
      <w:r w:rsidR="00C86DFD" w:rsidRPr="001D6665">
        <w:rPr>
          <w:rFonts w:cstheme="minorHAnsi"/>
        </w:rPr>
        <w:t xml:space="preserve">that </w:t>
      </w:r>
      <w:r w:rsidR="007A488F" w:rsidRPr="001D6665">
        <w:rPr>
          <w:rFonts w:cstheme="minorHAnsi"/>
        </w:rPr>
        <w:t xml:space="preserve">the </w:t>
      </w:r>
      <w:r w:rsidR="007F1BEC" w:rsidRPr="001D6665">
        <w:rPr>
          <w:rFonts w:cstheme="minorHAnsi"/>
          <w:i/>
          <w:iCs/>
        </w:rPr>
        <w:t>T</w:t>
      </w:r>
      <w:r w:rsidR="007A488F" w:rsidRPr="001D6665">
        <w:rPr>
          <w:rFonts w:cstheme="minorHAnsi"/>
          <w:i/>
          <w:iCs/>
        </w:rPr>
        <w:t>orah</w:t>
      </w:r>
      <w:r w:rsidR="007A488F" w:rsidRPr="001D6665">
        <w:rPr>
          <w:rFonts w:cstheme="minorHAnsi"/>
        </w:rPr>
        <w:t xml:space="preserve"> only exempted a case where the animal behaves normall</w:t>
      </w:r>
      <w:r w:rsidR="005E4612" w:rsidRPr="001D6665">
        <w:rPr>
          <w:rFonts w:cstheme="minorHAnsi"/>
        </w:rPr>
        <w:t xml:space="preserve">y </w:t>
      </w:r>
      <w:r w:rsidR="00215F92" w:rsidRPr="001D6665">
        <w:rPr>
          <w:rFonts w:cstheme="minorHAnsi"/>
        </w:rPr>
        <w:t xml:space="preserve">and </w:t>
      </w:r>
      <w:r w:rsidR="00466FA9" w:rsidRPr="001D6665">
        <w:rPr>
          <w:rFonts w:cstheme="minorHAnsi"/>
        </w:rPr>
        <w:t>eats from the middle of the road.</w:t>
      </w:r>
      <w:r w:rsidR="007176DF" w:rsidRPr="001D6665">
        <w:rPr>
          <w:rFonts w:cstheme="minorHAnsi"/>
        </w:rPr>
        <w:t xml:space="preserve"> According to the opinions who</w:t>
      </w:r>
      <w:r w:rsidR="00F91BB6" w:rsidRPr="001D6665">
        <w:rPr>
          <w:rFonts w:cstheme="minorHAnsi"/>
        </w:rPr>
        <w:t xml:space="preserve"> say </w:t>
      </w:r>
      <w:r w:rsidR="00896007">
        <w:rPr>
          <w:rFonts w:cstheme="minorHAnsi"/>
        </w:rPr>
        <w:t xml:space="preserve">one is </w:t>
      </w:r>
      <w:r w:rsidR="00F91BB6" w:rsidRPr="001D6665">
        <w:rPr>
          <w:rFonts w:cstheme="minorHAnsi"/>
        </w:rPr>
        <w:t xml:space="preserve">only </w:t>
      </w:r>
      <w:proofErr w:type="spellStart"/>
      <w:r w:rsidR="00896007">
        <w:rPr>
          <w:rFonts w:cstheme="minorHAnsi"/>
          <w:i/>
          <w:iCs/>
        </w:rPr>
        <w:t>chayav</w:t>
      </w:r>
      <w:proofErr w:type="spellEnd"/>
      <w:r w:rsidR="00896007" w:rsidRPr="001D6665">
        <w:rPr>
          <w:rFonts w:cstheme="minorHAnsi"/>
        </w:rPr>
        <w:t xml:space="preserve"> </w:t>
      </w:r>
      <w:r w:rsidR="00EA64A3" w:rsidRPr="001D6665">
        <w:rPr>
          <w:rFonts w:cstheme="minorHAnsi"/>
        </w:rPr>
        <w:t xml:space="preserve">once </w:t>
      </w:r>
      <w:r w:rsidR="00554AD7" w:rsidRPr="001D6665">
        <w:rPr>
          <w:rFonts w:cstheme="minorHAnsi"/>
        </w:rPr>
        <w:t>t</w:t>
      </w:r>
      <w:r w:rsidR="009A7383" w:rsidRPr="001D6665">
        <w:rPr>
          <w:rFonts w:cstheme="minorHAnsi"/>
        </w:rPr>
        <w:t xml:space="preserve">he </w:t>
      </w:r>
      <w:r w:rsidR="00554AD7" w:rsidRPr="001D6665">
        <w:rPr>
          <w:rFonts w:cstheme="minorHAnsi"/>
        </w:rPr>
        <w:t xml:space="preserve">animal </w:t>
      </w:r>
      <w:r w:rsidR="0030064E" w:rsidRPr="001D6665">
        <w:rPr>
          <w:rFonts w:cstheme="minorHAnsi"/>
        </w:rPr>
        <w:t>has jumped</w:t>
      </w:r>
      <w:r w:rsidR="00554AD7" w:rsidRPr="001D6665">
        <w:rPr>
          <w:rFonts w:cstheme="minorHAnsi"/>
        </w:rPr>
        <w:t xml:space="preserve">, </w:t>
      </w:r>
      <w:r w:rsidR="00A42B74" w:rsidRPr="001D6665">
        <w:rPr>
          <w:rFonts w:cstheme="minorHAnsi"/>
        </w:rPr>
        <w:t xml:space="preserve">or left completely </w:t>
      </w:r>
      <w:r w:rsidR="00CD2949" w:rsidRPr="001D6665">
        <w:rPr>
          <w:rFonts w:cstheme="minorHAnsi"/>
        </w:rPr>
        <w:t>to the side of the road</w:t>
      </w:r>
      <w:r w:rsidR="00896007">
        <w:rPr>
          <w:rFonts w:cstheme="minorHAnsi"/>
        </w:rPr>
        <w:t xml:space="preserve"> (i.e. Shmuel and </w:t>
      </w:r>
      <w:proofErr w:type="spellStart"/>
      <w:r w:rsidR="00896007">
        <w:rPr>
          <w:rFonts w:cstheme="minorHAnsi"/>
        </w:rPr>
        <w:t>Rav</w:t>
      </w:r>
      <w:proofErr w:type="spellEnd"/>
      <w:r w:rsidR="00896007">
        <w:rPr>
          <w:rFonts w:cstheme="minorHAnsi"/>
        </w:rPr>
        <w:t xml:space="preserve"> </w:t>
      </w:r>
      <w:proofErr w:type="spellStart"/>
      <w:r w:rsidR="00896007">
        <w:rPr>
          <w:rFonts w:cstheme="minorHAnsi"/>
        </w:rPr>
        <w:t>Oshiya</w:t>
      </w:r>
      <w:proofErr w:type="spellEnd"/>
      <w:r w:rsidR="00896007">
        <w:rPr>
          <w:rFonts w:cstheme="minorHAnsi"/>
        </w:rPr>
        <w:t>)</w:t>
      </w:r>
      <w:r w:rsidR="00CD2949" w:rsidRPr="001D6665">
        <w:rPr>
          <w:rFonts w:cstheme="minorHAnsi"/>
        </w:rPr>
        <w:t xml:space="preserve">, </w:t>
      </w:r>
      <w:r w:rsidR="00A77E3A" w:rsidRPr="001D6665">
        <w:rPr>
          <w:rFonts w:cstheme="minorHAnsi"/>
        </w:rPr>
        <w:t xml:space="preserve">normal behaviour </w:t>
      </w:r>
      <w:r w:rsidR="00B16381" w:rsidRPr="001D6665">
        <w:rPr>
          <w:rFonts w:cstheme="minorHAnsi"/>
        </w:rPr>
        <w:t xml:space="preserve">would include </w:t>
      </w:r>
      <w:r w:rsidR="0077464A" w:rsidRPr="001D6665">
        <w:rPr>
          <w:rFonts w:cstheme="minorHAnsi"/>
        </w:rPr>
        <w:t xml:space="preserve">being </w:t>
      </w:r>
      <w:proofErr w:type="spellStart"/>
      <w:r w:rsidR="00AF7284" w:rsidRPr="001D6665">
        <w:rPr>
          <w:rFonts w:cstheme="minorHAnsi"/>
          <w:i/>
          <w:iCs/>
        </w:rPr>
        <w:t>machazeres</w:t>
      </w:r>
      <w:proofErr w:type="spellEnd"/>
      <w:r w:rsidR="00AF7284" w:rsidRPr="001D6665">
        <w:rPr>
          <w:rFonts w:cstheme="minorHAnsi"/>
          <w:i/>
          <w:iCs/>
        </w:rPr>
        <w:t xml:space="preserve"> </w:t>
      </w:r>
      <w:r w:rsidR="00DA3F31" w:rsidRPr="001D6665">
        <w:rPr>
          <w:rFonts w:cstheme="minorHAnsi"/>
        </w:rPr>
        <w:t xml:space="preserve">or </w:t>
      </w:r>
      <w:r w:rsidR="008C2054" w:rsidRPr="001D6665">
        <w:rPr>
          <w:rFonts w:cstheme="minorHAnsi"/>
        </w:rPr>
        <w:t>eating o</w:t>
      </w:r>
      <w:r w:rsidR="00F1156A" w:rsidRPr="001D6665">
        <w:rPr>
          <w:rFonts w:cstheme="minorHAnsi"/>
        </w:rPr>
        <w:t>ff the back</w:t>
      </w:r>
      <w:r w:rsidR="0030064E" w:rsidRPr="001D6665">
        <w:rPr>
          <w:rFonts w:cstheme="minorHAnsi"/>
        </w:rPr>
        <w:t xml:space="preserve"> </w:t>
      </w:r>
      <w:r w:rsidR="00F1156A" w:rsidRPr="001D6665">
        <w:rPr>
          <w:rFonts w:cstheme="minorHAnsi"/>
        </w:rPr>
        <w:t xml:space="preserve">of </w:t>
      </w:r>
      <w:r w:rsidR="004029D9" w:rsidRPr="001D6665">
        <w:rPr>
          <w:rFonts w:cstheme="minorHAnsi"/>
        </w:rPr>
        <w:t>another animal.</w:t>
      </w:r>
      <w:commentRangeEnd w:id="172"/>
      <w:r w:rsidR="007F3082">
        <w:rPr>
          <w:rStyle w:val="CommentReference"/>
        </w:rPr>
        <w:commentReference w:id="172"/>
      </w:r>
      <w:commentRangeEnd w:id="173"/>
      <w:r w:rsidR="00BD00C0">
        <w:rPr>
          <w:rStyle w:val="CommentReference"/>
        </w:rPr>
        <w:commentReference w:id="173"/>
      </w:r>
      <w:r w:rsidR="004029D9" w:rsidRPr="001D6665">
        <w:rPr>
          <w:rFonts w:cstheme="minorHAnsi"/>
        </w:rPr>
        <w:t xml:space="preserve"> </w:t>
      </w:r>
      <w:r w:rsidR="00896007">
        <w:rPr>
          <w:rFonts w:cstheme="minorHAnsi"/>
        </w:rPr>
        <w:t xml:space="preserve">This means that he thinks that the two arguments are the same and whatever you hold in one you must hold in the other. </w:t>
      </w:r>
      <w:r w:rsidR="00BA417F" w:rsidRPr="001D6665">
        <w:rPr>
          <w:rFonts w:cstheme="minorHAnsi"/>
        </w:rPr>
        <w:t xml:space="preserve">The way in which he links the </w:t>
      </w:r>
      <w:r w:rsidR="00B969DE" w:rsidRPr="001D6665">
        <w:rPr>
          <w:rFonts w:cstheme="minorHAnsi"/>
        </w:rPr>
        <w:t xml:space="preserve">two arguments is very problematic </w:t>
      </w:r>
      <w:r w:rsidR="00CF42BB" w:rsidRPr="001D6665">
        <w:rPr>
          <w:rFonts w:cstheme="minorHAnsi"/>
        </w:rPr>
        <w:t xml:space="preserve">due to the </w:t>
      </w:r>
      <w:proofErr w:type="spellStart"/>
      <w:r w:rsidR="00426A27" w:rsidRPr="00426A27">
        <w:rPr>
          <w:rFonts w:cstheme="minorHAnsi"/>
          <w:i/>
          <w:iCs/>
        </w:rPr>
        <w:t>gemara</w:t>
      </w:r>
      <w:proofErr w:type="spellEnd"/>
      <w:r w:rsidR="00CF42BB" w:rsidRPr="001D6665">
        <w:rPr>
          <w:rFonts w:cstheme="minorHAnsi"/>
        </w:rPr>
        <w:t xml:space="preserve"> </w:t>
      </w:r>
      <w:r w:rsidR="00A508FC" w:rsidRPr="001D6665">
        <w:rPr>
          <w:rFonts w:cstheme="minorHAnsi"/>
        </w:rPr>
        <w:t xml:space="preserve">on 21b which seems to write clearly </w:t>
      </w:r>
      <w:r w:rsidR="00E759C5" w:rsidRPr="001D6665">
        <w:rPr>
          <w:rFonts w:cstheme="minorHAnsi"/>
        </w:rPr>
        <w:t xml:space="preserve">that it is possible to hold either like </w:t>
      </w:r>
      <w:proofErr w:type="spellStart"/>
      <w:r w:rsidR="00426A27" w:rsidRPr="00426A27">
        <w:rPr>
          <w:rFonts w:cstheme="minorHAnsi"/>
        </w:rPr>
        <w:t>Rav</w:t>
      </w:r>
      <w:proofErr w:type="spellEnd"/>
      <w:r w:rsidR="00E759C5" w:rsidRPr="001D6665">
        <w:rPr>
          <w:rFonts w:cstheme="minorHAnsi"/>
          <w:i/>
          <w:iCs/>
        </w:rPr>
        <w:t xml:space="preserve"> </w:t>
      </w:r>
      <w:r w:rsidR="00E759C5" w:rsidRPr="001D6665">
        <w:rPr>
          <w:rFonts w:cstheme="minorHAnsi"/>
        </w:rPr>
        <w:t xml:space="preserve">or </w:t>
      </w:r>
      <w:r w:rsidR="00426A27" w:rsidRPr="00426A27">
        <w:rPr>
          <w:rFonts w:cstheme="minorHAnsi"/>
        </w:rPr>
        <w:t>Shmuel</w:t>
      </w:r>
      <w:r w:rsidR="00E759C5" w:rsidRPr="001D6665">
        <w:rPr>
          <w:rFonts w:cstheme="minorHAnsi"/>
          <w:i/>
          <w:iCs/>
        </w:rPr>
        <w:t xml:space="preserve"> </w:t>
      </w:r>
      <w:r w:rsidR="00E759C5" w:rsidRPr="001D6665">
        <w:rPr>
          <w:rFonts w:cstheme="minorHAnsi"/>
        </w:rPr>
        <w:t xml:space="preserve">and still hold of the </w:t>
      </w:r>
      <w:r w:rsidR="00E759C5" w:rsidRPr="001D6665">
        <w:rPr>
          <w:rFonts w:cstheme="minorHAnsi"/>
          <w:i/>
          <w:iCs/>
        </w:rPr>
        <w:t xml:space="preserve">din </w:t>
      </w:r>
      <w:r w:rsidR="00E759C5" w:rsidRPr="001D6665">
        <w:rPr>
          <w:rFonts w:cstheme="minorHAnsi"/>
        </w:rPr>
        <w:t xml:space="preserve">of </w:t>
      </w:r>
      <w:proofErr w:type="spellStart"/>
      <w:r w:rsidR="00426A27" w:rsidRPr="00426A27">
        <w:rPr>
          <w:rFonts w:cstheme="minorHAnsi"/>
        </w:rPr>
        <w:t>Ilfa</w:t>
      </w:r>
      <w:proofErr w:type="spellEnd"/>
      <w:r w:rsidR="00E759C5" w:rsidRPr="001D6665">
        <w:rPr>
          <w:rFonts w:cstheme="minorHAnsi"/>
        </w:rPr>
        <w:t xml:space="preserve">. </w:t>
      </w:r>
    </w:p>
    <w:p w14:paraId="0916F249" w14:textId="77777777" w:rsidR="00896007" w:rsidRDefault="00896007" w:rsidP="0010540D">
      <w:pPr>
        <w:jc w:val="both"/>
        <w:rPr>
          <w:rFonts w:cstheme="minorHAnsi"/>
        </w:rPr>
      </w:pPr>
    </w:p>
    <w:p w14:paraId="0916F24A" w14:textId="2BD3BA1A" w:rsidR="00106B67" w:rsidRPr="001D6665" w:rsidRDefault="00E759C5" w:rsidP="0010540D">
      <w:pPr>
        <w:jc w:val="both"/>
        <w:rPr>
          <w:rFonts w:cstheme="minorHAnsi"/>
        </w:rPr>
      </w:pPr>
      <w:r w:rsidRPr="001D6665">
        <w:rPr>
          <w:rFonts w:cstheme="minorHAnsi"/>
        </w:rPr>
        <w:t xml:space="preserve">The </w:t>
      </w:r>
      <w:proofErr w:type="spellStart"/>
      <w:r w:rsidR="00426A27" w:rsidRPr="00426A27">
        <w:rPr>
          <w:rFonts w:cstheme="minorHAnsi"/>
        </w:rPr>
        <w:t>Ba</w:t>
      </w:r>
      <w:r w:rsidR="001D6665">
        <w:rPr>
          <w:rFonts w:cstheme="minorHAnsi"/>
        </w:rPr>
        <w:t>’</w:t>
      </w:r>
      <w:r w:rsidR="00426A27" w:rsidRPr="00426A27">
        <w:rPr>
          <w:rFonts w:cstheme="minorHAnsi"/>
        </w:rPr>
        <w:t>al</w:t>
      </w:r>
      <w:proofErr w:type="spellEnd"/>
      <w:r w:rsidRPr="001D6665">
        <w:rPr>
          <w:rFonts w:cstheme="minorHAnsi"/>
          <w:i/>
          <w:iCs/>
        </w:rPr>
        <w:t xml:space="preserve"> </w:t>
      </w:r>
      <w:proofErr w:type="spellStart"/>
      <w:r w:rsidR="00426A27" w:rsidRPr="00426A27">
        <w:rPr>
          <w:rFonts w:cstheme="minorHAnsi"/>
        </w:rPr>
        <w:t>Ham</w:t>
      </w:r>
      <w:r w:rsidR="001D6665">
        <w:rPr>
          <w:rFonts w:cstheme="minorHAnsi"/>
        </w:rPr>
        <w:t>’</w:t>
      </w:r>
      <w:r w:rsidR="00426A27" w:rsidRPr="00426A27">
        <w:rPr>
          <w:rFonts w:cstheme="minorHAnsi"/>
        </w:rPr>
        <w:t>or</w:t>
      </w:r>
      <w:proofErr w:type="spellEnd"/>
      <w:r w:rsidRPr="001D6665">
        <w:rPr>
          <w:rFonts w:cstheme="minorHAnsi"/>
          <w:i/>
          <w:iCs/>
        </w:rPr>
        <w:t xml:space="preserve"> </w:t>
      </w:r>
      <w:r w:rsidRPr="001D6665">
        <w:rPr>
          <w:rFonts w:cstheme="minorHAnsi"/>
        </w:rPr>
        <w:t xml:space="preserve">on the page </w:t>
      </w:r>
      <w:commentRangeStart w:id="174"/>
      <w:commentRangeStart w:id="175"/>
      <w:r w:rsidRPr="001D6665">
        <w:rPr>
          <w:rFonts w:cstheme="minorHAnsi"/>
        </w:rPr>
        <w:t>argues</w:t>
      </w:r>
      <w:commentRangeEnd w:id="174"/>
      <w:r w:rsidR="007F3082">
        <w:rPr>
          <w:rStyle w:val="CommentReference"/>
        </w:rPr>
        <w:commentReference w:id="174"/>
      </w:r>
      <w:commentRangeEnd w:id="175"/>
      <w:r w:rsidR="00522D1B">
        <w:rPr>
          <w:rStyle w:val="CommentReference"/>
        </w:rPr>
        <w:commentReference w:id="175"/>
      </w:r>
      <w:r w:rsidR="007F3082">
        <w:rPr>
          <w:rFonts w:cstheme="minorHAnsi"/>
        </w:rPr>
        <w:t xml:space="preserve"> </w:t>
      </w:r>
      <w:r w:rsidR="0016327C">
        <w:rPr>
          <w:rFonts w:cstheme="minorHAnsi"/>
        </w:rPr>
        <w:t xml:space="preserve">on the Rif </w:t>
      </w:r>
      <w:r w:rsidR="007F3082">
        <w:rPr>
          <w:rFonts w:cstheme="minorHAnsi"/>
        </w:rPr>
        <w:t>a</w:t>
      </w:r>
      <w:r w:rsidRPr="001D6665">
        <w:rPr>
          <w:rFonts w:cstheme="minorHAnsi"/>
        </w:rPr>
        <w:t xml:space="preserve">nd says the statements of </w:t>
      </w:r>
      <w:proofErr w:type="spellStart"/>
      <w:r w:rsidR="00426A27" w:rsidRPr="00426A27">
        <w:rPr>
          <w:rFonts w:cstheme="minorHAnsi"/>
        </w:rPr>
        <w:t>Ilfa</w:t>
      </w:r>
      <w:proofErr w:type="spellEnd"/>
      <w:r w:rsidRPr="001D6665">
        <w:rPr>
          <w:rFonts w:cstheme="minorHAnsi"/>
          <w:i/>
          <w:iCs/>
        </w:rPr>
        <w:t xml:space="preserve"> </w:t>
      </w:r>
      <w:r w:rsidRPr="001D6665">
        <w:rPr>
          <w:rFonts w:cstheme="minorHAnsi"/>
        </w:rPr>
        <w:t xml:space="preserve">and </w:t>
      </w:r>
      <w:proofErr w:type="spellStart"/>
      <w:r w:rsidR="00426A27" w:rsidRPr="00426A27">
        <w:rPr>
          <w:rFonts w:cstheme="minorHAnsi"/>
        </w:rPr>
        <w:t>Rav</w:t>
      </w:r>
      <w:proofErr w:type="spellEnd"/>
      <w:r w:rsidRPr="001D6665">
        <w:rPr>
          <w:rFonts w:cstheme="minorHAnsi"/>
        </w:rPr>
        <w:t xml:space="preserve"> </w:t>
      </w:r>
      <w:proofErr w:type="spellStart"/>
      <w:r w:rsidR="00426A27" w:rsidRPr="00426A27">
        <w:rPr>
          <w:rFonts w:cstheme="minorHAnsi"/>
        </w:rPr>
        <w:t>Oshiya</w:t>
      </w:r>
      <w:proofErr w:type="spellEnd"/>
      <w:r w:rsidRPr="001D6665">
        <w:rPr>
          <w:rFonts w:cstheme="minorHAnsi"/>
          <w:i/>
          <w:iCs/>
        </w:rPr>
        <w:t xml:space="preserve"> </w:t>
      </w:r>
      <w:r w:rsidRPr="001D6665">
        <w:rPr>
          <w:rFonts w:cstheme="minorHAnsi"/>
        </w:rPr>
        <w:t xml:space="preserve">are unconnected. He explains that </w:t>
      </w:r>
      <w:proofErr w:type="spellStart"/>
      <w:r w:rsidR="00426A27" w:rsidRPr="00426A27">
        <w:rPr>
          <w:rFonts w:cstheme="minorHAnsi"/>
        </w:rPr>
        <w:t>Ilfa’s</w:t>
      </w:r>
      <w:proofErr w:type="spellEnd"/>
      <w:r w:rsidRPr="001D6665">
        <w:rPr>
          <w:rFonts w:cstheme="minorHAnsi"/>
        </w:rPr>
        <w:t xml:space="preserve"> law is an extension of what is considered a private area and that of </w:t>
      </w:r>
      <w:proofErr w:type="spellStart"/>
      <w:r w:rsidR="00426A27" w:rsidRPr="00426A27">
        <w:rPr>
          <w:rFonts w:cstheme="minorHAnsi"/>
        </w:rPr>
        <w:t>Rav</w:t>
      </w:r>
      <w:proofErr w:type="spellEnd"/>
      <w:r w:rsidRPr="001D6665">
        <w:rPr>
          <w:rFonts w:cstheme="minorHAnsi"/>
        </w:rPr>
        <w:t xml:space="preserve"> </w:t>
      </w:r>
      <w:proofErr w:type="spellStart"/>
      <w:r w:rsidR="00426A27" w:rsidRPr="00426A27">
        <w:rPr>
          <w:rFonts w:cstheme="minorHAnsi"/>
        </w:rPr>
        <w:t>Oshiya</w:t>
      </w:r>
      <w:proofErr w:type="spellEnd"/>
      <w:r w:rsidRPr="001D6665">
        <w:rPr>
          <w:rFonts w:cstheme="minorHAnsi"/>
          <w:i/>
          <w:iCs/>
        </w:rPr>
        <w:t xml:space="preserve"> </w:t>
      </w:r>
      <w:r w:rsidRPr="001D6665">
        <w:rPr>
          <w:rFonts w:cstheme="minorHAnsi"/>
        </w:rPr>
        <w:t xml:space="preserve">is a case of </w:t>
      </w:r>
      <w:proofErr w:type="spellStart"/>
      <w:r w:rsidRPr="001D6665">
        <w:rPr>
          <w:rFonts w:cstheme="minorHAnsi"/>
          <w:i/>
          <w:iCs/>
        </w:rPr>
        <w:t>keren</w:t>
      </w:r>
      <w:proofErr w:type="spellEnd"/>
      <w:r w:rsidRPr="001D6665">
        <w:rPr>
          <w:rFonts w:cstheme="minorHAnsi"/>
          <w:i/>
          <w:iCs/>
        </w:rPr>
        <w:t xml:space="preserve">, </w:t>
      </w:r>
      <w:r w:rsidRPr="001D6665">
        <w:rPr>
          <w:rFonts w:cstheme="minorHAnsi"/>
        </w:rPr>
        <w:t xml:space="preserve">which is </w:t>
      </w:r>
      <w:proofErr w:type="spellStart"/>
      <w:r w:rsidRPr="001D6665">
        <w:rPr>
          <w:rFonts w:cstheme="minorHAnsi"/>
          <w:i/>
          <w:iCs/>
        </w:rPr>
        <w:t>chayav</w:t>
      </w:r>
      <w:proofErr w:type="spellEnd"/>
      <w:r w:rsidRPr="001D6665">
        <w:rPr>
          <w:rFonts w:cstheme="minorHAnsi"/>
          <w:i/>
          <w:iCs/>
        </w:rPr>
        <w:t xml:space="preserve"> </w:t>
      </w:r>
      <w:r w:rsidRPr="001D6665">
        <w:rPr>
          <w:rFonts w:cstheme="minorHAnsi"/>
        </w:rPr>
        <w:t>in the public domain</w:t>
      </w:r>
      <w:commentRangeStart w:id="176"/>
      <w:r w:rsidR="009160C2" w:rsidRPr="001D6665">
        <w:rPr>
          <w:rStyle w:val="FootnoteReference"/>
          <w:rFonts w:cstheme="minorHAnsi"/>
        </w:rPr>
        <w:footnoteReference w:id="31"/>
      </w:r>
      <w:commentRangeEnd w:id="176"/>
      <w:r w:rsidR="001D6665">
        <w:rPr>
          <w:rStyle w:val="CommentReference"/>
        </w:rPr>
        <w:commentReference w:id="176"/>
      </w:r>
      <w:r w:rsidR="0016327C">
        <w:rPr>
          <w:rFonts w:cstheme="minorHAnsi"/>
        </w:rPr>
        <w:t>.</w:t>
      </w:r>
      <w:r w:rsidRPr="001D6665">
        <w:rPr>
          <w:rFonts w:cstheme="minorHAnsi"/>
        </w:rPr>
        <w:t xml:space="preserve"> </w:t>
      </w:r>
      <w:r w:rsidR="0016327C">
        <w:rPr>
          <w:rFonts w:cstheme="minorHAnsi"/>
        </w:rPr>
        <w:t>If</w:t>
      </w:r>
      <w:r w:rsidR="0016327C" w:rsidRPr="001D6665">
        <w:rPr>
          <w:rFonts w:cstheme="minorHAnsi"/>
        </w:rPr>
        <w:t xml:space="preserve"> </w:t>
      </w:r>
      <w:r w:rsidR="0016327C">
        <w:rPr>
          <w:rFonts w:cstheme="minorHAnsi"/>
        </w:rPr>
        <w:t>this is the case, when</w:t>
      </w:r>
      <w:r w:rsidRPr="001D6665">
        <w:rPr>
          <w:rFonts w:cstheme="minorHAnsi"/>
        </w:rPr>
        <w:t xml:space="preserve"> the </w:t>
      </w:r>
      <w:proofErr w:type="spellStart"/>
      <w:r w:rsidRPr="001D6665">
        <w:rPr>
          <w:rFonts w:cstheme="minorHAnsi"/>
          <w:i/>
          <w:iCs/>
        </w:rPr>
        <w:t>gemara</w:t>
      </w:r>
      <w:proofErr w:type="spellEnd"/>
      <w:r w:rsidR="0016327C">
        <w:rPr>
          <w:rFonts w:cstheme="minorHAnsi"/>
        </w:rPr>
        <w:t xml:space="preserve"> </w:t>
      </w:r>
      <w:r w:rsidR="00B44F80">
        <w:rPr>
          <w:rFonts w:cstheme="minorHAnsi"/>
        </w:rPr>
        <w:t xml:space="preserve">said the </w:t>
      </w:r>
      <w:proofErr w:type="spellStart"/>
      <w:r w:rsidR="00426A27" w:rsidRPr="00426A27">
        <w:rPr>
          <w:rFonts w:cstheme="minorHAnsi"/>
          <w:i/>
          <w:iCs/>
        </w:rPr>
        <w:t>b’raisa</w:t>
      </w:r>
      <w:proofErr w:type="spellEnd"/>
      <w:r w:rsidR="00426A27" w:rsidRPr="00426A27">
        <w:rPr>
          <w:rFonts w:cstheme="minorHAnsi"/>
          <w:i/>
          <w:iCs/>
        </w:rPr>
        <w:t xml:space="preserve"> </w:t>
      </w:r>
      <w:r w:rsidR="00B44F80">
        <w:rPr>
          <w:rFonts w:cstheme="minorHAnsi"/>
        </w:rPr>
        <w:t xml:space="preserve">brought as a proof to </w:t>
      </w:r>
      <w:proofErr w:type="spellStart"/>
      <w:r w:rsidR="00B44F80">
        <w:rPr>
          <w:rFonts w:cstheme="minorHAnsi"/>
        </w:rPr>
        <w:t>Ilfa</w:t>
      </w:r>
      <w:proofErr w:type="spellEnd"/>
      <w:r w:rsidR="00B44F80">
        <w:rPr>
          <w:rFonts w:cstheme="minorHAnsi"/>
        </w:rPr>
        <w:t xml:space="preserve"> is </w:t>
      </w:r>
      <w:proofErr w:type="gramStart"/>
      <w:r w:rsidR="00B44F80">
        <w:rPr>
          <w:rFonts w:cstheme="minorHAnsi"/>
        </w:rPr>
        <w:t>actually the</w:t>
      </w:r>
      <w:proofErr w:type="gramEnd"/>
      <w:r w:rsidR="00B44F80">
        <w:rPr>
          <w:rFonts w:cstheme="minorHAnsi"/>
        </w:rPr>
        <w:t xml:space="preserve"> case of </w:t>
      </w:r>
      <w:proofErr w:type="spellStart"/>
      <w:r w:rsidR="00426A27" w:rsidRPr="00426A27">
        <w:rPr>
          <w:rFonts w:cstheme="minorHAnsi"/>
          <w:i/>
          <w:iCs/>
        </w:rPr>
        <w:t>kofetzes</w:t>
      </w:r>
      <w:proofErr w:type="spellEnd"/>
      <w:r w:rsidR="00B44F80">
        <w:rPr>
          <w:rFonts w:cstheme="minorHAnsi"/>
        </w:rPr>
        <w:t xml:space="preserve">, it was saying that the reason for obligation in the </w:t>
      </w:r>
      <w:proofErr w:type="spellStart"/>
      <w:r w:rsidR="00426A27" w:rsidRPr="00426A27">
        <w:rPr>
          <w:rFonts w:cstheme="minorHAnsi"/>
          <w:i/>
          <w:iCs/>
        </w:rPr>
        <w:t>b’raisa</w:t>
      </w:r>
      <w:proofErr w:type="spellEnd"/>
      <w:r w:rsidR="00B44F80">
        <w:rPr>
          <w:rFonts w:cstheme="minorHAnsi"/>
        </w:rPr>
        <w:t xml:space="preserve"> is fundamentally different to what was suggested. This contrasts with the view mainly taken until now, that the </w:t>
      </w:r>
      <w:proofErr w:type="spellStart"/>
      <w:r w:rsidR="00426A27" w:rsidRPr="00426A27">
        <w:rPr>
          <w:rFonts w:cstheme="minorHAnsi"/>
          <w:i/>
          <w:iCs/>
        </w:rPr>
        <w:t>gemara</w:t>
      </w:r>
      <w:proofErr w:type="spellEnd"/>
      <w:r w:rsidR="00B44F80">
        <w:rPr>
          <w:rFonts w:cstheme="minorHAnsi"/>
        </w:rPr>
        <w:t xml:space="preserve"> </w:t>
      </w:r>
      <w:commentRangeStart w:id="177"/>
      <w:commentRangeStart w:id="178"/>
      <w:del w:id="179" w:author="Mikey Kahan" w:date="2019-01-13T00:35:00Z">
        <w:r w:rsidR="00B44F80" w:rsidDel="00E2242B">
          <w:rPr>
            <w:rFonts w:cstheme="minorHAnsi"/>
          </w:rPr>
          <w:delText>meant the</w:delText>
        </w:r>
      </w:del>
      <w:ins w:id="180" w:author="Mikey Kahan" w:date="2019-01-13T00:35:00Z">
        <w:r w:rsidR="00E2242B">
          <w:rPr>
            <w:rFonts w:cstheme="minorHAnsi"/>
          </w:rPr>
          <w:t>interpreted the</w:t>
        </w:r>
      </w:ins>
      <w:r w:rsidR="00B44F80">
        <w:rPr>
          <w:rFonts w:cstheme="minorHAnsi"/>
        </w:rPr>
        <w:t xml:space="preserve"> </w:t>
      </w:r>
      <w:proofErr w:type="spellStart"/>
      <w:r w:rsidR="00426A27" w:rsidRPr="00426A27">
        <w:rPr>
          <w:rFonts w:cstheme="minorHAnsi"/>
          <w:i/>
          <w:iCs/>
        </w:rPr>
        <w:t>b’raisa</w:t>
      </w:r>
      <w:proofErr w:type="spellEnd"/>
      <w:r w:rsidR="00B44F80">
        <w:rPr>
          <w:rFonts w:cstheme="minorHAnsi"/>
        </w:rPr>
        <w:t xml:space="preserve"> </w:t>
      </w:r>
      <w:del w:id="181" w:author="Mikey Kahan" w:date="2019-01-13T00:35:00Z">
        <w:r w:rsidR="00B44F80" w:rsidDel="001D7636">
          <w:rPr>
            <w:rFonts w:cstheme="minorHAnsi"/>
          </w:rPr>
          <w:delText>fit</w:delText>
        </w:r>
      </w:del>
      <w:ins w:id="182" w:author="Mikey Kahan" w:date="2019-01-13T00:35:00Z">
        <w:r w:rsidR="001D7636">
          <w:rPr>
            <w:rFonts w:cstheme="minorHAnsi"/>
          </w:rPr>
          <w:t>as consistent</w:t>
        </w:r>
      </w:ins>
      <w:r w:rsidR="00B44F80">
        <w:rPr>
          <w:rFonts w:cstheme="minorHAnsi"/>
        </w:rPr>
        <w:t xml:space="preserve"> </w:t>
      </w:r>
      <w:commentRangeEnd w:id="177"/>
      <w:r w:rsidR="003C4C00">
        <w:rPr>
          <w:rStyle w:val="CommentReference"/>
        </w:rPr>
        <w:commentReference w:id="177"/>
      </w:r>
      <w:commentRangeEnd w:id="178"/>
      <w:r w:rsidR="001D7636">
        <w:rPr>
          <w:rStyle w:val="CommentReference"/>
        </w:rPr>
        <w:commentReference w:id="178"/>
      </w:r>
      <w:r w:rsidR="00B44F80">
        <w:rPr>
          <w:rFonts w:cstheme="minorHAnsi"/>
        </w:rPr>
        <w:t xml:space="preserve">with the view which opposed </w:t>
      </w:r>
      <w:proofErr w:type="spellStart"/>
      <w:r w:rsidR="00B44F80">
        <w:rPr>
          <w:rFonts w:cstheme="minorHAnsi"/>
        </w:rPr>
        <w:t>Ilfa</w:t>
      </w:r>
      <w:proofErr w:type="spellEnd"/>
      <w:r w:rsidR="00B44F80">
        <w:rPr>
          <w:rFonts w:cstheme="minorHAnsi"/>
        </w:rPr>
        <w:t xml:space="preserve">; that one is only </w:t>
      </w:r>
      <w:proofErr w:type="spellStart"/>
      <w:r w:rsidR="00B44F80">
        <w:rPr>
          <w:rFonts w:cstheme="minorHAnsi"/>
          <w:i/>
          <w:iCs/>
        </w:rPr>
        <w:t>chayav</w:t>
      </w:r>
      <w:proofErr w:type="spellEnd"/>
      <w:r w:rsidR="00B44F80">
        <w:rPr>
          <w:rFonts w:cstheme="minorHAnsi"/>
          <w:i/>
          <w:iCs/>
        </w:rPr>
        <w:t xml:space="preserve"> </w:t>
      </w:r>
      <w:r w:rsidR="00B44F80">
        <w:rPr>
          <w:rFonts w:cstheme="minorHAnsi"/>
        </w:rPr>
        <w:t>if the animal jumped</w:t>
      </w:r>
      <w:r w:rsidRPr="001D6665">
        <w:rPr>
          <w:rFonts w:cstheme="minorHAnsi"/>
        </w:rPr>
        <w:t>.</w:t>
      </w:r>
      <w:r w:rsidR="009160C2" w:rsidRPr="001D6665">
        <w:rPr>
          <w:rFonts w:cstheme="minorHAnsi"/>
        </w:rPr>
        <w:t xml:space="preserve"> Such an explanation of the law of </w:t>
      </w:r>
      <w:proofErr w:type="spellStart"/>
      <w:r w:rsidR="009160C2" w:rsidRPr="001D6665">
        <w:rPr>
          <w:rFonts w:cstheme="minorHAnsi"/>
          <w:i/>
          <w:iCs/>
        </w:rPr>
        <w:t>kofetzes</w:t>
      </w:r>
      <w:proofErr w:type="spellEnd"/>
      <w:r w:rsidR="009160C2" w:rsidRPr="001D6665">
        <w:rPr>
          <w:rFonts w:cstheme="minorHAnsi"/>
          <w:i/>
          <w:iCs/>
        </w:rPr>
        <w:t xml:space="preserve"> </w:t>
      </w:r>
      <w:r w:rsidR="009160C2" w:rsidRPr="001D6665">
        <w:rPr>
          <w:rFonts w:cstheme="minorHAnsi"/>
        </w:rPr>
        <w:t>(</w:t>
      </w:r>
      <w:proofErr w:type="spellStart"/>
      <w:r w:rsidR="00426A27" w:rsidRPr="00426A27">
        <w:rPr>
          <w:rFonts w:cstheme="minorHAnsi"/>
        </w:rPr>
        <w:t>Rav</w:t>
      </w:r>
      <w:proofErr w:type="spellEnd"/>
      <w:r w:rsidR="009160C2" w:rsidRPr="007F3082">
        <w:rPr>
          <w:rFonts w:cstheme="minorHAnsi"/>
        </w:rPr>
        <w:t xml:space="preserve"> </w:t>
      </w:r>
      <w:proofErr w:type="spellStart"/>
      <w:r w:rsidR="00426A27" w:rsidRPr="00426A27">
        <w:rPr>
          <w:rFonts w:cstheme="minorHAnsi"/>
        </w:rPr>
        <w:t>Oshiya’s</w:t>
      </w:r>
      <w:proofErr w:type="spellEnd"/>
      <w:r w:rsidR="009160C2" w:rsidRPr="001D6665">
        <w:rPr>
          <w:rFonts w:cstheme="minorHAnsi"/>
        </w:rPr>
        <w:t xml:space="preserve"> law of jumping being </w:t>
      </w:r>
      <w:proofErr w:type="spellStart"/>
      <w:r w:rsidR="009160C2" w:rsidRPr="001D6665">
        <w:rPr>
          <w:rFonts w:cstheme="minorHAnsi"/>
          <w:i/>
          <w:iCs/>
        </w:rPr>
        <w:t>chayav</w:t>
      </w:r>
      <w:proofErr w:type="spellEnd"/>
      <w:r w:rsidR="009160C2" w:rsidRPr="001D6665">
        <w:rPr>
          <w:rFonts w:cstheme="minorHAnsi"/>
        </w:rPr>
        <w:t xml:space="preserve">) is difficult as this would incur an obligation of half </w:t>
      </w:r>
      <w:proofErr w:type="spellStart"/>
      <w:r w:rsidR="009160C2" w:rsidRPr="001D6665">
        <w:rPr>
          <w:rFonts w:cstheme="minorHAnsi"/>
          <w:i/>
          <w:iCs/>
        </w:rPr>
        <w:t>nezek</w:t>
      </w:r>
      <w:proofErr w:type="spellEnd"/>
      <w:r w:rsidR="009160C2" w:rsidRPr="001D6665">
        <w:rPr>
          <w:rFonts w:cstheme="minorHAnsi"/>
        </w:rPr>
        <w:t xml:space="preserve"> as with all cases of </w:t>
      </w:r>
      <w:proofErr w:type="spellStart"/>
      <w:r w:rsidR="009160C2" w:rsidRPr="001D6665">
        <w:rPr>
          <w:rFonts w:cstheme="minorHAnsi"/>
          <w:i/>
          <w:iCs/>
        </w:rPr>
        <w:t>keren</w:t>
      </w:r>
      <w:proofErr w:type="spellEnd"/>
      <w:r w:rsidR="009160C2" w:rsidRPr="001D6665">
        <w:rPr>
          <w:rFonts w:cstheme="minorHAnsi"/>
        </w:rPr>
        <w:t xml:space="preserve">. This goes against the simple understanding </w:t>
      </w:r>
      <w:r w:rsidR="00C70BF8">
        <w:rPr>
          <w:rFonts w:cstheme="minorHAnsi"/>
        </w:rPr>
        <w:t>the</w:t>
      </w:r>
      <w:r w:rsidR="00B44F80" w:rsidRPr="001D6665">
        <w:rPr>
          <w:rFonts w:cstheme="minorHAnsi"/>
        </w:rPr>
        <w:t xml:space="preserve"> </w:t>
      </w:r>
      <w:proofErr w:type="spellStart"/>
      <w:r w:rsidR="009160C2" w:rsidRPr="001D6665">
        <w:rPr>
          <w:rFonts w:cstheme="minorHAnsi"/>
          <w:i/>
          <w:iCs/>
        </w:rPr>
        <w:t>gemar</w:t>
      </w:r>
      <w:r w:rsidR="00C70BF8">
        <w:rPr>
          <w:rFonts w:cstheme="minorHAnsi"/>
          <w:i/>
          <w:iCs/>
        </w:rPr>
        <w:t>a</w:t>
      </w:r>
      <w:proofErr w:type="spellEnd"/>
      <w:r w:rsidR="00C70BF8">
        <w:rPr>
          <w:rStyle w:val="FootnoteReference"/>
          <w:rFonts w:cstheme="minorHAnsi"/>
          <w:i/>
          <w:iCs/>
        </w:rPr>
        <w:footnoteReference w:id="32"/>
      </w:r>
      <w:r w:rsidR="009160C2" w:rsidRPr="001D6665">
        <w:rPr>
          <w:rFonts w:cstheme="minorHAnsi"/>
        </w:rPr>
        <w:t xml:space="preserve">, as pointed out by several </w:t>
      </w:r>
      <w:proofErr w:type="spellStart"/>
      <w:r w:rsidR="009160C2" w:rsidRPr="001D6665">
        <w:rPr>
          <w:rFonts w:cstheme="minorHAnsi"/>
          <w:i/>
          <w:iCs/>
        </w:rPr>
        <w:t>rishonim</w:t>
      </w:r>
      <w:proofErr w:type="spellEnd"/>
      <w:r w:rsidR="00106B67" w:rsidRPr="001D6665">
        <w:rPr>
          <w:rFonts w:cstheme="minorHAnsi"/>
        </w:rPr>
        <w:t xml:space="preserve">. It also seems to go against a </w:t>
      </w:r>
      <w:proofErr w:type="spellStart"/>
      <w:r w:rsidR="00106B67" w:rsidRPr="001D6665">
        <w:rPr>
          <w:rFonts w:cstheme="minorHAnsi"/>
          <w:i/>
          <w:iCs/>
        </w:rPr>
        <w:t>gemara</w:t>
      </w:r>
      <w:proofErr w:type="spellEnd"/>
      <w:r w:rsidR="00106B67" w:rsidRPr="001D6665">
        <w:rPr>
          <w:rFonts w:cstheme="minorHAnsi"/>
        </w:rPr>
        <w:t xml:space="preserve"> which says:</w:t>
      </w:r>
    </w:p>
    <w:p w14:paraId="0916F24B" w14:textId="77777777" w:rsidR="00106B67" w:rsidRPr="007F3082" w:rsidRDefault="00106B67" w:rsidP="00106B67">
      <w:pPr>
        <w:jc w:val="right"/>
        <w:rPr>
          <w:rFonts w:asciiTheme="minorBidi" w:hAnsiTheme="minorBidi"/>
        </w:rPr>
      </w:pPr>
      <w:r w:rsidRPr="007F3082">
        <w:rPr>
          <w:rFonts w:asciiTheme="minorBidi" w:hAnsiTheme="minorBidi"/>
          <w:rtl/>
        </w:rPr>
        <w:t>ההוא ברחא דחזא ליפתא אפומא דדנא סריך סליק אכלה לליפתא ותבריה לדנא חייביה רבא אליפתא ואדנא נזק שלם מאי טעמא כיון דאורחיה למיכל ליפתא אורחיה נמי לסרוכי ולמסלק</w:t>
      </w:r>
    </w:p>
    <w:p w14:paraId="05F8A585" w14:textId="77777777" w:rsidR="00D509FD" w:rsidRDefault="00CD6DAD" w:rsidP="00106B67">
      <w:pPr>
        <w:jc w:val="both"/>
        <w:rPr>
          <w:ins w:id="183" w:author="Mikey Kahan" w:date="2019-01-13T00:36:00Z"/>
          <w:rFonts w:cstheme="minorHAnsi"/>
          <w:i/>
          <w:iCs/>
        </w:rPr>
      </w:pPr>
      <w:r>
        <w:rPr>
          <w:rFonts w:cstheme="minorHAnsi"/>
        </w:rPr>
        <w:t>“</w:t>
      </w:r>
      <w:commentRangeStart w:id="184"/>
      <w:del w:id="185" w:author="Mikey Kahan" w:date="2019-01-13T00:36:00Z">
        <w:r w:rsidR="00106B67" w:rsidRPr="001D6665" w:rsidDel="00E528E4">
          <w:rPr>
            <w:rFonts w:cstheme="minorHAnsi"/>
          </w:rPr>
          <w:delText xml:space="preserve">That </w:delText>
        </w:r>
      </w:del>
      <w:commentRangeEnd w:id="184"/>
      <w:ins w:id="186" w:author="Mikey Kahan" w:date="2019-01-13T00:36:00Z">
        <w:r w:rsidR="00E528E4">
          <w:rPr>
            <w:rFonts w:cstheme="minorHAnsi"/>
          </w:rPr>
          <w:t>A certain</w:t>
        </w:r>
        <w:r w:rsidR="00E528E4" w:rsidRPr="001D6665">
          <w:rPr>
            <w:rFonts w:cstheme="minorHAnsi"/>
          </w:rPr>
          <w:t xml:space="preserve"> </w:t>
        </w:r>
      </w:ins>
      <w:r w:rsidR="007F3082">
        <w:rPr>
          <w:rStyle w:val="CommentReference"/>
        </w:rPr>
        <w:commentReference w:id="184"/>
      </w:r>
      <w:r w:rsidR="00106B67" w:rsidRPr="001D6665">
        <w:rPr>
          <w:rFonts w:cstheme="minorHAnsi"/>
        </w:rPr>
        <w:t xml:space="preserve">goat </w:t>
      </w:r>
      <w:r>
        <w:rPr>
          <w:rFonts w:cstheme="minorHAnsi"/>
        </w:rPr>
        <w:t>which saw a turnip on top of a barrel, climbed up and ate it, br</w:t>
      </w:r>
      <w:ins w:id="187" w:author="Michael" w:date="2019-01-02T17:20:00Z">
        <w:r w:rsidR="00703209">
          <w:rPr>
            <w:rFonts w:cstheme="minorHAnsi"/>
          </w:rPr>
          <w:t>e</w:t>
        </w:r>
      </w:ins>
      <w:r>
        <w:rPr>
          <w:rFonts w:cstheme="minorHAnsi"/>
        </w:rPr>
        <w:t>aking the barrel</w:t>
      </w:r>
      <w:r w:rsidR="00106B67" w:rsidRPr="001D6665">
        <w:rPr>
          <w:rFonts w:cstheme="minorHAnsi"/>
        </w:rPr>
        <w:t xml:space="preserve">, </w:t>
      </w:r>
      <w:proofErr w:type="spellStart"/>
      <w:r>
        <w:rPr>
          <w:rFonts w:cstheme="minorHAnsi"/>
        </w:rPr>
        <w:t>Rava</w:t>
      </w:r>
      <w:proofErr w:type="spellEnd"/>
      <w:r>
        <w:rPr>
          <w:rFonts w:cstheme="minorHAnsi"/>
        </w:rPr>
        <w:t xml:space="preserve"> was </w:t>
      </w:r>
      <w:proofErr w:type="spellStart"/>
      <w:r>
        <w:rPr>
          <w:rFonts w:cstheme="minorHAnsi"/>
        </w:rPr>
        <w:t>m’</w:t>
      </w:r>
      <w:r w:rsidRPr="00CD6DAD">
        <w:rPr>
          <w:rFonts w:cstheme="minorHAnsi"/>
          <w:i/>
          <w:iCs/>
        </w:rPr>
        <w:t>chay</w:t>
      </w:r>
      <w:ins w:id="188" w:author="Michael" w:date="2019-01-02T17:29:00Z">
        <w:r w:rsidR="00703209">
          <w:rPr>
            <w:rFonts w:cstheme="minorHAnsi"/>
            <w:i/>
            <w:iCs/>
          </w:rPr>
          <w:t>e</w:t>
        </w:r>
      </w:ins>
      <w:del w:id="189" w:author="Michael" w:date="2019-01-02T17:29:00Z">
        <w:r w:rsidRPr="00CD6DAD" w:rsidDel="00703209">
          <w:rPr>
            <w:rFonts w:cstheme="minorHAnsi"/>
            <w:i/>
            <w:iCs/>
          </w:rPr>
          <w:delText>a</w:delText>
        </w:r>
      </w:del>
      <w:r w:rsidRPr="00CD6DAD">
        <w:rPr>
          <w:rFonts w:cstheme="minorHAnsi"/>
          <w:i/>
          <w:iCs/>
        </w:rPr>
        <w:t>v</w:t>
      </w:r>
      <w:proofErr w:type="spellEnd"/>
      <w:r>
        <w:rPr>
          <w:rFonts w:cstheme="minorHAnsi"/>
        </w:rPr>
        <w:t xml:space="preserve"> the owner full </w:t>
      </w:r>
      <w:proofErr w:type="spellStart"/>
      <w:r>
        <w:rPr>
          <w:rFonts w:cstheme="minorHAnsi"/>
          <w:i/>
          <w:iCs/>
        </w:rPr>
        <w:t>nezek</w:t>
      </w:r>
      <w:proofErr w:type="spellEnd"/>
      <w:r>
        <w:rPr>
          <w:rFonts w:cstheme="minorHAnsi"/>
          <w:i/>
          <w:iCs/>
        </w:rPr>
        <w:t xml:space="preserve">. </w:t>
      </w:r>
    </w:p>
    <w:p w14:paraId="0916F24C" w14:textId="2EF28216" w:rsidR="00CD6DAD" w:rsidRDefault="00CD6DAD" w:rsidP="00106B67">
      <w:pPr>
        <w:jc w:val="both"/>
        <w:rPr>
          <w:ins w:id="190" w:author="Mikey Kahan" w:date="2019-01-13T00:36:00Z"/>
          <w:rFonts w:cstheme="minorHAnsi"/>
        </w:rPr>
      </w:pPr>
      <w:r>
        <w:rPr>
          <w:rFonts w:cstheme="minorHAnsi"/>
        </w:rPr>
        <w:t>What is the reason? Since it is normal to eat the food, it is normal to climb up to get it.”</w:t>
      </w:r>
    </w:p>
    <w:p w14:paraId="28754442" w14:textId="77777777" w:rsidR="00D509FD" w:rsidRDefault="00D509FD" w:rsidP="00106B67">
      <w:pPr>
        <w:jc w:val="both"/>
        <w:rPr>
          <w:rFonts w:cstheme="minorHAnsi"/>
        </w:rPr>
      </w:pPr>
    </w:p>
    <w:p w14:paraId="0916F24D" w14:textId="77777777" w:rsidR="00CD6DAD" w:rsidRDefault="00CD6DAD" w:rsidP="00106B67">
      <w:pPr>
        <w:jc w:val="both"/>
        <w:rPr>
          <w:rFonts w:cstheme="minorHAnsi"/>
        </w:rPr>
      </w:pPr>
      <w:r>
        <w:rPr>
          <w:rFonts w:cstheme="minorHAnsi"/>
        </w:rPr>
        <w:t>This means that any action required to eat food in a normal way would also be considered normal</w:t>
      </w:r>
      <w:r w:rsidR="00106B67" w:rsidRPr="001D6665">
        <w:rPr>
          <w:rFonts w:cstheme="minorHAnsi"/>
        </w:rPr>
        <w:t xml:space="preserve">. </w:t>
      </w:r>
      <w:r>
        <w:rPr>
          <w:rFonts w:cstheme="minorHAnsi"/>
        </w:rPr>
        <w:t xml:space="preserve">Therefore, jumping on the back of an animal to eat should not be considered </w:t>
      </w:r>
      <w:proofErr w:type="spellStart"/>
      <w:r>
        <w:rPr>
          <w:rFonts w:cstheme="minorHAnsi"/>
          <w:i/>
          <w:iCs/>
        </w:rPr>
        <w:t>keren</w:t>
      </w:r>
      <w:proofErr w:type="spellEnd"/>
      <w:r>
        <w:rPr>
          <w:rFonts w:cstheme="minorHAnsi"/>
          <w:i/>
          <w:iCs/>
        </w:rPr>
        <w:t xml:space="preserve">. </w:t>
      </w:r>
      <w:r>
        <w:rPr>
          <w:rFonts w:cstheme="minorHAnsi"/>
        </w:rPr>
        <w:t xml:space="preserve"> </w:t>
      </w:r>
    </w:p>
    <w:p w14:paraId="0916F24E" w14:textId="77777777" w:rsidR="00CD6DAD" w:rsidRDefault="00CD6DAD" w:rsidP="00106B67">
      <w:pPr>
        <w:jc w:val="both"/>
        <w:rPr>
          <w:rFonts w:cstheme="minorHAnsi"/>
        </w:rPr>
      </w:pPr>
    </w:p>
    <w:p w14:paraId="0916F24F" w14:textId="77777777" w:rsidR="00FC45F1" w:rsidRPr="001D6665" w:rsidRDefault="009160C2" w:rsidP="00106B67">
      <w:pPr>
        <w:jc w:val="both"/>
        <w:rPr>
          <w:rFonts w:cstheme="minorHAnsi"/>
        </w:rPr>
      </w:pPr>
      <w:del w:id="191" w:author="Michael" w:date="2019-01-02T17:23:00Z">
        <w:r w:rsidRPr="001D6665" w:rsidDel="00703209">
          <w:rPr>
            <w:rFonts w:cstheme="minorHAnsi"/>
          </w:rPr>
          <w:delText xml:space="preserve">The </w:delText>
        </w:r>
        <w:r w:rsidR="00426A27" w:rsidRPr="00426A27" w:rsidDel="00703209">
          <w:rPr>
            <w:rFonts w:cstheme="minorHAnsi"/>
          </w:rPr>
          <w:delText>Ra’avad</w:delText>
        </w:r>
        <w:r w:rsidRPr="001D6665" w:rsidDel="00703209">
          <w:rPr>
            <w:rFonts w:cstheme="minorHAnsi"/>
            <w:i/>
            <w:iCs/>
          </w:rPr>
          <w:delText xml:space="preserve">, </w:delText>
        </w:r>
        <w:r w:rsidRPr="001D6665" w:rsidDel="00703209">
          <w:rPr>
            <w:rFonts w:cstheme="minorHAnsi"/>
          </w:rPr>
          <w:delText xml:space="preserve">as quoted in the </w:delText>
        </w:r>
        <w:r w:rsidR="00426A27" w:rsidRPr="00426A27" w:rsidDel="00703209">
          <w:rPr>
            <w:rFonts w:cstheme="minorHAnsi"/>
          </w:rPr>
          <w:delText>Rashba</w:delText>
        </w:r>
        <w:r w:rsidRPr="001D6665" w:rsidDel="00703209">
          <w:rPr>
            <w:rFonts w:cstheme="minorHAnsi"/>
            <w:i/>
            <w:iCs/>
          </w:rPr>
          <w:delText>,</w:delText>
        </w:r>
      </w:del>
      <w:ins w:id="192" w:author="Michael" w:date="2019-01-02T17:23:00Z">
        <w:r w:rsidR="00703209">
          <w:rPr>
            <w:rFonts w:cstheme="minorHAnsi"/>
          </w:rPr>
          <w:t xml:space="preserve">The </w:t>
        </w:r>
        <w:proofErr w:type="spellStart"/>
        <w:r w:rsidR="00703209">
          <w:rPr>
            <w:rFonts w:cstheme="minorHAnsi"/>
          </w:rPr>
          <w:t>Rashba</w:t>
        </w:r>
        <w:proofErr w:type="spellEnd"/>
        <w:r w:rsidR="00703209">
          <w:rPr>
            <w:rFonts w:cstheme="minorHAnsi"/>
          </w:rPr>
          <w:t xml:space="preserve"> quotes the </w:t>
        </w:r>
        <w:proofErr w:type="spellStart"/>
        <w:r w:rsidR="00703209">
          <w:rPr>
            <w:rFonts w:cstheme="minorHAnsi"/>
          </w:rPr>
          <w:t>Ra’avad</w:t>
        </w:r>
        <w:proofErr w:type="spellEnd"/>
        <w:r w:rsidR="00703209">
          <w:rPr>
            <w:rFonts w:cstheme="minorHAnsi"/>
          </w:rPr>
          <w:t>, who</w:t>
        </w:r>
      </w:ins>
      <w:r w:rsidRPr="001D6665">
        <w:rPr>
          <w:rFonts w:cstheme="minorHAnsi"/>
        </w:rPr>
        <w:t xml:space="preserve"> writes </w:t>
      </w:r>
      <w:r w:rsidR="00106B67" w:rsidRPr="001D6665">
        <w:rPr>
          <w:rFonts w:cstheme="minorHAnsi"/>
        </w:rPr>
        <w:t xml:space="preserve">that one who holds </w:t>
      </w:r>
      <w:r w:rsidR="00CD6DAD">
        <w:rPr>
          <w:rFonts w:cstheme="minorHAnsi"/>
        </w:rPr>
        <w:t xml:space="preserve">that the </w:t>
      </w:r>
      <w:proofErr w:type="spellStart"/>
      <w:r w:rsidR="00CD6DAD">
        <w:rPr>
          <w:rFonts w:cstheme="minorHAnsi"/>
          <w:i/>
          <w:iCs/>
        </w:rPr>
        <w:t>chiyuv</w:t>
      </w:r>
      <w:proofErr w:type="spellEnd"/>
      <w:r w:rsidR="00CD6DAD">
        <w:rPr>
          <w:rFonts w:cstheme="minorHAnsi"/>
          <w:i/>
          <w:iCs/>
        </w:rPr>
        <w:t xml:space="preserve"> </w:t>
      </w:r>
      <w:r w:rsidR="00CD6DAD">
        <w:rPr>
          <w:rFonts w:cstheme="minorHAnsi"/>
        </w:rPr>
        <w:t xml:space="preserve">of </w:t>
      </w:r>
      <w:proofErr w:type="spellStart"/>
      <w:r w:rsidR="00CD6DAD">
        <w:rPr>
          <w:rFonts w:cstheme="minorHAnsi"/>
          <w:i/>
          <w:iCs/>
        </w:rPr>
        <w:t>kofetzes</w:t>
      </w:r>
      <w:proofErr w:type="spellEnd"/>
      <w:r w:rsidR="00CD6DAD">
        <w:rPr>
          <w:rFonts w:cstheme="minorHAnsi"/>
        </w:rPr>
        <w:t xml:space="preserve"> is because of </w:t>
      </w:r>
      <w:proofErr w:type="spellStart"/>
      <w:r w:rsidR="00CD6DAD">
        <w:rPr>
          <w:rFonts w:cstheme="minorHAnsi"/>
          <w:i/>
          <w:iCs/>
        </w:rPr>
        <w:t>keren</w:t>
      </w:r>
      <w:proofErr w:type="spellEnd"/>
      <w:del w:id="193" w:author="Michael" w:date="2019-01-02T17:23:00Z">
        <w:r w:rsidRPr="001D6665" w:rsidDel="00703209">
          <w:rPr>
            <w:rFonts w:cstheme="minorHAnsi"/>
          </w:rPr>
          <w:delText>,</w:delText>
        </w:r>
      </w:del>
      <w:r w:rsidRPr="001D6665">
        <w:rPr>
          <w:rFonts w:cstheme="minorHAnsi"/>
        </w:rPr>
        <w:t xml:space="preserve"> has no brain in his skull</w:t>
      </w:r>
      <w:r w:rsidR="00106B67" w:rsidRPr="001D6665">
        <w:rPr>
          <w:rFonts w:cstheme="minorHAnsi"/>
        </w:rPr>
        <w:t>, to point out</w:t>
      </w:r>
      <w:r w:rsidR="00FC7AF1">
        <w:rPr>
          <w:rFonts w:cstheme="minorHAnsi"/>
        </w:rPr>
        <w:t xml:space="preserve"> </w:t>
      </w:r>
      <w:r w:rsidR="00106B67" w:rsidRPr="001D6665">
        <w:rPr>
          <w:rFonts w:cstheme="minorHAnsi"/>
        </w:rPr>
        <w:t>the difficulty of such an opinion</w:t>
      </w:r>
      <w:r w:rsidR="00106B67" w:rsidRPr="001D6665">
        <w:rPr>
          <w:rStyle w:val="FootnoteReference"/>
          <w:rFonts w:cstheme="minorHAnsi"/>
        </w:rPr>
        <w:footnoteReference w:id="33"/>
      </w:r>
      <w:r w:rsidR="00106B67" w:rsidRPr="001D6665">
        <w:rPr>
          <w:rFonts w:cstheme="minorHAnsi"/>
        </w:rPr>
        <w:t>.</w:t>
      </w:r>
    </w:p>
    <w:p w14:paraId="0916F250" w14:textId="77777777" w:rsidR="009160C2" w:rsidRDefault="009160C2" w:rsidP="0047484C">
      <w:pPr>
        <w:jc w:val="both"/>
        <w:rPr>
          <w:rFonts w:cstheme="minorHAnsi"/>
        </w:rPr>
      </w:pPr>
    </w:p>
    <w:p w14:paraId="0916F251" w14:textId="77777777" w:rsidR="00CD6DAD" w:rsidRPr="001D6665" w:rsidRDefault="00CD6DAD" w:rsidP="0047484C">
      <w:pPr>
        <w:jc w:val="both"/>
        <w:rPr>
          <w:rFonts w:cstheme="minorHAnsi"/>
        </w:rPr>
      </w:pPr>
      <w:r>
        <w:rPr>
          <w:rFonts w:cstheme="minorHAnsi"/>
          <w:b/>
          <w:bCs/>
          <w:sz w:val="20"/>
          <w:szCs w:val="20"/>
        </w:rPr>
        <w:lastRenderedPageBreak/>
        <w:t>4.3) Rosh</w:t>
      </w:r>
    </w:p>
    <w:p w14:paraId="0916F252" w14:textId="77777777" w:rsidR="009160C2" w:rsidRPr="001D6665" w:rsidRDefault="00F80769" w:rsidP="001273CD">
      <w:pPr>
        <w:jc w:val="both"/>
        <w:rPr>
          <w:rFonts w:cstheme="minorHAnsi"/>
        </w:rPr>
      </w:pPr>
      <w:r w:rsidRPr="001D6665">
        <w:rPr>
          <w:rFonts w:cstheme="minorHAnsi"/>
        </w:rPr>
        <w:t xml:space="preserve">The </w:t>
      </w:r>
      <w:r w:rsidR="00426A27" w:rsidRPr="00426A27">
        <w:rPr>
          <w:rFonts w:cstheme="minorHAnsi"/>
        </w:rPr>
        <w:t>Rosh</w:t>
      </w:r>
      <w:r w:rsidRPr="001D6665">
        <w:rPr>
          <w:rFonts w:cstheme="minorHAnsi"/>
        </w:rPr>
        <w:t xml:space="preserve"> writes that </w:t>
      </w:r>
      <w:proofErr w:type="spellStart"/>
      <w:r w:rsidRPr="001D6665">
        <w:rPr>
          <w:rFonts w:cstheme="minorHAnsi"/>
          <w:i/>
          <w:iCs/>
        </w:rPr>
        <w:t>p</w:t>
      </w:r>
      <w:r w:rsidR="00FC7AF1">
        <w:rPr>
          <w:rFonts w:cstheme="minorHAnsi"/>
          <w:i/>
          <w:iCs/>
        </w:rPr>
        <w:t>’</w:t>
      </w:r>
      <w:r w:rsidRPr="001D6665">
        <w:rPr>
          <w:rFonts w:cstheme="minorHAnsi"/>
          <w:i/>
          <w:iCs/>
        </w:rPr>
        <w:t>shat</w:t>
      </w:r>
      <w:proofErr w:type="spellEnd"/>
      <w:r w:rsidRPr="001D6665">
        <w:rPr>
          <w:rFonts w:cstheme="minorHAnsi"/>
          <w:i/>
          <w:iCs/>
        </w:rPr>
        <w:t xml:space="preserve"> </w:t>
      </w:r>
      <w:r w:rsidR="00CD6DAD">
        <w:rPr>
          <w:rFonts w:cstheme="minorHAnsi"/>
        </w:rPr>
        <w:t xml:space="preserve">in the </w:t>
      </w:r>
      <w:proofErr w:type="spellStart"/>
      <w:r w:rsidR="00CD6DAD">
        <w:rPr>
          <w:rFonts w:cstheme="minorHAnsi"/>
          <w:i/>
          <w:iCs/>
        </w:rPr>
        <w:t>gemara</w:t>
      </w:r>
      <w:proofErr w:type="spellEnd"/>
      <w:r w:rsidR="00CD6DAD">
        <w:rPr>
          <w:rFonts w:cstheme="minorHAnsi"/>
          <w:i/>
          <w:iCs/>
        </w:rPr>
        <w:t xml:space="preserve"> </w:t>
      </w:r>
      <w:r w:rsidRPr="001D6665">
        <w:rPr>
          <w:rFonts w:cstheme="minorHAnsi"/>
        </w:rPr>
        <w:t xml:space="preserve">is like the </w:t>
      </w:r>
      <w:r w:rsidR="00426A27" w:rsidRPr="00426A27">
        <w:rPr>
          <w:rFonts w:cstheme="minorHAnsi"/>
        </w:rPr>
        <w:t>Rif</w:t>
      </w:r>
      <w:r w:rsidR="00426A27" w:rsidRPr="00426A27">
        <w:rPr>
          <w:rStyle w:val="FootnoteReference"/>
          <w:rFonts w:cstheme="minorHAnsi"/>
        </w:rPr>
        <w:footnoteReference w:id="34"/>
      </w:r>
      <w:r w:rsidR="001273CD" w:rsidRPr="001D6665">
        <w:rPr>
          <w:rFonts w:cstheme="minorHAnsi"/>
        </w:rPr>
        <w:t xml:space="preserve">. </w:t>
      </w:r>
      <w:r w:rsidR="008C4676" w:rsidRPr="001D6665">
        <w:rPr>
          <w:rFonts w:cstheme="minorHAnsi"/>
        </w:rPr>
        <w:t>What is interesting is that throughout this piece</w:t>
      </w:r>
      <w:r w:rsidR="00FC7AF1">
        <w:rPr>
          <w:rFonts w:cstheme="minorHAnsi"/>
        </w:rPr>
        <w:t>,</w:t>
      </w:r>
      <w:r w:rsidR="008C4676" w:rsidRPr="001D6665">
        <w:rPr>
          <w:rFonts w:cstheme="minorHAnsi"/>
        </w:rPr>
        <w:t xml:space="preserve"> he constantly mentions that the final reason to be obligated or exempt is </w:t>
      </w:r>
      <w:r w:rsidR="00FC7AF1">
        <w:rPr>
          <w:rFonts w:cstheme="minorHAnsi"/>
        </w:rPr>
        <w:t xml:space="preserve">whether or not </w:t>
      </w:r>
      <w:r w:rsidR="008C4676" w:rsidRPr="001D6665">
        <w:rPr>
          <w:rFonts w:cstheme="minorHAnsi"/>
        </w:rPr>
        <w:t xml:space="preserve">the </w:t>
      </w:r>
      <w:proofErr w:type="spellStart"/>
      <w:r w:rsidR="008C4676" w:rsidRPr="001D6665">
        <w:rPr>
          <w:rFonts w:cstheme="minorHAnsi"/>
          <w:i/>
          <w:iCs/>
        </w:rPr>
        <w:t>nizak</w:t>
      </w:r>
      <w:proofErr w:type="spellEnd"/>
      <w:r w:rsidR="008C4676" w:rsidRPr="001D6665">
        <w:rPr>
          <w:rFonts w:cstheme="minorHAnsi"/>
        </w:rPr>
        <w:t xml:space="preserve"> ha</w:t>
      </w:r>
      <w:r w:rsidR="00FC7AF1">
        <w:rPr>
          <w:rFonts w:cstheme="minorHAnsi"/>
        </w:rPr>
        <w:t>d</w:t>
      </w:r>
      <w:r w:rsidR="008C4676" w:rsidRPr="001D6665">
        <w:rPr>
          <w:rFonts w:cstheme="minorHAnsi"/>
        </w:rPr>
        <w:t xml:space="preserve"> permission to put his objects </w:t>
      </w:r>
      <w:r w:rsidR="00FC7AF1">
        <w:rPr>
          <w:rFonts w:cstheme="minorHAnsi"/>
        </w:rPr>
        <w:t>in that place</w:t>
      </w:r>
      <w:r w:rsidR="008C4676" w:rsidRPr="001D6665">
        <w:rPr>
          <w:rFonts w:cstheme="minorHAnsi"/>
        </w:rPr>
        <w:t xml:space="preserve">. </w:t>
      </w:r>
      <w:r w:rsidR="00FC7AF1">
        <w:rPr>
          <w:rFonts w:cstheme="minorHAnsi"/>
        </w:rPr>
        <w:t>An example of where he refers to this is</w:t>
      </w:r>
      <w:r w:rsidR="008C4676" w:rsidRPr="001D6665">
        <w:rPr>
          <w:rFonts w:cstheme="minorHAnsi"/>
        </w:rPr>
        <w:t>:</w:t>
      </w:r>
    </w:p>
    <w:p w14:paraId="0916F253" w14:textId="77777777" w:rsidR="008C4676" w:rsidRPr="007F3082" w:rsidRDefault="008C4676" w:rsidP="008C4676">
      <w:pPr>
        <w:jc w:val="right"/>
        <w:rPr>
          <w:rFonts w:asciiTheme="minorBidi" w:hAnsiTheme="minorBidi"/>
        </w:rPr>
      </w:pPr>
      <w:r w:rsidRPr="007F3082">
        <w:rPr>
          <w:rFonts w:asciiTheme="minorBidi" w:hAnsiTheme="minorBidi"/>
          <w:rtl/>
        </w:rPr>
        <w:t xml:space="preserve">אלא הך דאילפא ודר' אושעיא וברייתא דהיתה קופתו מופשלת טעם אחד להם דכל היכא דיכולה בהמה לאכול כדרכה דרך הילוכה בלא קפיצה </w:t>
      </w:r>
      <w:r w:rsidRPr="007F3082">
        <w:rPr>
          <w:rFonts w:asciiTheme="minorBidi" w:hAnsiTheme="minorBidi"/>
          <w:u w:val="single"/>
          <w:rtl/>
        </w:rPr>
        <w:t>אין לו לאדם רשות להניח שם פירותיו והוי רשות הרבים ופטורה</w:t>
      </w:r>
      <w:r w:rsidRPr="007F3082">
        <w:rPr>
          <w:rFonts w:asciiTheme="minorBidi" w:hAnsiTheme="minorBidi"/>
          <w:rtl/>
        </w:rPr>
        <w:t xml:space="preserve"> אבל היכא דאין יכולה לאכול אלא בקפיצה יש לו רשות להניח פירותיו ומיקרי חצר הניזק</w:t>
      </w:r>
    </w:p>
    <w:p w14:paraId="0916F254" w14:textId="77777777" w:rsidR="002F2769" w:rsidRPr="00101747" w:rsidRDefault="002F2769" w:rsidP="001273CD">
      <w:pPr>
        <w:jc w:val="both"/>
        <w:rPr>
          <w:rFonts w:cstheme="minorHAnsi"/>
        </w:rPr>
      </w:pPr>
      <w:r>
        <w:rPr>
          <w:rFonts w:cstheme="minorHAnsi"/>
        </w:rPr>
        <w:t xml:space="preserve">“Rather, the laws of </w:t>
      </w:r>
      <w:proofErr w:type="spellStart"/>
      <w:r>
        <w:rPr>
          <w:rFonts w:cstheme="minorHAnsi"/>
        </w:rPr>
        <w:t>Ilfa</w:t>
      </w:r>
      <w:proofErr w:type="spellEnd"/>
      <w:r>
        <w:rPr>
          <w:rFonts w:cstheme="minorHAnsi"/>
        </w:rPr>
        <w:t xml:space="preserve">, </w:t>
      </w:r>
      <w:proofErr w:type="spellStart"/>
      <w:r>
        <w:rPr>
          <w:rFonts w:cstheme="minorHAnsi"/>
        </w:rPr>
        <w:t>Rav</w:t>
      </w:r>
      <w:proofErr w:type="spellEnd"/>
      <w:r>
        <w:rPr>
          <w:rFonts w:cstheme="minorHAnsi"/>
        </w:rPr>
        <w:t xml:space="preserve"> </w:t>
      </w:r>
      <w:proofErr w:type="spellStart"/>
      <w:r>
        <w:rPr>
          <w:rFonts w:cstheme="minorHAnsi"/>
        </w:rPr>
        <w:t>Oshiya</w:t>
      </w:r>
      <w:proofErr w:type="spellEnd"/>
      <w:r>
        <w:rPr>
          <w:rFonts w:cstheme="minorHAnsi"/>
        </w:rPr>
        <w:t xml:space="preserve"> and the </w:t>
      </w:r>
      <w:proofErr w:type="spellStart"/>
      <w:r w:rsidR="00426A27" w:rsidRPr="00426A27">
        <w:rPr>
          <w:rFonts w:cstheme="minorHAnsi"/>
          <w:i/>
          <w:iCs/>
        </w:rPr>
        <w:t>b’raisa</w:t>
      </w:r>
      <w:proofErr w:type="spellEnd"/>
      <w:r>
        <w:rPr>
          <w:rFonts w:cstheme="minorHAnsi"/>
          <w:i/>
          <w:iCs/>
        </w:rPr>
        <w:t xml:space="preserve"> </w:t>
      </w:r>
      <w:r>
        <w:rPr>
          <w:rFonts w:cstheme="minorHAnsi"/>
        </w:rPr>
        <w:t xml:space="preserve">all have the same reason, that wherever the animal can reach in a normal manner </w:t>
      </w:r>
      <w:r>
        <w:rPr>
          <w:rFonts w:cstheme="minorHAnsi"/>
          <w:u w:val="single"/>
        </w:rPr>
        <w:t>a person has no right to leave his produce there and it is therefore the public area and exempt</w:t>
      </w:r>
      <w:r>
        <w:rPr>
          <w:rFonts w:cstheme="minorHAnsi"/>
        </w:rPr>
        <w:t xml:space="preserve"> but where the animal has to jump to reach it</w:t>
      </w:r>
      <w:r w:rsidR="00101747">
        <w:rPr>
          <w:rFonts w:cstheme="minorHAnsi"/>
        </w:rPr>
        <w:t xml:space="preserve">, he has permission to leave his produce there and it is called the area of the </w:t>
      </w:r>
      <w:proofErr w:type="spellStart"/>
      <w:r w:rsidR="00101747">
        <w:rPr>
          <w:rFonts w:cstheme="minorHAnsi"/>
          <w:i/>
          <w:iCs/>
        </w:rPr>
        <w:t>nizak</w:t>
      </w:r>
      <w:proofErr w:type="spellEnd"/>
      <w:r w:rsidR="00101747">
        <w:rPr>
          <w:rFonts w:cstheme="minorHAnsi"/>
          <w:i/>
          <w:iCs/>
        </w:rPr>
        <w:t>.</w:t>
      </w:r>
    </w:p>
    <w:p w14:paraId="0916F255" w14:textId="77777777" w:rsidR="002F2769" w:rsidRDefault="002F2769" w:rsidP="001273CD">
      <w:pPr>
        <w:jc w:val="both"/>
        <w:rPr>
          <w:rFonts w:cstheme="minorHAnsi"/>
        </w:rPr>
      </w:pPr>
    </w:p>
    <w:p w14:paraId="0916F256" w14:textId="77777777" w:rsidR="008C4676" w:rsidRPr="001D6665" w:rsidRDefault="008D137E" w:rsidP="001273CD">
      <w:pPr>
        <w:jc w:val="both"/>
        <w:rPr>
          <w:rFonts w:cstheme="minorHAnsi"/>
        </w:rPr>
      </w:pPr>
      <w:r w:rsidRPr="001D6665">
        <w:rPr>
          <w:rFonts w:cstheme="minorHAnsi"/>
        </w:rPr>
        <w:t xml:space="preserve">This clearly implies that the </w:t>
      </w:r>
      <w:r w:rsidR="00426A27" w:rsidRPr="00426A27">
        <w:rPr>
          <w:rFonts w:cstheme="minorHAnsi"/>
        </w:rPr>
        <w:t>Rosh</w:t>
      </w:r>
      <w:r w:rsidRPr="001D6665">
        <w:rPr>
          <w:rFonts w:cstheme="minorHAnsi"/>
          <w:i/>
          <w:iCs/>
        </w:rPr>
        <w:t xml:space="preserve"> </w:t>
      </w:r>
      <w:r w:rsidRPr="001D6665">
        <w:rPr>
          <w:rFonts w:cstheme="minorHAnsi"/>
        </w:rPr>
        <w:t xml:space="preserve">holds the reason for </w:t>
      </w:r>
      <w:r w:rsidR="00FC7AF1">
        <w:rPr>
          <w:rFonts w:cstheme="minorHAnsi"/>
        </w:rPr>
        <w:t xml:space="preserve">our </w:t>
      </w:r>
      <w:r w:rsidRPr="001D6665">
        <w:rPr>
          <w:rFonts w:cstheme="minorHAnsi"/>
        </w:rPr>
        <w:t xml:space="preserve">exemption </w:t>
      </w:r>
      <w:r w:rsidR="00FC7AF1">
        <w:rPr>
          <w:rFonts w:cstheme="minorHAnsi"/>
        </w:rPr>
        <w:t xml:space="preserve">of </w:t>
      </w:r>
      <w:proofErr w:type="spellStart"/>
      <w:r w:rsidR="00FC7AF1">
        <w:rPr>
          <w:rFonts w:cstheme="minorHAnsi"/>
          <w:i/>
          <w:iCs/>
        </w:rPr>
        <w:t>shen</w:t>
      </w:r>
      <w:proofErr w:type="spellEnd"/>
      <w:r w:rsidR="00FC7AF1">
        <w:rPr>
          <w:rFonts w:cstheme="minorHAnsi"/>
          <w:i/>
          <w:iCs/>
        </w:rPr>
        <w:t xml:space="preserve"> </w:t>
      </w:r>
      <w:r w:rsidR="00FC7AF1">
        <w:rPr>
          <w:rFonts w:cstheme="minorHAnsi"/>
        </w:rPr>
        <w:t xml:space="preserve">in a public domain </w:t>
      </w:r>
      <w:r w:rsidRPr="001D6665">
        <w:rPr>
          <w:rFonts w:cstheme="minorHAnsi"/>
        </w:rPr>
        <w:t xml:space="preserve">is that the </w:t>
      </w:r>
      <w:proofErr w:type="spellStart"/>
      <w:r w:rsidRPr="001D6665">
        <w:rPr>
          <w:rFonts w:cstheme="minorHAnsi"/>
          <w:i/>
          <w:iCs/>
        </w:rPr>
        <w:t>nizak</w:t>
      </w:r>
      <w:proofErr w:type="spellEnd"/>
      <w:r w:rsidRPr="001D6665">
        <w:rPr>
          <w:rFonts w:cstheme="minorHAnsi"/>
        </w:rPr>
        <w:t xml:space="preserve"> was not allowed to keep his objects here. </w:t>
      </w:r>
      <w:r w:rsidR="00190590" w:rsidRPr="001D6665">
        <w:rPr>
          <w:rFonts w:cstheme="minorHAnsi"/>
        </w:rPr>
        <w:t xml:space="preserve">This contrasts with the </w:t>
      </w:r>
      <w:proofErr w:type="spellStart"/>
      <w:r w:rsidR="00426A27" w:rsidRPr="00426A27">
        <w:rPr>
          <w:rFonts w:cstheme="minorHAnsi"/>
        </w:rPr>
        <w:t>Rashba</w:t>
      </w:r>
      <w:proofErr w:type="spellEnd"/>
      <w:r w:rsidR="00190590" w:rsidRPr="001D6665">
        <w:rPr>
          <w:rFonts w:cstheme="minorHAnsi"/>
        </w:rPr>
        <w:t xml:space="preserve"> who we explained above bases the </w:t>
      </w:r>
      <w:r w:rsidR="00D7283B" w:rsidRPr="001D6665">
        <w:rPr>
          <w:rFonts w:cstheme="minorHAnsi"/>
        </w:rPr>
        <w:t xml:space="preserve">exemption on a lack of trespass. </w:t>
      </w:r>
    </w:p>
    <w:p w14:paraId="0916F257" w14:textId="77777777" w:rsidR="00101747" w:rsidRDefault="00101747" w:rsidP="001273CD">
      <w:pPr>
        <w:jc w:val="both"/>
        <w:rPr>
          <w:rFonts w:cstheme="minorHAnsi"/>
        </w:rPr>
      </w:pPr>
    </w:p>
    <w:p w14:paraId="0916F258" w14:textId="77777777" w:rsidR="00101747" w:rsidRPr="001D6665" w:rsidRDefault="00101747" w:rsidP="00101747">
      <w:pPr>
        <w:jc w:val="both"/>
        <w:rPr>
          <w:rFonts w:cstheme="minorHAnsi"/>
        </w:rPr>
      </w:pPr>
      <w:r>
        <w:rPr>
          <w:rFonts w:cstheme="minorHAnsi"/>
          <w:b/>
          <w:bCs/>
          <w:sz w:val="20"/>
          <w:szCs w:val="20"/>
        </w:rPr>
        <w:t xml:space="preserve">4.4) </w:t>
      </w:r>
      <w:proofErr w:type="spellStart"/>
      <w:r>
        <w:rPr>
          <w:rFonts w:cstheme="minorHAnsi"/>
          <w:b/>
          <w:bCs/>
          <w:sz w:val="20"/>
          <w:szCs w:val="20"/>
        </w:rPr>
        <w:t>Rashi</w:t>
      </w:r>
      <w:proofErr w:type="spellEnd"/>
    </w:p>
    <w:p w14:paraId="0916F259" w14:textId="3D7A7920" w:rsidR="00D7283B" w:rsidRDefault="00D7283B" w:rsidP="001273CD">
      <w:pPr>
        <w:jc w:val="both"/>
        <w:rPr>
          <w:rFonts w:cstheme="minorHAnsi"/>
        </w:rPr>
      </w:pPr>
      <w:r w:rsidRPr="001D6665">
        <w:rPr>
          <w:rFonts w:cstheme="minorHAnsi"/>
        </w:rPr>
        <w:t xml:space="preserve">Finally, we come to </w:t>
      </w:r>
      <w:proofErr w:type="spellStart"/>
      <w:r w:rsidR="00426A27" w:rsidRPr="00426A27">
        <w:rPr>
          <w:rFonts w:cstheme="minorHAnsi"/>
        </w:rPr>
        <w:t>Rashi</w:t>
      </w:r>
      <w:proofErr w:type="spellEnd"/>
      <w:r w:rsidRPr="001D6665">
        <w:rPr>
          <w:rFonts w:cstheme="minorHAnsi"/>
        </w:rPr>
        <w:t xml:space="preserve">. </w:t>
      </w:r>
      <w:r w:rsidR="009F3EB9" w:rsidRPr="001D6665">
        <w:rPr>
          <w:rFonts w:cstheme="minorHAnsi"/>
        </w:rPr>
        <w:t xml:space="preserve">On the </w:t>
      </w:r>
      <w:proofErr w:type="spellStart"/>
      <w:r w:rsidR="00426A27" w:rsidRPr="00426A27">
        <w:rPr>
          <w:rFonts w:cstheme="minorHAnsi"/>
          <w:i/>
          <w:iCs/>
        </w:rPr>
        <w:t>m</w:t>
      </w:r>
      <w:r w:rsidR="009F3EB9" w:rsidRPr="00B65291">
        <w:rPr>
          <w:rFonts w:cstheme="minorHAnsi"/>
          <w:i/>
          <w:iCs/>
        </w:rPr>
        <w:t>ishna</w:t>
      </w:r>
      <w:proofErr w:type="spellEnd"/>
      <w:r w:rsidR="009F3EB9" w:rsidRPr="001D6665">
        <w:rPr>
          <w:rFonts w:cstheme="minorHAnsi"/>
          <w:i/>
          <w:iCs/>
        </w:rPr>
        <w:t xml:space="preserve"> </w:t>
      </w:r>
      <w:r w:rsidR="009F3EB9" w:rsidRPr="001D6665">
        <w:rPr>
          <w:rFonts w:cstheme="minorHAnsi"/>
        </w:rPr>
        <w:t xml:space="preserve">on 19b, </w:t>
      </w:r>
      <w:proofErr w:type="spellStart"/>
      <w:r w:rsidR="00426A27" w:rsidRPr="00426A27">
        <w:rPr>
          <w:rFonts w:cstheme="minorHAnsi"/>
        </w:rPr>
        <w:t>Rashi</w:t>
      </w:r>
      <w:proofErr w:type="spellEnd"/>
      <w:r w:rsidR="009F3EB9" w:rsidRPr="001D6665">
        <w:rPr>
          <w:rFonts w:cstheme="minorHAnsi"/>
          <w:i/>
          <w:iCs/>
        </w:rPr>
        <w:t xml:space="preserve"> </w:t>
      </w:r>
      <w:r w:rsidR="009F3EB9" w:rsidRPr="001D6665">
        <w:rPr>
          <w:rFonts w:cstheme="minorHAnsi"/>
        </w:rPr>
        <w:t>writes that the reason you</w:t>
      </w:r>
      <w:r w:rsidR="00FC7AF1">
        <w:rPr>
          <w:rFonts w:cstheme="minorHAnsi"/>
        </w:rPr>
        <w:t xml:space="preserve"> a</w:t>
      </w:r>
      <w:r w:rsidR="009F3EB9" w:rsidRPr="001D6665">
        <w:rPr>
          <w:rFonts w:cstheme="minorHAnsi"/>
        </w:rPr>
        <w:t>r</w:t>
      </w:r>
      <w:r w:rsidR="00FC7AF1">
        <w:rPr>
          <w:rFonts w:cstheme="minorHAnsi"/>
        </w:rPr>
        <w:t>e</w:t>
      </w:r>
      <w:r w:rsidR="009F3EB9" w:rsidRPr="001D6665">
        <w:rPr>
          <w:rFonts w:cstheme="minorHAnsi"/>
        </w:rPr>
        <w:t xml:space="preserve"> </w:t>
      </w:r>
      <w:proofErr w:type="spellStart"/>
      <w:r w:rsidR="009F3EB9" w:rsidRPr="001D6665">
        <w:rPr>
          <w:rFonts w:cstheme="minorHAnsi"/>
          <w:i/>
          <w:iCs/>
        </w:rPr>
        <w:t>chayav</w:t>
      </w:r>
      <w:proofErr w:type="spellEnd"/>
      <w:r w:rsidR="009F3EB9" w:rsidRPr="001D6665">
        <w:rPr>
          <w:rFonts w:cstheme="minorHAnsi"/>
          <w:i/>
          <w:iCs/>
        </w:rPr>
        <w:t xml:space="preserve"> </w:t>
      </w:r>
      <w:r w:rsidR="009F3EB9" w:rsidRPr="001D6665">
        <w:rPr>
          <w:rFonts w:cstheme="minorHAnsi"/>
        </w:rPr>
        <w:t xml:space="preserve">when the animal takes from the edge of the public thoroughfare is that it is like </w:t>
      </w:r>
      <w:proofErr w:type="spellStart"/>
      <w:r w:rsidR="009F3EB9" w:rsidRPr="001D6665">
        <w:rPr>
          <w:rFonts w:cstheme="minorHAnsi"/>
          <w:i/>
          <w:iCs/>
        </w:rPr>
        <w:t>keren</w:t>
      </w:r>
      <w:proofErr w:type="spellEnd"/>
      <w:r w:rsidR="009F3EB9" w:rsidRPr="001D6665">
        <w:rPr>
          <w:rFonts w:cstheme="minorHAnsi"/>
          <w:i/>
          <w:iCs/>
        </w:rPr>
        <w:t xml:space="preserve"> </w:t>
      </w:r>
      <w:r w:rsidR="009F3EB9" w:rsidRPr="001D6665">
        <w:rPr>
          <w:rFonts w:cstheme="minorHAnsi"/>
        </w:rPr>
        <w:t>and the owner is only obligated to pay half damage</w:t>
      </w:r>
      <w:r w:rsidR="009F3EB9" w:rsidRPr="001D6665">
        <w:rPr>
          <w:rStyle w:val="FootnoteReference"/>
          <w:rFonts w:cstheme="minorHAnsi"/>
        </w:rPr>
        <w:footnoteReference w:id="35"/>
      </w:r>
      <w:r w:rsidR="009F3EB9" w:rsidRPr="001D6665">
        <w:rPr>
          <w:rFonts w:cstheme="minorHAnsi"/>
        </w:rPr>
        <w:t>. On 21a</w:t>
      </w:r>
      <w:r w:rsidR="00A57906" w:rsidRPr="001D6665">
        <w:rPr>
          <w:rFonts w:cstheme="minorHAnsi"/>
        </w:rPr>
        <w:t xml:space="preserve"> he writes that according to </w:t>
      </w:r>
      <w:r w:rsidR="00426A27" w:rsidRPr="00426A27">
        <w:rPr>
          <w:rFonts w:cstheme="minorHAnsi"/>
        </w:rPr>
        <w:t>Shmuel</w:t>
      </w:r>
      <w:r w:rsidR="00FC7AF1">
        <w:rPr>
          <w:rFonts w:cstheme="minorHAnsi"/>
        </w:rPr>
        <w:t>,</w:t>
      </w:r>
      <w:r w:rsidR="00A57906" w:rsidRPr="001D6665">
        <w:rPr>
          <w:rFonts w:cstheme="minorHAnsi"/>
        </w:rPr>
        <w:t xml:space="preserve"> one is obligated to pay when his animal leaves the road entirely because it</w:t>
      </w:r>
      <w:r w:rsidR="00FC7AF1">
        <w:rPr>
          <w:rFonts w:cstheme="minorHAnsi"/>
        </w:rPr>
        <w:t xml:space="preserve"> i</w:t>
      </w:r>
      <w:r w:rsidR="00A57906" w:rsidRPr="001D6665">
        <w:rPr>
          <w:rFonts w:cstheme="minorHAnsi"/>
        </w:rPr>
        <w:t>s unusual to leave the road</w:t>
      </w:r>
      <w:r w:rsidR="00FC7AF1">
        <w:rPr>
          <w:rFonts w:cstheme="minorHAnsi"/>
        </w:rPr>
        <w:t>.</w:t>
      </w:r>
      <w:r w:rsidR="00A57906" w:rsidRPr="001D6665">
        <w:rPr>
          <w:rFonts w:cstheme="minorHAnsi"/>
        </w:rPr>
        <w:t xml:space="preserve"> </w:t>
      </w:r>
      <w:r w:rsidR="00FC7AF1">
        <w:rPr>
          <w:rFonts w:cstheme="minorHAnsi"/>
        </w:rPr>
        <w:t>T</w:t>
      </w:r>
      <w:r w:rsidR="00A57906" w:rsidRPr="001D6665">
        <w:rPr>
          <w:rFonts w:cstheme="minorHAnsi"/>
        </w:rPr>
        <w:t>herefore</w:t>
      </w:r>
      <w:r w:rsidR="00FC7AF1">
        <w:rPr>
          <w:rFonts w:cstheme="minorHAnsi"/>
        </w:rPr>
        <w:t>,</w:t>
      </w:r>
      <w:r w:rsidR="00A57906" w:rsidRPr="001D6665">
        <w:rPr>
          <w:rFonts w:cstheme="minorHAnsi"/>
        </w:rPr>
        <w:t xml:space="preserve"> it is not </w:t>
      </w:r>
      <w:r w:rsidR="00B65291">
        <w:rPr>
          <w:rFonts w:cstheme="minorHAnsi"/>
        </w:rPr>
        <w:t xml:space="preserve">considered to be like a </w:t>
      </w:r>
      <w:proofErr w:type="spellStart"/>
      <w:r w:rsidR="00A57906" w:rsidRPr="001D6665">
        <w:rPr>
          <w:rFonts w:cstheme="minorHAnsi"/>
          <w:i/>
          <w:iCs/>
        </w:rPr>
        <w:t>r</w:t>
      </w:r>
      <w:r w:rsidR="00B65291">
        <w:rPr>
          <w:rFonts w:cstheme="minorHAnsi"/>
          <w:i/>
          <w:iCs/>
        </w:rPr>
        <w:t>’</w:t>
      </w:r>
      <w:r w:rsidR="00A57906" w:rsidRPr="001D6665">
        <w:rPr>
          <w:rFonts w:cstheme="minorHAnsi"/>
          <w:i/>
          <w:iCs/>
        </w:rPr>
        <w:t>shus</w:t>
      </w:r>
      <w:proofErr w:type="spellEnd"/>
      <w:r w:rsidR="00A57906" w:rsidRPr="001D6665">
        <w:rPr>
          <w:rFonts w:cstheme="minorHAnsi"/>
          <w:i/>
          <w:iCs/>
        </w:rPr>
        <w:t xml:space="preserve"> </w:t>
      </w:r>
      <w:proofErr w:type="spellStart"/>
      <w:r w:rsidR="00A57906" w:rsidRPr="001D6665">
        <w:rPr>
          <w:rFonts w:cstheme="minorHAnsi"/>
          <w:i/>
          <w:iCs/>
        </w:rPr>
        <w:t>harabim</w:t>
      </w:r>
      <w:proofErr w:type="spellEnd"/>
      <w:r w:rsidR="00426A27" w:rsidRPr="00426A27">
        <w:rPr>
          <w:rStyle w:val="FootnoteReference"/>
          <w:rFonts w:cstheme="minorHAnsi"/>
        </w:rPr>
        <w:footnoteReference w:id="36"/>
      </w:r>
      <w:r w:rsidR="00A57906" w:rsidRPr="001D6665">
        <w:rPr>
          <w:rFonts w:cstheme="minorHAnsi"/>
        </w:rPr>
        <w:t xml:space="preserve">. Either this is a </w:t>
      </w:r>
      <w:r w:rsidR="00101747">
        <w:rPr>
          <w:rFonts w:cstheme="minorHAnsi"/>
        </w:rPr>
        <w:t>change</w:t>
      </w:r>
      <w:r w:rsidR="00101747" w:rsidRPr="001D6665">
        <w:rPr>
          <w:rFonts w:cstheme="minorHAnsi"/>
        </w:rPr>
        <w:t xml:space="preserve"> </w:t>
      </w:r>
      <w:r w:rsidR="00A57906" w:rsidRPr="001D6665">
        <w:rPr>
          <w:rFonts w:cstheme="minorHAnsi"/>
        </w:rPr>
        <w:t xml:space="preserve">and </w:t>
      </w:r>
      <w:proofErr w:type="spellStart"/>
      <w:r w:rsidR="00426A27" w:rsidRPr="00426A27">
        <w:rPr>
          <w:rFonts w:cstheme="minorHAnsi"/>
        </w:rPr>
        <w:t>Rashi</w:t>
      </w:r>
      <w:proofErr w:type="spellEnd"/>
      <w:r w:rsidR="00A57906" w:rsidRPr="001D6665">
        <w:rPr>
          <w:rFonts w:cstheme="minorHAnsi"/>
          <w:i/>
          <w:iCs/>
        </w:rPr>
        <w:t xml:space="preserve"> </w:t>
      </w:r>
      <w:commentRangeStart w:id="194"/>
      <w:commentRangeStart w:id="195"/>
      <w:r w:rsidR="00A57906" w:rsidRPr="001D6665">
        <w:rPr>
          <w:rFonts w:cstheme="minorHAnsi"/>
        </w:rPr>
        <w:t xml:space="preserve">explains the </w:t>
      </w:r>
      <w:proofErr w:type="spellStart"/>
      <w:r w:rsidR="00A57906" w:rsidRPr="001D6665">
        <w:rPr>
          <w:rFonts w:cstheme="minorHAnsi"/>
          <w:i/>
          <w:iCs/>
        </w:rPr>
        <w:t>gemara</w:t>
      </w:r>
      <w:proofErr w:type="spellEnd"/>
      <w:r w:rsidR="00A57906" w:rsidRPr="001D6665">
        <w:rPr>
          <w:rFonts w:cstheme="minorHAnsi"/>
          <w:i/>
          <w:iCs/>
        </w:rPr>
        <w:t xml:space="preserve"> </w:t>
      </w:r>
      <w:r w:rsidR="00A57906" w:rsidRPr="001D6665">
        <w:rPr>
          <w:rFonts w:cstheme="minorHAnsi"/>
        </w:rPr>
        <w:t>differently to the</w:t>
      </w:r>
      <w:r w:rsidR="00A57906" w:rsidRPr="001D6665">
        <w:rPr>
          <w:rFonts w:cstheme="minorHAnsi"/>
          <w:i/>
          <w:iCs/>
        </w:rPr>
        <w:t xml:space="preserve"> </w:t>
      </w:r>
      <w:proofErr w:type="spellStart"/>
      <w:r w:rsidR="00426A27" w:rsidRPr="00426A27">
        <w:rPr>
          <w:rFonts w:cstheme="minorHAnsi"/>
          <w:i/>
          <w:iCs/>
        </w:rPr>
        <w:t>m</w:t>
      </w:r>
      <w:r w:rsidR="00A57906" w:rsidRPr="00B65291">
        <w:rPr>
          <w:rFonts w:cstheme="minorHAnsi"/>
          <w:i/>
          <w:iCs/>
        </w:rPr>
        <w:t>ishna</w:t>
      </w:r>
      <w:commentRangeEnd w:id="194"/>
      <w:proofErr w:type="spellEnd"/>
      <w:r w:rsidR="00426A27" w:rsidRPr="00426A27">
        <w:rPr>
          <w:rStyle w:val="CommentReference"/>
          <w:i/>
          <w:iCs/>
        </w:rPr>
        <w:commentReference w:id="194"/>
      </w:r>
      <w:commentRangeEnd w:id="195"/>
      <w:r w:rsidR="00270F39">
        <w:rPr>
          <w:rStyle w:val="CommentReference"/>
        </w:rPr>
        <w:commentReference w:id="195"/>
      </w:r>
      <w:r w:rsidR="00101747">
        <w:rPr>
          <w:rFonts w:cstheme="minorHAnsi"/>
        </w:rPr>
        <w:t xml:space="preserve"> for unclear reasons;</w:t>
      </w:r>
      <w:r w:rsidR="00A57906" w:rsidRPr="001D6665">
        <w:rPr>
          <w:rFonts w:cstheme="minorHAnsi"/>
          <w:i/>
          <w:iCs/>
        </w:rPr>
        <w:t xml:space="preserve"> </w:t>
      </w:r>
      <w:r w:rsidR="00A57906" w:rsidRPr="001D6665">
        <w:rPr>
          <w:rFonts w:cstheme="minorHAnsi"/>
        </w:rPr>
        <w:t xml:space="preserve">or when he explained the </w:t>
      </w:r>
      <w:proofErr w:type="spellStart"/>
      <w:r w:rsidR="00426A27" w:rsidRPr="00426A27">
        <w:rPr>
          <w:rFonts w:cstheme="minorHAnsi"/>
          <w:i/>
          <w:iCs/>
        </w:rPr>
        <w:t>m</w:t>
      </w:r>
      <w:r w:rsidR="00A57906" w:rsidRPr="001D6665">
        <w:rPr>
          <w:rFonts w:cstheme="minorHAnsi"/>
          <w:i/>
          <w:iCs/>
        </w:rPr>
        <w:t>ishna</w:t>
      </w:r>
      <w:proofErr w:type="spellEnd"/>
      <w:r w:rsidR="00A57906" w:rsidRPr="001D6665">
        <w:rPr>
          <w:rFonts w:cstheme="minorHAnsi"/>
        </w:rPr>
        <w:t xml:space="preserve"> he was doing so according to </w:t>
      </w:r>
      <w:proofErr w:type="spellStart"/>
      <w:r w:rsidR="00426A27" w:rsidRPr="00426A27">
        <w:rPr>
          <w:rFonts w:cstheme="minorHAnsi"/>
        </w:rPr>
        <w:t>Rav</w:t>
      </w:r>
      <w:proofErr w:type="spellEnd"/>
      <w:r w:rsidR="00101747">
        <w:rPr>
          <w:rFonts w:cstheme="minorHAnsi"/>
        </w:rPr>
        <w:t xml:space="preserve"> only</w:t>
      </w:r>
      <w:r w:rsidR="00B65291">
        <w:rPr>
          <w:rFonts w:cstheme="minorHAnsi"/>
        </w:rPr>
        <w:t xml:space="preserve">. </w:t>
      </w:r>
      <w:proofErr w:type="spellStart"/>
      <w:r w:rsidR="00B65291">
        <w:rPr>
          <w:rFonts w:cstheme="minorHAnsi"/>
        </w:rPr>
        <w:t>Rashi</w:t>
      </w:r>
      <w:proofErr w:type="spellEnd"/>
      <w:r w:rsidR="00B65291">
        <w:rPr>
          <w:rFonts w:cstheme="minorHAnsi"/>
        </w:rPr>
        <w:t xml:space="preserve">, when commentating on the </w:t>
      </w:r>
      <w:proofErr w:type="spellStart"/>
      <w:r w:rsidR="00B65291">
        <w:rPr>
          <w:rFonts w:cstheme="minorHAnsi"/>
          <w:i/>
          <w:iCs/>
        </w:rPr>
        <w:t>gemara</w:t>
      </w:r>
      <w:proofErr w:type="spellEnd"/>
      <w:r w:rsidR="00B65291">
        <w:rPr>
          <w:rFonts w:cstheme="minorHAnsi"/>
        </w:rPr>
        <w:t xml:space="preserve">, does not </w:t>
      </w:r>
      <w:r w:rsidR="00A57906" w:rsidRPr="001D6665">
        <w:rPr>
          <w:rFonts w:cstheme="minorHAnsi"/>
        </w:rPr>
        <w:t xml:space="preserve">tell us the reason </w:t>
      </w:r>
      <w:proofErr w:type="spellStart"/>
      <w:r w:rsidR="00426A27" w:rsidRPr="00426A27">
        <w:rPr>
          <w:rFonts w:cstheme="minorHAnsi"/>
        </w:rPr>
        <w:t>Rav</w:t>
      </w:r>
      <w:proofErr w:type="spellEnd"/>
      <w:r w:rsidR="00A57906" w:rsidRPr="001D6665">
        <w:rPr>
          <w:rFonts w:cstheme="minorHAnsi"/>
          <w:i/>
          <w:iCs/>
        </w:rPr>
        <w:t xml:space="preserve"> </w:t>
      </w:r>
      <w:r w:rsidR="00B65291">
        <w:rPr>
          <w:rFonts w:cstheme="minorHAnsi"/>
        </w:rPr>
        <w:t xml:space="preserve">says that </w:t>
      </w:r>
      <w:proofErr w:type="spellStart"/>
      <w:r w:rsidR="00B65291" w:rsidRPr="00B65291">
        <w:rPr>
          <w:rFonts w:cstheme="minorHAnsi"/>
          <w:i/>
          <w:iCs/>
        </w:rPr>
        <w:t>machazeres</w:t>
      </w:r>
      <w:proofErr w:type="spellEnd"/>
      <w:r w:rsidR="00B65291">
        <w:rPr>
          <w:rFonts w:cstheme="minorHAnsi"/>
        </w:rPr>
        <w:t xml:space="preserve"> is </w:t>
      </w:r>
      <w:proofErr w:type="spellStart"/>
      <w:r w:rsidR="00A57906" w:rsidRPr="00B65291">
        <w:rPr>
          <w:rFonts w:cstheme="minorHAnsi"/>
          <w:i/>
          <w:iCs/>
        </w:rPr>
        <w:t>chayav</w:t>
      </w:r>
      <w:proofErr w:type="spellEnd"/>
      <w:r w:rsidR="00B65291">
        <w:rPr>
          <w:rFonts w:cstheme="minorHAnsi"/>
          <w:i/>
          <w:iCs/>
        </w:rPr>
        <w:t>.</w:t>
      </w:r>
      <w:r w:rsidR="00A57906" w:rsidRPr="001D6665">
        <w:rPr>
          <w:rFonts w:cstheme="minorHAnsi"/>
          <w:i/>
          <w:iCs/>
        </w:rPr>
        <w:t xml:space="preserve"> </w:t>
      </w:r>
      <w:r w:rsidR="00B65291">
        <w:rPr>
          <w:rFonts w:cstheme="minorHAnsi"/>
        </w:rPr>
        <w:t xml:space="preserve">He may </w:t>
      </w:r>
      <w:r w:rsidR="00A57906" w:rsidRPr="001D6665">
        <w:rPr>
          <w:rFonts w:cstheme="minorHAnsi"/>
        </w:rPr>
        <w:t>be</w:t>
      </w:r>
      <w:ins w:id="196" w:author="Mikey Kahan" w:date="2019-01-13T00:39:00Z">
        <w:r w:rsidR="00270F39">
          <w:rPr>
            <w:rFonts w:cstheme="minorHAnsi"/>
          </w:rPr>
          <w:t xml:space="preserve"> </w:t>
        </w:r>
      </w:ins>
      <w:ins w:id="197" w:author="Mikey Kahan" w:date="2019-01-13T00:41:00Z">
        <w:r w:rsidR="006E7E04">
          <w:rPr>
            <w:rFonts w:cstheme="minorHAnsi"/>
          </w:rPr>
          <w:t>remaining</w:t>
        </w:r>
        <w:r w:rsidR="00754A07">
          <w:rPr>
            <w:rFonts w:cstheme="minorHAnsi"/>
          </w:rPr>
          <w:t xml:space="preserve"> with the original explanation he wrote on the </w:t>
        </w:r>
        <w:r w:rsidR="006E7E04">
          <w:rPr>
            <w:rFonts w:cstheme="minorHAnsi"/>
          </w:rPr>
          <w:t>Mishna.</w:t>
        </w:r>
      </w:ins>
      <w:del w:id="198" w:author="Mikey Kahan" w:date="2019-01-13T00:40:00Z">
        <w:r w:rsidR="00A57906" w:rsidRPr="001D6665" w:rsidDel="008B793E">
          <w:rPr>
            <w:rFonts w:cstheme="minorHAnsi"/>
          </w:rPr>
          <w:delText xml:space="preserve"> </w:delText>
        </w:r>
      </w:del>
      <w:commentRangeStart w:id="199"/>
      <w:commentRangeStart w:id="200"/>
      <w:del w:id="201" w:author="Mikey Kahan" w:date="2019-01-13T00:39:00Z">
        <w:r w:rsidR="00A57906" w:rsidRPr="001D6665" w:rsidDel="00870CF0">
          <w:rPr>
            <w:rFonts w:cstheme="minorHAnsi"/>
          </w:rPr>
          <w:delText xml:space="preserve">relying on </w:delText>
        </w:r>
        <w:r w:rsidR="00B65291" w:rsidDel="00870CF0">
          <w:rPr>
            <w:rFonts w:cstheme="minorHAnsi"/>
          </w:rPr>
          <w:delText xml:space="preserve">that which </w:delText>
        </w:r>
        <w:r w:rsidR="00A57906" w:rsidRPr="001D6665" w:rsidDel="00870CF0">
          <w:rPr>
            <w:rFonts w:cstheme="minorHAnsi"/>
          </w:rPr>
          <w:delText xml:space="preserve">he said </w:delText>
        </w:r>
        <w:r w:rsidR="00B65291" w:rsidDel="00870CF0">
          <w:rPr>
            <w:rFonts w:cstheme="minorHAnsi"/>
          </w:rPr>
          <w:delText>o</w:delText>
        </w:r>
        <w:r w:rsidR="00A57906" w:rsidRPr="001D6665" w:rsidDel="00870CF0">
          <w:rPr>
            <w:rFonts w:cstheme="minorHAnsi"/>
          </w:rPr>
          <w:delText xml:space="preserve">n the </w:delText>
        </w:r>
        <w:r w:rsidR="00B65291" w:rsidDel="00870CF0">
          <w:rPr>
            <w:rFonts w:cstheme="minorHAnsi"/>
            <w:i/>
            <w:iCs/>
          </w:rPr>
          <w:delText>m</w:delText>
        </w:r>
        <w:r w:rsidR="00A57906" w:rsidRPr="001D6665" w:rsidDel="00870CF0">
          <w:rPr>
            <w:rFonts w:cstheme="minorHAnsi"/>
            <w:i/>
            <w:iCs/>
          </w:rPr>
          <w:delText>ishna</w:delText>
        </w:r>
      </w:del>
      <w:commentRangeEnd w:id="199"/>
      <w:r w:rsidR="00703209">
        <w:rPr>
          <w:rStyle w:val="CommentReference"/>
        </w:rPr>
        <w:commentReference w:id="199"/>
      </w:r>
      <w:commentRangeEnd w:id="200"/>
      <w:r w:rsidR="00AC11D6">
        <w:rPr>
          <w:rStyle w:val="CommentReference"/>
        </w:rPr>
        <w:commentReference w:id="200"/>
      </w:r>
      <w:r w:rsidR="00A57906" w:rsidRPr="001D6665">
        <w:rPr>
          <w:rFonts w:cstheme="minorHAnsi"/>
          <w:i/>
          <w:iCs/>
        </w:rPr>
        <w:t>.</w:t>
      </w:r>
      <w:r w:rsidR="00A57906" w:rsidRPr="001D6665">
        <w:rPr>
          <w:rFonts w:cstheme="minorHAnsi"/>
        </w:rPr>
        <w:t xml:space="preserve"> If this is true</w:t>
      </w:r>
      <w:r w:rsidR="00101747">
        <w:rPr>
          <w:rFonts w:cstheme="minorHAnsi"/>
        </w:rPr>
        <w:t>,</w:t>
      </w:r>
      <w:r w:rsidR="00A57906" w:rsidRPr="001D6665">
        <w:rPr>
          <w:rFonts w:cstheme="minorHAnsi"/>
        </w:rPr>
        <w:t xml:space="preserve"> then there is a bigger </w:t>
      </w:r>
      <w:proofErr w:type="spellStart"/>
      <w:r w:rsidR="00A57906" w:rsidRPr="001D6665">
        <w:rPr>
          <w:rFonts w:cstheme="minorHAnsi"/>
          <w:i/>
          <w:iCs/>
        </w:rPr>
        <w:t>machlokes</w:t>
      </w:r>
      <w:proofErr w:type="spellEnd"/>
      <w:r w:rsidR="00A57906" w:rsidRPr="001D6665">
        <w:rPr>
          <w:rFonts w:cstheme="minorHAnsi"/>
          <w:i/>
          <w:iCs/>
        </w:rPr>
        <w:t xml:space="preserve"> </w:t>
      </w:r>
      <w:r w:rsidR="00A57906" w:rsidRPr="001D6665">
        <w:rPr>
          <w:rFonts w:cstheme="minorHAnsi"/>
        </w:rPr>
        <w:t xml:space="preserve">between </w:t>
      </w:r>
      <w:proofErr w:type="spellStart"/>
      <w:r w:rsidR="00426A27" w:rsidRPr="00426A27">
        <w:rPr>
          <w:rFonts w:cstheme="minorHAnsi"/>
        </w:rPr>
        <w:t>Rav</w:t>
      </w:r>
      <w:proofErr w:type="spellEnd"/>
      <w:r w:rsidR="00A57906" w:rsidRPr="001D6665">
        <w:rPr>
          <w:rFonts w:cstheme="minorHAnsi"/>
          <w:i/>
          <w:iCs/>
        </w:rPr>
        <w:t xml:space="preserve"> </w:t>
      </w:r>
      <w:r w:rsidR="00A57906" w:rsidRPr="001D6665">
        <w:rPr>
          <w:rFonts w:cstheme="minorHAnsi"/>
        </w:rPr>
        <w:t xml:space="preserve">and </w:t>
      </w:r>
      <w:r w:rsidR="00426A27" w:rsidRPr="00426A27">
        <w:rPr>
          <w:rFonts w:cstheme="minorHAnsi"/>
        </w:rPr>
        <w:t>Shmuel</w:t>
      </w:r>
      <w:r w:rsidR="00A57906" w:rsidRPr="001D6665">
        <w:rPr>
          <w:rFonts w:cstheme="minorHAnsi"/>
          <w:i/>
          <w:iCs/>
        </w:rPr>
        <w:t xml:space="preserve"> </w:t>
      </w:r>
      <w:r w:rsidR="00A57906" w:rsidRPr="001D6665">
        <w:rPr>
          <w:rFonts w:cstheme="minorHAnsi"/>
        </w:rPr>
        <w:t>th</w:t>
      </w:r>
      <w:r w:rsidR="00B65291">
        <w:rPr>
          <w:rFonts w:cstheme="minorHAnsi"/>
        </w:rPr>
        <w:t>a</w:t>
      </w:r>
      <w:r w:rsidR="00A57906" w:rsidRPr="001D6665">
        <w:rPr>
          <w:rFonts w:cstheme="minorHAnsi"/>
        </w:rPr>
        <w:t xml:space="preserve">n we originally thought. </w:t>
      </w:r>
      <w:proofErr w:type="spellStart"/>
      <w:r w:rsidR="00426A27" w:rsidRPr="00426A27">
        <w:rPr>
          <w:rFonts w:cstheme="minorHAnsi"/>
        </w:rPr>
        <w:t>Rav</w:t>
      </w:r>
      <w:proofErr w:type="spellEnd"/>
      <w:r w:rsidR="00A57906" w:rsidRPr="001D6665">
        <w:rPr>
          <w:rFonts w:cstheme="minorHAnsi"/>
          <w:i/>
          <w:iCs/>
        </w:rPr>
        <w:t xml:space="preserve"> </w:t>
      </w:r>
      <w:r w:rsidR="00A57906" w:rsidRPr="001D6665">
        <w:rPr>
          <w:rFonts w:cstheme="minorHAnsi"/>
        </w:rPr>
        <w:t>thinks that w</w:t>
      </w:r>
      <w:r w:rsidR="00B65291">
        <w:rPr>
          <w:rFonts w:cstheme="minorHAnsi"/>
        </w:rPr>
        <w:t>a</w:t>
      </w:r>
      <w:r w:rsidR="00A57906" w:rsidRPr="001D6665">
        <w:rPr>
          <w:rFonts w:cstheme="minorHAnsi"/>
        </w:rPr>
        <w:t xml:space="preserve">ndering </w:t>
      </w:r>
      <w:r w:rsidR="00B65291">
        <w:rPr>
          <w:rFonts w:cstheme="minorHAnsi"/>
        </w:rPr>
        <w:t>off</w:t>
      </w:r>
      <w:r w:rsidR="00B65291" w:rsidRPr="001D6665">
        <w:rPr>
          <w:rFonts w:cstheme="minorHAnsi"/>
        </w:rPr>
        <w:t xml:space="preserve"> </w:t>
      </w:r>
      <w:r w:rsidR="00A57906" w:rsidRPr="001D6665">
        <w:rPr>
          <w:rFonts w:cstheme="minorHAnsi"/>
        </w:rPr>
        <w:t xml:space="preserve">the road is unusual and </w:t>
      </w:r>
      <w:r w:rsidR="00B65291">
        <w:rPr>
          <w:rFonts w:cstheme="minorHAnsi"/>
        </w:rPr>
        <w:t xml:space="preserve">therefore considered </w:t>
      </w:r>
      <w:proofErr w:type="spellStart"/>
      <w:r w:rsidR="00A57906" w:rsidRPr="001D6665">
        <w:rPr>
          <w:rFonts w:cstheme="minorHAnsi"/>
          <w:i/>
          <w:iCs/>
        </w:rPr>
        <w:t>keren</w:t>
      </w:r>
      <w:proofErr w:type="spellEnd"/>
      <w:r w:rsidR="00426A27" w:rsidRPr="00426A27">
        <w:rPr>
          <w:rFonts w:cstheme="minorHAnsi"/>
        </w:rPr>
        <w:t>,</w:t>
      </w:r>
      <w:r w:rsidR="00D2077E" w:rsidRPr="001D6665">
        <w:rPr>
          <w:rFonts w:cstheme="minorHAnsi"/>
          <w:i/>
          <w:iCs/>
        </w:rPr>
        <w:t xml:space="preserve"> </w:t>
      </w:r>
      <w:r w:rsidR="00B65291">
        <w:rPr>
          <w:rFonts w:cstheme="minorHAnsi"/>
        </w:rPr>
        <w:t xml:space="preserve">whilst </w:t>
      </w:r>
      <w:r w:rsidR="00426A27" w:rsidRPr="00426A27">
        <w:rPr>
          <w:rFonts w:cstheme="minorHAnsi"/>
        </w:rPr>
        <w:t>Shmuel</w:t>
      </w:r>
      <w:r w:rsidR="00D2077E" w:rsidRPr="001D6665">
        <w:rPr>
          <w:rFonts w:cstheme="minorHAnsi"/>
          <w:i/>
          <w:iCs/>
        </w:rPr>
        <w:t xml:space="preserve"> </w:t>
      </w:r>
      <w:r w:rsidR="00D2077E" w:rsidRPr="001D6665">
        <w:rPr>
          <w:rFonts w:cstheme="minorHAnsi"/>
        </w:rPr>
        <w:t>holds any such behaviour is normal</w:t>
      </w:r>
      <w:r w:rsidR="00B65291">
        <w:rPr>
          <w:rFonts w:cstheme="minorHAnsi"/>
        </w:rPr>
        <w:t>.</w:t>
      </w:r>
      <w:r w:rsidR="00D2077E" w:rsidRPr="001D6665">
        <w:rPr>
          <w:rFonts w:cstheme="minorHAnsi"/>
        </w:rPr>
        <w:t xml:space="preserve"> </w:t>
      </w:r>
      <w:r w:rsidR="00B65291">
        <w:rPr>
          <w:rFonts w:cstheme="minorHAnsi"/>
        </w:rPr>
        <w:t>T</w:t>
      </w:r>
      <w:r w:rsidR="00D2077E" w:rsidRPr="001D6665">
        <w:rPr>
          <w:rFonts w:cstheme="minorHAnsi"/>
        </w:rPr>
        <w:t>herefore</w:t>
      </w:r>
      <w:r w:rsidR="00B65291">
        <w:rPr>
          <w:rFonts w:cstheme="minorHAnsi"/>
        </w:rPr>
        <w:t>, he</w:t>
      </w:r>
      <w:r w:rsidR="00D2077E" w:rsidRPr="001D6665">
        <w:rPr>
          <w:rFonts w:cstheme="minorHAnsi"/>
        </w:rPr>
        <w:t xml:space="preserve"> must come to a case where the animal has completely left the road for it to qualify as</w:t>
      </w:r>
      <w:ins w:id="202" w:author="Michael" w:date="2019-01-02T17:27:00Z">
        <w:r w:rsidR="00703209">
          <w:rPr>
            <w:rFonts w:cstheme="minorHAnsi"/>
          </w:rPr>
          <w:t xml:space="preserve"> being</w:t>
        </w:r>
      </w:ins>
      <w:r w:rsidR="00D2077E" w:rsidRPr="001D6665">
        <w:rPr>
          <w:rFonts w:cstheme="minorHAnsi"/>
        </w:rPr>
        <w:t xml:space="preserve"> out of the public area.</w:t>
      </w:r>
    </w:p>
    <w:p w14:paraId="0916F25A" w14:textId="77777777" w:rsidR="005E5B8E" w:rsidRPr="001D6665" w:rsidRDefault="005E5B8E" w:rsidP="001273CD">
      <w:pPr>
        <w:jc w:val="both"/>
        <w:rPr>
          <w:rFonts w:cstheme="minorHAnsi"/>
          <w:rtl/>
        </w:rPr>
      </w:pPr>
    </w:p>
    <w:p w14:paraId="0916F25B" w14:textId="77777777" w:rsidR="00D2077E" w:rsidRPr="001D6665" w:rsidRDefault="00D2077E" w:rsidP="001273CD">
      <w:pPr>
        <w:jc w:val="both"/>
        <w:rPr>
          <w:rFonts w:cstheme="minorHAnsi"/>
        </w:rPr>
      </w:pPr>
      <w:r w:rsidRPr="001D6665">
        <w:rPr>
          <w:rFonts w:cstheme="minorHAnsi"/>
        </w:rPr>
        <w:t>On 20a</w:t>
      </w:r>
      <w:r w:rsidR="00B65291">
        <w:rPr>
          <w:rFonts w:cstheme="minorHAnsi"/>
        </w:rPr>
        <w:t>,</w:t>
      </w:r>
      <w:r w:rsidRPr="001D6665">
        <w:rPr>
          <w:rFonts w:cstheme="minorHAnsi"/>
        </w:rPr>
        <w:t xml:space="preserve"> </w:t>
      </w:r>
      <w:proofErr w:type="spellStart"/>
      <w:r w:rsidR="00426A27" w:rsidRPr="00426A27">
        <w:rPr>
          <w:rFonts w:cstheme="minorHAnsi"/>
        </w:rPr>
        <w:t>Rashi</w:t>
      </w:r>
      <w:proofErr w:type="spellEnd"/>
      <w:r w:rsidRPr="001D6665">
        <w:rPr>
          <w:rFonts w:cstheme="minorHAnsi"/>
          <w:i/>
          <w:iCs/>
        </w:rPr>
        <w:t xml:space="preserve"> </w:t>
      </w:r>
      <w:r w:rsidRPr="001D6665">
        <w:rPr>
          <w:rFonts w:cstheme="minorHAnsi"/>
        </w:rPr>
        <w:t xml:space="preserve">tells us that the reason </w:t>
      </w:r>
      <w:proofErr w:type="spellStart"/>
      <w:r w:rsidRPr="001D6665">
        <w:rPr>
          <w:rFonts w:cstheme="minorHAnsi"/>
          <w:i/>
          <w:iCs/>
        </w:rPr>
        <w:t>kofetzes</w:t>
      </w:r>
      <w:proofErr w:type="spellEnd"/>
      <w:r w:rsidRPr="001D6665">
        <w:rPr>
          <w:rFonts w:cstheme="minorHAnsi"/>
          <w:i/>
          <w:iCs/>
        </w:rPr>
        <w:t xml:space="preserve"> </w:t>
      </w:r>
      <w:r w:rsidRPr="001D6665">
        <w:rPr>
          <w:rFonts w:cstheme="minorHAnsi"/>
        </w:rPr>
        <w:t xml:space="preserve">is obligated is because it is </w:t>
      </w:r>
      <w:proofErr w:type="spellStart"/>
      <w:r w:rsidRPr="001D6665">
        <w:rPr>
          <w:rFonts w:cstheme="minorHAnsi"/>
          <w:i/>
          <w:iCs/>
        </w:rPr>
        <w:t>keren</w:t>
      </w:r>
      <w:proofErr w:type="spellEnd"/>
      <w:r w:rsidRPr="001D6665">
        <w:rPr>
          <w:rFonts w:cstheme="minorHAnsi"/>
          <w:i/>
          <w:iCs/>
        </w:rPr>
        <w:t xml:space="preserve">, </w:t>
      </w:r>
      <w:r w:rsidRPr="001D6665">
        <w:rPr>
          <w:rFonts w:cstheme="minorHAnsi"/>
        </w:rPr>
        <w:t xml:space="preserve">like the </w:t>
      </w:r>
      <w:proofErr w:type="spellStart"/>
      <w:r w:rsidR="00426A27" w:rsidRPr="00426A27">
        <w:rPr>
          <w:rFonts w:cstheme="minorHAnsi"/>
        </w:rPr>
        <w:t>Ba’al</w:t>
      </w:r>
      <w:proofErr w:type="spellEnd"/>
      <w:r w:rsidRPr="001D6665">
        <w:rPr>
          <w:rFonts w:cstheme="minorHAnsi"/>
          <w:i/>
          <w:iCs/>
        </w:rPr>
        <w:t xml:space="preserve"> </w:t>
      </w:r>
      <w:proofErr w:type="spellStart"/>
      <w:r w:rsidR="00426A27" w:rsidRPr="00426A27">
        <w:rPr>
          <w:rFonts w:cstheme="minorHAnsi"/>
        </w:rPr>
        <w:t>Ham</w:t>
      </w:r>
      <w:r w:rsidR="00B65291">
        <w:rPr>
          <w:rFonts w:cstheme="minorHAnsi"/>
        </w:rPr>
        <w:t>’</w:t>
      </w:r>
      <w:r w:rsidR="00426A27" w:rsidRPr="00426A27">
        <w:rPr>
          <w:rFonts w:cstheme="minorHAnsi"/>
        </w:rPr>
        <w:t>or</w:t>
      </w:r>
      <w:commentRangeStart w:id="203"/>
      <w:proofErr w:type="spellEnd"/>
      <w:r w:rsidR="00426A27" w:rsidRPr="00426A27">
        <w:rPr>
          <w:rStyle w:val="FootnoteReference"/>
          <w:rFonts w:cstheme="minorHAnsi"/>
        </w:rPr>
        <w:footnoteReference w:id="37"/>
      </w:r>
      <w:commentRangeEnd w:id="203"/>
      <w:r w:rsidR="00703209">
        <w:rPr>
          <w:rStyle w:val="CommentReference"/>
        </w:rPr>
        <w:commentReference w:id="203"/>
      </w:r>
      <w:r w:rsidR="00426A27" w:rsidRPr="00426A27">
        <w:rPr>
          <w:rFonts w:cstheme="minorHAnsi"/>
        </w:rPr>
        <w:t>.</w:t>
      </w:r>
      <w:r w:rsidRPr="001D6665">
        <w:rPr>
          <w:rFonts w:cstheme="minorHAnsi"/>
        </w:rPr>
        <w:t xml:space="preserve"> </w:t>
      </w:r>
      <w:r w:rsidR="002A7E75" w:rsidRPr="001D6665">
        <w:rPr>
          <w:rFonts w:cstheme="minorHAnsi"/>
        </w:rPr>
        <w:t xml:space="preserve">On </w:t>
      </w:r>
      <w:r w:rsidR="009D66AD" w:rsidRPr="001D6665">
        <w:rPr>
          <w:rFonts w:cstheme="minorHAnsi"/>
        </w:rPr>
        <w:t>21b</w:t>
      </w:r>
      <w:r w:rsidR="00B65291">
        <w:rPr>
          <w:rFonts w:cstheme="minorHAnsi"/>
        </w:rPr>
        <w:t>,</w:t>
      </w:r>
      <w:r w:rsidR="009D66AD" w:rsidRPr="001D6665">
        <w:rPr>
          <w:rFonts w:cstheme="minorHAnsi"/>
        </w:rPr>
        <w:t xml:space="preserve"> when the </w:t>
      </w:r>
      <w:proofErr w:type="spellStart"/>
      <w:r w:rsidR="00426A27" w:rsidRPr="00426A27">
        <w:rPr>
          <w:rFonts w:cstheme="minorHAnsi"/>
          <w:i/>
          <w:iCs/>
        </w:rPr>
        <w:t>gemara</w:t>
      </w:r>
      <w:proofErr w:type="spellEnd"/>
      <w:r w:rsidR="009D66AD" w:rsidRPr="001D6665">
        <w:rPr>
          <w:rFonts w:cstheme="minorHAnsi"/>
        </w:rPr>
        <w:t xml:space="preserve"> suggests that the argument is a </w:t>
      </w:r>
      <w:proofErr w:type="spellStart"/>
      <w:r w:rsidR="009D66AD" w:rsidRPr="001D6665">
        <w:rPr>
          <w:rFonts w:cstheme="minorHAnsi"/>
          <w:i/>
          <w:iCs/>
        </w:rPr>
        <w:t>machlokes</w:t>
      </w:r>
      <w:proofErr w:type="spellEnd"/>
      <w:r w:rsidR="009D66AD" w:rsidRPr="001D6665">
        <w:rPr>
          <w:rFonts w:cstheme="minorHAnsi"/>
          <w:i/>
          <w:iCs/>
        </w:rPr>
        <w:t xml:space="preserve"> </w:t>
      </w:r>
      <w:r w:rsidR="009D66AD" w:rsidRPr="001D6665">
        <w:rPr>
          <w:rFonts w:cstheme="minorHAnsi"/>
        </w:rPr>
        <w:t xml:space="preserve">about the law of </w:t>
      </w:r>
      <w:proofErr w:type="spellStart"/>
      <w:r w:rsidR="00426A27" w:rsidRPr="00426A27">
        <w:rPr>
          <w:rFonts w:cstheme="minorHAnsi"/>
        </w:rPr>
        <w:t>Ilfa</w:t>
      </w:r>
      <w:proofErr w:type="spellEnd"/>
      <w:r w:rsidR="009D66AD" w:rsidRPr="001D6665">
        <w:rPr>
          <w:rFonts w:cstheme="minorHAnsi"/>
          <w:i/>
          <w:iCs/>
        </w:rPr>
        <w:t xml:space="preserve"> </w:t>
      </w:r>
      <w:r w:rsidR="009D66AD" w:rsidRPr="001D6665">
        <w:rPr>
          <w:rFonts w:cstheme="minorHAnsi"/>
        </w:rPr>
        <w:t xml:space="preserve">and </w:t>
      </w:r>
      <w:proofErr w:type="spellStart"/>
      <w:r w:rsidR="00426A27" w:rsidRPr="00426A27">
        <w:rPr>
          <w:rFonts w:cstheme="minorHAnsi"/>
        </w:rPr>
        <w:t>Rav</w:t>
      </w:r>
      <w:proofErr w:type="spellEnd"/>
      <w:r w:rsidR="00426A27" w:rsidRPr="00426A27">
        <w:rPr>
          <w:rFonts w:cstheme="minorHAnsi"/>
        </w:rPr>
        <w:t xml:space="preserve"> </w:t>
      </w:r>
      <w:proofErr w:type="spellStart"/>
      <w:r w:rsidR="00426A27" w:rsidRPr="00426A27">
        <w:rPr>
          <w:rFonts w:cstheme="minorHAnsi"/>
        </w:rPr>
        <w:t>Oshiya</w:t>
      </w:r>
      <w:proofErr w:type="spellEnd"/>
      <w:r w:rsidR="00B65291">
        <w:rPr>
          <w:rFonts w:cstheme="minorHAnsi"/>
        </w:rPr>
        <w:t>,</w:t>
      </w:r>
      <w:r w:rsidR="009D66AD" w:rsidRPr="001D6665">
        <w:rPr>
          <w:rFonts w:cstheme="minorHAnsi"/>
          <w:i/>
          <w:iCs/>
        </w:rPr>
        <w:t xml:space="preserve"> </w:t>
      </w:r>
      <w:proofErr w:type="spellStart"/>
      <w:r w:rsidR="009D66AD" w:rsidRPr="001D6665">
        <w:rPr>
          <w:rFonts w:cstheme="minorHAnsi"/>
        </w:rPr>
        <w:t>Rashi</w:t>
      </w:r>
      <w:proofErr w:type="spellEnd"/>
      <w:r w:rsidR="009D66AD" w:rsidRPr="001D6665">
        <w:rPr>
          <w:rFonts w:cstheme="minorHAnsi"/>
        </w:rPr>
        <w:t xml:space="preserve"> says the following</w:t>
      </w:r>
      <w:r w:rsidR="00776C9C" w:rsidRPr="001D6665">
        <w:rPr>
          <w:rStyle w:val="FootnoteReference"/>
          <w:rFonts w:cstheme="minorHAnsi"/>
        </w:rPr>
        <w:footnoteReference w:id="38"/>
      </w:r>
      <w:r w:rsidR="009D66AD" w:rsidRPr="001D6665">
        <w:rPr>
          <w:rFonts w:cstheme="minorHAnsi"/>
        </w:rPr>
        <w:t>:</w:t>
      </w:r>
    </w:p>
    <w:p w14:paraId="0916F25C" w14:textId="77777777" w:rsidR="009D66AD" w:rsidRPr="00B65291" w:rsidRDefault="00776C9C">
      <w:pPr>
        <w:jc w:val="right"/>
        <w:rPr>
          <w:rFonts w:asciiTheme="minorBidi" w:hAnsiTheme="minorBidi"/>
        </w:rPr>
      </w:pPr>
      <w:r w:rsidRPr="00B65291">
        <w:rPr>
          <w:rFonts w:asciiTheme="minorBidi" w:hAnsiTheme="minorBidi"/>
          <w:rtl/>
        </w:rPr>
        <w:t>ואתא ר' יוסי למימר אין דרכה לפשוט צווארה על חבירתה ואין דרכה לקפוץ מדרך ולאכול אלא להלך ואית ליה דאילפא ודר' אושעיא</w:t>
      </w:r>
    </w:p>
    <w:p w14:paraId="0916F25D" w14:textId="77777777" w:rsidR="005E5B8E" w:rsidRDefault="00101747" w:rsidP="00776C9C">
      <w:pPr>
        <w:jc w:val="both"/>
        <w:rPr>
          <w:rFonts w:cstheme="minorHAnsi"/>
        </w:rPr>
      </w:pPr>
      <w:r>
        <w:rPr>
          <w:rFonts w:cstheme="minorHAnsi"/>
        </w:rPr>
        <w:t xml:space="preserve">“and R’ Yossi comes to tell us that it is </w:t>
      </w:r>
      <w:proofErr w:type="spellStart"/>
      <w:r>
        <w:rPr>
          <w:rFonts w:cstheme="minorHAnsi"/>
          <w:i/>
          <w:iCs/>
        </w:rPr>
        <w:t>ein</w:t>
      </w:r>
      <w:proofErr w:type="spellEnd"/>
      <w:r>
        <w:rPr>
          <w:rFonts w:cstheme="minorHAnsi"/>
          <w:i/>
          <w:iCs/>
        </w:rPr>
        <w:t xml:space="preserve"> </w:t>
      </w:r>
      <w:proofErr w:type="spellStart"/>
      <w:r>
        <w:rPr>
          <w:rFonts w:cstheme="minorHAnsi"/>
          <w:i/>
          <w:iCs/>
        </w:rPr>
        <w:t>darka</w:t>
      </w:r>
      <w:proofErr w:type="spellEnd"/>
      <w:r>
        <w:rPr>
          <w:rFonts w:cstheme="minorHAnsi"/>
          <w:i/>
          <w:iCs/>
        </w:rPr>
        <w:t xml:space="preserve"> </w:t>
      </w:r>
      <w:r>
        <w:rPr>
          <w:rFonts w:cstheme="minorHAnsi"/>
        </w:rPr>
        <w:t xml:space="preserve">(not normal behaviour) to stretch its neck to eat from another animal and </w:t>
      </w:r>
      <w:proofErr w:type="spellStart"/>
      <w:r>
        <w:rPr>
          <w:rFonts w:cstheme="minorHAnsi"/>
          <w:i/>
          <w:iCs/>
        </w:rPr>
        <w:t>ein</w:t>
      </w:r>
      <w:proofErr w:type="spellEnd"/>
      <w:r>
        <w:rPr>
          <w:rFonts w:cstheme="minorHAnsi"/>
          <w:i/>
          <w:iCs/>
        </w:rPr>
        <w:t xml:space="preserve"> </w:t>
      </w:r>
      <w:proofErr w:type="spellStart"/>
      <w:r>
        <w:rPr>
          <w:rFonts w:cstheme="minorHAnsi"/>
          <w:i/>
          <w:iCs/>
        </w:rPr>
        <w:t>darka</w:t>
      </w:r>
      <w:proofErr w:type="spellEnd"/>
      <w:r>
        <w:rPr>
          <w:rFonts w:cstheme="minorHAnsi"/>
        </w:rPr>
        <w:t xml:space="preserve"> to jump from the road to eat; it is only normal to walk in the road</w:t>
      </w:r>
      <w:ins w:id="204" w:author="Michael" w:date="2019-01-02T17:29:00Z">
        <w:r w:rsidR="00703209">
          <w:rPr>
            <w:rFonts w:cstheme="minorHAnsi"/>
          </w:rPr>
          <w:t xml:space="preserve">, </w:t>
        </w:r>
      </w:ins>
      <w:del w:id="205" w:author="Michael" w:date="2019-01-02T17:29:00Z">
        <w:r w:rsidR="005E5B8E" w:rsidDel="00703209">
          <w:rPr>
            <w:rFonts w:cstheme="minorHAnsi"/>
          </w:rPr>
          <w:delText>;</w:delText>
        </w:r>
      </w:del>
      <w:r w:rsidR="00776C9C" w:rsidRPr="001D6665">
        <w:rPr>
          <w:rFonts w:cstheme="minorHAnsi"/>
        </w:rPr>
        <w:t xml:space="preserve"> i.e. he holds of </w:t>
      </w:r>
      <w:proofErr w:type="spellStart"/>
      <w:r w:rsidR="00426A27" w:rsidRPr="00426A27">
        <w:rPr>
          <w:rFonts w:cstheme="minorHAnsi"/>
        </w:rPr>
        <w:t>Ilfa</w:t>
      </w:r>
      <w:proofErr w:type="spellEnd"/>
      <w:r w:rsidR="00776C9C" w:rsidRPr="001D6665">
        <w:rPr>
          <w:rFonts w:cstheme="minorHAnsi"/>
          <w:i/>
          <w:iCs/>
        </w:rPr>
        <w:t xml:space="preserve"> </w:t>
      </w:r>
      <w:r w:rsidR="00776C9C" w:rsidRPr="001D6665">
        <w:rPr>
          <w:rFonts w:cstheme="minorHAnsi"/>
        </w:rPr>
        <w:t xml:space="preserve">and </w:t>
      </w:r>
      <w:proofErr w:type="spellStart"/>
      <w:r w:rsidR="00426A27" w:rsidRPr="00426A27">
        <w:rPr>
          <w:rFonts w:cstheme="minorHAnsi"/>
        </w:rPr>
        <w:t>Rav</w:t>
      </w:r>
      <w:proofErr w:type="spellEnd"/>
      <w:r w:rsidR="00426A27" w:rsidRPr="00426A27">
        <w:rPr>
          <w:rFonts w:cstheme="minorHAnsi"/>
        </w:rPr>
        <w:t xml:space="preserve"> </w:t>
      </w:r>
      <w:proofErr w:type="spellStart"/>
      <w:r w:rsidR="00426A27" w:rsidRPr="00426A27">
        <w:rPr>
          <w:rFonts w:cstheme="minorHAnsi"/>
        </w:rPr>
        <w:t>Oshiya</w:t>
      </w:r>
      <w:proofErr w:type="spellEnd"/>
      <w:r w:rsidR="00776C9C" w:rsidRPr="001D6665">
        <w:rPr>
          <w:rFonts w:cstheme="minorHAnsi"/>
          <w:i/>
          <w:iCs/>
        </w:rPr>
        <w:t>.</w:t>
      </w:r>
      <w:r w:rsidR="005E5B8E">
        <w:rPr>
          <w:rFonts w:cstheme="minorHAnsi"/>
        </w:rPr>
        <w:t>”</w:t>
      </w:r>
    </w:p>
    <w:p w14:paraId="0916F25E" w14:textId="77777777" w:rsidR="005E5B8E" w:rsidRDefault="005E5B8E" w:rsidP="00776C9C">
      <w:pPr>
        <w:jc w:val="both"/>
        <w:rPr>
          <w:rFonts w:cstheme="minorHAnsi"/>
        </w:rPr>
      </w:pPr>
    </w:p>
    <w:p w14:paraId="0916F25F" w14:textId="77777777" w:rsidR="005E5B8E" w:rsidRDefault="005E5B8E" w:rsidP="005E5B8E">
      <w:pPr>
        <w:jc w:val="both"/>
        <w:rPr>
          <w:rFonts w:cstheme="minorHAnsi"/>
        </w:rPr>
      </w:pPr>
      <w:r>
        <w:rPr>
          <w:rFonts w:cstheme="minorHAnsi"/>
        </w:rPr>
        <w:t>This</w:t>
      </w:r>
      <w:r w:rsidR="00776C9C" w:rsidRPr="001D6665">
        <w:rPr>
          <w:rFonts w:cstheme="minorHAnsi"/>
        </w:rPr>
        <w:t xml:space="preserve"> sounds like he thinks both </w:t>
      </w:r>
      <w:proofErr w:type="spellStart"/>
      <w:r w:rsidR="000A3EC9">
        <w:rPr>
          <w:rFonts w:cstheme="minorHAnsi"/>
        </w:rPr>
        <w:t>Ilfa</w:t>
      </w:r>
      <w:proofErr w:type="spellEnd"/>
      <w:r w:rsidR="000A3EC9">
        <w:rPr>
          <w:rFonts w:cstheme="minorHAnsi"/>
        </w:rPr>
        <w:t xml:space="preserve"> and </w:t>
      </w:r>
      <w:proofErr w:type="spellStart"/>
      <w:r w:rsidR="000A3EC9">
        <w:rPr>
          <w:rFonts w:cstheme="minorHAnsi"/>
        </w:rPr>
        <w:t>Rav</w:t>
      </w:r>
      <w:proofErr w:type="spellEnd"/>
      <w:r w:rsidR="000A3EC9">
        <w:rPr>
          <w:rFonts w:cstheme="minorHAnsi"/>
        </w:rPr>
        <w:t xml:space="preserve"> </w:t>
      </w:r>
      <w:proofErr w:type="spellStart"/>
      <w:r w:rsidR="000A3EC9">
        <w:rPr>
          <w:rFonts w:cstheme="minorHAnsi"/>
        </w:rPr>
        <w:t>Oshiya</w:t>
      </w:r>
      <w:proofErr w:type="spellEnd"/>
      <w:r w:rsidR="000A3EC9">
        <w:rPr>
          <w:rFonts w:cstheme="minorHAnsi"/>
        </w:rPr>
        <w:t xml:space="preserve"> </w:t>
      </w:r>
      <w:r w:rsidR="00776C9C" w:rsidRPr="001D6665">
        <w:rPr>
          <w:rFonts w:cstheme="minorHAnsi"/>
        </w:rPr>
        <w:t xml:space="preserve">are </w:t>
      </w:r>
      <w:proofErr w:type="spellStart"/>
      <w:r w:rsidR="00426A27" w:rsidRPr="00426A27">
        <w:rPr>
          <w:rFonts w:cstheme="minorHAnsi"/>
          <w:i/>
          <w:iCs/>
        </w:rPr>
        <w:t>m’</w:t>
      </w:r>
      <w:r w:rsidR="00776C9C" w:rsidRPr="001D6665">
        <w:rPr>
          <w:rFonts w:cstheme="minorHAnsi"/>
          <w:i/>
          <w:iCs/>
        </w:rPr>
        <w:t>chay</w:t>
      </w:r>
      <w:r w:rsidR="000A3EC9">
        <w:rPr>
          <w:rFonts w:cstheme="minorHAnsi"/>
          <w:i/>
          <w:iCs/>
        </w:rPr>
        <w:t>e</w:t>
      </w:r>
      <w:r w:rsidR="00776C9C" w:rsidRPr="001D6665">
        <w:rPr>
          <w:rFonts w:cstheme="minorHAnsi"/>
          <w:i/>
          <w:iCs/>
        </w:rPr>
        <w:t>v</w:t>
      </w:r>
      <w:proofErr w:type="spellEnd"/>
      <w:r w:rsidR="00776C9C" w:rsidRPr="001D6665">
        <w:rPr>
          <w:rFonts w:cstheme="minorHAnsi"/>
          <w:i/>
          <w:iCs/>
        </w:rPr>
        <w:t xml:space="preserve"> </w:t>
      </w:r>
      <w:r w:rsidR="00776C9C" w:rsidRPr="001D6665">
        <w:rPr>
          <w:rFonts w:cstheme="minorHAnsi"/>
        </w:rPr>
        <w:t>for the same reason</w:t>
      </w:r>
      <w:r w:rsidR="0028656E">
        <w:rPr>
          <w:rFonts w:cstheme="minorHAnsi"/>
        </w:rPr>
        <w:t>.</w:t>
      </w:r>
      <w:r w:rsidR="00776C9C" w:rsidRPr="001D6665">
        <w:rPr>
          <w:rFonts w:cstheme="minorHAnsi"/>
        </w:rPr>
        <w:t xml:space="preserve"> </w:t>
      </w:r>
      <w:r w:rsidR="0028656E">
        <w:rPr>
          <w:rFonts w:cstheme="minorHAnsi"/>
        </w:rPr>
        <w:t>W</w:t>
      </w:r>
      <w:r w:rsidR="00776C9C" w:rsidRPr="001D6665">
        <w:rPr>
          <w:rFonts w:cstheme="minorHAnsi"/>
        </w:rPr>
        <w:t xml:space="preserve">e know that </w:t>
      </w:r>
      <w:proofErr w:type="spellStart"/>
      <w:r w:rsidR="00426A27" w:rsidRPr="00426A27">
        <w:rPr>
          <w:rFonts w:cstheme="minorHAnsi"/>
        </w:rPr>
        <w:t>Rashi</w:t>
      </w:r>
      <w:proofErr w:type="spellEnd"/>
      <w:r w:rsidR="00776C9C" w:rsidRPr="001D6665">
        <w:rPr>
          <w:rFonts w:cstheme="minorHAnsi"/>
        </w:rPr>
        <w:t xml:space="preserve"> wrote earlier that </w:t>
      </w:r>
      <w:r w:rsidR="0028656E">
        <w:rPr>
          <w:rFonts w:cstheme="minorHAnsi"/>
        </w:rPr>
        <w:t xml:space="preserve">the </w:t>
      </w:r>
      <w:r w:rsidR="00776C9C" w:rsidRPr="001D6665">
        <w:rPr>
          <w:rFonts w:cstheme="minorHAnsi"/>
        </w:rPr>
        <w:t xml:space="preserve">reason </w:t>
      </w:r>
      <w:proofErr w:type="spellStart"/>
      <w:r w:rsidR="00776C9C" w:rsidRPr="001D6665">
        <w:rPr>
          <w:rFonts w:cstheme="minorHAnsi"/>
          <w:i/>
          <w:iCs/>
        </w:rPr>
        <w:t>kofetzes</w:t>
      </w:r>
      <w:proofErr w:type="spellEnd"/>
      <w:r w:rsidR="00776C9C" w:rsidRPr="001D6665">
        <w:rPr>
          <w:rFonts w:cstheme="minorHAnsi"/>
          <w:i/>
          <w:iCs/>
        </w:rPr>
        <w:t xml:space="preserve"> </w:t>
      </w:r>
      <w:r w:rsidR="00776C9C" w:rsidRPr="001D6665">
        <w:rPr>
          <w:rFonts w:cstheme="minorHAnsi"/>
        </w:rPr>
        <w:t xml:space="preserve">is obligated is because it is </w:t>
      </w:r>
      <w:proofErr w:type="spellStart"/>
      <w:r w:rsidR="00776C9C" w:rsidRPr="001D6665">
        <w:rPr>
          <w:rFonts w:cstheme="minorHAnsi"/>
          <w:i/>
          <w:iCs/>
        </w:rPr>
        <w:t>keren</w:t>
      </w:r>
      <w:proofErr w:type="spellEnd"/>
      <w:r w:rsidR="0015101B" w:rsidRPr="001D6665">
        <w:rPr>
          <w:rFonts w:cstheme="minorHAnsi"/>
        </w:rPr>
        <w:t xml:space="preserve">. This would result in the </w:t>
      </w:r>
      <w:r w:rsidR="0015101B" w:rsidRPr="001D6665">
        <w:rPr>
          <w:rFonts w:cstheme="minorHAnsi"/>
          <w:i/>
          <w:iCs/>
        </w:rPr>
        <w:t>din</w:t>
      </w:r>
      <w:r w:rsidR="0015101B" w:rsidRPr="001D6665">
        <w:rPr>
          <w:rFonts w:cstheme="minorHAnsi"/>
        </w:rPr>
        <w:t xml:space="preserve"> of </w:t>
      </w:r>
      <w:proofErr w:type="spellStart"/>
      <w:r w:rsidR="00426A27" w:rsidRPr="00426A27">
        <w:rPr>
          <w:rFonts w:cstheme="minorHAnsi"/>
        </w:rPr>
        <w:t>Ilfa</w:t>
      </w:r>
      <w:proofErr w:type="spellEnd"/>
      <w:r w:rsidR="0015101B" w:rsidRPr="001D6665">
        <w:rPr>
          <w:rFonts w:cstheme="minorHAnsi"/>
          <w:i/>
          <w:iCs/>
        </w:rPr>
        <w:t xml:space="preserve"> </w:t>
      </w:r>
      <w:r w:rsidR="0015101B" w:rsidRPr="001D6665">
        <w:rPr>
          <w:rFonts w:cstheme="minorHAnsi"/>
        </w:rPr>
        <w:t xml:space="preserve">also being due to </w:t>
      </w:r>
      <w:proofErr w:type="spellStart"/>
      <w:r w:rsidR="0015101B" w:rsidRPr="001D6665">
        <w:rPr>
          <w:rFonts w:cstheme="minorHAnsi"/>
          <w:i/>
          <w:iCs/>
        </w:rPr>
        <w:t>keren</w:t>
      </w:r>
      <w:proofErr w:type="spellEnd"/>
      <w:r w:rsidR="0015101B" w:rsidRPr="001D6665">
        <w:rPr>
          <w:rFonts w:cstheme="minorHAnsi"/>
        </w:rPr>
        <w:t xml:space="preserve">. However, the </w:t>
      </w:r>
      <w:proofErr w:type="spellStart"/>
      <w:r w:rsidR="0015101B" w:rsidRPr="001D6665">
        <w:rPr>
          <w:rFonts w:cstheme="minorHAnsi"/>
          <w:i/>
          <w:iCs/>
        </w:rPr>
        <w:t>gemara</w:t>
      </w:r>
      <w:proofErr w:type="spellEnd"/>
      <w:r w:rsidR="0015101B" w:rsidRPr="001D6665">
        <w:rPr>
          <w:rFonts w:cstheme="minorHAnsi"/>
          <w:i/>
          <w:iCs/>
        </w:rPr>
        <w:t xml:space="preserve"> </w:t>
      </w:r>
      <w:r w:rsidR="0015101B" w:rsidRPr="001D6665">
        <w:rPr>
          <w:rFonts w:cstheme="minorHAnsi"/>
        </w:rPr>
        <w:t xml:space="preserve">writes that it is because the back of an animal is like the courtyard of the </w:t>
      </w:r>
      <w:proofErr w:type="spellStart"/>
      <w:r w:rsidR="0015101B" w:rsidRPr="001D6665">
        <w:rPr>
          <w:rFonts w:cstheme="minorHAnsi"/>
          <w:i/>
          <w:iCs/>
        </w:rPr>
        <w:t>nizak</w:t>
      </w:r>
      <w:proofErr w:type="spellEnd"/>
      <w:r w:rsidR="0015101B" w:rsidRPr="001D6665">
        <w:rPr>
          <w:rFonts w:cstheme="minorHAnsi"/>
          <w:i/>
          <w:iCs/>
        </w:rPr>
        <w:t xml:space="preserve">. </w:t>
      </w:r>
      <w:r w:rsidR="0015101B" w:rsidRPr="001D6665">
        <w:rPr>
          <w:rFonts w:cstheme="minorHAnsi"/>
        </w:rPr>
        <w:t xml:space="preserve">This will have to be resolved in one of several ways, none of which are very satisfactory. </w:t>
      </w:r>
    </w:p>
    <w:p w14:paraId="0916F260" w14:textId="77777777" w:rsidR="005E5B8E" w:rsidRDefault="005E5B8E" w:rsidP="005E5B8E">
      <w:pPr>
        <w:jc w:val="both"/>
        <w:rPr>
          <w:rFonts w:cstheme="minorHAnsi"/>
        </w:rPr>
      </w:pPr>
    </w:p>
    <w:p w14:paraId="0916F261" w14:textId="77777777" w:rsidR="005E5B8E" w:rsidRDefault="0028656E" w:rsidP="005E5B8E">
      <w:pPr>
        <w:jc w:val="both"/>
        <w:rPr>
          <w:rFonts w:cstheme="minorHAnsi"/>
        </w:rPr>
      </w:pPr>
      <w:commentRangeStart w:id="206"/>
      <w:r>
        <w:rPr>
          <w:rFonts w:cstheme="minorHAnsi"/>
        </w:rPr>
        <w:t>One option is that the phrase</w:t>
      </w:r>
      <w:r w:rsidRPr="001D6665">
        <w:rPr>
          <w:rFonts w:cstheme="minorHAnsi"/>
        </w:rPr>
        <w:t xml:space="preserve"> </w:t>
      </w:r>
      <w:r>
        <w:rPr>
          <w:rFonts w:cstheme="minorHAnsi"/>
        </w:rPr>
        <w:t>‘</w:t>
      </w:r>
      <w:proofErr w:type="spellStart"/>
      <w:r w:rsidR="0015101B" w:rsidRPr="001D6665">
        <w:rPr>
          <w:rFonts w:cstheme="minorHAnsi"/>
          <w:i/>
          <w:iCs/>
        </w:rPr>
        <w:t>ein</w:t>
      </w:r>
      <w:proofErr w:type="spellEnd"/>
      <w:r w:rsidR="0015101B" w:rsidRPr="001D6665">
        <w:rPr>
          <w:rFonts w:cstheme="minorHAnsi"/>
          <w:i/>
          <w:iCs/>
        </w:rPr>
        <w:t xml:space="preserve"> </w:t>
      </w:r>
      <w:proofErr w:type="spellStart"/>
      <w:r w:rsidR="0015101B" w:rsidRPr="001D6665">
        <w:rPr>
          <w:rFonts w:cstheme="minorHAnsi"/>
          <w:i/>
          <w:iCs/>
        </w:rPr>
        <w:t>darka</w:t>
      </w:r>
      <w:proofErr w:type="spellEnd"/>
      <w:r>
        <w:rPr>
          <w:rFonts w:cstheme="minorHAnsi"/>
        </w:rPr>
        <w:t>’</w:t>
      </w:r>
      <w:r w:rsidR="0015101B" w:rsidRPr="001D6665">
        <w:rPr>
          <w:rFonts w:cstheme="minorHAnsi"/>
          <w:i/>
          <w:iCs/>
        </w:rPr>
        <w:t xml:space="preserve"> </w:t>
      </w:r>
      <w:r w:rsidR="0015101B" w:rsidRPr="001D6665">
        <w:rPr>
          <w:rFonts w:cstheme="minorHAnsi"/>
        </w:rPr>
        <w:t xml:space="preserve">in </w:t>
      </w:r>
      <w:proofErr w:type="spellStart"/>
      <w:r w:rsidR="00426A27" w:rsidRPr="00426A27">
        <w:rPr>
          <w:rFonts w:cstheme="minorHAnsi"/>
        </w:rPr>
        <w:t>Rashi</w:t>
      </w:r>
      <w:proofErr w:type="spellEnd"/>
      <w:r w:rsidR="0015101B" w:rsidRPr="001D6665">
        <w:rPr>
          <w:rFonts w:cstheme="minorHAnsi"/>
          <w:i/>
          <w:iCs/>
        </w:rPr>
        <w:t xml:space="preserve"> </w:t>
      </w:r>
      <w:r w:rsidR="0015101B" w:rsidRPr="001D6665">
        <w:rPr>
          <w:rFonts w:cstheme="minorHAnsi"/>
        </w:rPr>
        <w:t xml:space="preserve">on 21b means </w:t>
      </w:r>
      <w:r>
        <w:rPr>
          <w:rFonts w:cstheme="minorHAnsi"/>
        </w:rPr>
        <w:t>‘</w:t>
      </w:r>
      <w:r w:rsidR="0015101B" w:rsidRPr="001D6665">
        <w:rPr>
          <w:rFonts w:cstheme="minorHAnsi"/>
        </w:rPr>
        <w:t>and therefore it’s considered a private area</w:t>
      </w:r>
      <w:r>
        <w:rPr>
          <w:rFonts w:cstheme="minorHAnsi"/>
        </w:rPr>
        <w:t>’</w:t>
      </w:r>
      <w:commentRangeEnd w:id="206"/>
      <w:r>
        <w:rPr>
          <w:rStyle w:val="CommentReference"/>
        </w:rPr>
        <w:commentReference w:id="206"/>
      </w:r>
      <w:r w:rsidR="005E5B8E">
        <w:rPr>
          <w:rFonts w:cstheme="minorHAnsi"/>
        </w:rPr>
        <w:t xml:space="preserve">. Then </w:t>
      </w:r>
      <w:proofErr w:type="spellStart"/>
      <w:r w:rsidR="005E5B8E">
        <w:rPr>
          <w:rFonts w:cstheme="minorHAnsi"/>
        </w:rPr>
        <w:t>Rashi</w:t>
      </w:r>
      <w:proofErr w:type="spellEnd"/>
      <w:r w:rsidR="005E5B8E">
        <w:rPr>
          <w:rFonts w:cstheme="minorHAnsi"/>
        </w:rPr>
        <w:t xml:space="preserve"> would be saying that R’ Yossi holds the reason for </w:t>
      </w:r>
      <w:proofErr w:type="spellStart"/>
      <w:r w:rsidR="005E5B8E">
        <w:rPr>
          <w:rFonts w:cstheme="minorHAnsi"/>
          <w:i/>
          <w:iCs/>
        </w:rPr>
        <w:t>chiyuv</w:t>
      </w:r>
      <w:proofErr w:type="spellEnd"/>
      <w:r w:rsidR="005E5B8E">
        <w:rPr>
          <w:rFonts w:cstheme="minorHAnsi"/>
          <w:i/>
          <w:iCs/>
        </w:rPr>
        <w:t xml:space="preserve"> </w:t>
      </w:r>
      <w:r w:rsidR="005E5B8E">
        <w:rPr>
          <w:rFonts w:cstheme="minorHAnsi"/>
        </w:rPr>
        <w:t xml:space="preserve">in both cases is that it is unusual behaviour and not covered by the </w:t>
      </w:r>
      <w:proofErr w:type="spellStart"/>
      <w:r w:rsidR="00426A27" w:rsidRPr="00426A27">
        <w:rPr>
          <w:rFonts w:cstheme="minorHAnsi"/>
          <w:i/>
          <w:iCs/>
        </w:rPr>
        <w:t>p’tur</w:t>
      </w:r>
      <w:proofErr w:type="spellEnd"/>
      <w:r w:rsidR="005E5B8E">
        <w:rPr>
          <w:rFonts w:cstheme="minorHAnsi"/>
        </w:rPr>
        <w:t xml:space="preserve"> of </w:t>
      </w:r>
      <w:proofErr w:type="spellStart"/>
      <w:r w:rsidR="005E5B8E">
        <w:rPr>
          <w:rFonts w:cstheme="minorHAnsi"/>
          <w:i/>
          <w:iCs/>
        </w:rPr>
        <w:t>reshus</w:t>
      </w:r>
      <w:proofErr w:type="spellEnd"/>
      <w:r w:rsidR="005E5B8E">
        <w:rPr>
          <w:rFonts w:cstheme="minorHAnsi"/>
          <w:i/>
          <w:iCs/>
        </w:rPr>
        <w:t xml:space="preserve"> </w:t>
      </w:r>
      <w:proofErr w:type="spellStart"/>
      <w:r w:rsidR="005E5B8E">
        <w:rPr>
          <w:rFonts w:cstheme="minorHAnsi"/>
          <w:i/>
          <w:iCs/>
        </w:rPr>
        <w:t>harabim</w:t>
      </w:r>
      <w:proofErr w:type="spellEnd"/>
      <w:r w:rsidR="005E5B8E">
        <w:rPr>
          <w:rFonts w:cstheme="minorHAnsi"/>
          <w:i/>
          <w:iCs/>
        </w:rPr>
        <w:t xml:space="preserve">, </w:t>
      </w:r>
      <w:r w:rsidR="0015101B" w:rsidRPr="001D6665">
        <w:rPr>
          <w:rFonts w:cstheme="minorHAnsi"/>
        </w:rPr>
        <w:t xml:space="preserve"> like the </w:t>
      </w:r>
      <w:r w:rsidR="00426A27" w:rsidRPr="00426A27">
        <w:rPr>
          <w:rFonts w:cstheme="minorHAnsi"/>
        </w:rPr>
        <w:t>Rosh</w:t>
      </w:r>
      <w:r w:rsidR="0015101B" w:rsidRPr="001D6665">
        <w:rPr>
          <w:rFonts w:cstheme="minorHAnsi"/>
          <w:i/>
          <w:iCs/>
        </w:rPr>
        <w:t xml:space="preserve"> </w:t>
      </w:r>
      <w:r w:rsidR="0015101B" w:rsidRPr="001D6665">
        <w:rPr>
          <w:rFonts w:cstheme="minorHAnsi"/>
        </w:rPr>
        <w:t xml:space="preserve">and other </w:t>
      </w:r>
      <w:proofErr w:type="spellStart"/>
      <w:r w:rsidR="0015101B" w:rsidRPr="001D6665">
        <w:rPr>
          <w:rFonts w:cstheme="minorHAnsi"/>
          <w:i/>
          <w:iCs/>
        </w:rPr>
        <w:t>rishonim</w:t>
      </w:r>
      <w:proofErr w:type="spellEnd"/>
      <w:r>
        <w:rPr>
          <w:rFonts w:cstheme="minorHAnsi"/>
        </w:rPr>
        <w:t>.</w:t>
      </w:r>
      <w:r w:rsidR="00B3485F" w:rsidRPr="001D6665">
        <w:rPr>
          <w:rFonts w:cstheme="minorHAnsi"/>
          <w:i/>
          <w:iCs/>
        </w:rPr>
        <w:t xml:space="preserve"> </w:t>
      </w:r>
      <w:r>
        <w:rPr>
          <w:rFonts w:cstheme="minorHAnsi"/>
        </w:rPr>
        <w:t>This would seem to be a particularly unclear way of expressing that</w:t>
      </w:r>
      <w:r w:rsidR="0015101B" w:rsidRPr="001D6665">
        <w:rPr>
          <w:rFonts w:cstheme="minorHAnsi"/>
        </w:rPr>
        <w:t>. Also</w:t>
      </w:r>
      <w:r w:rsidR="00B3485F" w:rsidRPr="001D6665">
        <w:rPr>
          <w:rFonts w:cstheme="minorHAnsi"/>
        </w:rPr>
        <w:t>,</w:t>
      </w:r>
      <w:r w:rsidR="0015101B" w:rsidRPr="001D6665">
        <w:rPr>
          <w:rFonts w:cstheme="minorHAnsi"/>
        </w:rPr>
        <w:t xml:space="preserve"> it would mean that </w:t>
      </w:r>
      <w:proofErr w:type="spellStart"/>
      <w:r w:rsidR="00426A27" w:rsidRPr="00426A27">
        <w:rPr>
          <w:rFonts w:cstheme="minorHAnsi"/>
        </w:rPr>
        <w:t>Rav</w:t>
      </w:r>
      <w:proofErr w:type="spellEnd"/>
      <w:r w:rsidR="00426A27" w:rsidRPr="00426A27">
        <w:rPr>
          <w:rFonts w:cstheme="minorHAnsi"/>
        </w:rPr>
        <w:t xml:space="preserve"> Yossi</w:t>
      </w:r>
      <w:r w:rsidR="0015101B" w:rsidRPr="001D6665">
        <w:rPr>
          <w:rFonts w:cstheme="minorHAnsi"/>
          <w:i/>
          <w:iCs/>
        </w:rPr>
        <w:t xml:space="preserve"> </w:t>
      </w:r>
      <w:r w:rsidR="0015101B" w:rsidRPr="001D6665">
        <w:rPr>
          <w:rFonts w:cstheme="minorHAnsi"/>
        </w:rPr>
        <w:t xml:space="preserve">holds of the </w:t>
      </w:r>
      <w:r w:rsidR="0015101B" w:rsidRPr="001D6665">
        <w:rPr>
          <w:rFonts w:cstheme="minorHAnsi"/>
          <w:i/>
          <w:iCs/>
        </w:rPr>
        <w:t>din</w:t>
      </w:r>
      <w:r w:rsidR="0015101B" w:rsidRPr="001D6665">
        <w:rPr>
          <w:rFonts w:cstheme="minorHAnsi"/>
        </w:rPr>
        <w:t xml:space="preserve"> of </w:t>
      </w:r>
      <w:proofErr w:type="spellStart"/>
      <w:r w:rsidR="00426A27" w:rsidRPr="00426A27">
        <w:rPr>
          <w:rFonts w:cstheme="minorHAnsi"/>
        </w:rPr>
        <w:t>Rav</w:t>
      </w:r>
      <w:proofErr w:type="spellEnd"/>
      <w:r w:rsidR="00426A27" w:rsidRPr="00426A27">
        <w:rPr>
          <w:rFonts w:cstheme="minorHAnsi"/>
        </w:rPr>
        <w:t xml:space="preserve"> </w:t>
      </w:r>
      <w:proofErr w:type="spellStart"/>
      <w:r w:rsidR="00426A27" w:rsidRPr="00426A27">
        <w:rPr>
          <w:rFonts w:cstheme="minorHAnsi"/>
        </w:rPr>
        <w:t>Oshiya</w:t>
      </w:r>
      <w:proofErr w:type="spellEnd"/>
      <w:r w:rsidR="0015101B" w:rsidRPr="001D6665">
        <w:rPr>
          <w:rFonts w:cstheme="minorHAnsi"/>
          <w:i/>
          <w:iCs/>
        </w:rPr>
        <w:t xml:space="preserve"> </w:t>
      </w:r>
      <w:r w:rsidR="0015101B" w:rsidRPr="001D6665">
        <w:rPr>
          <w:rFonts w:cstheme="minorHAnsi"/>
        </w:rPr>
        <w:t xml:space="preserve">but for a different reason to the one given by </w:t>
      </w:r>
      <w:proofErr w:type="spellStart"/>
      <w:r w:rsidR="00426A27" w:rsidRPr="00426A27">
        <w:rPr>
          <w:rFonts w:cstheme="minorHAnsi"/>
        </w:rPr>
        <w:t>Rashi</w:t>
      </w:r>
      <w:proofErr w:type="spellEnd"/>
      <w:r w:rsidR="0015101B" w:rsidRPr="001D6665">
        <w:rPr>
          <w:rFonts w:cstheme="minorHAnsi"/>
          <w:i/>
          <w:iCs/>
        </w:rPr>
        <w:t xml:space="preserve"> </w:t>
      </w:r>
      <w:r w:rsidR="0015101B" w:rsidRPr="001D6665">
        <w:rPr>
          <w:rFonts w:cstheme="minorHAnsi"/>
        </w:rPr>
        <w:t xml:space="preserve">on 20a and we would have to </w:t>
      </w:r>
      <w:r>
        <w:rPr>
          <w:rFonts w:cstheme="minorHAnsi"/>
        </w:rPr>
        <w:t xml:space="preserve">explain </w:t>
      </w:r>
      <w:r w:rsidR="0015101B" w:rsidRPr="001D6665">
        <w:rPr>
          <w:rFonts w:cstheme="minorHAnsi"/>
        </w:rPr>
        <w:t xml:space="preserve">what prompted this change. </w:t>
      </w:r>
    </w:p>
    <w:p w14:paraId="0916F262" w14:textId="77777777" w:rsidR="005E5B8E" w:rsidRDefault="005E5B8E" w:rsidP="005E5B8E">
      <w:pPr>
        <w:jc w:val="both"/>
        <w:rPr>
          <w:rFonts w:cstheme="minorHAnsi"/>
        </w:rPr>
      </w:pPr>
    </w:p>
    <w:p w14:paraId="0916F263" w14:textId="6F0ACB8D" w:rsidR="00776C9C" w:rsidRDefault="0028656E" w:rsidP="005E5B8E">
      <w:pPr>
        <w:jc w:val="both"/>
        <w:rPr>
          <w:rFonts w:cstheme="minorHAnsi"/>
        </w:rPr>
      </w:pPr>
      <w:r>
        <w:rPr>
          <w:rFonts w:cstheme="minorHAnsi"/>
        </w:rPr>
        <w:t>Another possibility is that ’</w:t>
      </w:r>
      <w:proofErr w:type="spellStart"/>
      <w:r w:rsidR="00B3485F" w:rsidRPr="001D6665">
        <w:rPr>
          <w:rFonts w:cstheme="minorHAnsi"/>
          <w:i/>
          <w:iCs/>
        </w:rPr>
        <w:t>ein</w:t>
      </w:r>
      <w:proofErr w:type="spellEnd"/>
      <w:r w:rsidR="00B3485F" w:rsidRPr="001D6665">
        <w:rPr>
          <w:rFonts w:cstheme="minorHAnsi"/>
          <w:i/>
          <w:iCs/>
        </w:rPr>
        <w:t xml:space="preserve"> </w:t>
      </w:r>
      <w:proofErr w:type="spellStart"/>
      <w:r w:rsidR="00B3485F" w:rsidRPr="001D6665">
        <w:rPr>
          <w:rFonts w:cstheme="minorHAnsi"/>
          <w:i/>
          <w:iCs/>
        </w:rPr>
        <w:t>darka</w:t>
      </w:r>
      <w:proofErr w:type="spellEnd"/>
      <w:r>
        <w:rPr>
          <w:rFonts w:cstheme="minorHAnsi"/>
        </w:rPr>
        <w:t>’</w:t>
      </w:r>
      <w:r w:rsidR="00B3485F" w:rsidRPr="001D6665">
        <w:rPr>
          <w:rFonts w:cstheme="minorHAnsi"/>
          <w:i/>
          <w:iCs/>
        </w:rPr>
        <w:t xml:space="preserve"> </w:t>
      </w:r>
      <w:r w:rsidR="00B3485F" w:rsidRPr="001D6665">
        <w:rPr>
          <w:rFonts w:cstheme="minorHAnsi"/>
        </w:rPr>
        <w:t xml:space="preserve">in </w:t>
      </w:r>
      <w:proofErr w:type="spellStart"/>
      <w:r w:rsidR="00426A27" w:rsidRPr="00426A27">
        <w:rPr>
          <w:rFonts w:cstheme="minorHAnsi"/>
        </w:rPr>
        <w:t>Rashi</w:t>
      </w:r>
      <w:proofErr w:type="spellEnd"/>
      <w:r w:rsidR="00B3485F" w:rsidRPr="001D6665">
        <w:rPr>
          <w:rFonts w:cstheme="minorHAnsi"/>
          <w:i/>
          <w:iCs/>
        </w:rPr>
        <w:t xml:space="preserve"> </w:t>
      </w:r>
      <w:r w:rsidR="00B3485F" w:rsidRPr="001D6665">
        <w:rPr>
          <w:rFonts w:cstheme="minorHAnsi"/>
        </w:rPr>
        <w:t xml:space="preserve">means it’s </w:t>
      </w:r>
      <w:proofErr w:type="spellStart"/>
      <w:r w:rsidR="00B3485F" w:rsidRPr="001D6665">
        <w:rPr>
          <w:rFonts w:cstheme="minorHAnsi"/>
          <w:i/>
          <w:iCs/>
        </w:rPr>
        <w:t>keren</w:t>
      </w:r>
      <w:proofErr w:type="spellEnd"/>
      <w:r w:rsidR="00BB2242">
        <w:rPr>
          <w:rFonts w:cstheme="minorHAnsi"/>
          <w:i/>
          <w:iCs/>
        </w:rPr>
        <w:t>.</w:t>
      </w:r>
      <w:r w:rsidR="00B3485F" w:rsidRPr="001D6665">
        <w:rPr>
          <w:rFonts w:cstheme="minorHAnsi"/>
        </w:rPr>
        <w:t xml:space="preserve"> </w:t>
      </w:r>
      <w:r w:rsidR="00BB2242">
        <w:rPr>
          <w:rFonts w:cstheme="minorHAnsi"/>
        </w:rPr>
        <w:t xml:space="preserve">This is difficult because the </w:t>
      </w:r>
      <w:proofErr w:type="spellStart"/>
      <w:r w:rsidR="00BB2242">
        <w:rPr>
          <w:rFonts w:cstheme="minorHAnsi"/>
          <w:i/>
          <w:iCs/>
        </w:rPr>
        <w:t>gemara</w:t>
      </w:r>
      <w:proofErr w:type="spellEnd"/>
      <w:r w:rsidR="00BB2242">
        <w:rPr>
          <w:rFonts w:cstheme="minorHAnsi"/>
          <w:i/>
          <w:iCs/>
        </w:rPr>
        <w:t xml:space="preserve"> </w:t>
      </w:r>
      <w:r w:rsidR="00426A27" w:rsidRPr="00426A27">
        <w:rPr>
          <w:rFonts w:cstheme="minorHAnsi"/>
        </w:rPr>
        <w:t>on 20a</w:t>
      </w:r>
      <w:r w:rsidR="00BB2242">
        <w:rPr>
          <w:rFonts w:cstheme="minorHAnsi"/>
          <w:i/>
          <w:iCs/>
        </w:rPr>
        <w:t xml:space="preserve"> </w:t>
      </w:r>
      <w:r w:rsidR="00BB2242">
        <w:rPr>
          <w:rFonts w:cstheme="minorHAnsi"/>
        </w:rPr>
        <w:t xml:space="preserve">said the reason for </w:t>
      </w:r>
      <w:proofErr w:type="spellStart"/>
      <w:r w:rsidR="00BB2242">
        <w:rPr>
          <w:rFonts w:cstheme="minorHAnsi"/>
        </w:rPr>
        <w:t>Ilfa’s</w:t>
      </w:r>
      <w:proofErr w:type="spellEnd"/>
      <w:r w:rsidR="00BB2242">
        <w:rPr>
          <w:rFonts w:cstheme="minorHAnsi"/>
        </w:rPr>
        <w:t xml:space="preserve"> opinion is that the back of the other animal is considered like the courtyard of the </w:t>
      </w:r>
      <w:proofErr w:type="spellStart"/>
      <w:r w:rsidR="00426A27" w:rsidRPr="00426A27">
        <w:rPr>
          <w:rFonts w:cstheme="minorHAnsi"/>
          <w:i/>
          <w:iCs/>
        </w:rPr>
        <w:t>nizak</w:t>
      </w:r>
      <w:proofErr w:type="spellEnd"/>
      <w:r w:rsidR="00BB2242">
        <w:rPr>
          <w:rFonts w:cstheme="minorHAnsi"/>
        </w:rPr>
        <w:t xml:space="preserve">. One possibility to explain this is that </w:t>
      </w:r>
      <w:r w:rsidR="00426A27" w:rsidRPr="00426A27">
        <w:rPr>
          <w:rFonts w:cstheme="minorHAnsi"/>
        </w:rPr>
        <w:t>Rabbi Yossi</w:t>
      </w:r>
      <w:r w:rsidR="00B3485F" w:rsidRPr="001D6665">
        <w:rPr>
          <w:rFonts w:cstheme="minorHAnsi"/>
          <w:i/>
          <w:iCs/>
        </w:rPr>
        <w:t xml:space="preserve"> </w:t>
      </w:r>
      <w:r w:rsidR="00B3485F" w:rsidRPr="001D6665">
        <w:rPr>
          <w:rFonts w:cstheme="minorHAnsi"/>
        </w:rPr>
        <w:t xml:space="preserve">holds of the </w:t>
      </w:r>
      <w:r w:rsidR="00B3485F" w:rsidRPr="001D6665">
        <w:rPr>
          <w:rFonts w:cstheme="minorHAnsi"/>
          <w:i/>
          <w:iCs/>
        </w:rPr>
        <w:t>din</w:t>
      </w:r>
      <w:r w:rsidR="00B3485F" w:rsidRPr="001D6665">
        <w:rPr>
          <w:rFonts w:cstheme="minorHAnsi"/>
        </w:rPr>
        <w:t xml:space="preserve"> of </w:t>
      </w:r>
      <w:proofErr w:type="spellStart"/>
      <w:r w:rsidR="00426A27" w:rsidRPr="00426A27">
        <w:rPr>
          <w:rFonts w:cstheme="minorHAnsi"/>
        </w:rPr>
        <w:t>Ilfa</w:t>
      </w:r>
      <w:proofErr w:type="spellEnd"/>
      <w:r w:rsidR="00B3485F" w:rsidRPr="001D6665">
        <w:rPr>
          <w:rFonts w:cstheme="minorHAnsi"/>
          <w:i/>
          <w:iCs/>
        </w:rPr>
        <w:t xml:space="preserve"> </w:t>
      </w:r>
      <w:r w:rsidR="00B3485F" w:rsidRPr="001D6665">
        <w:rPr>
          <w:rFonts w:cstheme="minorHAnsi"/>
        </w:rPr>
        <w:t xml:space="preserve">but for a different reason to the one given by </w:t>
      </w:r>
      <w:r w:rsidR="00426A27" w:rsidRPr="00426A27">
        <w:rPr>
          <w:rFonts w:cstheme="minorHAnsi"/>
        </w:rPr>
        <w:t>the</w:t>
      </w:r>
      <w:r w:rsidR="00B3485F" w:rsidRPr="001D6665">
        <w:rPr>
          <w:rFonts w:cstheme="minorHAnsi"/>
          <w:i/>
          <w:iCs/>
        </w:rPr>
        <w:t xml:space="preserve"> </w:t>
      </w:r>
      <w:proofErr w:type="spellStart"/>
      <w:r w:rsidR="00426A27" w:rsidRPr="00426A27">
        <w:rPr>
          <w:rFonts w:cstheme="minorHAnsi"/>
          <w:i/>
          <w:iCs/>
        </w:rPr>
        <w:t>gemara</w:t>
      </w:r>
      <w:proofErr w:type="spellEnd"/>
      <w:r w:rsidR="00B3485F" w:rsidRPr="001D6665">
        <w:rPr>
          <w:rFonts w:cstheme="minorHAnsi"/>
        </w:rPr>
        <w:t xml:space="preserve">. </w:t>
      </w:r>
      <w:r>
        <w:rPr>
          <w:rFonts w:cstheme="minorHAnsi"/>
        </w:rPr>
        <w:t>An alternative</w:t>
      </w:r>
      <w:r w:rsidR="00BB2242">
        <w:rPr>
          <w:rFonts w:cstheme="minorHAnsi"/>
        </w:rPr>
        <w:t xml:space="preserve"> explanation is that </w:t>
      </w:r>
      <w:proofErr w:type="spellStart"/>
      <w:r w:rsidR="00426A27" w:rsidRPr="00426A27">
        <w:rPr>
          <w:rFonts w:cstheme="minorHAnsi"/>
        </w:rPr>
        <w:t>Rashi</w:t>
      </w:r>
      <w:proofErr w:type="spellEnd"/>
      <w:r w:rsidR="00B3485F" w:rsidRPr="001D6665">
        <w:rPr>
          <w:rFonts w:cstheme="minorHAnsi"/>
          <w:i/>
          <w:iCs/>
        </w:rPr>
        <w:t xml:space="preserve"> </w:t>
      </w:r>
      <w:r w:rsidR="00BB2242">
        <w:rPr>
          <w:rFonts w:cstheme="minorHAnsi"/>
        </w:rPr>
        <w:t xml:space="preserve">understands </w:t>
      </w:r>
      <w:r w:rsidR="00B3485F" w:rsidRPr="001D6665">
        <w:rPr>
          <w:rFonts w:cstheme="minorHAnsi"/>
        </w:rPr>
        <w:t>the</w:t>
      </w:r>
      <w:r w:rsidR="00B3485F" w:rsidRPr="001D6665">
        <w:rPr>
          <w:rFonts w:cstheme="minorHAnsi"/>
          <w:i/>
          <w:iCs/>
        </w:rPr>
        <w:t xml:space="preserve"> </w:t>
      </w:r>
      <w:r w:rsidR="00B3485F" w:rsidRPr="001D6665">
        <w:rPr>
          <w:rFonts w:cstheme="minorHAnsi"/>
        </w:rPr>
        <w:t xml:space="preserve">words ‘like the courtyard of the </w:t>
      </w:r>
      <w:proofErr w:type="spellStart"/>
      <w:r w:rsidR="00B3485F" w:rsidRPr="001D6665">
        <w:rPr>
          <w:rFonts w:cstheme="minorHAnsi"/>
          <w:i/>
          <w:iCs/>
        </w:rPr>
        <w:t>nizak</w:t>
      </w:r>
      <w:proofErr w:type="spellEnd"/>
      <w:r w:rsidR="00B3485F" w:rsidRPr="001D6665">
        <w:rPr>
          <w:rFonts w:cstheme="minorHAnsi"/>
          <w:i/>
          <w:iCs/>
        </w:rPr>
        <w:t>’</w:t>
      </w:r>
      <w:r w:rsidR="00B3485F" w:rsidRPr="001D6665">
        <w:rPr>
          <w:rFonts w:cstheme="minorHAnsi"/>
        </w:rPr>
        <w:t xml:space="preserve"> on 20a in a very loose sense</w:t>
      </w:r>
      <w:r w:rsidR="00BB2242">
        <w:rPr>
          <w:rFonts w:cstheme="minorHAnsi"/>
        </w:rPr>
        <w:t xml:space="preserve"> to</w:t>
      </w:r>
      <w:r w:rsidR="00B3485F" w:rsidRPr="001D6665">
        <w:rPr>
          <w:rFonts w:cstheme="minorHAnsi"/>
        </w:rPr>
        <w:t xml:space="preserve"> mean</w:t>
      </w:r>
      <w:r w:rsidR="00BB2242">
        <w:rPr>
          <w:rFonts w:cstheme="minorHAnsi"/>
        </w:rPr>
        <w:t xml:space="preserve"> that </w:t>
      </w:r>
      <w:commentRangeStart w:id="207"/>
      <w:commentRangeStart w:id="208"/>
      <w:commentRangeStart w:id="209"/>
      <w:r w:rsidR="00BB2242">
        <w:rPr>
          <w:rFonts w:cstheme="minorHAnsi"/>
        </w:rPr>
        <w:t>you are</w:t>
      </w:r>
      <w:r w:rsidR="00B3485F" w:rsidRPr="001D6665">
        <w:rPr>
          <w:rFonts w:cstheme="minorHAnsi"/>
        </w:rPr>
        <w:t xml:space="preserve"> </w:t>
      </w:r>
      <w:proofErr w:type="spellStart"/>
      <w:r w:rsidR="00B3485F" w:rsidRPr="001D6665">
        <w:rPr>
          <w:rFonts w:cstheme="minorHAnsi"/>
          <w:i/>
          <w:iCs/>
        </w:rPr>
        <w:t>chayav</w:t>
      </w:r>
      <w:proofErr w:type="spellEnd"/>
      <w:r w:rsidR="00B3485F" w:rsidRPr="001D6665">
        <w:rPr>
          <w:rFonts w:cstheme="minorHAnsi"/>
          <w:i/>
          <w:iCs/>
        </w:rPr>
        <w:t xml:space="preserve"> </w:t>
      </w:r>
      <w:r w:rsidR="005E5B8E">
        <w:rPr>
          <w:rFonts w:cstheme="minorHAnsi"/>
        </w:rPr>
        <w:t xml:space="preserve">just like in the courtyard of the </w:t>
      </w:r>
      <w:proofErr w:type="spellStart"/>
      <w:r w:rsidR="005E5B8E">
        <w:rPr>
          <w:rFonts w:cstheme="minorHAnsi"/>
          <w:i/>
          <w:iCs/>
        </w:rPr>
        <w:t>nizak</w:t>
      </w:r>
      <w:proofErr w:type="spellEnd"/>
      <w:r w:rsidR="005E5B8E">
        <w:rPr>
          <w:rFonts w:cstheme="minorHAnsi"/>
          <w:i/>
          <w:iCs/>
        </w:rPr>
        <w:t xml:space="preserve">, </w:t>
      </w:r>
      <w:r w:rsidR="005E5B8E">
        <w:rPr>
          <w:rFonts w:cstheme="minorHAnsi"/>
        </w:rPr>
        <w:t xml:space="preserve">(but only </w:t>
      </w:r>
      <w:r w:rsidR="00B3485F" w:rsidRPr="001D6665">
        <w:rPr>
          <w:rFonts w:cstheme="minorHAnsi"/>
        </w:rPr>
        <w:t xml:space="preserve">half </w:t>
      </w:r>
      <w:r w:rsidR="005E5B8E">
        <w:rPr>
          <w:rFonts w:cstheme="minorHAnsi"/>
        </w:rPr>
        <w:t>and it is due</w:t>
      </w:r>
      <w:r w:rsidR="005E5B8E" w:rsidRPr="001D6665">
        <w:rPr>
          <w:rFonts w:cstheme="minorHAnsi"/>
        </w:rPr>
        <w:t xml:space="preserve"> </w:t>
      </w:r>
      <w:proofErr w:type="spellStart"/>
      <w:r w:rsidR="00B3485F" w:rsidRPr="001D6665">
        <w:rPr>
          <w:rFonts w:cstheme="minorHAnsi"/>
          <w:i/>
          <w:iCs/>
        </w:rPr>
        <w:t>keren</w:t>
      </w:r>
      <w:commentRangeEnd w:id="207"/>
      <w:proofErr w:type="spellEnd"/>
      <w:r w:rsidR="005E5B8E">
        <w:rPr>
          <w:rFonts w:cstheme="minorHAnsi"/>
        </w:rPr>
        <w:t>)</w:t>
      </w:r>
      <w:r w:rsidR="005E5B8E">
        <w:rPr>
          <w:rStyle w:val="CommentReference"/>
        </w:rPr>
        <w:commentReference w:id="207"/>
      </w:r>
      <w:commentRangeEnd w:id="208"/>
      <w:r w:rsidR="00906D7D">
        <w:rPr>
          <w:rStyle w:val="CommentReference"/>
        </w:rPr>
        <w:commentReference w:id="208"/>
      </w:r>
      <w:commentRangeEnd w:id="209"/>
      <w:r w:rsidR="00BB03D4">
        <w:rPr>
          <w:rStyle w:val="CommentReference"/>
        </w:rPr>
        <w:commentReference w:id="209"/>
      </w:r>
      <w:ins w:id="210" w:author="Michael" w:date="2019-01-02T17:36:00Z">
        <w:r w:rsidR="00906D7D">
          <w:rPr>
            <w:rFonts w:cstheme="minorHAnsi"/>
          </w:rPr>
          <w:t>,</w:t>
        </w:r>
      </w:ins>
      <w:r w:rsidR="00BB2242">
        <w:rPr>
          <w:rFonts w:cstheme="minorHAnsi"/>
          <w:i/>
          <w:iCs/>
        </w:rPr>
        <w:t xml:space="preserve"> </w:t>
      </w:r>
      <w:r w:rsidR="00426A27" w:rsidRPr="00426A27">
        <w:rPr>
          <w:rFonts w:cstheme="minorHAnsi"/>
        </w:rPr>
        <w:t>and</w:t>
      </w:r>
      <w:ins w:id="211" w:author="Michael" w:date="2019-01-02T17:36:00Z">
        <w:r w:rsidR="00906D7D">
          <w:rPr>
            <w:rFonts w:cstheme="minorHAnsi"/>
          </w:rPr>
          <w:t xml:space="preserve"> that</w:t>
        </w:r>
      </w:ins>
      <w:r w:rsidR="00BB2242">
        <w:rPr>
          <w:rFonts w:cstheme="minorHAnsi"/>
          <w:i/>
          <w:iCs/>
        </w:rPr>
        <w:t xml:space="preserve"> </w:t>
      </w:r>
      <w:r w:rsidR="00426A27" w:rsidRPr="00426A27">
        <w:rPr>
          <w:rFonts w:cstheme="minorHAnsi"/>
        </w:rPr>
        <w:t>he</w:t>
      </w:r>
      <w:r w:rsidR="00BB2242">
        <w:rPr>
          <w:rFonts w:cstheme="minorHAnsi"/>
        </w:rPr>
        <w:t xml:space="preserve"> does this</w:t>
      </w:r>
      <w:r w:rsidR="00B3485F" w:rsidRPr="001D6665">
        <w:rPr>
          <w:rFonts w:cstheme="minorHAnsi"/>
          <w:i/>
          <w:iCs/>
        </w:rPr>
        <w:t xml:space="preserve"> </w:t>
      </w:r>
      <w:r w:rsidR="00B3485F" w:rsidRPr="001D6665">
        <w:rPr>
          <w:rFonts w:cstheme="minorHAnsi"/>
        </w:rPr>
        <w:t xml:space="preserve">without telling us. This would even give us room to say that the </w:t>
      </w:r>
      <w:proofErr w:type="spellStart"/>
      <w:r w:rsidR="00426A27" w:rsidRPr="00426A27">
        <w:rPr>
          <w:rFonts w:cstheme="minorHAnsi"/>
        </w:rPr>
        <w:t>Rashi</w:t>
      </w:r>
      <w:proofErr w:type="spellEnd"/>
      <w:r w:rsidR="00B3485F" w:rsidRPr="001D6665">
        <w:rPr>
          <w:rFonts w:cstheme="minorHAnsi"/>
        </w:rPr>
        <w:t xml:space="preserve"> on </w:t>
      </w:r>
      <w:proofErr w:type="spellStart"/>
      <w:r w:rsidR="00B3485F" w:rsidRPr="001D6665">
        <w:rPr>
          <w:rFonts w:cstheme="minorHAnsi"/>
          <w:i/>
          <w:iCs/>
        </w:rPr>
        <w:t>machazeres</w:t>
      </w:r>
      <w:proofErr w:type="spellEnd"/>
      <w:r w:rsidR="00B3485F" w:rsidRPr="001D6665">
        <w:rPr>
          <w:rFonts w:cstheme="minorHAnsi"/>
          <w:i/>
          <w:iCs/>
        </w:rPr>
        <w:t xml:space="preserve"> </w:t>
      </w:r>
      <w:r w:rsidR="00B3485F" w:rsidRPr="001D6665">
        <w:rPr>
          <w:rFonts w:cstheme="minorHAnsi"/>
        </w:rPr>
        <w:t xml:space="preserve">in </w:t>
      </w:r>
      <w:r w:rsidR="00426A27" w:rsidRPr="00426A27">
        <w:rPr>
          <w:rFonts w:cstheme="minorHAnsi"/>
        </w:rPr>
        <w:t>Shmuel</w:t>
      </w:r>
      <w:r w:rsidR="00B3485F" w:rsidRPr="001D6665">
        <w:rPr>
          <w:rFonts w:cstheme="minorHAnsi"/>
          <w:i/>
          <w:iCs/>
        </w:rPr>
        <w:t xml:space="preserve"> </w:t>
      </w:r>
      <w:r w:rsidR="00B3485F" w:rsidRPr="001D6665">
        <w:rPr>
          <w:rFonts w:cstheme="minorHAnsi"/>
        </w:rPr>
        <w:t xml:space="preserve">brought </w:t>
      </w:r>
      <w:commentRangeStart w:id="212"/>
      <w:r w:rsidR="00B3485F" w:rsidRPr="001D6665">
        <w:rPr>
          <w:rFonts w:cstheme="minorHAnsi"/>
        </w:rPr>
        <w:t>above</w:t>
      </w:r>
      <w:commentRangeEnd w:id="212"/>
      <w:r w:rsidR="00BB2242">
        <w:rPr>
          <w:rStyle w:val="CommentReference"/>
        </w:rPr>
        <w:commentReference w:id="212"/>
      </w:r>
      <w:r w:rsidR="005E5B8E">
        <w:rPr>
          <w:rStyle w:val="FootnoteReference"/>
          <w:rFonts w:cstheme="minorHAnsi"/>
        </w:rPr>
        <w:footnoteReference w:id="39"/>
      </w:r>
      <w:r w:rsidR="00B3485F" w:rsidRPr="001D6665">
        <w:rPr>
          <w:rFonts w:cstheme="minorHAnsi"/>
        </w:rPr>
        <w:t xml:space="preserve"> which says leaving the road completely is like damage done out of the </w:t>
      </w:r>
      <w:proofErr w:type="spellStart"/>
      <w:r w:rsidR="00B3485F" w:rsidRPr="001D6665">
        <w:rPr>
          <w:rFonts w:cstheme="minorHAnsi"/>
          <w:i/>
          <w:iCs/>
        </w:rPr>
        <w:t>r</w:t>
      </w:r>
      <w:r w:rsidR="00BB2242">
        <w:rPr>
          <w:rFonts w:cstheme="minorHAnsi"/>
          <w:i/>
          <w:iCs/>
        </w:rPr>
        <w:t>’</w:t>
      </w:r>
      <w:r w:rsidR="00B3485F" w:rsidRPr="001D6665">
        <w:rPr>
          <w:rFonts w:cstheme="minorHAnsi"/>
          <w:i/>
          <w:iCs/>
        </w:rPr>
        <w:t>shus</w:t>
      </w:r>
      <w:proofErr w:type="spellEnd"/>
      <w:r w:rsidR="00B3485F" w:rsidRPr="001D6665">
        <w:rPr>
          <w:rFonts w:cstheme="minorHAnsi"/>
          <w:i/>
          <w:iCs/>
        </w:rPr>
        <w:t xml:space="preserve"> </w:t>
      </w:r>
      <w:proofErr w:type="spellStart"/>
      <w:r w:rsidR="00B3485F" w:rsidRPr="001D6665">
        <w:rPr>
          <w:rFonts w:cstheme="minorHAnsi"/>
          <w:i/>
          <w:iCs/>
        </w:rPr>
        <w:t>harabim</w:t>
      </w:r>
      <w:proofErr w:type="spellEnd"/>
      <w:r w:rsidR="00B3485F" w:rsidRPr="001D6665">
        <w:rPr>
          <w:rFonts w:cstheme="minorHAnsi"/>
          <w:i/>
          <w:iCs/>
        </w:rPr>
        <w:t xml:space="preserve"> </w:t>
      </w:r>
      <w:r w:rsidR="00B3485F" w:rsidRPr="001D6665">
        <w:rPr>
          <w:rFonts w:cstheme="minorHAnsi"/>
        </w:rPr>
        <w:t>the same way</w:t>
      </w:r>
      <w:r w:rsidR="00BB2242">
        <w:rPr>
          <w:rFonts w:cstheme="minorHAnsi"/>
        </w:rPr>
        <w:t>.</w:t>
      </w:r>
      <w:r w:rsidR="00B3485F" w:rsidRPr="001D6665">
        <w:rPr>
          <w:rFonts w:cstheme="minorHAnsi"/>
        </w:rPr>
        <w:t xml:space="preserve"> </w:t>
      </w:r>
      <w:r w:rsidR="00BB2242">
        <w:rPr>
          <w:rFonts w:cstheme="minorHAnsi"/>
        </w:rPr>
        <w:t xml:space="preserve">This would mean that </w:t>
      </w:r>
      <w:proofErr w:type="spellStart"/>
      <w:r w:rsidR="00426A27" w:rsidRPr="00426A27">
        <w:rPr>
          <w:rFonts w:cstheme="minorHAnsi"/>
        </w:rPr>
        <w:t>Rashi</w:t>
      </w:r>
      <w:proofErr w:type="spellEnd"/>
      <w:r w:rsidR="00B3485F" w:rsidRPr="001D6665">
        <w:rPr>
          <w:rFonts w:cstheme="minorHAnsi"/>
          <w:i/>
          <w:iCs/>
        </w:rPr>
        <w:t xml:space="preserve"> </w:t>
      </w:r>
      <w:r w:rsidR="00B3485F" w:rsidRPr="001D6665">
        <w:rPr>
          <w:rFonts w:cstheme="minorHAnsi"/>
        </w:rPr>
        <w:t xml:space="preserve">thinks the only reason to be </w:t>
      </w:r>
      <w:proofErr w:type="spellStart"/>
      <w:r w:rsidR="00B3485F" w:rsidRPr="001D6665">
        <w:rPr>
          <w:rFonts w:cstheme="minorHAnsi"/>
          <w:i/>
          <w:iCs/>
        </w:rPr>
        <w:t>chayav</w:t>
      </w:r>
      <w:proofErr w:type="spellEnd"/>
      <w:r w:rsidR="00B3485F" w:rsidRPr="001D6665">
        <w:rPr>
          <w:rFonts w:cstheme="minorHAnsi"/>
          <w:i/>
          <w:iCs/>
        </w:rPr>
        <w:t xml:space="preserve"> </w:t>
      </w:r>
      <w:r w:rsidR="00B3485F" w:rsidRPr="001D6665">
        <w:rPr>
          <w:rFonts w:cstheme="minorHAnsi"/>
        </w:rPr>
        <w:t xml:space="preserve">in an area which is technically public is to consider it </w:t>
      </w:r>
      <w:proofErr w:type="spellStart"/>
      <w:r w:rsidR="00B3485F" w:rsidRPr="001D6665">
        <w:rPr>
          <w:rFonts w:cstheme="minorHAnsi"/>
          <w:i/>
          <w:iCs/>
        </w:rPr>
        <w:t>keren</w:t>
      </w:r>
      <w:ins w:id="213" w:author="Mikey Kahan" w:date="2019-01-13T00:47:00Z">
        <w:r w:rsidR="001E2AB8">
          <w:rPr>
            <w:rFonts w:cstheme="minorHAnsi"/>
            <w:i/>
            <w:iCs/>
          </w:rPr>
          <w:t>.</w:t>
        </w:r>
      </w:ins>
      <w:del w:id="214" w:author="Mikey Kahan" w:date="2019-01-13T00:47:00Z">
        <w:r w:rsidR="00B3485F" w:rsidRPr="001D6665" w:rsidDel="001E2AB8">
          <w:rPr>
            <w:rFonts w:cstheme="minorHAnsi"/>
            <w:i/>
            <w:iCs/>
          </w:rPr>
          <w:delText xml:space="preserve">, </w:delText>
        </w:r>
        <w:commentRangeStart w:id="215"/>
        <w:commentRangeStart w:id="216"/>
        <w:r w:rsidR="00B3485F" w:rsidRPr="001D6665" w:rsidDel="001E2AB8">
          <w:rPr>
            <w:rFonts w:cstheme="minorHAnsi"/>
          </w:rPr>
          <w:delText xml:space="preserve">but </w:delText>
        </w:r>
        <w:r w:rsidR="00B3485F" w:rsidRPr="001D6665" w:rsidDel="00EE42CD">
          <w:rPr>
            <w:rFonts w:cstheme="minorHAnsi"/>
          </w:rPr>
          <w:delText>t</w:delText>
        </w:r>
      </w:del>
      <w:del w:id="217" w:author="Mikey Kahan" w:date="2019-01-13T00:48:00Z">
        <w:r w:rsidR="00B3485F" w:rsidRPr="001D6665" w:rsidDel="00E3315D">
          <w:rPr>
            <w:rFonts w:cstheme="minorHAnsi"/>
          </w:rPr>
          <w:delText>his</w:delText>
        </w:r>
      </w:del>
      <w:ins w:id="218" w:author="Mikey Kahan" w:date="2019-01-13T00:48:00Z">
        <w:r w:rsidR="00E3315D">
          <w:rPr>
            <w:rFonts w:cstheme="minorHAnsi"/>
          </w:rPr>
          <w:t>this</w:t>
        </w:r>
        <w:proofErr w:type="spellEnd"/>
        <w:r w:rsidR="00E3315D">
          <w:rPr>
            <w:rFonts w:cstheme="minorHAnsi"/>
          </w:rPr>
          <w:t xml:space="preserve"> explanation</w:t>
        </w:r>
      </w:ins>
      <w:r w:rsidR="00B3485F" w:rsidRPr="001D6665">
        <w:rPr>
          <w:rFonts w:cstheme="minorHAnsi"/>
        </w:rPr>
        <w:t xml:space="preserve"> is </w:t>
      </w:r>
      <w:proofErr w:type="spellStart"/>
      <w:ins w:id="219" w:author="Mikey Kahan" w:date="2019-01-13T00:48:00Z">
        <w:r w:rsidR="00E3315D">
          <w:rPr>
            <w:rFonts w:cstheme="minorHAnsi"/>
          </w:rPr>
          <w:t>very</w:t>
        </w:r>
      </w:ins>
      <w:del w:id="220" w:author="Mikey Kahan" w:date="2019-01-13T00:47:00Z">
        <w:r w:rsidR="00B3485F" w:rsidRPr="001D6665" w:rsidDel="00EE42CD">
          <w:rPr>
            <w:rFonts w:cstheme="minorHAnsi"/>
          </w:rPr>
          <w:delText xml:space="preserve">very </w:delText>
        </w:r>
      </w:del>
      <w:r w:rsidR="00B3485F" w:rsidRPr="001D6665">
        <w:rPr>
          <w:rFonts w:cstheme="minorHAnsi"/>
        </w:rPr>
        <w:t>difficult</w:t>
      </w:r>
      <w:proofErr w:type="spellEnd"/>
      <w:r w:rsidR="00B3485F" w:rsidRPr="001D6665">
        <w:rPr>
          <w:rFonts w:cstheme="minorHAnsi"/>
        </w:rPr>
        <w:t xml:space="preserve"> to say</w:t>
      </w:r>
      <w:del w:id="221" w:author="Mikey Kahan" w:date="2019-01-13T00:47:00Z">
        <w:r w:rsidR="00B3485F" w:rsidRPr="001D6665" w:rsidDel="00EE42CD">
          <w:rPr>
            <w:rFonts w:cstheme="minorHAnsi"/>
          </w:rPr>
          <w:delText>;</w:delText>
        </w:r>
      </w:del>
      <w:ins w:id="222" w:author="Mikey Kahan" w:date="2019-01-13T00:47:00Z">
        <w:r w:rsidR="00EE42CD">
          <w:rPr>
            <w:rFonts w:cstheme="minorHAnsi"/>
          </w:rPr>
          <w:t xml:space="preserve"> as it requires us to assume that</w:t>
        </w:r>
      </w:ins>
      <w:r w:rsidR="00B3485F" w:rsidRPr="001D6665">
        <w:rPr>
          <w:rFonts w:cstheme="minorHAnsi"/>
        </w:rPr>
        <w:t xml:space="preserve"> that the words of the </w:t>
      </w:r>
      <w:proofErr w:type="spellStart"/>
      <w:r w:rsidR="00B3485F" w:rsidRPr="001D6665">
        <w:rPr>
          <w:rFonts w:cstheme="minorHAnsi"/>
          <w:i/>
          <w:iCs/>
        </w:rPr>
        <w:t>gemara</w:t>
      </w:r>
      <w:proofErr w:type="spellEnd"/>
      <w:r w:rsidR="00B3485F" w:rsidRPr="001D6665">
        <w:rPr>
          <w:rFonts w:cstheme="minorHAnsi"/>
          <w:i/>
          <w:iCs/>
        </w:rPr>
        <w:t xml:space="preserve"> </w:t>
      </w:r>
      <w:r w:rsidR="00B3485F" w:rsidRPr="001D6665">
        <w:rPr>
          <w:rFonts w:cstheme="minorHAnsi"/>
        </w:rPr>
        <w:t xml:space="preserve">and </w:t>
      </w:r>
      <w:proofErr w:type="spellStart"/>
      <w:r w:rsidR="00426A27" w:rsidRPr="00426A27">
        <w:rPr>
          <w:rFonts w:cstheme="minorHAnsi"/>
        </w:rPr>
        <w:t>Rashi</w:t>
      </w:r>
      <w:proofErr w:type="spellEnd"/>
      <w:r w:rsidR="00B3485F" w:rsidRPr="001D6665">
        <w:rPr>
          <w:rFonts w:cstheme="minorHAnsi"/>
          <w:i/>
          <w:iCs/>
        </w:rPr>
        <w:t xml:space="preserve"> </w:t>
      </w:r>
      <w:r w:rsidR="00B3485F" w:rsidRPr="001D6665">
        <w:rPr>
          <w:rFonts w:cstheme="minorHAnsi"/>
        </w:rPr>
        <w:t xml:space="preserve">are </w:t>
      </w:r>
      <w:del w:id="223" w:author="Mikey Kahan" w:date="2019-01-13T00:48:00Z">
        <w:r w:rsidR="00B3485F" w:rsidRPr="001D6665" w:rsidDel="00E3315D">
          <w:rPr>
            <w:rFonts w:cstheme="minorHAnsi"/>
          </w:rPr>
          <w:delText xml:space="preserve">so </w:delText>
        </w:r>
      </w:del>
      <w:r w:rsidR="00B3485F" w:rsidRPr="001D6665">
        <w:rPr>
          <w:rFonts w:cstheme="minorHAnsi"/>
        </w:rPr>
        <w:t>imprecise.</w:t>
      </w:r>
      <w:commentRangeEnd w:id="215"/>
      <w:r w:rsidR="00906D7D">
        <w:rPr>
          <w:rStyle w:val="CommentReference"/>
        </w:rPr>
        <w:commentReference w:id="215"/>
      </w:r>
      <w:commentRangeEnd w:id="216"/>
      <w:r w:rsidR="00E3315D">
        <w:rPr>
          <w:rStyle w:val="CommentReference"/>
        </w:rPr>
        <w:commentReference w:id="216"/>
      </w:r>
    </w:p>
    <w:p w14:paraId="0916F264" w14:textId="77777777" w:rsidR="005E5B8E" w:rsidRPr="005E5B8E" w:rsidRDefault="005E5B8E">
      <w:pPr>
        <w:jc w:val="both"/>
        <w:rPr>
          <w:rFonts w:cstheme="minorHAnsi"/>
          <w:i/>
          <w:iCs/>
        </w:rPr>
      </w:pPr>
    </w:p>
    <w:p w14:paraId="0916F265" w14:textId="04F8011F" w:rsidR="008433AF" w:rsidRPr="001D6665" w:rsidRDefault="008433AF">
      <w:pPr>
        <w:jc w:val="both"/>
        <w:rPr>
          <w:rFonts w:cstheme="minorHAnsi"/>
          <w:i/>
          <w:iCs/>
        </w:rPr>
      </w:pPr>
      <w:r w:rsidRPr="001D6665">
        <w:rPr>
          <w:rFonts w:cstheme="minorHAnsi"/>
        </w:rPr>
        <w:t>Whichever way we resolve this issue</w:t>
      </w:r>
      <w:r w:rsidR="00BB2242">
        <w:rPr>
          <w:rFonts w:cstheme="minorHAnsi"/>
        </w:rPr>
        <w:t>,</w:t>
      </w:r>
      <w:r w:rsidRPr="001D6665">
        <w:rPr>
          <w:rFonts w:cstheme="minorHAnsi"/>
        </w:rPr>
        <w:t xml:space="preserve"> we can see that </w:t>
      </w:r>
      <w:proofErr w:type="spellStart"/>
      <w:r w:rsidR="00426A27" w:rsidRPr="00426A27">
        <w:rPr>
          <w:rFonts w:cstheme="minorHAnsi"/>
        </w:rPr>
        <w:t>Rashi</w:t>
      </w:r>
      <w:proofErr w:type="spellEnd"/>
      <w:r w:rsidRPr="001D6665">
        <w:rPr>
          <w:rFonts w:cstheme="minorHAnsi"/>
        </w:rPr>
        <w:t xml:space="preserve"> is </w:t>
      </w:r>
      <w:ins w:id="224" w:author="Mikey Kahan" w:date="2019-01-13T00:48:00Z">
        <w:r w:rsidR="006A172E">
          <w:rPr>
            <w:rFonts w:cstheme="minorHAnsi"/>
          </w:rPr>
          <w:t>ver</w:t>
        </w:r>
      </w:ins>
      <w:ins w:id="225" w:author="Mikey Kahan" w:date="2019-01-13T00:49:00Z">
        <w:r w:rsidR="006A172E">
          <w:rPr>
            <w:rFonts w:cstheme="minorHAnsi"/>
          </w:rPr>
          <w:t>y</w:t>
        </w:r>
      </w:ins>
      <w:commentRangeStart w:id="226"/>
      <w:commentRangeStart w:id="227"/>
      <w:del w:id="228" w:author="Mikey Kahan" w:date="2019-01-13T00:49:00Z">
        <w:r w:rsidRPr="001D6665" w:rsidDel="006A172E">
          <w:rPr>
            <w:rFonts w:cstheme="minorHAnsi"/>
          </w:rPr>
          <w:delText>overly</w:delText>
        </w:r>
      </w:del>
      <w:commentRangeEnd w:id="226"/>
      <w:r w:rsidR="00906D7D">
        <w:rPr>
          <w:rStyle w:val="CommentReference"/>
        </w:rPr>
        <w:commentReference w:id="226"/>
      </w:r>
      <w:commentRangeEnd w:id="227"/>
      <w:r w:rsidR="006A172E">
        <w:rPr>
          <w:rStyle w:val="CommentReference"/>
        </w:rPr>
        <w:commentReference w:id="227"/>
      </w:r>
      <w:r w:rsidRPr="001D6665">
        <w:rPr>
          <w:rFonts w:cstheme="minorHAnsi"/>
        </w:rPr>
        <w:t xml:space="preserve"> willing to say cases in the </w:t>
      </w:r>
      <w:proofErr w:type="spellStart"/>
      <w:r w:rsidRPr="001D6665">
        <w:rPr>
          <w:rFonts w:cstheme="minorHAnsi"/>
          <w:i/>
          <w:iCs/>
        </w:rPr>
        <w:t>gemara</w:t>
      </w:r>
      <w:proofErr w:type="spellEnd"/>
      <w:r w:rsidRPr="001D6665">
        <w:rPr>
          <w:rFonts w:cstheme="minorHAnsi"/>
          <w:i/>
          <w:iCs/>
        </w:rPr>
        <w:t xml:space="preserve"> </w:t>
      </w:r>
      <w:r w:rsidRPr="001D6665">
        <w:rPr>
          <w:rFonts w:cstheme="minorHAnsi"/>
        </w:rPr>
        <w:t xml:space="preserve">are </w:t>
      </w:r>
      <w:proofErr w:type="spellStart"/>
      <w:r w:rsidRPr="001D6665">
        <w:rPr>
          <w:rFonts w:cstheme="minorHAnsi"/>
          <w:i/>
          <w:iCs/>
        </w:rPr>
        <w:t>chayav</w:t>
      </w:r>
      <w:proofErr w:type="spellEnd"/>
      <w:r w:rsidRPr="001D6665">
        <w:rPr>
          <w:rFonts w:cstheme="minorHAnsi"/>
          <w:i/>
          <w:iCs/>
        </w:rPr>
        <w:t xml:space="preserve"> </w:t>
      </w:r>
      <w:r w:rsidRPr="001D6665">
        <w:rPr>
          <w:rFonts w:cstheme="minorHAnsi"/>
        </w:rPr>
        <w:t xml:space="preserve">due to </w:t>
      </w:r>
      <w:proofErr w:type="spellStart"/>
      <w:r w:rsidRPr="001D6665">
        <w:rPr>
          <w:rFonts w:cstheme="minorHAnsi"/>
          <w:i/>
          <w:iCs/>
        </w:rPr>
        <w:t>keren</w:t>
      </w:r>
      <w:proofErr w:type="spellEnd"/>
      <w:r w:rsidRPr="001D6665">
        <w:rPr>
          <w:rFonts w:cstheme="minorHAnsi"/>
        </w:rPr>
        <w:t>, even though this enters him into all the problems pointed out above when i</w:t>
      </w:r>
      <w:r w:rsidR="00BB2242">
        <w:rPr>
          <w:rFonts w:cstheme="minorHAnsi"/>
        </w:rPr>
        <w:t>t</w:t>
      </w:r>
      <w:r w:rsidRPr="001D6665">
        <w:rPr>
          <w:rFonts w:cstheme="minorHAnsi"/>
        </w:rPr>
        <w:t xml:space="preserve"> came to the </w:t>
      </w:r>
      <w:proofErr w:type="spellStart"/>
      <w:r w:rsidRPr="001D6665">
        <w:rPr>
          <w:rFonts w:cstheme="minorHAnsi"/>
          <w:i/>
          <w:iCs/>
        </w:rPr>
        <w:t>Ba</w:t>
      </w:r>
      <w:r w:rsidR="00BB2242">
        <w:rPr>
          <w:rFonts w:cstheme="minorHAnsi"/>
          <w:i/>
          <w:iCs/>
        </w:rPr>
        <w:t>’</w:t>
      </w:r>
      <w:r w:rsidRPr="001D6665">
        <w:rPr>
          <w:rFonts w:cstheme="minorHAnsi"/>
          <w:i/>
          <w:iCs/>
        </w:rPr>
        <w:t>al</w:t>
      </w:r>
      <w:proofErr w:type="spellEnd"/>
      <w:r w:rsidRPr="001D6665">
        <w:rPr>
          <w:rFonts w:cstheme="minorHAnsi"/>
          <w:i/>
          <w:iCs/>
        </w:rPr>
        <w:t xml:space="preserve"> </w:t>
      </w:r>
      <w:proofErr w:type="spellStart"/>
      <w:r w:rsidRPr="001D6665">
        <w:rPr>
          <w:rFonts w:cstheme="minorHAnsi"/>
          <w:i/>
          <w:iCs/>
        </w:rPr>
        <w:t>Ham</w:t>
      </w:r>
      <w:r w:rsidR="00BB2242">
        <w:rPr>
          <w:rFonts w:cstheme="minorHAnsi"/>
          <w:i/>
          <w:iCs/>
        </w:rPr>
        <w:t>’</w:t>
      </w:r>
      <w:r w:rsidRPr="001D6665">
        <w:rPr>
          <w:rFonts w:cstheme="minorHAnsi"/>
          <w:i/>
          <w:iCs/>
        </w:rPr>
        <w:t>or</w:t>
      </w:r>
      <w:proofErr w:type="spellEnd"/>
      <w:r w:rsidR="00BB2242">
        <w:rPr>
          <w:rFonts w:cstheme="minorHAnsi"/>
          <w:i/>
          <w:iCs/>
        </w:rPr>
        <w:t>.</w:t>
      </w:r>
      <w:r w:rsidRPr="001D6665">
        <w:rPr>
          <w:rFonts w:cstheme="minorHAnsi"/>
          <w:i/>
          <w:iCs/>
        </w:rPr>
        <w:t xml:space="preserve"> </w:t>
      </w:r>
      <w:r w:rsidRPr="001D6665">
        <w:rPr>
          <w:rFonts w:cstheme="minorHAnsi"/>
        </w:rPr>
        <w:t xml:space="preserve">We could explain such an opinion </w:t>
      </w:r>
      <w:ins w:id="229" w:author="Michael" w:date="2019-01-02T17:42:00Z">
        <w:r w:rsidR="00212B79">
          <w:rPr>
            <w:rFonts w:cstheme="minorHAnsi"/>
          </w:rPr>
          <w:t>as being</w:t>
        </w:r>
      </w:ins>
      <w:del w:id="230" w:author="Michael" w:date="2019-01-02T17:42:00Z">
        <w:r w:rsidRPr="001D6665" w:rsidDel="00212B79">
          <w:rPr>
            <w:rFonts w:cstheme="minorHAnsi"/>
          </w:rPr>
          <w:delText>to be</w:delText>
        </w:r>
      </w:del>
      <w:r w:rsidRPr="001D6665">
        <w:rPr>
          <w:rFonts w:cstheme="minorHAnsi"/>
        </w:rPr>
        <w:t xml:space="preserve"> driven by an understanding that</w:t>
      </w:r>
      <w:r w:rsidR="00BB2242">
        <w:rPr>
          <w:rFonts w:cstheme="minorHAnsi"/>
        </w:rPr>
        <w:t xml:space="preserve"> the </w:t>
      </w:r>
      <w:proofErr w:type="spellStart"/>
      <w:r w:rsidR="00BB2242">
        <w:rPr>
          <w:rFonts w:cstheme="minorHAnsi"/>
          <w:i/>
          <w:iCs/>
        </w:rPr>
        <w:t>p’tur</w:t>
      </w:r>
      <w:proofErr w:type="spellEnd"/>
      <w:r w:rsidR="00BB2242">
        <w:rPr>
          <w:rFonts w:cstheme="minorHAnsi"/>
        </w:rPr>
        <w:t xml:space="preserve"> of </w:t>
      </w:r>
      <w:proofErr w:type="spellStart"/>
      <w:r w:rsidR="00BB2242">
        <w:rPr>
          <w:rFonts w:cstheme="minorHAnsi"/>
          <w:i/>
          <w:iCs/>
        </w:rPr>
        <w:t>shen</w:t>
      </w:r>
      <w:proofErr w:type="spellEnd"/>
      <w:r w:rsidR="00BB2242">
        <w:rPr>
          <w:rFonts w:cstheme="minorHAnsi"/>
        </w:rPr>
        <w:t xml:space="preserve"> in a</w:t>
      </w:r>
      <w:r w:rsidRPr="001D6665">
        <w:rPr>
          <w:rFonts w:cstheme="minorHAnsi"/>
        </w:rPr>
        <w:t xml:space="preserve"> </w:t>
      </w:r>
      <w:proofErr w:type="spellStart"/>
      <w:r w:rsidRPr="001D6665">
        <w:rPr>
          <w:rFonts w:cstheme="minorHAnsi"/>
          <w:i/>
          <w:iCs/>
        </w:rPr>
        <w:t>r</w:t>
      </w:r>
      <w:r w:rsidR="00BB2242">
        <w:rPr>
          <w:rFonts w:cstheme="minorHAnsi"/>
          <w:i/>
          <w:iCs/>
        </w:rPr>
        <w:t>’</w:t>
      </w:r>
      <w:r w:rsidRPr="001D6665">
        <w:rPr>
          <w:rFonts w:cstheme="minorHAnsi"/>
          <w:i/>
          <w:iCs/>
        </w:rPr>
        <w:t>shus</w:t>
      </w:r>
      <w:proofErr w:type="spellEnd"/>
      <w:r w:rsidRPr="001D6665">
        <w:rPr>
          <w:rFonts w:cstheme="minorHAnsi"/>
          <w:i/>
          <w:iCs/>
        </w:rPr>
        <w:t xml:space="preserve"> </w:t>
      </w:r>
      <w:proofErr w:type="spellStart"/>
      <w:r w:rsidRPr="001D6665">
        <w:rPr>
          <w:rFonts w:cstheme="minorHAnsi"/>
          <w:i/>
          <w:iCs/>
        </w:rPr>
        <w:t>harabim</w:t>
      </w:r>
      <w:proofErr w:type="spellEnd"/>
      <w:r w:rsidRPr="001D6665">
        <w:rPr>
          <w:rFonts w:cstheme="minorHAnsi"/>
          <w:i/>
          <w:iCs/>
        </w:rPr>
        <w:t xml:space="preserve"> </w:t>
      </w:r>
      <w:r w:rsidR="00BB2242">
        <w:rPr>
          <w:rFonts w:cstheme="minorHAnsi"/>
        </w:rPr>
        <w:t xml:space="preserve">is a </w:t>
      </w:r>
      <w:proofErr w:type="spellStart"/>
      <w:r w:rsidR="00BB2242">
        <w:rPr>
          <w:rFonts w:cstheme="minorHAnsi"/>
          <w:i/>
          <w:iCs/>
        </w:rPr>
        <w:t>g’zeiras</w:t>
      </w:r>
      <w:proofErr w:type="spellEnd"/>
      <w:r w:rsidR="00BB2242">
        <w:rPr>
          <w:rFonts w:cstheme="minorHAnsi"/>
          <w:i/>
          <w:iCs/>
        </w:rPr>
        <w:t xml:space="preserve"> </w:t>
      </w:r>
      <w:proofErr w:type="spellStart"/>
      <w:r w:rsidR="00BB2242" w:rsidRPr="00BB2242">
        <w:rPr>
          <w:rFonts w:cstheme="minorHAnsi"/>
          <w:i/>
          <w:iCs/>
        </w:rPr>
        <w:t>hakasuv</w:t>
      </w:r>
      <w:proofErr w:type="spellEnd"/>
      <w:r w:rsidR="00BB2242">
        <w:rPr>
          <w:rFonts w:cstheme="minorHAnsi"/>
        </w:rPr>
        <w:t xml:space="preserve"> and we have no </w:t>
      </w:r>
      <w:proofErr w:type="spellStart"/>
      <w:r w:rsidRPr="00BB2242">
        <w:rPr>
          <w:rFonts w:cstheme="minorHAnsi"/>
          <w:i/>
          <w:iCs/>
        </w:rPr>
        <w:t>s</w:t>
      </w:r>
      <w:r w:rsidR="00BB2242" w:rsidRPr="00BB2242">
        <w:rPr>
          <w:rFonts w:cstheme="minorHAnsi"/>
          <w:i/>
          <w:iCs/>
        </w:rPr>
        <w:t>’</w:t>
      </w:r>
      <w:r w:rsidRPr="00BB2242">
        <w:rPr>
          <w:rFonts w:cstheme="minorHAnsi"/>
          <w:i/>
          <w:iCs/>
        </w:rPr>
        <w:t>var</w:t>
      </w:r>
      <w:r w:rsidR="00BB2242" w:rsidRPr="00BB2242">
        <w:rPr>
          <w:rFonts w:cstheme="minorHAnsi"/>
          <w:i/>
          <w:iCs/>
        </w:rPr>
        <w:t>o</w:t>
      </w:r>
      <w:r w:rsidRPr="00BB2242">
        <w:rPr>
          <w:rFonts w:cstheme="minorHAnsi"/>
          <w:i/>
          <w:iCs/>
        </w:rPr>
        <w:t>s</w:t>
      </w:r>
      <w:proofErr w:type="spellEnd"/>
      <w:r w:rsidRPr="001D6665">
        <w:rPr>
          <w:rFonts w:cstheme="minorHAnsi"/>
          <w:i/>
          <w:iCs/>
        </w:rPr>
        <w:t xml:space="preserve"> </w:t>
      </w:r>
      <w:r w:rsidR="00BB2242">
        <w:rPr>
          <w:rFonts w:cstheme="minorHAnsi"/>
        </w:rPr>
        <w:t xml:space="preserve">to </w:t>
      </w:r>
      <w:r w:rsidRPr="001D6665">
        <w:rPr>
          <w:rFonts w:cstheme="minorHAnsi"/>
        </w:rPr>
        <w:t>use to limit or extrapolate</w:t>
      </w:r>
      <w:r w:rsidR="00BB2242">
        <w:rPr>
          <w:rFonts w:cstheme="minorHAnsi"/>
        </w:rPr>
        <w:t xml:space="preserve"> this </w:t>
      </w:r>
      <w:proofErr w:type="spellStart"/>
      <w:r w:rsidR="00BB2242">
        <w:rPr>
          <w:rFonts w:cstheme="minorHAnsi"/>
          <w:i/>
          <w:iCs/>
        </w:rPr>
        <w:t>p’tur</w:t>
      </w:r>
      <w:proofErr w:type="spellEnd"/>
      <w:r w:rsidRPr="001D6665">
        <w:rPr>
          <w:rFonts w:cstheme="minorHAnsi"/>
        </w:rPr>
        <w:t xml:space="preserve">. Therefore, any anomalies would have to be explained, where possible, with </w:t>
      </w:r>
      <w:proofErr w:type="spellStart"/>
      <w:r w:rsidRPr="001D6665">
        <w:rPr>
          <w:rFonts w:cstheme="minorHAnsi"/>
          <w:i/>
          <w:iCs/>
        </w:rPr>
        <w:t>keren</w:t>
      </w:r>
      <w:proofErr w:type="spellEnd"/>
      <w:r w:rsidRPr="001D6665">
        <w:rPr>
          <w:rFonts w:cstheme="minorHAnsi"/>
          <w:i/>
          <w:iCs/>
        </w:rPr>
        <w:t>.</w:t>
      </w:r>
    </w:p>
    <w:p w14:paraId="0916F266" w14:textId="77777777" w:rsidR="008433AF" w:rsidRDefault="008433AF" w:rsidP="00776C9C">
      <w:pPr>
        <w:jc w:val="both"/>
        <w:rPr>
          <w:rFonts w:cstheme="minorHAnsi"/>
        </w:rPr>
      </w:pPr>
    </w:p>
    <w:p w14:paraId="0916F267" w14:textId="77777777" w:rsidR="00154A54" w:rsidRDefault="00154A54" w:rsidP="00776C9C">
      <w:pPr>
        <w:jc w:val="both"/>
        <w:rPr>
          <w:rFonts w:cstheme="minorHAnsi"/>
        </w:rPr>
      </w:pPr>
    </w:p>
    <w:p w14:paraId="0916F268" w14:textId="77777777" w:rsidR="00154A54" w:rsidRDefault="00154A54" w:rsidP="00776C9C">
      <w:pPr>
        <w:jc w:val="both"/>
        <w:rPr>
          <w:rFonts w:cstheme="minorHAnsi"/>
        </w:rPr>
      </w:pPr>
    </w:p>
    <w:p w14:paraId="0916F269" w14:textId="77777777" w:rsidR="00090405" w:rsidRPr="00F32B8F" w:rsidRDefault="00090405" w:rsidP="00090405">
      <w:pPr>
        <w:pStyle w:val="NormalWeb"/>
        <w:spacing w:before="0" w:beforeAutospacing="0" w:after="0" w:afterAutospacing="0"/>
        <w:jc w:val="both"/>
        <w:rPr>
          <w:rFonts w:asciiTheme="minorHAnsi" w:hAnsiTheme="minorHAnsi" w:cstheme="minorHAnsi"/>
          <w:u w:val="single"/>
        </w:rPr>
      </w:pPr>
    </w:p>
    <w:p w14:paraId="0916F26A" w14:textId="77777777" w:rsidR="000A5B67" w:rsidRDefault="00090405">
      <w:pPr>
        <w:pStyle w:val="NormalWeb"/>
        <w:numPr>
          <w:ilvl w:val="0"/>
          <w:numId w:val="1"/>
        </w:numPr>
        <w:spacing w:before="0" w:beforeAutospacing="0" w:after="0" w:afterAutospacing="0"/>
        <w:jc w:val="both"/>
        <w:rPr>
          <w:rFonts w:asciiTheme="minorHAnsi" w:hAnsiTheme="minorHAnsi" w:cstheme="minorHAnsi"/>
          <w:b/>
          <w:bCs/>
          <w:color w:val="454545"/>
          <w:sz w:val="28"/>
          <w:szCs w:val="28"/>
          <w:u w:val="single"/>
        </w:rPr>
      </w:pPr>
      <w:r>
        <w:rPr>
          <w:rFonts w:asciiTheme="minorHAnsi" w:hAnsiTheme="minorHAnsi" w:cstheme="minorHAnsi"/>
          <w:b/>
          <w:bCs/>
          <w:color w:val="454545"/>
          <w:sz w:val="28"/>
          <w:szCs w:val="28"/>
          <w:u w:val="single"/>
        </w:rPr>
        <w:t>Conclusion</w:t>
      </w:r>
    </w:p>
    <w:p w14:paraId="0916F26B" w14:textId="72DFCF58" w:rsidR="008433AF" w:rsidRPr="001D6665" w:rsidRDefault="00D173FA" w:rsidP="00776C9C">
      <w:pPr>
        <w:jc w:val="both"/>
        <w:rPr>
          <w:rFonts w:cstheme="minorHAnsi"/>
        </w:rPr>
      </w:pPr>
      <w:del w:id="231" w:author="Michael" w:date="2019-01-02T17:43:00Z">
        <w:r w:rsidRPr="001D6665" w:rsidDel="00212B79">
          <w:rPr>
            <w:rFonts w:cstheme="minorHAnsi"/>
          </w:rPr>
          <w:delText xml:space="preserve">In conclusion; </w:delText>
        </w:r>
      </w:del>
      <w:commentRangeStart w:id="232"/>
      <w:commentRangeStart w:id="233"/>
      <w:ins w:id="234" w:author="Michael" w:date="2019-01-02T17:43:00Z">
        <w:r w:rsidR="00212B79">
          <w:rPr>
            <w:rFonts w:cstheme="minorHAnsi"/>
          </w:rPr>
          <w:t>W</w:t>
        </w:r>
      </w:ins>
      <w:del w:id="235" w:author="Michael" w:date="2019-01-02T17:43:00Z">
        <w:r w:rsidR="00422CE1" w:rsidRPr="001D6665" w:rsidDel="00212B79">
          <w:rPr>
            <w:rFonts w:cstheme="minorHAnsi"/>
          </w:rPr>
          <w:delText>w</w:delText>
        </w:r>
      </w:del>
      <w:r w:rsidRPr="001D6665">
        <w:rPr>
          <w:rFonts w:cstheme="minorHAnsi"/>
        </w:rPr>
        <w:t>e</w:t>
      </w:r>
      <w:commentRangeEnd w:id="232"/>
      <w:r w:rsidR="00212B79">
        <w:rPr>
          <w:rStyle w:val="CommentReference"/>
        </w:rPr>
        <w:commentReference w:id="232"/>
      </w:r>
      <w:commentRangeEnd w:id="233"/>
      <w:r w:rsidR="00192787">
        <w:rPr>
          <w:rStyle w:val="CommentReference"/>
        </w:rPr>
        <w:commentReference w:id="233"/>
      </w:r>
      <w:r w:rsidRPr="001D6665">
        <w:rPr>
          <w:rFonts w:cstheme="minorHAnsi"/>
        </w:rPr>
        <w:t xml:space="preserve"> have seen how different understandings of the exemption </w:t>
      </w:r>
      <w:r w:rsidR="00BB2242">
        <w:rPr>
          <w:rFonts w:cstheme="minorHAnsi"/>
        </w:rPr>
        <w:t xml:space="preserve">of </w:t>
      </w:r>
      <w:proofErr w:type="spellStart"/>
      <w:r w:rsidR="00BB2242">
        <w:rPr>
          <w:rFonts w:cstheme="minorHAnsi"/>
          <w:i/>
          <w:iCs/>
        </w:rPr>
        <w:t>shen</w:t>
      </w:r>
      <w:proofErr w:type="spellEnd"/>
      <w:r w:rsidR="00BB2242">
        <w:rPr>
          <w:rFonts w:cstheme="minorHAnsi"/>
          <w:i/>
          <w:iCs/>
        </w:rPr>
        <w:t xml:space="preserve"> </w:t>
      </w:r>
      <w:r w:rsidRPr="001D6665">
        <w:rPr>
          <w:rFonts w:cstheme="minorHAnsi"/>
        </w:rPr>
        <w:t xml:space="preserve">in the </w:t>
      </w:r>
      <w:proofErr w:type="spellStart"/>
      <w:r w:rsidRPr="001D6665">
        <w:rPr>
          <w:rFonts w:cstheme="minorHAnsi"/>
          <w:i/>
          <w:iCs/>
        </w:rPr>
        <w:t>r</w:t>
      </w:r>
      <w:r w:rsidR="00BB2242">
        <w:rPr>
          <w:rFonts w:cstheme="minorHAnsi"/>
          <w:i/>
          <w:iCs/>
        </w:rPr>
        <w:t>’</w:t>
      </w:r>
      <w:r w:rsidRPr="001D6665">
        <w:rPr>
          <w:rFonts w:cstheme="minorHAnsi"/>
          <w:i/>
          <w:iCs/>
        </w:rPr>
        <w:t>shus</w:t>
      </w:r>
      <w:proofErr w:type="spellEnd"/>
      <w:r w:rsidRPr="001D6665">
        <w:rPr>
          <w:rFonts w:cstheme="minorHAnsi"/>
          <w:i/>
          <w:iCs/>
        </w:rPr>
        <w:t xml:space="preserve"> </w:t>
      </w:r>
      <w:proofErr w:type="spellStart"/>
      <w:r w:rsidRPr="001D6665">
        <w:rPr>
          <w:rFonts w:cstheme="minorHAnsi"/>
          <w:i/>
          <w:iCs/>
        </w:rPr>
        <w:t>harabim</w:t>
      </w:r>
      <w:proofErr w:type="spellEnd"/>
      <w:r w:rsidRPr="001D6665">
        <w:rPr>
          <w:rFonts w:cstheme="minorHAnsi"/>
          <w:i/>
          <w:iCs/>
        </w:rPr>
        <w:t xml:space="preserve"> </w:t>
      </w:r>
      <w:r w:rsidRPr="001D6665">
        <w:rPr>
          <w:rFonts w:cstheme="minorHAnsi"/>
        </w:rPr>
        <w:t xml:space="preserve">can be taken from various </w:t>
      </w:r>
      <w:proofErr w:type="spellStart"/>
      <w:r w:rsidRPr="001D6665">
        <w:rPr>
          <w:rFonts w:cstheme="minorHAnsi"/>
          <w:i/>
          <w:iCs/>
        </w:rPr>
        <w:t>sugy</w:t>
      </w:r>
      <w:r w:rsidR="00BB2242">
        <w:rPr>
          <w:rFonts w:cstheme="minorHAnsi"/>
          <w:i/>
          <w:iCs/>
        </w:rPr>
        <w:t>o</w:t>
      </w:r>
      <w:r w:rsidRPr="001D6665">
        <w:rPr>
          <w:rFonts w:cstheme="minorHAnsi"/>
          <w:i/>
          <w:iCs/>
        </w:rPr>
        <w:t>s</w:t>
      </w:r>
      <w:proofErr w:type="spellEnd"/>
      <w:r w:rsidRPr="001D6665">
        <w:rPr>
          <w:rFonts w:cstheme="minorHAnsi"/>
        </w:rPr>
        <w:t xml:space="preserve"> in the second </w:t>
      </w:r>
      <w:proofErr w:type="spellStart"/>
      <w:r w:rsidRPr="001D6665">
        <w:rPr>
          <w:rFonts w:cstheme="minorHAnsi"/>
          <w:i/>
          <w:iCs/>
        </w:rPr>
        <w:t>perek</w:t>
      </w:r>
      <w:proofErr w:type="spellEnd"/>
      <w:r w:rsidR="00BB2242">
        <w:rPr>
          <w:rFonts w:cstheme="minorHAnsi"/>
        </w:rPr>
        <w:t xml:space="preserve"> of </w:t>
      </w:r>
      <w:proofErr w:type="spellStart"/>
      <w:r w:rsidR="00BB2242">
        <w:rPr>
          <w:rFonts w:cstheme="minorHAnsi"/>
        </w:rPr>
        <w:t>Bava</w:t>
      </w:r>
      <w:proofErr w:type="spellEnd"/>
      <w:r w:rsidR="00BB2242">
        <w:rPr>
          <w:rFonts w:cstheme="minorHAnsi"/>
        </w:rPr>
        <w:t xml:space="preserve"> </w:t>
      </w:r>
      <w:proofErr w:type="spellStart"/>
      <w:r w:rsidR="00BB2242">
        <w:rPr>
          <w:rFonts w:cstheme="minorHAnsi"/>
        </w:rPr>
        <w:t>Kamma</w:t>
      </w:r>
      <w:proofErr w:type="spellEnd"/>
      <w:r w:rsidRPr="001D6665">
        <w:rPr>
          <w:rFonts w:cstheme="minorHAnsi"/>
        </w:rPr>
        <w:t>. We have looked at the way</w:t>
      </w:r>
      <w:ins w:id="236" w:author="Michael" w:date="2019-01-02T17:44:00Z">
        <w:r w:rsidR="00212B79">
          <w:rPr>
            <w:rFonts w:cstheme="minorHAnsi"/>
          </w:rPr>
          <w:t>s in which</w:t>
        </w:r>
      </w:ins>
      <w:r w:rsidRPr="001D6665">
        <w:rPr>
          <w:rFonts w:cstheme="minorHAnsi"/>
        </w:rPr>
        <w:t xml:space="preserve"> these have been interpreted </w:t>
      </w:r>
      <w:commentRangeStart w:id="237"/>
      <w:commentRangeStart w:id="238"/>
      <w:del w:id="239" w:author="Mikey Kahan" w:date="2019-01-13T00:49:00Z">
        <w:r w:rsidRPr="001D6665" w:rsidDel="005259CE">
          <w:rPr>
            <w:rFonts w:cstheme="minorHAnsi"/>
          </w:rPr>
          <w:delText xml:space="preserve">by </w:delText>
        </w:r>
      </w:del>
      <w:ins w:id="240" w:author="Mikey Kahan" w:date="2019-01-13T00:49:00Z">
        <w:r w:rsidR="005259CE">
          <w:rPr>
            <w:rFonts w:cstheme="minorHAnsi"/>
          </w:rPr>
          <w:t>in</w:t>
        </w:r>
        <w:r w:rsidR="005259CE" w:rsidRPr="001D6665">
          <w:rPr>
            <w:rFonts w:cstheme="minorHAnsi"/>
          </w:rPr>
          <w:t xml:space="preserve"> </w:t>
        </w:r>
      </w:ins>
      <w:r w:rsidRPr="001D6665">
        <w:rPr>
          <w:rFonts w:cstheme="minorHAnsi"/>
        </w:rPr>
        <w:t xml:space="preserve">different commentaries </w:t>
      </w:r>
      <w:commentRangeEnd w:id="237"/>
      <w:r w:rsidR="00212B79">
        <w:rPr>
          <w:rStyle w:val="CommentReference"/>
        </w:rPr>
        <w:commentReference w:id="237"/>
      </w:r>
      <w:commentRangeEnd w:id="238"/>
      <w:r w:rsidR="005259CE">
        <w:rPr>
          <w:rStyle w:val="CommentReference"/>
        </w:rPr>
        <w:commentReference w:id="238"/>
      </w:r>
      <w:r w:rsidRPr="001D6665">
        <w:rPr>
          <w:rFonts w:cstheme="minorHAnsi"/>
        </w:rPr>
        <w:t>and tried to gain an insight from their words into the way they have understood the matter. As promised, no definite conclusions have been reached and a complete thorough analysis is missing, but hopefully we have scratched the surface and started going in the right direction.</w:t>
      </w:r>
    </w:p>
    <w:p w14:paraId="0916F26C" w14:textId="77777777" w:rsidR="00D173FA" w:rsidRPr="001D6665" w:rsidRDefault="00D173FA" w:rsidP="00776C9C">
      <w:pPr>
        <w:jc w:val="both"/>
        <w:rPr>
          <w:rFonts w:cstheme="minorHAnsi"/>
        </w:rPr>
      </w:pPr>
    </w:p>
    <w:p w14:paraId="0916F26D" w14:textId="77777777" w:rsidR="008433AF" w:rsidRPr="001D6665" w:rsidRDefault="00D173FA">
      <w:pPr>
        <w:jc w:val="both"/>
        <w:rPr>
          <w:rFonts w:cstheme="minorHAnsi"/>
        </w:rPr>
      </w:pPr>
      <w:commentRangeStart w:id="241"/>
      <w:r w:rsidRPr="001D6665">
        <w:rPr>
          <w:rFonts w:cstheme="minorHAnsi"/>
        </w:rPr>
        <w:t>Mikey Kahan</w:t>
      </w:r>
      <w:commentRangeEnd w:id="241"/>
      <w:r w:rsidR="00345362" w:rsidRPr="001D6665">
        <w:rPr>
          <w:rStyle w:val="CommentReference"/>
          <w:rFonts w:cstheme="minorHAnsi"/>
          <w:sz w:val="22"/>
          <w:szCs w:val="22"/>
        </w:rPr>
        <w:commentReference w:id="241"/>
      </w:r>
    </w:p>
    <w:sectPr w:rsidR="008433AF" w:rsidRPr="001D6665" w:rsidSect="00426A2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Michael" w:date="2019-01-02T17:46:00Z" w:initials="M">
    <w:p w14:paraId="0916F26F" w14:textId="77777777" w:rsidR="000A5B67" w:rsidRDefault="000A5B67">
      <w:pPr>
        <w:pStyle w:val="CommentText"/>
      </w:pPr>
      <w:r>
        <w:rPr>
          <w:rStyle w:val="CommentReference"/>
        </w:rPr>
        <w:annotationRef/>
      </w:r>
      <w:r>
        <w:t>Don’t know exactly what standards you’re expecting of the target audience, but just be aware that using ‘</w:t>
      </w:r>
      <w:proofErr w:type="spellStart"/>
      <w:r>
        <w:t>sugya</w:t>
      </w:r>
      <w:proofErr w:type="spellEnd"/>
      <w:r>
        <w:t xml:space="preserve">’ in </w:t>
      </w:r>
      <w:proofErr w:type="gramStart"/>
      <w:r>
        <w:t>two  different</w:t>
      </w:r>
      <w:proofErr w:type="gramEnd"/>
      <w:r>
        <w:t xml:space="preserve"> contexts very close together may confuse some people. My suggestion would be to change the earlier mention of the ‘several </w:t>
      </w:r>
      <w:proofErr w:type="spellStart"/>
      <w:r>
        <w:t>sugyos</w:t>
      </w:r>
      <w:proofErr w:type="spellEnd"/>
      <w:r>
        <w:t xml:space="preserve"> in the second </w:t>
      </w:r>
      <w:proofErr w:type="spellStart"/>
      <w:r>
        <w:t>perek</w:t>
      </w:r>
      <w:proofErr w:type="spellEnd"/>
      <w:r>
        <w:t>...’ to ‘several cases’. I know it’s not an exact parallel, but it’s sufficient for an introduction.</w:t>
      </w:r>
    </w:p>
  </w:comment>
  <w:comment w:id="11" w:author="Mikey Kahan" w:date="2019-01-12T23:51:00Z" w:initials="MK">
    <w:p w14:paraId="598E5AFA" w14:textId="693E818C" w:rsidR="00D81888" w:rsidRDefault="00D81888">
      <w:pPr>
        <w:pStyle w:val="CommentText"/>
      </w:pPr>
      <w:r>
        <w:rPr>
          <w:rStyle w:val="CommentReference"/>
        </w:rPr>
        <w:annotationRef/>
      </w:r>
      <w:r>
        <w:t>Done as advised</w:t>
      </w:r>
    </w:p>
  </w:comment>
  <w:comment w:id="24" w:author="Michael" w:date="2019-01-02T17:46:00Z" w:initials="M">
    <w:p w14:paraId="0916F270" w14:textId="77777777" w:rsidR="00942503" w:rsidRDefault="00942503">
      <w:pPr>
        <w:pStyle w:val="CommentText"/>
      </w:pPr>
      <w:r>
        <w:rPr>
          <w:rStyle w:val="CommentReference"/>
        </w:rPr>
        <w:annotationRef/>
      </w:r>
      <w:r>
        <w:t>Are we translating things? Doesn’t just apply here, but I’m not going to point out each time.</w:t>
      </w:r>
    </w:p>
  </w:comment>
  <w:comment w:id="25" w:author="Mikey Kahan" w:date="2019-01-12T23:53:00Z" w:initials="MK">
    <w:p w14:paraId="1833C326" w14:textId="6EA28DED" w:rsidR="00C10C40" w:rsidRDefault="00C10C40">
      <w:pPr>
        <w:pStyle w:val="CommentText"/>
      </w:pPr>
      <w:r>
        <w:rPr>
          <w:rStyle w:val="CommentReference"/>
        </w:rPr>
        <w:annotationRef/>
      </w:r>
      <w:r>
        <w:t>done</w:t>
      </w:r>
    </w:p>
  </w:comment>
  <w:comment w:id="27" w:author="Moshe Steinberg" w:date="2019-01-02T17:46:00Z" w:initials="MS">
    <w:p w14:paraId="0916F271" w14:textId="77777777" w:rsidR="000A5B67" w:rsidRPr="00056F12" w:rsidRDefault="000A5B67">
      <w:pPr>
        <w:pStyle w:val="CommentText"/>
      </w:pPr>
      <w:r>
        <w:rPr>
          <w:rStyle w:val="CommentReference"/>
        </w:rPr>
        <w:annotationRef/>
      </w:r>
      <w:proofErr w:type="spellStart"/>
      <w:r>
        <w:rPr>
          <w:i/>
          <w:iCs/>
        </w:rPr>
        <w:t>Ta’ama</w:t>
      </w:r>
      <w:proofErr w:type="spellEnd"/>
      <w:r>
        <w:rPr>
          <w:i/>
          <w:iCs/>
        </w:rPr>
        <w:t xml:space="preserve"> </w:t>
      </w:r>
      <w:proofErr w:type="spellStart"/>
      <w:r>
        <w:rPr>
          <w:i/>
          <w:iCs/>
        </w:rPr>
        <w:t>d’kra</w:t>
      </w:r>
      <w:proofErr w:type="spellEnd"/>
      <w:r>
        <w:t>?</w:t>
      </w:r>
    </w:p>
  </w:comment>
  <w:comment w:id="28" w:author="Mikey Kahan" w:date="2019-01-12T23:53:00Z" w:initials="MK">
    <w:p w14:paraId="64B99755" w14:textId="089AB6B4" w:rsidR="001C3B87" w:rsidRDefault="001C3B87">
      <w:pPr>
        <w:pStyle w:val="CommentText"/>
      </w:pPr>
      <w:r>
        <w:rPr>
          <w:rStyle w:val="CommentReference"/>
        </w:rPr>
        <w:annotationRef/>
      </w:r>
      <w:r>
        <w:t xml:space="preserve">Michael touched it up, </w:t>
      </w:r>
      <w:proofErr w:type="gramStart"/>
      <w:r>
        <w:t>sufficient</w:t>
      </w:r>
      <w:proofErr w:type="gramEnd"/>
      <w:r>
        <w:t>?</w:t>
      </w:r>
    </w:p>
  </w:comment>
  <w:comment w:id="29" w:author="Moshe Steinberg" w:date="2019-01-02T17:46:00Z" w:initials="MS">
    <w:p w14:paraId="0916F272" w14:textId="77777777" w:rsidR="000A5B67" w:rsidRDefault="000A5B67">
      <w:pPr>
        <w:pStyle w:val="CommentText"/>
      </w:pPr>
      <w:r>
        <w:rPr>
          <w:rStyle w:val="CommentReference"/>
        </w:rPr>
        <w:annotationRef/>
      </w:r>
      <w:r>
        <w:t>Not quite sure what you mean by ‘within the application it was originally stated’</w:t>
      </w:r>
    </w:p>
  </w:comment>
  <w:comment w:id="38" w:author="Michael" w:date="2019-01-02T17:46:00Z" w:initials="M">
    <w:p w14:paraId="0916F273" w14:textId="77777777" w:rsidR="00942503" w:rsidRDefault="00942503">
      <w:pPr>
        <w:pStyle w:val="CommentText"/>
      </w:pPr>
      <w:r>
        <w:rPr>
          <w:rStyle w:val="CommentReference"/>
        </w:rPr>
        <w:annotationRef/>
      </w:r>
      <w:r>
        <w:t>This should be preceded/accompanied by an explanation of the correlation between expectation to guard the animal and obligations of payment.</w:t>
      </w:r>
    </w:p>
  </w:comment>
  <w:comment w:id="43" w:author="Moshe Steinberg" w:date="2019-01-02T17:46:00Z" w:initials="MS">
    <w:p w14:paraId="0916F274" w14:textId="77777777" w:rsidR="000A5B67" w:rsidRPr="00056F12" w:rsidRDefault="000A5B67">
      <w:pPr>
        <w:pStyle w:val="CommentText"/>
      </w:pPr>
      <w:r>
        <w:rPr>
          <w:rStyle w:val="CommentReference"/>
        </w:rPr>
        <w:annotationRef/>
      </w:r>
      <w:r>
        <w:t xml:space="preserve">Another or the </w:t>
      </w:r>
      <w:proofErr w:type="spellStart"/>
      <w:r>
        <w:rPr>
          <w:i/>
          <w:iCs/>
        </w:rPr>
        <w:t>nizak</w:t>
      </w:r>
      <w:proofErr w:type="spellEnd"/>
      <w:r>
        <w:t>?</w:t>
      </w:r>
    </w:p>
  </w:comment>
  <w:comment w:id="44" w:author="Moshe Steinberg" w:date="2019-01-02T17:46:00Z" w:initials="MS">
    <w:p w14:paraId="0916F275" w14:textId="77777777" w:rsidR="000A5B67" w:rsidRPr="00F02560" w:rsidRDefault="000A5B67">
      <w:pPr>
        <w:pStyle w:val="CommentText"/>
      </w:pPr>
      <w:r>
        <w:rPr>
          <w:rStyle w:val="CommentReference"/>
        </w:rPr>
        <w:annotationRef/>
      </w:r>
      <w:r>
        <w:t xml:space="preserve">In what sense? Is it is simply </w:t>
      </w:r>
      <w:r>
        <w:rPr>
          <w:b/>
          <w:bCs/>
        </w:rPr>
        <w:t>not</w:t>
      </w:r>
      <w:r>
        <w:t xml:space="preserve"> owned by the other guy or is it that which the </w:t>
      </w:r>
      <w:proofErr w:type="spellStart"/>
      <w:r>
        <w:rPr>
          <w:i/>
          <w:iCs/>
        </w:rPr>
        <w:t>mazik</w:t>
      </w:r>
      <w:proofErr w:type="spellEnd"/>
      <w:r>
        <w:t xml:space="preserve"> also owns it?</w:t>
      </w:r>
    </w:p>
  </w:comment>
  <w:comment w:id="45" w:author="Moshe Steinberg" w:date="2019-01-02T17:46:00Z" w:initials="MS">
    <w:p w14:paraId="0916F276" w14:textId="77777777" w:rsidR="000A5B67" w:rsidRDefault="000A5B67">
      <w:pPr>
        <w:pStyle w:val="CommentText"/>
      </w:pPr>
      <w:r>
        <w:rPr>
          <w:rStyle w:val="CommentReference"/>
        </w:rPr>
        <w:annotationRef/>
      </w:r>
      <w:r>
        <w:t>You must have missed out some words here</w:t>
      </w:r>
    </w:p>
  </w:comment>
  <w:comment w:id="48" w:author="Michael" w:date="2019-01-02T17:46:00Z" w:initials="M">
    <w:p w14:paraId="0916F277" w14:textId="77777777" w:rsidR="00EE050D" w:rsidRDefault="00EE050D">
      <w:pPr>
        <w:pStyle w:val="CommentText"/>
      </w:pPr>
      <w:r>
        <w:rPr>
          <w:rStyle w:val="CommentReference"/>
        </w:rPr>
        <w:annotationRef/>
      </w:r>
      <w:r>
        <w:t>Unless there is a particular reason that this is important, it’s better not to say.</w:t>
      </w:r>
    </w:p>
  </w:comment>
  <w:comment w:id="49" w:author="Mikey Kahan" w:date="2019-01-13T00:00:00Z" w:initials="MK">
    <w:p w14:paraId="58F27A4D" w14:textId="442F5E55" w:rsidR="00DD5B1E" w:rsidRDefault="00DD5B1E">
      <w:pPr>
        <w:pStyle w:val="CommentText"/>
      </w:pPr>
      <w:r>
        <w:rPr>
          <w:rStyle w:val="CommentReference"/>
        </w:rPr>
        <w:annotationRef/>
      </w:r>
      <w:r>
        <w:t>ok</w:t>
      </w:r>
    </w:p>
  </w:comment>
  <w:comment w:id="52" w:author="Michael" w:date="2019-01-02T17:46:00Z" w:initials="M">
    <w:p w14:paraId="0916F279" w14:textId="77777777" w:rsidR="00EE050D" w:rsidRDefault="00EE050D">
      <w:pPr>
        <w:pStyle w:val="CommentText"/>
      </w:pPr>
      <w:r>
        <w:rPr>
          <w:rStyle w:val="CommentReference"/>
        </w:rPr>
        <w:annotationRef/>
      </w:r>
      <w:r>
        <w:t>Presenting the conversation this way is confusing. We all learnt in primary school that a new speaker starts on a new line. Not sure how practical that is here, but current presentation needs changing.</w:t>
      </w:r>
    </w:p>
  </w:comment>
  <w:comment w:id="53" w:author="Mikey Kahan" w:date="2019-01-13T00:07:00Z" w:initials="MK">
    <w:p w14:paraId="293502AD" w14:textId="22E396F4" w:rsidR="00FA2EFC" w:rsidRDefault="00FA2EFC">
      <w:pPr>
        <w:pStyle w:val="CommentText"/>
      </w:pPr>
      <w:r>
        <w:rPr>
          <w:rStyle w:val="CommentReference"/>
        </w:rPr>
        <w:annotationRef/>
      </w:r>
      <w:r w:rsidR="00B80B78">
        <w:t>B</w:t>
      </w:r>
      <w:r>
        <w:t>etter</w:t>
      </w:r>
      <w:r w:rsidR="00B80B78">
        <w:t>?</w:t>
      </w:r>
    </w:p>
  </w:comment>
  <w:comment w:id="64" w:author="Michael" w:date="2019-01-02T17:46:00Z" w:initials="M">
    <w:p w14:paraId="0916F27A" w14:textId="77777777" w:rsidR="00EE050D" w:rsidRDefault="00EE050D">
      <w:pPr>
        <w:pStyle w:val="CommentText"/>
      </w:pPr>
      <w:r>
        <w:rPr>
          <w:rStyle w:val="CommentReference"/>
        </w:rPr>
        <w:annotationRef/>
      </w:r>
      <w:r>
        <w:t>Unless you mean ‘regel belonging to it’</w:t>
      </w:r>
    </w:p>
  </w:comment>
  <w:comment w:id="67" w:author="Moshe Steinberg" w:date="2019-01-02T17:46:00Z" w:initials="MS">
    <w:p w14:paraId="0916F27B" w14:textId="77777777" w:rsidR="000A5B67" w:rsidRDefault="000A5B67">
      <w:pPr>
        <w:pStyle w:val="CommentText"/>
      </w:pPr>
      <w:r>
        <w:rPr>
          <w:rStyle w:val="CommentReference"/>
        </w:rPr>
        <w:annotationRef/>
      </w:r>
      <w:r>
        <w:t xml:space="preserve">Better to just give </w:t>
      </w:r>
      <w:proofErr w:type="spellStart"/>
      <w:r>
        <w:t>perek</w:t>
      </w:r>
      <w:proofErr w:type="spellEnd"/>
      <w:r>
        <w:t xml:space="preserve"> and </w:t>
      </w:r>
      <w:proofErr w:type="spellStart"/>
      <w:r>
        <w:t>siman</w:t>
      </w:r>
      <w:proofErr w:type="spellEnd"/>
      <w:r>
        <w:t xml:space="preserve"> for </w:t>
      </w:r>
      <w:proofErr w:type="spellStart"/>
      <w:r>
        <w:t>rosh</w:t>
      </w:r>
      <w:proofErr w:type="spellEnd"/>
      <w:r>
        <w:t xml:space="preserve">. Some people e.g. your </w:t>
      </w:r>
      <w:proofErr w:type="spellStart"/>
      <w:r>
        <w:t>chavrua</w:t>
      </w:r>
      <w:proofErr w:type="spellEnd"/>
      <w:r>
        <w:t xml:space="preserve"> </w:t>
      </w:r>
      <w:proofErr w:type="spellStart"/>
      <w:r>
        <w:t>zaigezunt</w:t>
      </w:r>
      <w:proofErr w:type="spellEnd"/>
      <w:r>
        <w:t xml:space="preserve"> don’t have </w:t>
      </w:r>
      <w:r>
        <w:rPr>
          <w:i/>
          <w:iCs/>
        </w:rPr>
        <w:t xml:space="preserve">oz </w:t>
      </w:r>
      <w:proofErr w:type="spellStart"/>
      <w:r>
        <w:rPr>
          <w:i/>
          <w:iCs/>
        </w:rPr>
        <w:t>v’hadarI</w:t>
      </w:r>
      <w:proofErr w:type="spellEnd"/>
      <w:r>
        <w:rPr>
          <w:i/>
          <w:iCs/>
        </w:rPr>
        <w:t xml:space="preserve"> </w:t>
      </w:r>
      <w:r w:rsidRPr="0054016E">
        <w:t xml:space="preserve">editions of the </w:t>
      </w:r>
      <w:r>
        <w:t>Talmud.</w:t>
      </w:r>
    </w:p>
    <w:p w14:paraId="0916F27C" w14:textId="77777777" w:rsidR="000A5B67" w:rsidRDefault="000A5B67">
      <w:pPr>
        <w:pStyle w:val="CommentText"/>
      </w:pPr>
      <w:proofErr w:type="spellStart"/>
      <w:r>
        <w:rPr>
          <w:i/>
          <w:iCs/>
        </w:rPr>
        <w:t>Dibur</w:t>
      </w:r>
      <w:proofErr w:type="spellEnd"/>
      <w:r>
        <w:rPr>
          <w:i/>
          <w:iCs/>
        </w:rPr>
        <w:t xml:space="preserve"> </w:t>
      </w:r>
      <w:proofErr w:type="spellStart"/>
      <w:r>
        <w:rPr>
          <w:i/>
          <w:iCs/>
        </w:rPr>
        <w:t>hamaschil</w:t>
      </w:r>
      <w:proofErr w:type="spellEnd"/>
      <w:r>
        <w:t xml:space="preserve"> is also acceptable. The </w:t>
      </w:r>
      <w:r>
        <w:rPr>
          <w:i/>
          <w:iCs/>
        </w:rPr>
        <w:t>minhag</w:t>
      </w:r>
      <w:r>
        <w:t xml:space="preserve"> is to write something like </w:t>
      </w:r>
      <w:proofErr w:type="spellStart"/>
      <w:r>
        <w:t>s.v.</w:t>
      </w:r>
      <w:proofErr w:type="spellEnd"/>
      <w:r>
        <w:t xml:space="preserve"> </w:t>
      </w:r>
      <w:proofErr w:type="spellStart"/>
      <w:r>
        <w:rPr>
          <w:i/>
          <w:iCs/>
        </w:rPr>
        <w:t>kishk’sha</w:t>
      </w:r>
      <w:proofErr w:type="spellEnd"/>
      <w:r>
        <w:rPr>
          <w:i/>
          <w:iCs/>
        </w:rPr>
        <w:t xml:space="preserve"> </w:t>
      </w:r>
      <w:proofErr w:type="spellStart"/>
      <w:r>
        <w:rPr>
          <w:i/>
          <w:iCs/>
        </w:rPr>
        <w:t>biznava</w:t>
      </w:r>
      <w:proofErr w:type="spellEnd"/>
      <w:r>
        <w:t>.</w:t>
      </w:r>
    </w:p>
    <w:p w14:paraId="0916F27D" w14:textId="77777777" w:rsidR="000A5B67" w:rsidRPr="00A60ACF" w:rsidRDefault="000A5B67">
      <w:pPr>
        <w:pStyle w:val="CommentText"/>
      </w:pPr>
      <w:r>
        <w:t xml:space="preserve">I think </w:t>
      </w:r>
      <w:proofErr w:type="spellStart"/>
      <w:r>
        <w:t>s.v.</w:t>
      </w:r>
      <w:proofErr w:type="spellEnd"/>
      <w:r>
        <w:t xml:space="preserve"> is the Latin version of </w:t>
      </w:r>
      <w:r>
        <w:rPr>
          <w:rFonts w:hint="cs"/>
          <w:rtl/>
        </w:rPr>
        <w:t>ד"ה</w:t>
      </w:r>
      <w:r>
        <w:t>.</w:t>
      </w:r>
    </w:p>
  </w:comment>
  <w:comment w:id="68" w:author="Mikey Kahan" w:date="2019-01-13T00:02:00Z" w:initials="MK">
    <w:p w14:paraId="16227AD9" w14:textId="3A5A95C0" w:rsidR="00AB4681" w:rsidRDefault="00AB4681">
      <w:pPr>
        <w:pStyle w:val="CommentText"/>
      </w:pPr>
      <w:r>
        <w:rPr>
          <w:rStyle w:val="CommentReference"/>
        </w:rPr>
        <w:annotationRef/>
      </w:r>
      <w:r>
        <w:t>done</w:t>
      </w:r>
    </w:p>
  </w:comment>
  <w:comment w:id="69" w:author="Moshe Steinberg" w:date="2019-01-02T17:46:00Z" w:initials="MS">
    <w:p w14:paraId="0916F27E" w14:textId="77777777" w:rsidR="000A5B67" w:rsidRDefault="000A5B67">
      <w:pPr>
        <w:pStyle w:val="CommentText"/>
      </w:pPr>
      <w:r>
        <w:rPr>
          <w:rStyle w:val="CommentReference"/>
        </w:rPr>
        <w:annotationRef/>
      </w:r>
      <w:r>
        <w:t>Please explain this more.</w:t>
      </w:r>
    </w:p>
  </w:comment>
  <w:comment w:id="70" w:author="Mikey Kahan" w:date="2019-01-13T00:05:00Z" w:initials="MK">
    <w:p w14:paraId="2A285FD4" w14:textId="10AC9069" w:rsidR="00FC099B" w:rsidRDefault="00FC099B">
      <w:pPr>
        <w:pStyle w:val="CommentText"/>
      </w:pPr>
      <w:r>
        <w:rPr>
          <w:rStyle w:val="CommentReference"/>
        </w:rPr>
        <w:annotationRef/>
      </w:r>
      <w:r>
        <w:t>I don’t think I can.</w:t>
      </w:r>
    </w:p>
  </w:comment>
  <w:comment w:id="71" w:author="Michael" w:date="2019-01-02T17:46:00Z" w:initials="M">
    <w:p w14:paraId="0916F27F" w14:textId="77777777" w:rsidR="00EE050D" w:rsidRDefault="00EE050D">
      <w:pPr>
        <w:pStyle w:val="CommentText"/>
      </w:pPr>
      <w:r>
        <w:rPr>
          <w:rStyle w:val="CommentReference"/>
        </w:rPr>
        <w:annotationRef/>
      </w:r>
      <w:r>
        <w:t>If I could backspace in massive capital letters, I would have done.</w:t>
      </w:r>
    </w:p>
  </w:comment>
  <w:comment w:id="78" w:author="Moshe Steinberg" w:date="2019-01-02T17:46:00Z" w:initials="MS">
    <w:p w14:paraId="0916F280" w14:textId="77777777" w:rsidR="000A5B67" w:rsidRPr="00A60ACF" w:rsidRDefault="000A5B67">
      <w:pPr>
        <w:pStyle w:val="CommentText"/>
      </w:pPr>
      <w:r>
        <w:rPr>
          <w:rStyle w:val="CommentReference"/>
        </w:rPr>
        <w:annotationRef/>
      </w:r>
      <w:r>
        <w:t xml:space="preserve">Doing this kind of summary is fine but it is somewhat inconsistent with your </w:t>
      </w:r>
      <w:proofErr w:type="spellStart"/>
      <w:r w:rsidRPr="00A60ACF">
        <w:rPr>
          <w:i/>
          <w:iCs/>
        </w:rPr>
        <w:t>mahalach</w:t>
      </w:r>
      <w:proofErr w:type="spellEnd"/>
      <w:r>
        <w:t xml:space="preserve"> above which was to translate.</w:t>
      </w:r>
    </w:p>
  </w:comment>
  <w:comment w:id="79" w:author="Mikey Kahan" w:date="2019-01-13T00:07:00Z" w:initials="MK">
    <w:p w14:paraId="3FBD0FFF" w14:textId="53BD88C6" w:rsidR="00FA2EFC" w:rsidRDefault="00FA2EFC">
      <w:pPr>
        <w:pStyle w:val="CommentText"/>
      </w:pPr>
      <w:r>
        <w:rPr>
          <w:rStyle w:val="CommentReference"/>
        </w:rPr>
        <w:annotationRef/>
      </w:r>
      <w:r>
        <w:t>Done, I think</w:t>
      </w:r>
    </w:p>
  </w:comment>
  <w:comment w:id="83" w:author="Michael" w:date="2019-01-02T17:46:00Z" w:initials="M">
    <w:p w14:paraId="0916F281" w14:textId="77777777" w:rsidR="00602D17" w:rsidRDefault="00602D17">
      <w:pPr>
        <w:pStyle w:val="CommentText"/>
      </w:pPr>
      <w:r>
        <w:rPr>
          <w:rStyle w:val="CommentReference"/>
        </w:rPr>
        <w:annotationRef/>
      </w:r>
      <w:r>
        <w:t>I think this needs to be presented differently – maybe just remove brackets?</w:t>
      </w:r>
    </w:p>
  </w:comment>
  <w:comment w:id="96" w:author="Mikey Kahan" w:date="2019-01-02T17:46:00Z" w:initials="MK">
    <w:p w14:paraId="0916F282" w14:textId="77777777" w:rsidR="000A5B67" w:rsidRDefault="000A5B67">
      <w:pPr>
        <w:pStyle w:val="CommentText"/>
      </w:pPr>
      <w:r>
        <w:rPr>
          <w:rStyle w:val="CommentReference"/>
        </w:rPr>
        <w:annotationRef/>
      </w:r>
      <w:r>
        <w:t xml:space="preserve">Don’t know how to translate this as dependant on the </w:t>
      </w:r>
      <w:proofErr w:type="spellStart"/>
      <w:r>
        <w:t>peirush</w:t>
      </w:r>
      <w:proofErr w:type="spellEnd"/>
      <w:r>
        <w:t>, so did literally, what do you suggest?</w:t>
      </w:r>
    </w:p>
  </w:comment>
  <w:comment w:id="100" w:author="Moshe Steinberg" w:date="2019-01-02T17:46:00Z" w:initials="MS">
    <w:p w14:paraId="0916F283" w14:textId="77777777" w:rsidR="000A5B67" w:rsidRDefault="000A5B67">
      <w:pPr>
        <w:pStyle w:val="CommentText"/>
      </w:pPr>
      <w:r>
        <w:rPr>
          <w:rStyle w:val="CommentReference"/>
        </w:rPr>
        <w:annotationRef/>
      </w:r>
      <w:proofErr w:type="spellStart"/>
      <w:r>
        <w:rPr>
          <w:i/>
          <w:iCs/>
        </w:rPr>
        <w:t>Lichora</w:t>
      </w:r>
      <w:proofErr w:type="spellEnd"/>
      <w:r>
        <w:t>, at this stage, it isn't an opinion that the deciding factor is where the object is eaten. It is more of an option (</w:t>
      </w:r>
      <w:proofErr w:type="spellStart"/>
      <w:r>
        <w:rPr>
          <w:i/>
          <w:iCs/>
        </w:rPr>
        <w:t>tzad</w:t>
      </w:r>
      <w:proofErr w:type="spellEnd"/>
      <w:r>
        <w:t xml:space="preserve"> in a </w:t>
      </w:r>
      <w:proofErr w:type="spellStart"/>
      <w:r>
        <w:rPr>
          <w:i/>
          <w:iCs/>
        </w:rPr>
        <w:t>chakira</w:t>
      </w:r>
      <w:proofErr w:type="spellEnd"/>
      <w:r>
        <w:t xml:space="preserve">, but I’d rather the text say something a tad less </w:t>
      </w:r>
      <w:proofErr w:type="spellStart"/>
      <w:r>
        <w:t>yeshivish</w:t>
      </w:r>
      <w:proofErr w:type="spellEnd"/>
      <w:r>
        <w:t xml:space="preserve"> than that)</w:t>
      </w:r>
    </w:p>
    <w:p w14:paraId="0916F284" w14:textId="77777777" w:rsidR="000A5B67" w:rsidRPr="00E21ED0" w:rsidRDefault="000A5B67">
      <w:pPr>
        <w:pStyle w:val="CommentText"/>
      </w:pPr>
      <w:r>
        <w:t xml:space="preserve">Also, there is always the possibility that the understanding of the </w:t>
      </w:r>
      <w:proofErr w:type="spellStart"/>
      <w:r>
        <w:rPr>
          <w:i/>
          <w:iCs/>
        </w:rPr>
        <w:t>p’tur</w:t>
      </w:r>
      <w:proofErr w:type="spellEnd"/>
      <w:r>
        <w:t xml:space="preserve"> of </w:t>
      </w:r>
      <w:proofErr w:type="spellStart"/>
      <w:r>
        <w:rPr>
          <w:i/>
          <w:iCs/>
        </w:rPr>
        <w:t>shen</w:t>
      </w:r>
      <w:proofErr w:type="spellEnd"/>
      <w:r>
        <w:t xml:space="preserve"> depends on this question of the </w:t>
      </w:r>
      <w:proofErr w:type="spellStart"/>
      <w:r>
        <w:rPr>
          <w:i/>
          <w:iCs/>
        </w:rPr>
        <w:t>gemara</w:t>
      </w:r>
      <w:proofErr w:type="spellEnd"/>
      <w:r>
        <w:t>.</w:t>
      </w:r>
    </w:p>
  </w:comment>
  <w:comment w:id="103" w:author="Moshe Steinberg" w:date="2019-01-02T17:46:00Z" w:initials="MS">
    <w:p w14:paraId="0916F285" w14:textId="77777777" w:rsidR="000A5B67" w:rsidRPr="00345362" w:rsidRDefault="000A5B67">
      <w:pPr>
        <w:pStyle w:val="CommentText"/>
      </w:pPr>
      <w:r>
        <w:rPr>
          <w:rStyle w:val="CommentReference"/>
        </w:rPr>
        <w:annotationRef/>
      </w:r>
      <w:r>
        <w:t xml:space="preserve">As above, </w:t>
      </w:r>
      <w:proofErr w:type="spellStart"/>
      <w:r>
        <w:rPr>
          <w:i/>
          <w:iCs/>
        </w:rPr>
        <w:t>p’shat</w:t>
      </w:r>
      <w:proofErr w:type="spellEnd"/>
      <w:r>
        <w:t xml:space="preserve"> in the </w:t>
      </w:r>
      <w:proofErr w:type="spellStart"/>
      <w:r>
        <w:rPr>
          <w:i/>
          <w:iCs/>
        </w:rPr>
        <w:t>p’tur</w:t>
      </w:r>
      <w:proofErr w:type="spellEnd"/>
      <w:r>
        <w:t xml:space="preserve"> could depend on this question of the </w:t>
      </w:r>
      <w:proofErr w:type="spellStart"/>
      <w:r>
        <w:rPr>
          <w:i/>
          <w:iCs/>
        </w:rPr>
        <w:t>gemara</w:t>
      </w:r>
      <w:proofErr w:type="spellEnd"/>
      <w:r>
        <w:t>.</w:t>
      </w:r>
    </w:p>
  </w:comment>
  <w:comment w:id="104" w:author="Mikey Kahan" w:date="2019-01-13T00:13:00Z" w:initials="MK">
    <w:p w14:paraId="3C8F330D" w14:textId="68DD199E" w:rsidR="001719A3" w:rsidRDefault="001719A3">
      <w:pPr>
        <w:pStyle w:val="CommentText"/>
      </w:pPr>
      <w:r>
        <w:rPr>
          <w:rStyle w:val="CommentReference"/>
        </w:rPr>
        <w:annotationRef/>
      </w:r>
      <w:r>
        <w:t>Ok, I added a footnote apparently, this has been a while</w:t>
      </w:r>
    </w:p>
  </w:comment>
  <w:comment w:id="107" w:author="Moshe Steinberg" w:date="2019-01-02T17:46:00Z" w:initials="MS">
    <w:p w14:paraId="0916F286" w14:textId="77777777" w:rsidR="000A5B67" w:rsidRDefault="000A5B67">
      <w:pPr>
        <w:pStyle w:val="CommentText"/>
      </w:pPr>
      <w:r>
        <w:rPr>
          <w:rStyle w:val="CommentReference"/>
        </w:rPr>
        <w:annotationRef/>
      </w:r>
      <w:r>
        <w:t>Worth mentioning their names as you reference Rabbi Yossi later</w:t>
      </w:r>
    </w:p>
  </w:comment>
  <w:comment w:id="123" w:author="Moshe Steinberg" w:date="2019-01-02T17:46:00Z" w:initials="MS">
    <w:p w14:paraId="0916F287" w14:textId="77777777" w:rsidR="000A5B67" w:rsidRPr="004C79CE" w:rsidRDefault="000A5B67">
      <w:pPr>
        <w:pStyle w:val="CommentText"/>
      </w:pPr>
      <w:r>
        <w:rPr>
          <w:rStyle w:val="CommentReference"/>
        </w:rPr>
        <w:annotationRef/>
      </w:r>
      <w:proofErr w:type="spellStart"/>
      <w:r>
        <w:rPr>
          <w:i/>
          <w:iCs/>
        </w:rPr>
        <w:t>Lichora</w:t>
      </w:r>
      <w:proofErr w:type="spellEnd"/>
      <w:r>
        <w:t>, you could just say something like ‘is obviously exempt as the damaged object has trespassed into the area of the damager’.</w:t>
      </w:r>
    </w:p>
  </w:comment>
  <w:comment w:id="124" w:author="Mikey Kahan" w:date="2019-01-02T17:46:00Z" w:initials="MK">
    <w:p w14:paraId="0916F288" w14:textId="77777777" w:rsidR="000A5B67" w:rsidRDefault="000A5B67">
      <w:pPr>
        <w:pStyle w:val="CommentText"/>
      </w:pPr>
      <w:r>
        <w:rPr>
          <w:rStyle w:val="CommentReference"/>
        </w:rPr>
        <w:annotationRef/>
      </w:r>
      <w:r>
        <w:t>Now a translation</w:t>
      </w:r>
    </w:p>
  </w:comment>
  <w:comment w:id="125" w:author="Moshe Steinberg" w:date="2019-01-02T17:46:00Z" w:initials="MS">
    <w:p w14:paraId="0916F289" w14:textId="77777777" w:rsidR="000A5B67" w:rsidRPr="004C79CE" w:rsidRDefault="000A5B67">
      <w:pPr>
        <w:pStyle w:val="CommentText"/>
      </w:pPr>
      <w:r>
        <w:rPr>
          <w:rStyle w:val="CommentReference"/>
        </w:rPr>
        <w:annotationRef/>
      </w:r>
      <w:r>
        <w:t xml:space="preserve">I have just thought of this now, but you should make sure that at some point you translate </w:t>
      </w:r>
      <w:proofErr w:type="spellStart"/>
      <w:r w:rsidRPr="004C79CE">
        <w:rPr>
          <w:i/>
          <w:iCs/>
        </w:rPr>
        <w:t>p’</w:t>
      </w:r>
      <w:r>
        <w:rPr>
          <w:i/>
          <w:iCs/>
        </w:rPr>
        <w:t>tur</w:t>
      </w:r>
      <w:proofErr w:type="spellEnd"/>
      <w:r>
        <w:t xml:space="preserve">. The first time it is written, write </w:t>
      </w:r>
      <w:proofErr w:type="spellStart"/>
      <w:r>
        <w:rPr>
          <w:i/>
          <w:iCs/>
        </w:rPr>
        <w:t>p’tur</w:t>
      </w:r>
      <w:proofErr w:type="spellEnd"/>
      <w:r>
        <w:t xml:space="preserve"> (exemption).</w:t>
      </w:r>
    </w:p>
  </w:comment>
  <w:comment w:id="126" w:author="Moshe Steinberg" w:date="2019-01-02T17:46:00Z" w:initials="MS">
    <w:p w14:paraId="0916F28A" w14:textId="77777777" w:rsidR="000A5B67" w:rsidRDefault="000A5B67">
      <w:pPr>
        <w:pStyle w:val="CommentText"/>
      </w:pPr>
      <w:r>
        <w:t>‘</w:t>
      </w:r>
      <w:r>
        <w:rPr>
          <w:rStyle w:val="CommentReference"/>
        </w:rPr>
        <w:annotationRef/>
      </w:r>
      <w:r>
        <w:t>Is actually’?</w:t>
      </w:r>
    </w:p>
  </w:comment>
  <w:comment w:id="128" w:author="Moshe Steinberg" w:date="2019-01-02T17:46:00Z" w:initials="MS">
    <w:p w14:paraId="0916F28B" w14:textId="77777777" w:rsidR="000A5B67" w:rsidRDefault="000A5B67">
      <w:pPr>
        <w:pStyle w:val="CommentText"/>
      </w:pPr>
      <w:r>
        <w:rPr>
          <w:rStyle w:val="CommentReference"/>
        </w:rPr>
        <w:annotationRef/>
      </w:r>
      <w:r>
        <w:t>Is there a point to these sentences. They seem to just say ‘we still have all options open’.</w:t>
      </w:r>
    </w:p>
  </w:comment>
  <w:comment w:id="130" w:author="Moshe Steinberg" w:date="2019-01-02T17:46:00Z" w:initials="MS">
    <w:p w14:paraId="0916F28C" w14:textId="77777777" w:rsidR="000A5B67" w:rsidRDefault="000A5B67">
      <w:pPr>
        <w:pStyle w:val="CommentText"/>
      </w:pPr>
      <w:r>
        <w:rPr>
          <w:rStyle w:val="CommentReference"/>
        </w:rPr>
        <w:annotationRef/>
      </w:r>
      <w:r>
        <w:t>In what sense are we doing this?</w:t>
      </w:r>
    </w:p>
  </w:comment>
  <w:comment w:id="131" w:author="Mikey Kahan" w:date="2019-01-02T17:46:00Z" w:initials="MK">
    <w:p w14:paraId="0916F28D" w14:textId="77777777" w:rsidR="000A5B67" w:rsidRDefault="000A5B67">
      <w:pPr>
        <w:pStyle w:val="CommentText"/>
      </w:pPr>
      <w:r>
        <w:rPr>
          <w:rStyle w:val="CommentReference"/>
        </w:rPr>
        <w:annotationRef/>
      </w:r>
      <w:r>
        <w:t xml:space="preserve">What do you mean? Just saying if explain </w:t>
      </w:r>
      <w:proofErr w:type="spellStart"/>
      <w:r>
        <w:t>ilfa</w:t>
      </w:r>
      <w:proofErr w:type="spellEnd"/>
      <w:r>
        <w:t xml:space="preserve"> the same way as before the following would come out. Not a </w:t>
      </w:r>
      <w:proofErr w:type="spellStart"/>
      <w:r>
        <w:t>ra’aya</w:t>
      </w:r>
      <w:proofErr w:type="spellEnd"/>
      <w:r>
        <w:t xml:space="preserve"> or anything.</w:t>
      </w:r>
    </w:p>
  </w:comment>
  <w:comment w:id="137" w:author="Moshe Steinberg" w:date="2019-01-02T17:46:00Z" w:initials="MS">
    <w:p w14:paraId="0916F28E" w14:textId="77777777" w:rsidR="000A5B67" w:rsidRPr="00702F25" w:rsidRDefault="000A5B67">
      <w:pPr>
        <w:pStyle w:val="CommentText"/>
      </w:pPr>
      <w:r>
        <w:rPr>
          <w:rStyle w:val="CommentReference"/>
        </w:rPr>
        <w:annotationRef/>
      </w:r>
      <w:r>
        <w:t xml:space="preserve">Isn’t this an explicit piece of Palestinian Talmud? </w:t>
      </w:r>
      <w:proofErr w:type="spellStart"/>
      <w:r>
        <w:t>Oybazoy</w:t>
      </w:r>
      <w:proofErr w:type="spellEnd"/>
      <w:r>
        <w:t xml:space="preserve">, you’ll have to deal with it </w:t>
      </w:r>
      <w:proofErr w:type="spellStart"/>
      <w:r>
        <w:rPr>
          <w:i/>
          <w:iCs/>
        </w:rPr>
        <w:t>l’chol</w:t>
      </w:r>
      <w:proofErr w:type="spellEnd"/>
      <w:r>
        <w:rPr>
          <w:i/>
          <w:iCs/>
        </w:rPr>
        <w:t xml:space="preserve"> </w:t>
      </w:r>
      <w:proofErr w:type="spellStart"/>
      <w:r>
        <w:rPr>
          <w:i/>
          <w:iCs/>
        </w:rPr>
        <w:t>hadei’os</w:t>
      </w:r>
      <w:proofErr w:type="spellEnd"/>
      <w:r>
        <w:t>.</w:t>
      </w:r>
    </w:p>
  </w:comment>
  <w:comment w:id="138" w:author="Mikey Kahan" w:date="2019-01-13T00:23:00Z" w:initials="MK">
    <w:p w14:paraId="4C65CF49" w14:textId="4F2B9B38" w:rsidR="006D03DC" w:rsidRDefault="006D03DC">
      <w:pPr>
        <w:pStyle w:val="CommentText"/>
      </w:pPr>
      <w:r>
        <w:rPr>
          <w:rStyle w:val="CommentReference"/>
        </w:rPr>
        <w:annotationRef/>
      </w:r>
      <w:r>
        <w:t>Footnote I think</w:t>
      </w:r>
    </w:p>
  </w:comment>
  <w:comment w:id="142" w:author="Moshe Steinberg" w:date="2019-01-02T17:46:00Z" w:initials="MS">
    <w:p w14:paraId="0916F28F" w14:textId="77777777" w:rsidR="000A5B67" w:rsidRDefault="000A5B67">
      <w:pPr>
        <w:pStyle w:val="CommentText"/>
      </w:pPr>
      <w:r>
        <w:t>‘</w:t>
      </w:r>
      <w:r>
        <w:rPr>
          <w:rStyle w:val="CommentReference"/>
        </w:rPr>
        <w:annotationRef/>
      </w:r>
      <w:r>
        <w:t>Doing what it is supposed to be doing’?</w:t>
      </w:r>
    </w:p>
  </w:comment>
  <w:comment w:id="150" w:author="Michael" w:date="2019-01-02T17:46:00Z" w:initials="M">
    <w:p w14:paraId="0916F290" w14:textId="77777777" w:rsidR="007D61C5" w:rsidRDefault="007D61C5">
      <w:pPr>
        <w:pStyle w:val="CommentText"/>
      </w:pPr>
      <w:r>
        <w:rPr>
          <w:rStyle w:val="CommentReference"/>
        </w:rPr>
        <w:annotationRef/>
      </w:r>
      <w:r>
        <w:t>Not sure that that is exactly the same thing.</w:t>
      </w:r>
    </w:p>
  </w:comment>
  <w:comment w:id="151" w:author="Mikey Kahan" w:date="2019-01-13T00:24:00Z" w:initials="MK">
    <w:p w14:paraId="05991259" w14:textId="12694CE6" w:rsidR="000139C2" w:rsidRDefault="000139C2">
      <w:pPr>
        <w:pStyle w:val="CommentText"/>
      </w:pPr>
      <w:r>
        <w:rPr>
          <w:rStyle w:val="CommentReference"/>
        </w:rPr>
        <w:annotationRef/>
      </w:r>
      <w:r>
        <w:t>Is it close enough</w:t>
      </w:r>
      <w:r w:rsidR="00B66B3E">
        <w:t>?</w:t>
      </w:r>
    </w:p>
  </w:comment>
  <w:comment w:id="154" w:author="Michael" w:date="2019-01-02T17:46:00Z" w:initials="M">
    <w:p w14:paraId="0916F291" w14:textId="77777777" w:rsidR="007D61C5" w:rsidRDefault="007D61C5">
      <w:pPr>
        <w:pStyle w:val="CommentText"/>
      </w:pPr>
      <w:r>
        <w:rPr>
          <w:rStyle w:val="CommentReference"/>
        </w:rPr>
        <w:annotationRef/>
      </w:r>
      <w:r>
        <w:t>Who is ‘you’, here? The register keeps changing, ‘one’, your’, et. Should be consistent.</w:t>
      </w:r>
    </w:p>
  </w:comment>
  <w:comment w:id="155" w:author="Mikey Kahan" w:date="2019-01-13T00:29:00Z" w:initials="MK">
    <w:p w14:paraId="5CA231E3" w14:textId="178B6398" w:rsidR="006533DD" w:rsidRDefault="006533DD">
      <w:pPr>
        <w:pStyle w:val="CommentText"/>
      </w:pPr>
      <w:r>
        <w:rPr>
          <w:rStyle w:val="CommentReference"/>
        </w:rPr>
        <w:annotationRef/>
      </w:r>
      <w:r>
        <w:t xml:space="preserve">Tried to make </w:t>
      </w:r>
      <w:proofErr w:type="spellStart"/>
      <w:r>
        <w:t>consistant</w:t>
      </w:r>
      <w:proofErr w:type="spellEnd"/>
    </w:p>
  </w:comment>
  <w:comment w:id="152" w:author="Moshe Steinberg" w:date="2019-01-02T17:46:00Z" w:initials="MS">
    <w:p w14:paraId="0916F292" w14:textId="77777777" w:rsidR="000A5B67" w:rsidRPr="00476781" w:rsidRDefault="000A5B67" w:rsidP="00476781">
      <w:pPr>
        <w:pStyle w:val="CommentText"/>
      </w:pPr>
      <w:r w:rsidRPr="00702F25">
        <w:rPr>
          <w:rStyle w:val="CommentReference"/>
          <w:i/>
          <w:iCs/>
        </w:rPr>
        <w:annotationRef/>
      </w:r>
      <w:proofErr w:type="spellStart"/>
      <w:r w:rsidRPr="00702F25">
        <w:rPr>
          <w:i/>
          <w:iCs/>
        </w:rPr>
        <w:t>Lichora</w:t>
      </w:r>
      <w:proofErr w:type="spellEnd"/>
      <w:r>
        <w:t xml:space="preserve">, this would automatically include </w:t>
      </w:r>
      <w:proofErr w:type="spellStart"/>
      <w:r>
        <w:t>Rav</w:t>
      </w:r>
      <w:proofErr w:type="spellEnd"/>
      <w:r>
        <w:t>. Don’t we want the two opinions to not necessarily relate to each other?</w:t>
      </w:r>
    </w:p>
  </w:comment>
  <w:comment w:id="153" w:author="Mikey Kahan" w:date="2019-01-13T00:25:00Z" w:initials="MK">
    <w:p w14:paraId="3311B1C5" w14:textId="79A2152B" w:rsidR="00F915E6" w:rsidRDefault="00F915E6">
      <w:pPr>
        <w:pStyle w:val="CommentText"/>
      </w:pPr>
      <w:r>
        <w:rPr>
          <w:rStyle w:val="CommentReference"/>
        </w:rPr>
        <w:annotationRef/>
      </w:r>
      <w:proofErr w:type="gramStart"/>
      <w:r>
        <w:t>Have to</w:t>
      </w:r>
      <w:proofErr w:type="gramEnd"/>
      <w:r>
        <w:t xml:space="preserve"> use ideas from above, that disagreement over what areas </w:t>
      </w:r>
      <w:proofErr w:type="spellStart"/>
      <w:r>
        <w:t>rabonon</w:t>
      </w:r>
      <w:proofErr w:type="spellEnd"/>
      <w:r>
        <w:t xml:space="preserve"> treated as yours, transport vs displaying stuff, based on reasons of necessity or something.</w:t>
      </w:r>
    </w:p>
  </w:comment>
  <w:comment w:id="168" w:author="Moshe Steinberg" w:date="2019-01-02T17:46:00Z" w:initials="MS">
    <w:p w14:paraId="0916F294" w14:textId="77777777" w:rsidR="000A5B67" w:rsidRDefault="000A5B67">
      <w:pPr>
        <w:pStyle w:val="CommentText"/>
      </w:pPr>
      <w:r>
        <w:rPr>
          <w:rStyle w:val="CommentReference"/>
        </w:rPr>
        <w:annotationRef/>
      </w:r>
      <w:r>
        <w:t xml:space="preserve">I don’t know if it has to mean that – based on your explanation of </w:t>
      </w:r>
      <w:proofErr w:type="spellStart"/>
      <w:r>
        <w:t>Ilfa</w:t>
      </w:r>
      <w:proofErr w:type="spellEnd"/>
      <w:r>
        <w:t xml:space="preserve"> above, once he has made his statement and we know that any </w:t>
      </w:r>
      <w:proofErr w:type="gramStart"/>
      <w:r>
        <w:t>raised up</w:t>
      </w:r>
      <w:proofErr w:type="gramEnd"/>
      <w:r>
        <w:t xml:space="preserve"> place is for use of individuals, we can put 2 and 2 together.</w:t>
      </w:r>
    </w:p>
  </w:comment>
  <w:comment w:id="169" w:author="Mikey Kahan" w:date="2019-01-13T00:31:00Z" w:initials="MK">
    <w:p w14:paraId="54865D48" w14:textId="6B819D82" w:rsidR="00B02466" w:rsidRDefault="00B02466">
      <w:pPr>
        <w:pStyle w:val="CommentText"/>
      </w:pPr>
      <w:r>
        <w:rPr>
          <w:rStyle w:val="CommentReference"/>
        </w:rPr>
        <w:annotationRef/>
      </w:r>
      <w:r>
        <w:t xml:space="preserve">The point of this is to fit this to either opinion in </w:t>
      </w:r>
      <w:proofErr w:type="spellStart"/>
      <w:r>
        <w:t>machazeres</w:t>
      </w:r>
      <w:proofErr w:type="spellEnd"/>
      <w:r>
        <w:t xml:space="preserve">, stressing that it would have to be more </w:t>
      </w:r>
      <w:proofErr w:type="spellStart"/>
      <w:r>
        <w:t>ro’uy</w:t>
      </w:r>
      <w:proofErr w:type="spellEnd"/>
      <w:r>
        <w:t xml:space="preserve"> for private use then the sides of the street to do that.</w:t>
      </w:r>
    </w:p>
  </w:comment>
  <w:comment w:id="170" w:author="Michael" w:date="2019-01-02T17:46:00Z" w:initials="M">
    <w:p w14:paraId="0916F296" w14:textId="77777777" w:rsidR="007D61C5" w:rsidRDefault="007D61C5">
      <w:pPr>
        <w:pStyle w:val="CommentText"/>
      </w:pPr>
      <w:r>
        <w:rPr>
          <w:rStyle w:val="CommentReference"/>
        </w:rPr>
        <w:annotationRef/>
      </w:r>
      <w:r>
        <w:t xml:space="preserve">Can we not quote regular </w:t>
      </w:r>
      <w:proofErr w:type="spellStart"/>
      <w:r>
        <w:t>dapei</w:t>
      </w:r>
      <w:proofErr w:type="spellEnd"/>
      <w:r>
        <w:t xml:space="preserve"> </w:t>
      </w:r>
      <w:proofErr w:type="spellStart"/>
      <w:r>
        <w:t>haRif</w:t>
      </w:r>
      <w:proofErr w:type="spellEnd"/>
      <w:r>
        <w:t>?</w:t>
      </w:r>
    </w:p>
  </w:comment>
  <w:comment w:id="171" w:author="Mikey Kahan" w:date="2019-01-13T00:31:00Z" w:initials="MK">
    <w:p w14:paraId="66847B49" w14:textId="1D119380" w:rsidR="00B02466" w:rsidRDefault="00B02466">
      <w:pPr>
        <w:pStyle w:val="CommentText"/>
      </w:pPr>
      <w:r>
        <w:rPr>
          <w:rStyle w:val="CommentReference"/>
        </w:rPr>
        <w:annotationRef/>
      </w:r>
      <w:r w:rsidR="00AE4CE9">
        <w:t xml:space="preserve">I have ideological problems with that and don’t have the </w:t>
      </w:r>
      <w:proofErr w:type="spellStart"/>
      <w:r w:rsidR="00AE4CE9">
        <w:t>vilna</w:t>
      </w:r>
      <w:proofErr w:type="spellEnd"/>
      <w:r w:rsidR="00AE4CE9">
        <w:t>, so it becomes difficult</w:t>
      </w:r>
      <w:r w:rsidR="00BD00C0">
        <w:t xml:space="preserve"> for me</w:t>
      </w:r>
    </w:p>
  </w:comment>
  <w:comment w:id="172" w:author="Moshe Steinberg" w:date="2019-01-02T17:46:00Z" w:initials="MS">
    <w:p w14:paraId="0916F297" w14:textId="77777777" w:rsidR="000A5B67" w:rsidRPr="007F3082" w:rsidRDefault="000A5B67">
      <w:pPr>
        <w:pStyle w:val="CommentText"/>
      </w:pPr>
      <w:r>
        <w:rPr>
          <w:rStyle w:val="CommentReference"/>
        </w:rPr>
        <w:annotationRef/>
      </w:r>
      <w:r>
        <w:t xml:space="preserve">I don’t </w:t>
      </w:r>
      <w:r>
        <w:rPr>
          <w:i/>
          <w:iCs/>
        </w:rPr>
        <w:t>chap</w:t>
      </w:r>
      <w:r>
        <w:t>. Can you explaining this linking a tad more?</w:t>
      </w:r>
    </w:p>
  </w:comment>
  <w:comment w:id="173" w:author="Mikey Kahan" w:date="2019-01-13T00:32:00Z" w:initials="MK">
    <w:p w14:paraId="465460A7" w14:textId="6CB2A839" w:rsidR="00BD00C0" w:rsidRDefault="00BD00C0">
      <w:pPr>
        <w:pStyle w:val="CommentText"/>
      </w:pPr>
      <w:r>
        <w:rPr>
          <w:rStyle w:val="CommentReference"/>
        </w:rPr>
        <w:annotationRef/>
      </w:r>
      <w:r>
        <w:t>Enough?</w:t>
      </w:r>
    </w:p>
  </w:comment>
  <w:comment w:id="174" w:author="Moshe Steinberg" w:date="2019-01-02T17:46:00Z" w:initials="MS">
    <w:p w14:paraId="0916F299" w14:textId="77777777" w:rsidR="000A5B67" w:rsidRDefault="000A5B67">
      <w:pPr>
        <w:pStyle w:val="CommentText"/>
      </w:pPr>
      <w:r>
        <w:rPr>
          <w:rStyle w:val="CommentReference"/>
        </w:rPr>
        <w:annotationRef/>
      </w:r>
      <w:r>
        <w:t>I think you mean he argues on the Rif. There is a slight possibility of doubt here because</w:t>
      </w:r>
    </w:p>
  </w:comment>
  <w:comment w:id="175" w:author="Mikey Kahan" w:date="2019-01-13T00:33:00Z" w:initials="MK">
    <w:p w14:paraId="1E3AD944" w14:textId="79DFBAB9" w:rsidR="00522D1B" w:rsidRDefault="00522D1B">
      <w:pPr>
        <w:pStyle w:val="CommentText"/>
      </w:pPr>
      <w:r>
        <w:rPr>
          <w:rStyle w:val="CommentReference"/>
        </w:rPr>
        <w:annotationRef/>
      </w:r>
      <w:r w:rsidR="0033759D">
        <w:t>Done?</w:t>
      </w:r>
    </w:p>
  </w:comment>
  <w:comment w:id="176" w:author="Moshe Steinberg" w:date="2019-01-02T17:46:00Z" w:initials="MS">
    <w:p w14:paraId="0916F29A" w14:textId="77777777" w:rsidR="000A5B67" w:rsidRPr="001D6665" w:rsidRDefault="000A5B67">
      <w:pPr>
        <w:pStyle w:val="CommentText"/>
        <w:rPr>
          <w:i/>
          <w:iCs/>
        </w:rPr>
      </w:pPr>
      <w:r>
        <w:rPr>
          <w:rStyle w:val="CommentReference"/>
        </w:rPr>
        <w:annotationRef/>
      </w:r>
      <w:proofErr w:type="spellStart"/>
      <w:r>
        <w:rPr>
          <w:i/>
          <w:iCs/>
        </w:rPr>
        <w:t>Shiltei</w:t>
      </w:r>
      <w:proofErr w:type="spellEnd"/>
      <w:r>
        <w:rPr>
          <w:i/>
          <w:iCs/>
        </w:rPr>
        <w:t xml:space="preserve"> </w:t>
      </w:r>
      <w:proofErr w:type="spellStart"/>
      <w:r w:rsidRPr="001D6665">
        <w:rPr>
          <w:b/>
          <w:bCs/>
          <w:i/>
          <w:iCs/>
        </w:rPr>
        <w:t>ha</w:t>
      </w:r>
      <w:r>
        <w:rPr>
          <w:i/>
          <w:iCs/>
        </w:rPr>
        <w:t>giborim</w:t>
      </w:r>
      <w:proofErr w:type="spellEnd"/>
    </w:p>
  </w:comment>
  <w:comment w:id="177" w:author="Michael" w:date="2019-01-02T17:46:00Z" w:initials="M">
    <w:p w14:paraId="0916F29B" w14:textId="77777777" w:rsidR="003C4C00" w:rsidRDefault="003C4C00">
      <w:pPr>
        <w:pStyle w:val="CommentText"/>
      </w:pPr>
      <w:r>
        <w:rPr>
          <w:rStyle w:val="CommentReference"/>
        </w:rPr>
        <w:annotationRef/>
      </w:r>
      <w:r>
        <w:t>I think one of these words is wrong</w:t>
      </w:r>
    </w:p>
  </w:comment>
  <w:comment w:id="178" w:author="Mikey Kahan" w:date="2019-01-13T00:35:00Z" w:initials="MK">
    <w:p w14:paraId="74973F26" w14:textId="2AD3499A" w:rsidR="001D7636" w:rsidRDefault="001D7636">
      <w:pPr>
        <w:pStyle w:val="CommentText"/>
      </w:pPr>
      <w:r>
        <w:rPr>
          <w:rStyle w:val="CommentReference"/>
        </w:rPr>
        <w:annotationRef/>
      </w:r>
      <w:r>
        <w:t>Better?</w:t>
      </w:r>
    </w:p>
  </w:comment>
  <w:comment w:id="184" w:author="Moshe Steinberg" w:date="2019-01-02T17:46:00Z" w:initials="MS">
    <w:p w14:paraId="0916F29D" w14:textId="77777777" w:rsidR="000A5B67" w:rsidRPr="007F3082" w:rsidRDefault="000A5B67">
      <w:pPr>
        <w:pStyle w:val="CommentText"/>
      </w:pPr>
      <w:r>
        <w:rPr>
          <w:rStyle w:val="CommentReference"/>
        </w:rPr>
        <w:annotationRef/>
      </w:r>
      <w:r>
        <w:rPr>
          <w:rStyle w:val="CommentReference"/>
        </w:rPr>
        <w:t xml:space="preserve">You can’t start a sentence like this. I have left this editing up to you as you need to decide on summaries vs translations in terms of your </w:t>
      </w:r>
      <w:proofErr w:type="spellStart"/>
      <w:r>
        <w:rPr>
          <w:rStyle w:val="CommentReference"/>
          <w:i/>
          <w:iCs/>
        </w:rPr>
        <w:t>mahalach</w:t>
      </w:r>
      <w:proofErr w:type="spellEnd"/>
      <w:r>
        <w:rPr>
          <w:rStyle w:val="CommentReference"/>
        </w:rPr>
        <w:t xml:space="preserve"> on quoting Hebrew sources</w:t>
      </w:r>
    </w:p>
  </w:comment>
  <w:comment w:id="194" w:author="Moshe Steinberg" w:date="2019-01-02T17:46:00Z" w:initials="MS">
    <w:p w14:paraId="0916F29E" w14:textId="77777777" w:rsidR="000A5B67" w:rsidRPr="00B65291" w:rsidRDefault="000A5B67">
      <w:pPr>
        <w:pStyle w:val="CommentText"/>
      </w:pPr>
      <w:r>
        <w:rPr>
          <w:rStyle w:val="CommentReference"/>
        </w:rPr>
        <w:annotationRef/>
      </w:r>
      <w:r>
        <w:rPr>
          <w:rStyle w:val="CommentReference"/>
        </w:rPr>
        <w:t xml:space="preserve">Are you trying to give </w:t>
      </w:r>
      <w:proofErr w:type="spellStart"/>
      <w:r>
        <w:rPr>
          <w:rStyle w:val="CommentReference"/>
          <w:i/>
          <w:iCs/>
        </w:rPr>
        <w:t>p’shat</w:t>
      </w:r>
      <w:proofErr w:type="spellEnd"/>
      <w:r>
        <w:rPr>
          <w:rStyle w:val="CommentReference"/>
        </w:rPr>
        <w:t xml:space="preserve"> here that he changes from </w:t>
      </w:r>
      <w:proofErr w:type="spellStart"/>
      <w:r>
        <w:rPr>
          <w:rStyle w:val="CommentReference"/>
          <w:i/>
          <w:iCs/>
        </w:rPr>
        <w:t>pashtus</w:t>
      </w:r>
      <w:proofErr w:type="spellEnd"/>
      <w:r>
        <w:rPr>
          <w:rStyle w:val="CommentReference"/>
        </w:rPr>
        <w:t xml:space="preserve"> in the </w:t>
      </w:r>
      <w:proofErr w:type="spellStart"/>
      <w:r w:rsidRPr="00B65291">
        <w:rPr>
          <w:rStyle w:val="CommentReference"/>
          <w:i/>
          <w:iCs/>
        </w:rPr>
        <w:t>mishna</w:t>
      </w:r>
      <w:proofErr w:type="spellEnd"/>
      <w:r>
        <w:rPr>
          <w:rStyle w:val="CommentReference"/>
        </w:rPr>
        <w:t xml:space="preserve"> due to something in the </w:t>
      </w:r>
      <w:proofErr w:type="spellStart"/>
      <w:r>
        <w:rPr>
          <w:rStyle w:val="CommentReference"/>
          <w:i/>
          <w:iCs/>
        </w:rPr>
        <w:t>gemara</w:t>
      </w:r>
      <w:proofErr w:type="spellEnd"/>
      <w:r>
        <w:rPr>
          <w:rStyle w:val="CommentReference"/>
        </w:rPr>
        <w:t xml:space="preserve"> or are you just giving up? If the first option, then it isn’t really a contradiction. If the second option, then this isn’t really worth writing in the article.</w:t>
      </w:r>
    </w:p>
  </w:comment>
  <w:comment w:id="195" w:author="Mikey Kahan" w:date="2019-01-13T00:40:00Z" w:initials="MK">
    <w:p w14:paraId="0B569B88" w14:textId="5DAD6ED9" w:rsidR="00270F39" w:rsidRDefault="00270F39">
      <w:pPr>
        <w:pStyle w:val="CommentText"/>
      </w:pPr>
      <w:r>
        <w:rPr>
          <w:rStyle w:val="CommentReference"/>
        </w:rPr>
        <w:annotationRef/>
      </w:r>
      <w:r>
        <w:t>More stressing I prefer the second idea</w:t>
      </w:r>
    </w:p>
  </w:comment>
  <w:comment w:id="199" w:author="Michael" w:date="2019-01-02T17:46:00Z" w:initials="M">
    <w:p w14:paraId="0916F2A0" w14:textId="77777777" w:rsidR="00703209" w:rsidRDefault="00703209">
      <w:pPr>
        <w:pStyle w:val="CommentText"/>
      </w:pPr>
      <w:r>
        <w:rPr>
          <w:rStyle w:val="CommentReference"/>
        </w:rPr>
        <w:annotationRef/>
      </w:r>
      <w:r>
        <w:t xml:space="preserve">This isn’t very good English </w:t>
      </w:r>
    </w:p>
  </w:comment>
  <w:comment w:id="200" w:author="Mikey Kahan" w:date="2019-01-13T00:42:00Z" w:initials="MK">
    <w:p w14:paraId="0468D0B8" w14:textId="4EEA8792" w:rsidR="00AC11D6" w:rsidRDefault="00AC11D6">
      <w:pPr>
        <w:pStyle w:val="CommentText"/>
      </w:pPr>
      <w:r>
        <w:rPr>
          <w:rStyle w:val="CommentReference"/>
        </w:rPr>
        <w:annotationRef/>
      </w:r>
      <w:r>
        <w:t>Better?</w:t>
      </w:r>
    </w:p>
  </w:comment>
  <w:comment w:id="203" w:author="Michael" w:date="2019-01-02T17:46:00Z" w:initials="M">
    <w:p w14:paraId="0916F2A1" w14:textId="77777777" w:rsidR="00703209" w:rsidRDefault="00703209">
      <w:pPr>
        <w:pStyle w:val="CommentText"/>
      </w:pPr>
      <w:r>
        <w:rPr>
          <w:rStyle w:val="CommentReference"/>
        </w:rPr>
        <w:annotationRef/>
      </w:r>
      <w:r>
        <w:t xml:space="preserve">This sounds a bit like the </w:t>
      </w:r>
      <w:proofErr w:type="spellStart"/>
      <w:r>
        <w:t>baal</w:t>
      </w:r>
      <w:proofErr w:type="spellEnd"/>
      <w:r>
        <w:t xml:space="preserve"> </w:t>
      </w:r>
      <w:proofErr w:type="spellStart"/>
      <w:r>
        <w:t>ham’or</w:t>
      </w:r>
      <w:proofErr w:type="spellEnd"/>
      <w:r>
        <w:t xml:space="preserve"> is </w:t>
      </w:r>
      <w:proofErr w:type="spellStart"/>
      <w:r>
        <w:t>keren</w:t>
      </w:r>
      <w:proofErr w:type="spellEnd"/>
    </w:p>
  </w:comment>
  <w:comment w:id="206" w:author="Moshe Steinberg" w:date="2019-01-02T17:46:00Z" w:initials="MS">
    <w:p w14:paraId="0916F2A2" w14:textId="77777777" w:rsidR="000A5B67" w:rsidRDefault="000A5B67" w:rsidP="0028656E">
      <w:pPr>
        <w:pStyle w:val="CommentText"/>
      </w:pPr>
      <w:r>
        <w:rPr>
          <w:rStyle w:val="CommentReference"/>
        </w:rPr>
        <w:annotationRef/>
      </w:r>
      <w:r>
        <w:t xml:space="preserve">Can you reexplain the whole </w:t>
      </w:r>
      <w:proofErr w:type="spellStart"/>
      <w:r>
        <w:t>Rashi</w:t>
      </w:r>
      <w:proofErr w:type="spellEnd"/>
      <w:r>
        <w:t xml:space="preserve"> in context of this change as I’d rather people didn’t have to work out how this fits back into the </w:t>
      </w:r>
      <w:proofErr w:type="spellStart"/>
      <w:r>
        <w:t>Rashi</w:t>
      </w:r>
      <w:proofErr w:type="spellEnd"/>
      <w:r>
        <w:t xml:space="preserve"> originally quoted. Additionally, if they read the English only, this line is useless.</w:t>
      </w:r>
    </w:p>
  </w:comment>
  <w:comment w:id="207" w:author="Mikey Kahan" w:date="2019-01-02T17:46:00Z" w:initials="MK">
    <w:p w14:paraId="0916F2A3" w14:textId="77777777" w:rsidR="000A5B67" w:rsidRDefault="000A5B67">
      <w:pPr>
        <w:pStyle w:val="CommentText"/>
      </w:pPr>
      <w:r>
        <w:rPr>
          <w:rStyle w:val="CommentReference"/>
        </w:rPr>
        <w:annotationRef/>
      </w:r>
      <w:r>
        <w:t xml:space="preserve">Like that, I don’t like it either. </w:t>
      </w:r>
      <w:proofErr w:type="spellStart"/>
      <w:r>
        <w:t>Jj</w:t>
      </w:r>
      <w:proofErr w:type="spellEnd"/>
      <w:r>
        <w:t xml:space="preserve"> was more of a fan</w:t>
      </w:r>
    </w:p>
  </w:comment>
  <w:comment w:id="208" w:author="Michael" w:date="2019-01-02T17:46:00Z" w:initials="M">
    <w:p w14:paraId="0916F2A4" w14:textId="77777777" w:rsidR="00906D7D" w:rsidRDefault="00906D7D">
      <w:pPr>
        <w:pStyle w:val="CommentText"/>
      </w:pPr>
      <w:r>
        <w:rPr>
          <w:rStyle w:val="CommentReference"/>
        </w:rPr>
        <w:annotationRef/>
      </w:r>
      <w:r>
        <w:t>I don’t understand the above footnote, but it probably makes sense.</w:t>
      </w:r>
    </w:p>
  </w:comment>
  <w:comment w:id="209" w:author="Mikey Kahan" w:date="2019-01-13T00:46:00Z" w:initials="MK">
    <w:p w14:paraId="0BFB013C" w14:textId="479A3A1D" w:rsidR="00BB03D4" w:rsidRDefault="00BB03D4">
      <w:pPr>
        <w:pStyle w:val="CommentText"/>
      </w:pPr>
      <w:r>
        <w:rPr>
          <w:rStyle w:val="CommentReference"/>
        </w:rPr>
        <w:annotationRef/>
      </w:r>
      <w:r>
        <w:t xml:space="preserve">I think it was a reply to moshe but </w:t>
      </w:r>
      <w:proofErr w:type="spellStart"/>
      <w:r>
        <w:t>im</w:t>
      </w:r>
      <w:proofErr w:type="spellEnd"/>
      <w:r>
        <w:t xml:space="preserve"> not sure</w:t>
      </w:r>
    </w:p>
  </w:comment>
  <w:comment w:id="212" w:author="Moshe Steinberg" w:date="2019-01-02T17:46:00Z" w:initials="MS">
    <w:p w14:paraId="0916F2A5" w14:textId="77777777" w:rsidR="000A5B67" w:rsidRDefault="000A5B67">
      <w:pPr>
        <w:pStyle w:val="CommentText"/>
      </w:pPr>
      <w:r>
        <w:rPr>
          <w:rStyle w:val="CommentReference"/>
        </w:rPr>
        <w:annotationRef/>
      </w:r>
      <w:r>
        <w:t>If you had a sectioning system, you could give a reference to where above in a footnote</w:t>
      </w:r>
    </w:p>
  </w:comment>
  <w:comment w:id="215" w:author="Michael" w:date="2019-01-02T17:46:00Z" w:initials="M">
    <w:p w14:paraId="0916F2A6" w14:textId="77777777" w:rsidR="00906D7D" w:rsidRDefault="00906D7D">
      <w:pPr>
        <w:pStyle w:val="CommentText"/>
      </w:pPr>
      <w:r>
        <w:rPr>
          <w:rStyle w:val="CommentReference"/>
        </w:rPr>
        <w:annotationRef/>
      </w:r>
      <w:r>
        <w:t>I might just not be thinking very well, but I don’t really understand the structure of this sentence.</w:t>
      </w:r>
    </w:p>
  </w:comment>
  <w:comment w:id="216" w:author="Mikey Kahan" w:date="2019-01-13T00:48:00Z" w:initials="MK">
    <w:p w14:paraId="511DBAC4" w14:textId="10977EA9" w:rsidR="00E3315D" w:rsidRDefault="00E3315D">
      <w:pPr>
        <w:pStyle w:val="CommentText"/>
      </w:pPr>
      <w:r>
        <w:rPr>
          <w:rStyle w:val="CommentReference"/>
        </w:rPr>
        <w:annotationRef/>
      </w:r>
      <w:r>
        <w:t>Better?</w:t>
      </w:r>
    </w:p>
  </w:comment>
  <w:comment w:id="226" w:author="Michael" w:date="2019-01-02T17:46:00Z" w:initials="M">
    <w:p w14:paraId="0916F2A7" w14:textId="77777777" w:rsidR="00906D7D" w:rsidRDefault="00906D7D">
      <w:pPr>
        <w:pStyle w:val="CommentText"/>
      </w:pPr>
      <w:r>
        <w:rPr>
          <w:rStyle w:val="CommentReference"/>
        </w:rPr>
        <w:annotationRef/>
      </w:r>
      <w:r>
        <w:t>Not sure that this is exactly the right word</w:t>
      </w:r>
    </w:p>
  </w:comment>
  <w:comment w:id="227" w:author="Mikey Kahan" w:date="2019-01-13T00:49:00Z" w:initials="MK">
    <w:p w14:paraId="394FB956" w14:textId="2D162F8F" w:rsidR="006A172E" w:rsidRDefault="006A172E">
      <w:pPr>
        <w:pStyle w:val="CommentText"/>
      </w:pPr>
      <w:r>
        <w:rPr>
          <w:rStyle w:val="CommentReference"/>
        </w:rPr>
        <w:annotationRef/>
      </w:r>
      <w:r>
        <w:t>Better?</w:t>
      </w:r>
    </w:p>
  </w:comment>
  <w:comment w:id="232" w:author="Michael" w:date="2019-01-02T17:46:00Z" w:initials="M">
    <w:p w14:paraId="0916F2A8" w14:textId="77777777" w:rsidR="00212B79" w:rsidRDefault="00212B79">
      <w:pPr>
        <w:pStyle w:val="CommentText"/>
      </w:pPr>
      <w:r>
        <w:rPr>
          <w:rStyle w:val="CommentReference"/>
        </w:rPr>
        <w:annotationRef/>
      </w:r>
      <w:r>
        <w:t xml:space="preserve">The first words after a giant heading saying ‘Conclusion’ do not need to be ‘in conclusion’. </w:t>
      </w:r>
    </w:p>
  </w:comment>
  <w:comment w:id="233" w:author="Mikey Kahan" w:date="2019-01-13T00:49:00Z" w:initials="MK">
    <w:p w14:paraId="0F21309B" w14:textId="337E2595" w:rsidR="00192787" w:rsidRDefault="00192787">
      <w:pPr>
        <w:pStyle w:val="CommentText"/>
      </w:pPr>
      <w:r>
        <w:rPr>
          <w:rStyle w:val="CommentReference"/>
        </w:rPr>
        <w:annotationRef/>
      </w:r>
      <w:r>
        <w:t>A good point</w:t>
      </w:r>
    </w:p>
  </w:comment>
  <w:comment w:id="237" w:author="Michael" w:date="2019-01-02T17:46:00Z" w:initials="M">
    <w:p w14:paraId="0916F2A9" w14:textId="77777777" w:rsidR="00212B79" w:rsidRDefault="00212B79">
      <w:pPr>
        <w:pStyle w:val="CommentText"/>
      </w:pPr>
      <w:r>
        <w:rPr>
          <w:rStyle w:val="CommentReference"/>
        </w:rPr>
        <w:annotationRef/>
      </w:r>
      <w:r>
        <w:t>Either ‘by’ changes to ‘in’, or ‘commentaries’ changes to ‘commentators’</w:t>
      </w:r>
    </w:p>
  </w:comment>
  <w:comment w:id="238" w:author="Mikey Kahan" w:date="2019-01-13T00:49:00Z" w:initials="MK">
    <w:p w14:paraId="0F224DE5" w14:textId="1234FBC5" w:rsidR="005259CE" w:rsidRDefault="005259CE">
      <w:pPr>
        <w:pStyle w:val="CommentText"/>
      </w:pPr>
      <w:r>
        <w:rPr>
          <w:rStyle w:val="CommentReference"/>
        </w:rPr>
        <w:annotationRef/>
      </w:r>
      <w:r>
        <w:t>ok</w:t>
      </w:r>
    </w:p>
  </w:comment>
  <w:comment w:id="241" w:author="Moshe Steinberg" w:date="2019-01-02T17:46:00Z" w:initials="MS">
    <w:p w14:paraId="0916F2AA" w14:textId="77777777" w:rsidR="000A5B67" w:rsidRDefault="000A5B67">
      <w:pPr>
        <w:pStyle w:val="CommentText"/>
      </w:pPr>
      <w:bookmarkStart w:id="242" w:name="_GoBack"/>
      <w:r>
        <w:rPr>
          <w:rStyle w:val="CommentReference"/>
        </w:rPr>
        <w:annotationRef/>
      </w:r>
      <w:r>
        <w:t xml:space="preserve">A lot of </w:t>
      </w:r>
      <w:proofErr w:type="gramStart"/>
      <w:r>
        <w:t>really great</w:t>
      </w:r>
      <w:proofErr w:type="gramEnd"/>
      <w:r>
        <w:t xml:space="preserve"> content here. The article could do with some work on the structuring so that the order of things is clearer. Consider using headings and perhaps even a numbering system.</w:t>
      </w:r>
    </w:p>
    <w:p w14:paraId="0916F2AB" w14:textId="77777777" w:rsidR="000A5B67" w:rsidRDefault="000A5B67">
      <w:pPr>
        <w:pStyle w:val="CommentText"/>
      </w:pPr>
      <w:r>
        <w:t xml:space="preserve">Additionally, you should have a consistent </w:t>
      </w:r>
      <w:proofErr w:type="spellStart"/>
      <w:r>
        <w:rPr>
          <w:i/>
          <w:iCs/>
        </w:rPr>
        <w:t>mahalach</w:t>
      </w:r>
      <w:proofErr w:type="spellEnd"/>
      <w:r>
        <w:t xml:space="preserve"> in how you take quotations from Hebrew into English – direct translations or summaries. The decision as to which </w:t>
      </w:r>
      <w:proofErr w:type="spellStart"/>
      <w:r>
        <w:rPr>
          <w:i/>
          <w:iCs/>
        </w:rPr>
        <w:t>mahalach</w:t>
      </w:r>
      <w:proofErr w:type="spellEnd"/>
      <w:r>
        <w:t xml:space="preserve"> is yours.</w:t>
      </w:r>
    </w:p>
    <w:p w14:paraId="0916F2AC" w14:textId="77777777" w:rsidR="000A5B67" w:rsidRPr="00FC7AF1" w:rsidRDefault="000A5B67">
      <w:pPr>
        <w:pStyle w:val="CommentText"/>
      </w:pPr>
      <w:r>
        <w:t xml:space="preserve">Additionally, footnotes should have Hebrew removed. Replace with something like </w:t>
      </w:r>
      <w:proofErr w:type="spellStart"/>
      <w:r>
        <w:t>s.v.</w:t>
      </w:r>
      <w:proofErr w:type="spellEnd"/>
      <w:r>
        <w:t xml:space="preserve"> </w:t>
      </w:r>
      <w:r>
        <w:rPr>
          <w:i/>
          <w:iCs/>
        </w:rPr>
        <w:t xml:space="preserve">shalom </w:t>
      </w:r>
      <w:proofErr w:type="spellStart"/>
      <w:r>
        <w:rPr>
          <w:i/>
          <w:iCs/>
        </w:rPr>
        <w:t>alecha</w:t>
      </w:r>
      <w:proofErr w:type="spellEnd"/>
      <w:r>
        <w:t>.</w:t>
      </w:r>
      <w:bookmarkEnd w:id="24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6F26F" w15:done="0"/>
  <w15:commentEx w15:paraId="598E5AFA" w15:paraIdParent="0916F26F" w15:done="0"/>
  <w15:commentEx w15:paraId="0916F270" w15:done="0"/>
  <w15:commentEx w15:paraId="1833C326" w15:paraIdParent="0916F270" w15:done="0"/>
  <w15:commentEx w15:paraId="0916F271" w15:done="0"/>
  <w15:commentEx w15:paraId="64B99755" w15:paraIdParent="0916F271" w15:done="0"/>
  <w15:commentEx w15:paraId="0916F272" w15:done="0"/>
  <w15:commentEx w15:paraId="0916F273" w15:done="0"/>
  <w15:commentEx w15:paraId="0916F274" w15:done="0"/>
  <w15:commentEx w15:paraId="0916F275" w15:done="0"/>
  <w15:commentEx w15:paraId="0916F276" w15:done="0"/>
  <w15:commentEx w15:paraId="0916F277" w15:done="0"/>
  <w15:commentEx w15:paraId="58F27A4D" w15:paraIdParent="0916F277" w15:done="0"/>
  <w15:commentEx w15:paraId="0916F279" w15:done="0"/>
  <w15:commentEx w15:paraId="293502AD" w15:paraIdParent="0916F279" w15:done="0"/>
  <w15:commentEx w15:paraId="0916F27A" w15:done="0"/>
  <w15:commentEx w15:paraId="0916F27D" w15:done="0"/>
  <w15:commentEx w15:paraId="16227AD9" w15:paraIdParent="0916F27D" w15:done="0"/>
  <w15:commentEx w15:paraId="0916F27E" w15:done="0"/>
  <w15:commentEx w15:paraId="2A285FD4" w15:paraIdParent="0916F27E" w15:done="0"/>
  <w15:commentEx w15:paraId="0916F27F" w15:done="0"/>
  <w15:commentEx w15:paraId="0916F280" w15:done="0"/>
  <w15:commentEx w15:paraId="3FBD0FFF" w15:paraIdParent="0916F280" w15:done="0"/>
  <w15:commentEx w15:paraId="0916F281" w15:done="0"/>
  <w15:commentEx w15:paraId="0916F282" w15:done="0"/>
  <w15:commentEx w15:paraId="0916F284" w15:done="0"/>
  <w15:commentEx w15:paraId="0916F285" w15:done="0"/>
  <w15:commentEx w15:paraId="3C8F330D" w15:paraIdParent="0916F285" w15:done="0"/>
  <w15:commentEx w15:paraId="0916F286" w15:done="0"/>
  <w15:commentEx w15:paraId="0916F287" w15:done="0"/>
  <w15:commentEx w15:paraId="0916F288" w15:done="0"/>
  <w15:commentEx w15:paraId="0916F289" w15:done="0"/>
  <w15:commentEx w15:paraId="0916F28A" w15:done="0"/>
  <w15:commentEx w15:paraId="0916F28B" w15:done="0"/>
  <w15:commentEx w15:paraId="0916F28C" w15:done="0"/>
  <w15:commentEx w15:paraId="0916F28D" w15:done="0"/>
  <w15:commentEx w15:paraId="0916F28E" w15:done="0"/>
  <w15:commentEx w15:paraId="4C65CF49" w15:paraIdParent="0916F28E" w15:done="0"/>
  <w15:commentEx w15:paraId="0916F28F" w15:done="0"/>
  <w15:commentEx w15:paraId="0916F290" w15:done="0"/>
  <w15:commentEx w15:paraId="05991259" w15:paraIdParent="0916F290" w15:done="0"/>
  <w15:commentEx w15:paraId="0916F291" w15:done="0"/>
  <w15:commentEx w15:paraId="5CA231E3" w15:paraIdParent="0916F291" w15:done="0"/>
  <w15:commentEx w15:paraId="0916F292" w15:done="0"/>
  <w15:commentEx w15:paraId="3311B1C5" w15:paraIdParent="0916F292" w15:done="0"/>
  <w15:commentEx w15:paraId="0916F294" w15:done="0"/>
  <w15:commentEx w15:paraId="54865D48" w15:paraIdParent="0916F294" w15:done="0"/>
  <w15:commentEx w15:paraId="0916F296" w15:done="0"/>
  <w15:commentEx w15:paraId="66847B49" w15:paraIdParent="0916F296" w15:done="0"/>
  <w15:commentEx w15:paraId="0916F297" w15:done="0"/>
  <w15:commentEx w15:paraId="465460A7" w15:paraIdParent="0916F297" w15:done="0"/>
  <w15:commentEx w15:paraId="0916F299" w15:done="0"/>
  <w15:commentEx w15:paraId="1E3AD944" w15:paraIdParent="0916F299" w15:done="0"/>
  <w15:commentEx w15:paraId="0916F29A" w15:done="0"/>
  <w15:commentEx w15:paraId="0916F29B" w15:done="0"/>
  <w15:commentEx w15:paraId="74973F26" w15:paraIdParent="0916F29B" w15:done="0"/>
  <w15:commentEx w15:paraId="0916F29D" w15:done="0"/>
  <w15:commentEx w15:paraId="0916F29E" w15:done="0"/>
  <w15:commentEx w15:paraId="0B569B88" w15:paraIdParent="0916F29E" w15:done="0"/>
  <w15:commentEx w15:paraId="0916F2A0" w15:done="0"/>
  <w15:commentEx w15:paraId="0468D0B8" w15:paraIdParent="0916F2A0" w15:done="0"/>
  <w15:commentEx w15:paraId="0916F2A1" w15:done="0"/>
  <w15:commentEx w15:paraId="0916F2A2" w15:done="0"/>
  <w15:commentEx w15:paraId="0916F2A3" w15:done="0"/>
  <w15:commentEx w15:paraId="0916F2A4" w15:done="0"/>
  <w15:commentEx w15:paraId="0BFB013C" w15:paraIdParent="0916F2A4" w15:done="0"/>
  <w15:commentEx w15:paraId="0916F2A5" w15:done="0"/>
  <w15:commentEx w15:paraId="0916F2A6" w15:done="0"/>
  <w15:commentEx w15:paraId="511DBAC4" w15:paraIdParent="0916F2A6" w15:done="0"/>
  <w15:commentEx w15:paraId="0916F2A7" w15:done="0"/>
  <w15:commentEx w15:paraId="394FB956" w15:paraIdParent="0916F2A7" w15:done="0"/>
  <w15:commentEx w15:paraId="0916F2A8" w15:done="0"/>
  <w15:commentEx w15:paraId="0F21309B" w15:paraIdParent="0916F2A8" w15:done="0"/>
  <w15:commentEx w15:paraId="0916F2A9" w15:done="0"/>
  <w15:commentEx w15:paraId="0F224DE5" w15:paraIdParent="0916F2A9" w15:done="0"/>
  <w15:commentEx w15:paraId="0916F2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6F26F" w16cid:durableId="1FE4FB08"/>
  <w16cid:commentId w16cid:paraId="598E5AFA" w16cid:durableId="1FE4FBF0"/>
  <w16cid:commentId w16cid:paraId="0916F270" w16cid:durableId="1FE4FB09"/>
  <w16cid:commentId w16cid:paraId="1833C326" w16cid:durableId="1FE4FC64"/>
  <w16cid:commentId w16cid:paraId="0916F271" w16cid:durableId="1FE4FB0A"/>
  <w16cid:commentId w16cid:paraId="64B99755" w16cid:durableId="1FE4FC72"/>
  <w16cid:commentId w16cid:paraId="0916F272" w16cid:durableId="1FE4FB0B"/>
  <w16cid:commentId w16cid:paraId="0916F273" w16cid:durableId="1FE4FB0C"/>
  <w16cid:commentId w16cid:paraId="0916F274" w16cid:durableId="1FE4FB0D"/>
  <w16cid:commentId w16cid:paraId="0916F275" w16cid:durableId="1FE4FB0E"/>
  <w16cid:commentId w16cid:paraId="0916F276" w16cid:durableId="1FE4FB0F"/>
  <w16cid:commentId w16cid:paraId="0916F277" w16cid:durableId="1FE4FB10"/>
  <w16cid:commentId w16cid:paraId="58F27A4D" w16cid:durableId="1FE4FE1B"/>
  <w16cid:commentId w16cid:paraId="0916F279" w16cid:durableId="1FE4FB12"/>
  <w16cid:commentId w16cid:paraId="293502AD" w16cid:durableId="1FE4FFC3"/>
  <w16cid:commentId w16cid:paraId="0916F27A" w16cid:durableId="1FE4FB13"/>
  <w16cid:commentId w16cid:paraId="0916F27D" w16cid:durableId="1FE4FB14"/>
  <w16cid:commentId w16cid:paraId="16227AD9" w16cid:durableId="1FE4FEA0"/>
  <w16cid:commentId w16cid:paraId="0916F27E" w16cid:durableId="1FE4FB15"/>
  <w16cid:commentId w16cid:paraId="2A285FD4" w16cid:durableId="1FE4FF3D"/>
  <w16cid:commentId w16cid:paraId="0916F27F" w16cid:durableId="1FE4FB16"/>
  <w16cid:commentId w16cid:paraId="0916F280" w16cid:durableId="1FE4FB17"/>
  <w16cid:commentId w16cid:paraId="3FBD0FFF" w16cid:durableId="1FE4FFB7"/>
  <w16cid:commentId w16cid:paraId="0916F281" w16cid:durableId="1FE4FB18"/>
  <w16cid:commentId w16cid:paraId="0916F282" w16cid:durableId="1FE4FB19"/>
  <w16cid:commentId w16cid:paraId="0916F284" w16cid:durableId="1FE4FB1A"/>
  <w16cid:commentId w16cid:paraId="0916F285" w16cid:durableId="1FE4FB1B"/>
  <w16cid:commentId w16cid:paraId="3C8F330D" w16cid:durableId="1FE5013F"/>
  <w16cid:commentId w16cid:paraId="0916F286" w16cid:durableId="1FE4FB1C"/>
  <w16cid:commentId w16cid:paraId="0916F287" w16cid:durableId="1FE4FB1D"/>
  <w16cid:commentId w16cid:paraId="0916F288" w16cid:durableId="1FE4FB1E"/>
  <w16cid:commentId w16cid:paraId="0916F289" w16cid:durableId="1FE4FB1F"/>
  <w16cid:commentId w16cid:paraId="0916F28A" w16cid:durableId="1FE4FB20"/>
  <w16cid:commentId w16cid:paraId="0916F28B" w16cid:durableId="1FE4FB21"/>
  <w16cid:commentId w16cid:paraId="0916F28C" w16cid:durableId="1FE4FB22"/>
  <w16cid:commentId w16cid:paraId="0916F28D" w16cid:durableId="1FE4FB23"/>
  <w16cid:commentId w16cid:paraId="0916F28E" w16cid:durableId="1FE4FB24"/>
  <w16cid:commentId w16cid:paraId="4C65CF49" w16cid:durableId="1FE5038B"/>
  <w16cid:commentId w16cid:paraId="0916F28F" w16cid:durableId="1FE4FB25"/>
  <w16cid:commentId w16cid:paraId="0916F290" w16cid:durableId="1FE4FB26"/>
  <w16cid:commentId w16cid:paraId="05991259" w16cid:durableId="1FE503B5"/>
  <w16cid:commentId w16cid:paraId="0916F291" w16cid:durableId="1FE4FB27"/>
  <w16cid:commentId w16cid:paraId="5CA231E3" w16cid:durableId="1FE504F9"/>
  <w16cid:commentId w16cid:paraId="0916F292" w16cid:durableId="1FE4FB28"/>
  <w16cid:commentId w16cid:paraId="3311B1C5" w16cid:durableId="1FE50410"/>
  <w16cid:commentId w16cid:paraId="0916F294" w16cid:durableId="1FE4FB2A"/>
  <w16cid:commentId w16cid:paraId="54865D48" w16cid:durableId="1FE50556"/>
  <w16cid:commentId w16cid:paraId="0916F296" w16cid:durableId="1FE4FB2C"/>
  <w16cid:commentId w16cid:paraId="66847B49" w16cid:durableId="1FE5056C"/>
  <w16cid:commentId w16cid:paraId="0916F297" w16cid:durableId="1FE4FB2D"/>
  <w16cid:commentId w16cid:paraId="465460A7" w16cid:durableId="1FE505AE"/>
  <w16cid:commentId w16cid:paraId="0916F299" w16cid:durableId="1FE4FB2F"/>
  <w16cid:commentId w16cid:paraId="1E3AD944" w16cid:durableId="1FE505EE"/>
  <w16cid:commentId w16cid:paraId="0916F29A" w16cid:durableId="1FE4FB30"/>
  <w16cid:commentId w16cid:paraId="0916F29B" w16cid:durableId="1FE4FB31"/>
  <w16cid:commentId w16cid:paraId="74973F26" w16cid:durableId="1FE5064F"/>
  <w16cid:commentId w16cid:paraId="0916F29D" w16cid:durableId="1FE4FB33"/>
  <w16cid:commentId w16cid:paraId="0916F29E" w16cid:durableId="1FE4FB34"/>
  <w16cid:commentId w16cid:paraId="0B569B88" w16cid:durableId="1FE5076A"/>
  <w16cid:commentId w16cid:paraId="0916F2A0" w16cid:durableId="1FE4FB36"/>
  <w16cid:commentId w16cid:paraId="0468D0B8" w16cid:durableId="1FE507F2"/>
  <w16cid:commentId w16cid:paraId="0916F2A1" w16cid:durableId="1FE4FB37"/>
  <w16cid:commentId w16cid:paraId="0916F2A2" w16cid:durableId="1FE4FB38"/>
  <w16cid:commentId w16cid:paraId="0916F2A3" w16cid:durableId="1FE4FB39"/>
  <w16cid:commentId w16cid:paraId="0916F2A4" w16cid:durableId="1FE4FB3A"/>
  <w16cid:commentId w16cid:paraId="0BFB013C" w16cid:durableId="1FE508DF"/>
  <w16cid:commentId w16cid:paraId="0916F2A5" w16cid:durableId="1FE4FB3B"/>
  <w16cid:commentId w16cid:paraId="0916F2A6" w16cid:durableId="1FE4FB3C"/>
  <w16cid:commentId w16cid:paraId="511DBAC4" w16cid:durableId="1FE50959"/>
  <w16cid:commentId w16cid:paraId="0916F2A7" w16cid:durableId="1FE4FB3D"/>
  <w16cid:commentId w16cid:paraId="394FB956" w16cid:durableId="1FE50983"/>
  <w16cid:commentId w16cid:paraId="0916F2A8" w16cid:durableId="1FE4FB3E"/>
  <w16cid:commentId w16cid:paraId="0F21309B" w16cid:durableId="1FE5099A"/>
  <w16cid:commentId w16cid:paraId="0916F2A9" w16cid:durableId="1FE4FB3F"/>
  <w16cid:commentId w16cid:paraId="0F224DE5" w16cid:durableId="1FE509B6"/>
  <w16cid:commentId w16cid:paraId="0916F2AC" w16cid:durableId="1FE4FB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74C7A" w14:textId="77777777" w:rsidR="00A43D34" w:rsidRDefault="00A43D34" w:rsidP="00323D17">
      <w:r>
        <w:separator/>
      </w:r>
    </w:p>
  </w:endnote>
  <w:endnote w:type="continuationSeparator" w:id="0">
    <w:p w14:paraId="152E1EB6" w14:textId="77777777" w:rsidR="00A43D34" w:rsidRDefault="00A43D34" w:rsidP="00323D17">
      <w:r>
        <w:continuationSeparator/>
      </w:r>
    </w:p>
  </w:endnote>
  <w:endnote w:type="continuationNotice" w:id="1">
    <w:p w14:paraId="78FA44DE" w14:textId="77777777" w:rsidR="00A43D34" w:rsidRDefault="00A43D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5CA9E" w14:textId="77777777" w:rsidR="00A43D34" w:rsidRDefault="00A43D34" w:rsidP="00323D17">
      <w:r>
        <w:separator/>
      </w:r>
    </w:p>
  </w:footnote>
  <w:footnote w:type="continuationSeparator" w:id="0">
    <w:p w14:paraId="321B8710" w14:textId="77777777" w:rsidR="00A43D34" w:rsidRDefault="00A43D34" w:rsidP="00323D17">
      <w:r>
        <w:continuationSeparator/>
      </w:r>
    </w:p>
  </w:footnote>
  <w:footnote w:type="continuationNotice" w:id="1">
    <w:p w14:paraId="14BF4C73" w14:textId="77777777" w:rsidR="00A43D34" w:rsidRDefault="00A43D34"/>
  </w:footnote>
  <w:footnote w:id="2">
    <w:p w14:paraId="0D90860A" w14:textId="04C4BA73" w:rsidR="00324CA9" w:rsidRDefault="00324CA9">
      <w:pPr>
        <w:pStyle w:val="FootnoteText"/>
      </w:pPr>
      <w:ins w:id="1" w:author="Mikey Kahan" w:date="2019-01-12T23:48:00Z">
        <w:r>
          <w:rPr>
            <w:rStyle w:val="FootnoteReference"/>
          </w:rPr>
          <w:footnoteRef/>
        </w:r>
        <w:r>
          <w:t xml:space="preserve"> </w:t>
        </w:r>
      </w:ins>
      <w:ins w:id="2" w:author="Mikey Kahan" w:date="2019-01-12T23:49:00Z">
        <w:r w:rsidR="00863928" w:rsidRPr="00503BFA">
          <w:rPr>
            <w:rFonts w:cstheme="minorHAnsi"/>
            <w:color w:val="454545"/>
          </w:rPr>
          <w:t>damage done when the animal has intent to benefit, the most primary example being eating</w:t>
        </w:r>
      </w:ins>
    </w:p>
  </w:footnote>
  <w:footnote w:id="3">
    <w:p w14:paraId="1BE94278" w14:textId="1DED6966" w:rsidR="00863928" w:rsidRDefault="00863928">
      <w:pPr>
        <w:pStyle w:val="FootnoteText"/>
      </w:pPr>
      <w:ins w:id="5" w:author="Mikey Kahan" w:date="2019-01-12T23:49:00Z">
        <w:r>
          <w:rPr>
            <w:rStyle w:val="FootnoteReference"/>
          </w:rPr>
          <w:footnoteRef/>
        </w:r>
        <w:r>
          <w:t xml:space="preserve"> </w:t>
        </w:r>
        <w:r w:rsidR="004E0155" w:rsidRPr="00503BFA">
          <w:rPr>
            <w:rFonts w:cstheme="minorHAnsi"/>
            <w:color w:val="454545"/>
          </w:rPr>
          <w:t>damage done when the animal goes about its normal activities, for example walking</w:t>
        </w:r>
        <w:r w:rsidR="004E0155">
          <w:rPr>
            <w:rStyle w:val="CommentReference"/>
          </w:rPr>
          <w:annotationRef/>
        </w:r>
      </w:ins>
    </w:p>
  </w:footnote>
  <w:footnote w:id="4">
    <w:p w14:paraId="0916F2B3" w14:textId="77777777" w:rsidR="000A5B67" w:rsidRDefault="000A5B67" w:rsidP="00142072">
      <w:pPr>
        <w:pStyle w:val="FootnoteText"/>
      </w:pPr>
      <w:r>
        <w:rPr>
          <w:rStyle w:val="FootnoteReference"/>
        </w:rPr>
        <w:footnoteRef/>
      </w:r>
      <w:r>
        <w:t xml:space="preserve"> </w:t>
      </w:r>
      <w:r>
        <w:rPr>
          <w:rFonts w:cstheme="minorHAnsi"/>
          <w:color w:val="454545"/>
        </w:rPr>
        <w:t xml:space="preserve">For example, if they understand a </w:t>
      </w:r>
      <w:proofErr w:type="spellStart"/>
      <w:r w:rsidRPr="00426A27">
        <w:rPr>
          <w:rFonts w:cstheme="minorHAnsi"/>
          <w:i/>
          <w:iCs/>
          <w:color w:val="454545"/>
        </w:rPr>
        <w:t>p’tur</w:t>
      </w:r>
      <w:proofErr w:type="spellEnd"/>
      <w:r>
        <w:rPr>
          <w:rFonts w:cstheme="minorHAnsi"/>
          <w:color w:val="454545"/>
        </w:rPr>
        <w:t xml:space="preserve"> (exemption)</w:t>
      </w:r>
      <w:r w:rsidRPr="00503BFA">
        <w:rPr>
          <w:rFonts w:cstheme="minorHAnsi"/>
          <w:color w:val="454545"/>
        </w:rPr>
        <w:t xml:space="preserve"> </w:t>
      </w:r>
      <w:r>
        <w:rPr>
          <w:rFonts w:cstheme="minorHAnsi"/>
          <w:color w:val="454545"/>
        </w:rPr>
        <w:t xml:space="preserve">in the </w:t>
      </w:r>
      <w:proofErr w:type="spellStart"/>
      <w:r>
        <w:rPr>
          <w:rFonts w:cstheme="minorHAnsi"/>
          <w:i/>
          <w:iCs/>
          <w:color w:val="454545"/>
        </w:rPr>
        <w:t>gemara</w:t>
      </w:r>
      <w:proofErr w:type="spellEnd"/>
      <w:r>
        <w:rPr>
          <w:rFonts w:cstheme="minorHAnsi"/>
          <w:i/>
          <w:iCs/>
          <w:color w:val="454545"/>
        </w:rPr>
        <w:t xml:space="preserve"> </w:t>
      </w:r>
      <w:r>
        <w:rPr>
          <w:rFonts w:cstheme="minorHAnsi"/>
          <w:color w:val="454545"/>
        </w:rPr>
        <w:t xml:space="preserve">to be due to </w:t>
      </w:r>
      <w:proofErr w:type="spellStart"/>
      <w:r w:rsidRPr="00426A27">
        <w:rPr>
          <w:rFonts w:cstheme="minorHAnsi"/>
          <w:i/>
          <w:iCs/>
          <w:color w:val="454545"/>
        </w:rPr>
        <w:t>r’shus</w:t>
      </w:r>
      <w:proofErr w:type="spellEnd"/>
      <w:r>
        <w:rPr>
          <w:rFonts w:cstheme="minorHAnsi"/>
          <w:color w:val="454545"/>
        </w:rPr>
        <w:t xml:space="preserve"> </w:t>
      </w:r>
      <w:proofErr w:type="spellStart"/>
      <w:r w:rsidRPr="00426A27">
        <w:rPr>
          <w:rFonts w:cstheme="minorHAnsi"/>
          <w:i/>
          <w:iCs/>
          <w:color w:val="454545"/>
        </w:rPr>
        <w:t>harabim</w:t>
      </w:r>
      <w:proofErr w:type="spellEnd"/>
      <w:r>
        <w:rPr>
          <w:rFonts w:cstheme="minorHAnsi"/>
          <w:color w:val="454545"/>
        </w:rPr>
        <w:t xml:space="preserve"> or give a different explanation informs us as to when they hold the exemption of </w:t>
      </w:r>
      <w:proofErr w:type="spellStart"/>
      <w:r>
        <w:rPr>
          <w:rFonts w:cstheme="minorHAnsi"/>
          <w:i/>
          <w:iCs/>
          <w:color w:val="454545"/>
        </w:rPr>
        <w:t>r’shus</w:t>
      </w:r>
      <w:proofErr w:type="spellEnd"/>
      <w:r>
        <w:rPr>
          <w:rFonts w:cstheme="minorHAnsi"/>
          <w:i/>
          <w:iCs/>
          <w:color w:val="454545"/>
        </w:rPr>
        <w:t xml:space="preserve"> </w:t>
      </w:r>
      <w:proofErr w:type="spellStart"/>
      <w:r>
        <w:rPr>
          <w:rFonts w:cstheme="minorHAnsi"/>
          <w:i/>
          <w:iCs/>
          <w:color w:val="454545"/>
        </w:rPr>
        <w:t>harabim</w:t>
      </w:r>
      <w:proofErr w:type="spellEnd"/>
      <w:r>
        <w:rPr>
          <w:rFonts w:cstheme="minorHAnsi"/>
          <w:color w:val="454545"/>
        </w:rPr>
        <w:t xml:space="preserve"> applies.</w:t>
      </w:r>
    </w:p>
  </w:footnote>
  <w:footnote w:id="5">
    <w:p w14:paraId="0916F2B4" w14:textId="77777777" w:rsidR="000A5B67" w:rsidRDefault="000A5B67">
      <w:pPr>
        <w:pStyle w:val="FootnoteText"/>
      </w:pPr>
      <w:r>
        <w:rPr>
          <w:rStyle w:val="FootnoteReference"/>
        </w:rPr>
        <w:footnoteRef/>
      </w:r>
      <w:r>
        <w:t xml:space="preserve"> </w:t>
      </w:r>
      <w:proofErr w:type="spellStart"/>
      <w:r>
        <w:t>Sh’mos</w:t>
      </w:r>
      <w:proofErr w:type="spellEnd"/>
      <w:r>
        <w:t xml:space="preserve"> 22,4</w:t>
      </w:r>
    </w:p>
  </w:footnote>
  <w:footnote w:id="6">
    <w:p w14:paraId="0916F2B5" w14:textId="77777777"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3a</w:t>
      </w:r>
    </w:p>
  </w:footnote>
  <w:footnote w:id="7">
    <w:p w14:paraId="0916F2B6" w14:textId="77777777"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21b</w:t>
      </w:r>
    </w:p>
  </w:footnote>
  <w:footnote w:id="8">
    <w:p w14:paraId="0916F2B7" w14:textId="77777777" w:rsidR="000A5B67" w:rsidRPr="007B184C" w:rsidRDefault="000A5B67">
      <w:pPr>
        <w:pStyle w:val="FootnoteText"/>
      </w:pPr>
      <w:r>
        <w:rPr>
          <w:rStyle w:val="FootnoteReference"/>
        </w:rPr>
        <w:footnoteRef/>
      </w:r>
      <w:r>
        <w:t xml:space="preserve"> Some may ask are we trying to find </w:t>
      </w:r>
      <w:proofErr w:type="spellStart"/>
      <w:r>
        <w:rPr>
          <w:i/>
          <w:iCs/>
        </w:rPr>
        <w:t>ta’ama</w:t>
      </w:r>
      <w:proofErr w:type="spellEnd"/>
      <w:r>
        <w:rPr>
          <w:i/>
          <w:iCs/>
        </w:rPr>
        <w:t xml:space="preserve"> </w:t>
      </w:r>
      <w:proofErr w:type="spellStart"/>
      <w:r>
        <w:rPr>
          <w:i/>
          <w:iCs/>
        </w:rPr>
        <w:t>d’kra</w:t>
      </w:r>
      <w:proofErr w:type="spellEnd"/>
      <w:r>
        <w:rPr>
          <w:i/>
          <w:iCs/>
        </w:rPr>
        <w:t xml:space="preserve"> </w:t>
      </w:r>
      <w:r>
        <w:t xml:space="preserve">(the reason behind a </w:t>
      </w:r>
      <w:proofErr w:type="spellStart"/>
      <w:r w:rsidRPr="00426A27">
        <w:rPr>
          <w:i/>
          <w:iCs/>
        </w:rPr>
        <w:t>passuk</w:t>
      </w:r>
      <w:proofErr w:type="spellEnd"/>
      <w:r>
        <w:t xml:space="preserve">), which is the subject of a dispute of </w:t>
      </w:r>
      <w:proofErr w:type="spellStart"/>
      <w:r w:rsidRPr="00426A27">
        <w:rPr>
          <w:i/>
          <w:iCs/>
        </w:rPr>
        <w:t>taanaim</w:t>
      </w:r>
      <w:proofErr w:type="spellEnd"/>
      <w:r>
        <w:t xml:space="preserve"> in </w:t>
      </w:r>
      <w:proofErr w:type="spellStart"/>
      <w:r>
        <w:t>Bava</w:t>
      </w:r>
      <w:proofErr w:type="spellEnd"/>
      <w:r>
        <w:t xml:space="preserve"> </w:t>
      </w:r>
      <w:proofErr w:type="spellStart"/>
      <w:r>
        <w:t>Metzia</w:t>
      </w:r>
      <w:proofErr w:type="spellEnd"/>
      <w:r>
        <w:t xml:space="preserve">, 115a and we </w:t>
      </w:r>
      <w:proofErr w:type="spellStart"/>
      <w:r w:rsidRPr="00426A27">
        <w:rPr>
          <w:i/>
          <w:iCs/>
        </w:rPr>
        <w:t>pasken</w:t>
      </w:r>
      <w:proofErr w:type="spellEnd"/>
      <w:r>
        <w:t xml:space="preserve"> against the opinion that says we do (R’ Shimon). Generally, it is accepted to look into the way laws in the </w:t>
      </w:r>
      <w:proofErr w:type="spellStart"/>
      <w:r w:rsidRPr="00426A27">
        <w:rPr>
          <w:i/>
          <w:iCs/>
        </w:rPr>
        <w:t>torah</w:t>
      </w:r>
      <w:proofErr w:type="spellEnd"/>
      <w:r>
        <w:t xml:space="preserve"> work (a ‘</w:t>
      </w:r>
      <w:proofErr w:type="spellStart"/>
      <w:r w:rsidRPr="00426A27">
        <w:rPr>
          <w:i/>
          <w:iCs/>
        </w:rPr>
        <w:t>geder</w:t>
      </w:r>
      <w:proofErr w:type="spellEnd"/>
      <w:r w:rsidRPr="00426A27">
        <w:rPr>
          <w:i/>
          <w:iCs/>
        </w:rPr>
        <w:t>’</w:t>
      </w:r>
      <w:r>
        <w:t xml:space="preserve"> in </w:t>
      </w:r>
      <w:proofErr w:type="spellStart"/>
      <w:r w:rsidRPr="007B184C">
        <w:rPr>
          <w:i/>
          <w:iCs/>
        </w:rPr>
        <w:t>yeshivish</w:t>
      </w:r>
      <w:proofErr w:type="spellEnd"/>
      <w:r>
        <w:t>)</w:t>
      </w:r>
      <w:ins w:id="30" w:author="Michael" w:date="2019-01-02T13:45:00Z">
        <w:r w:rsidR="00942503">
          <w:t xml:space="preserve"> – do we like this, Moshe? Your </w:t>
        </w:r>
        <w:proofErr w:type="spellStart"/>
        <w:r w:rsidR="00942503">
          <w:t>derech</w:t>
        </w:r>
        <w:proofErr w:type="spellEnd"/>
        <w:r w:rsidR="00942503">
          <w:t xml:space="preserve"> generally seems to be to delete </w:t>
        </w:r>
        <w:proofErr w:type="spellStart"/>
        <w:r w:rsidR="00942503">
          <w:t>leitzonusdike</w:t>
        </w:r>
        <w:proofErr w:type="spellEnd"/>
        <w:r w:rsidR="00942503">
          <w:t xml:space="preserve"> </w:t>
        </w:r>
        <w:proofErr w:type="spellStart"/>
        <w:r w:rsidR="00942503">
          <w:t>zachen</w:t>
        </w:r>
      </w:ins>
      <w:proofErr w:type="spellEnd"/>
      <w:r>
        <w:t xml:space="preserve"> as a means of deciding when they can apply and how to extrapolate from them to cases the </w:t>
      </w:r>
      <w:proofErr w:type="spellStart"/>
      <w:r w:rsidRPr="00426A27">
        <w:rPr>
          <w:i/>
          <w:iCs/>
        </w:rPr>
        <w:t>gemara</w:t>
      </w:r>
      <w:proofErr w:type="spellEnd"/>
      <w:r>
        <w:t xml:space="preserve"> did not explicitly discuss. The opinion of </w:t>
      </w:r>
      <w:proofErr w:type="spellStart"/>
      <w:r>
        <w:t>R’Shimon</w:t>
      </w:r>
      <w:proofErr w:type="spellEnd"/>
      <w:r>
        <w:t xml:space="preserve"> which we don’t hold like is that we will </w:t>
      </w:r>
      <w:del w:id="31" w:author="Michael" w:date="2019-01-02T13:49:00Z">
        <w:r w:rsidDel="00942503">
          <w:delText>even</w:delText>
        </w:r>
      </w:del>
      <w:r>
        <w:t xml:space="preserve"> do so to limit the application of the </w:t>
      </w:r>
      <w:r>
        <w:rPr>
          <w:i/>
          <w:iCs/>
        </w:rPr>
        <w:t>din</w:t>
      </w:r>
      <w:r>
        <w:t xml:space="preserve"> (law)</w:t>
      </w:r>
      <w:ins w:id="32" w:author="Michael" w:date="2019-01-02T13:49:00Z">
        <w:r w:rsidR="00942503">
          <w:t xml:space="preserve"> even</w:t>
        </w:r>
      </w:ins>
      <w:r>
        <w:t xml:space="preserve"> within the </w:t>
      </w:r>
      <w:ins w:id="33" w:author="Michael" w:date="2019-01-02T13:49:00Z">
        <w:r w:rsidR="00942503">
          <w:t>boundaries</w:t>
        </w:r>
      </w:ins>
      <w:del w:id="34" w:author="Michael" w:date="2019-01-02T13:49:00Z">
        <w:r w:rsidDel="00942503">
          <w:delText>application</w:delText>
        </w:r>
      </w:del>
      <w:r>
        <w:t xml:space="preserve"> </w:t>
      </w:r>
      <w:ins w:id="35" w:author="Michael" w:date="2019-01-02T13:49:00Z">
        <w:r w:rsidR="00942503">
          <w:t xml:space="preserve">in which </w:t>
        </w:r>
      </w:ins>
      <w:r>
        <w:t xml:space="preserve">it was originally </w:t>
      </w:r>
      <w:ins w:id="36" w:author="Michael" w:date="2019-01-02T13:50:00Z">
        <w:r w:rsidR="00942503">
          <w:t>placed in the Torah</w:t>
        </w:r>
      </w:ins>
      <w:del w:id="37" w:author="Michael" w:date="2019-01-02T13:50:00Z">
        <w:r w:rsidDel="00942503">
          <w:delText>stated</w:delText>
        </w:r>
      </w:del>
      <w:r>
        <w:t xml:space="preserve"> (for example saying the prohibition of taking collateral from a widow is due to widows being poor, so it would not apply to a rich widow, while the </w:t>
      </w:r>
      <w:proofErr w:type="spellStart"/>
      <w:r w:rsidRPr="003526CF">
        <w:rPr>
          <w:i/>
          <w:iCs/>
        </w:rPr>
        <w:t>passuk</w:t>
      </w:r>
      <w:proofErr w:type="spellEnd"/>
      <w:r>
        <w:t xml:space="preserve"> made no such distinction and seemingly stated the prohibition across the board).</w:t>
      </w:r>
    </w:p>
  </w:footnote>
  <w:footnote w:id="9">
    <w:p w14:paraId="0916F2B8" w14:textId="77777777" w:rsidR="000A5B67" w:rsidRDefault="000A5B67">
      <w:pPr>
        <w:pStyle w:val="FootnoteText"/>
      </w:pPr>
      <w:r>
        <w:rPr>
          <w:rStyle w:val="FootnoteReference"/>
        </w:rPr>
        <w:footnoteRef/>
      </w:r>
      <w: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21b</w:t>
      </w:r>
    </w:p>
  </w:footnote>
  <w:footnote w:id="10">
    <w:p w14:paraId="0916F2B9" w14:textId="77777777" w:rsidR="000A5B67" w:rsidRDefault="000A5B67">
      <w:pPr>
        <w:pStyle w:val="FootnoteText"/>
      </w:pPr>
      <w:r>
        <w:rPr>
          <w:rStyle w:val="FootnoteReference"/>
        </w:rPr>
        <w:footnoteRef/>
      </w:r>
      <w:r>
        <w:t xml:space="preserve"> But due to secondary considerations. For example, the practical issue of people not being to use the road without fear of prosecution without such an exemption.</w:t>
      </w:r>
    </w:p>
  </w:footnote>
  <w:footnote w:id="11">
    <w:p w14:paraId="0916F2BA" w14:textId="77777777"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Rosh,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BD5458">
        <w:t xml:space="preserve"> </w:t>
      </w:r>
      <w:proofErr w:type="spellStart"/>
      <w:r w:rsidRPr="00426A27">
        <w:rPr>
          <w:i/>
          <w:iCs/>
        </w:rPr>
        <w:t>perek</w:t>
      </w:r>
      <w:proofErr w:type="spellEnd"/>
      <w:r>
        <w:t xml:space="preserve"> 1 </w:t>
      </w:r>
      <w:proofErr w:type="spellStart"/>
      <w:r w:rsidRPr="00426A27">
        <w:rPr>
          <w:i/>
          <w:iCs/>
        </w:rPr>
        <w:t>siman</w:t>
      </w:r>
      <w:proofErr w:type="spellEnd"/>
      <w:r>
        <w:t xml:space="preserve"> 2. </w:t>
      </w:r>
      <w:proofErr w:type="spellStart"/>
      <w:r>
        <w:t>s.v.</w:t>
      </w:r>
      <w:proofErr w:type="spellEnd"/>
      <w:r>
        <w:t xml:space="preserve"> </w:t>
      </w:r>
      <w:proofErr w:type="spellStart"/>
      <w:r>
        <w:rPr>
          <w:i/>
          <w:iCs/>
        </w:rPr>
        <w:t>kishk’sha</w:t>
      </w:r>
      <w:proofErr w:type="spellEnd"/>
      <w:r>
        <w:rPr>
          <w:i/>
          <w:iCs/>
        </w:rPr>
        <w:t xml:space="preserve"> </w:t>
      </w:r>
      <w:proofErr w:type="spellStart"/>
      <w:r>
        <w:rPr>
          <w:i/>
          <w:iCs/>
        </w:rPr>
        <w:t>biznava</w:t>
      </w:r>
      <w:proofErr w:type="spellEnd"/>
      <w:r>
        <w:t>.</w:t>
      </w:r>
    </w:p>
  </w:footnote>
  <w:footnote w:id="12">
    <w:p w14:paraId="0916F2BB" w14:textId="77777777" w:rsidR="000A5B67" w:rsidRDefault="000A5B67">
      <w:pPr>
        <w:pStyle w:val="FootnoteText"/>
      </w:pPr>
      <w:r>
        <w:rPr>
          <w:rStyle w:val="FootnoteReference"/>
        </w:rPr>
        <w:footnoteRef/>
      </w:r>
      <w:r>
        <w:t xml:space="preserve"> </w:t>
      </w:r>
      <w:r>
        <w:rPr>
          <w:rFonts w:cstheme="minorHAnsi"/>
        </w:rPr>
        <w:t>Although it is</w:t>
      </w:r>
      <w:r w:rsidRPr="001D6665">
        <w:rPr>
          <w:rFonts w:cstheme="minorHAnsi"/>
        </w:rPr>
        <w:t xml:space="preserve"> difficult with the text of the </w:t>
      </w:r>
      <w:proofErr w:type="spellStart"/>
      <w:r w:rsidRPr="001D6665">
        <w:rPr>
          <w:rFonts w:cstheme="minorHAnsi"/>
          <w:i/>
          <w:iCs/>
        </w:rPr>
        <w:t>gemara</w:t>
      </w:r>
      <w:proofErr w:type="spellEnd"/>
      <w:r w:rsidRPr="001D6665">
        <w:rPr>
          <w:rFonts w:cstheme="minorHAnsi"/>
        </w:rPr>
        <w:t>, which now is using very unclear language to express such a point</w:t>
      </w:r>
      <w:r>
        <w:rPr>
          <w:rFonts w:cstheme="minorHAnsi"/>
        </w:rPr>
        <w:t>.</w:t>
      </w:r>
    </w:p>
  </w:footnote>
  <w:footnote w:id="13">
    <w:p w14:paraId="0916F2BC" w14:textId="77777777"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r w:rsidRPr="00503BFA">
        <w:rPr>
          <w:rFonts w:cstheme="minorHAnsi"/>
        </w:rPr>
        <w:t>Rashba</w:t>
      </w:r>
      <w:proofErr w:type="spellEnd"/>
      <w:r>
        <w:rPr>
          <w:rFonts w:cstheme="minorHAnsi"/>
        </w:rPr>
        <w:t>,</w:t>
      </w:r>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19b </w:t>
      </w:r>
      <w:proofErr w:type="spellStart"/>
      <w:r>
        <w:rPr>
          <w:rFonts w:cstheme="minorHAnsi"/>
        </w:rPr>
        <w:t>s.v.</w:t>
      </w:r>
      <w:proofErr w:type="spellEnd"/>
      <w:r>
        <w:rPr>
          <w:rFonts w:cstheme="minorHAnsi"/>
        </w:rPr>
        <w:t xml:space="preserve"> </w:t>
      </w:r>
      <w:proofErr w:type="spellStart"/>
      <w:r w:rsidRPr="00426A27">
        <w:rPr>
          <w:rFonts w:cstheme="minorHAnsi"/>
          <w:i/>
          <w:iCs/>
        </w:rPr>
        <w:t>ve’chi</w:t>
      </w:r>
      <w:proofErr w:type="spellEnd"/>
      <w:r w:rsidRPr="00426A27">
        <w:rPr>
          <w:rFonts w:cstheme="minorHAnsi"/>
          <w:i/>
          <w:iCs/>
        </w:rPr>
        <w:t xml:space="preserve"> </w:t>
      </w:r>
      <w:proofErr w:type="spellStart"/>
      <w:r w:rsidRPr="00426A27">
        <w:rPr>
          <w:rFonts w:cstheme="minorHAnsi"/>
          <w:i/>
          <w:iCs/>
        </w:rPr>
        <w:t>yochzena</w:t>
      </w:r>
      <w:proofErr w:type="spellEnd"/>
      <w:r w:rsidRPr="00426A27">
        <w:rPr>
          <w:rFonts w:cstheme="minorHAnsi"/>
          <w:i/>
          <w:iCs/>
        </w:rPr>
        <w:t xml:space="preserve"> </w:t>
      </w:r>
      <w:proofErr w:type="spellStart"/>
      <w:r w:rsidRPr="00426A27">
        <w:rPr>
          <w:rFonts w:cstheme="minorHAnsi"/>
          <w:i/>
          <w:iCs/>
        </w:rPr>
        <w:t>b’znava</w:t>
      </w:r>
      <w:proofErr w:type="spellEnd"/>
      <w:r w:rsidRPr="00426A27">
        <w:rPr>
          <w:rFonts w:cstheme="minorHAnsi"/>
          <w:i/>
          <w:iCs/>
        </w:rPr>
        <w:t xml:space="preserve"> </w:t>
      </w:r>
      <w:proofErr w:type="spellStart"/>
      <w:r w:rsidRPr="00426A27">
        <w:rPr>
          <w:rFonts w:cstheme="minorHAnsi"/>
          <w:i/>
          <w:iCs/>
        </w:rPr>
        <w:t>v’yelech</w:t>
      </w:r>
      <w:proofErr w:type="spellEnd"/>
      <w:r w:rsidRPr="00503BFA">
        <w:rPr>
          <w:rFonts w:cstheme="minorHAnsi"/>
        </w:rPr>
        <w:t xml:space="preserve"> </w:t>
      </w:r>
    </w:p>
  </w:footnote>
  <w:footnote w:id="14">
    <w:p w14:paraId="0916F2BD" w14:textId="77777777" w:rsidR="000A5B67" w:rsidRPr="00D37124" w:rsidRDefault="000A5B67">
      <w:pPr>
        <w:pStyle w:val="FootnoteText"/>
      </w:pPr>
      <w:r>
        <w:rPr>
          <w:rStyle w:val="FootnoteReference"/>
        </w:rPr>
        <w:footnoteRef/>
      </w:r>
      <w:r>
        <w:t xml:space="preserve"> Namely, if this was </w:t>
      </w:r>
      <w:proofErr w:type="spellStart"/>
      <w:r>
        <w:rPr>
          <w:i/>
          <w:iCs/>
        </w:rPr>
        <w:t>chayav</w:t>
      </w:r>
      <w:proofErr w:type="spellEnd"/>
      <w:r>
        <w:rPr>
          <w:i/>
          <w:iCs/>
        </w:rPr>
        <w:t xml:space="preserve"> </w:t>
      </w:r>
      <w:r>
        <w:t>then no animals could enter public areas without constantly being held which is obviously not required.</w:t>
      </w:r>
    </w:p>
  </w:footnote>
  <w:footnote w:id="15">
    <w:p w14:paraId="0916F2BE" w14:textId="77777777" w:rsidR="000A5B67" w:rsidRDefault="000A5B67">
      <w:pPr>
        <w:pStyle w:val="FootnoteText"/>
      </w:pPr>
      <w:r>
        <w:rPr>
          <w:rStyle w:val="FootnoteReference"/>
        </w:rPr>
        <w:footnoteRef/>
      </w:r>
      <w:r>
        <w:t xml:space="preserve"> </w:t>
      </w:r>
      <w:r w:rsidRPr="001D6665">
        <w:rPr>
          <w:rFonts w:cstheme="minorHAnsi"/>
        </w:rPr>
        <w:t xml:space="preserve">The </w:t>
      </w:r>
      <w:proofErr w:type="spellStart"/>
      <w:r w:rsidRPr="001D6665">
        <w:rPr>
          <w:rFonts w:cstheme="minorHAnsi"/>
          <w:i/>
          <w:iCs/>
        </w:rPr>
        <w:t>gemara</w:t>
      </w:r>
      <w:proofErr w:type="spellEnd"/>
      <w:r w:rsidRPr="001D6665">
        <w:rPr>
          <w:rFonts w:cstheme="minorHAnsi"/>
        </w:rPr>
        <w:t xml:space="preserve"> later discusses the exact parameters of this case, as will be seen in a later source. </w:t>
      </w:r>
    </w:p>
  </w:footnote>
  <w:footnote w:id="16">
    <w:p w14:paraId="0916F2BF" w14:textId="77777777" w:rsidR="000A5B67" w:rsidRPr="000770A2" w:rsidRDefault="000A5B67">
      <w:pPr>
        <w:pStyle w:val="FootnoteText"/>
      </w:pPr>
      <w:r>
        <w:rPr>
          <w:rStyle w:val="FootnoteReference"/>
        </w:rPr>
        <w:footnoteRef/>
      </w:r>
      <w:r>
        <w:t xml:space="preserve"> For example, this could be considered unusual behaviour and fall in the category of </w:t>
      </w:r>
      <w:proofErr w:type="spellStart"/>
      <w:r>
        <w:rPr>
          <w:i/>
          <w:iCs/>
        </w:rPr>
        <w:t>keren</w:t>
      </w:r>
      <w:proofErr w:type="spellEnd"/>
      <w:r>
        <w:t>.</w:t>
      </w:r>
    </w:p>
  </w:footnote>
  <w:footnote w:id="17">
    <w:p w14:paraId="0916F2C0" w14:textId="77777777" w:rsidR="000A5B67" w:rsidRDefault="000A5B67">
      <w:pPr>
        <w:pStyle w:val="FootnoteText"/>
        <w:rPr>
          <w:rtl/>
        </w:rPr>
      </w:pPr>
      <w:r>
        <w:rPr>
          <w:rStyle w:val="FootnoteReference"/>
        </w:rPr>
        <w:footnoteRef/>
      </w:r>
      <w:r>
        <w:t xml:space="preserve"> </w:t>
      </w:r>
      <w:proofErr w:type="spellStart"/>
      <w:r>
        <w:t>s.v.</w:t>
      </w:r>
      <w:proofErr w:type="spellEnd"/>
      <w:r>
        <w:t xml:space="preserve"> </w:t>
      </w:r>
      <w:proofErr w:type="spellStart"/>
      <w:r w:rsidRPr="00426A27">
        <w:rPr>
          <w:i/>
          <w:iCs/>
        </w:rPr>
        <w:t>mai</w:t>
      </w:r>
      <w:proofErr w:type="spellEnd"/>
    </w:p>
  </w:footnote>
  <w:footnote w:id="18">
    <w:p w14:paraId="0916F2C1" w14:textId="77777777" w:rsidR="000A5B67" w:rsidRPr="00676E42" w:rsidRDefault="000A5B67">
      <w:pPr>
        <w:pStyle w:val="FootnoteText"/>
        <w:rPr>
          <w:i/>
          <w:iCs/>
        </w:rPr>
      </w:pPr>
      <w:r>
        <w:rPr>
          <w:rStyle w:val="FootnoteReference"/>
        </w:rPr>
        <w:footnoteRef/>
      </w:r>
      <w:r>
        <w:t xml:space="preserve"> </w:t>
      </w:r>
      <w:proofErr w:type="spellStart"/>
      <w:r>
        <w:t>s.v.</w:t>
      </w:r>
      <w:proofErr w:type="spellEnd"/>
      <w:r>
        <w:t xml:space="preserve"> </w:t>
      </w:r>
      <w:proofErr w:type="spellStart"/>
      <w:r>
        <w:rPr>
          <w:i/>
          <w:iCs/>
        </w:rPr>
        <w:t>misgalgel</w:t>
      </w:r>
      <w:proofErr w:type="spellEnd"/>
      <w:r>
        <w:rPr>
          <w:i/>
          <w:iCs/>
        </w:rPr>
        <w:t xml:space="preserve"> </w:t>
      </w:r>
      <w:proofErr w:type="spellStart"/>
      <w:r>
        <w:rPr>
          <w:i/>
          <w:iCs/>
        </w:rPr>
        <w:t>mahu</w:t>
      </w:r>
      <w:proofErr w:type="spellEnd"/>
    </w:p>
  </w:footnote>
  <w:footnote w:id="19">
    <w:p w14:paraId="0916F2C2" w14:textId="77777777" w:rsidR="000A5B67" w:rsidRDefault="000A5B67">
      <w:pPr>
        <w:pStyle w:val="FootnoteText"/>
      </w:pPr>
      <w:r>
        <w:rPr>
          <w:rStyle w:val="FootnoteReference"/>
        </w:rPr>
        <w:footnoteRef/>
      </w:r>
      <w:r>
        <w:t xml:space="preserve"> </w:t>
      </w:r>
      <w:proofErr w:type="gramStart"/>
      <w:r>
        <w:t>It should be pointed out that there</w:t>
      </w:r>
      <w:proofErr w:type="gramEnd"/>
      <w:r>
        <w:t xml:space="preserve"> is always the possibility that the understanding of the </w:t>
      </w:r>
      <w:proofErr w:type="spellStart"/>
      <w:r>
        <w:rPr>
          <w:i/>
          <w:iCs/>
        </w:rPr>
        <w:t>p’tur</w:t>
      </w:r>
      <w:proofErr w:type="spellEnd"/>
      <w:r>
        <w:t xml:space="preserve"> of </w:t>
      </w:r>
      <w:proofErr w:type="spellStart"/>
      <w:r>
        <w:rPr>
          <w:i/>
          <w:iCs/>
        </w:rPr>
        <w:t>shen</w:t>
      </w:r>
      <w:proofErr w:type="spellEnd"/>
      <w:r>
        <w:t xml:space="preserve"> depends on this question of the </w:t>
      </w:r>
      <w:proofErr w:type="spellStart"/>
      <w:r>
        <w:rPr>
          <w:i/>
          <w:iCs/>
        </w:rPr>
        <w:t>gemara</w:t>
      </w:r>
      <w:proofErr w:type="spellEnd"/>
      <w:r>
        <w:t>.</w:t>
      </w:r>
    </w:p>
  </w:footnote>
  <w:footnote w:id="20">
    <w:p w14:paraId="0916F2C3" w14:textId="77777777" w:rsidR="000A5B67" w:rsidRDefault="000A5B67">
      <w:pPr>
        <w:pStyle w:val="FootnoteText"/>
      </w:pPr>
      <w:r>
        <w:rPr>
          <w:rStyle w:val="FootnoteReference"/>
        </w:rPr>
        <w:footnoteRef/>
      </w:r>
      <w:r>
        <w:t xml:space="preserve"> See 3.2</w:t>
      </w:r>
    </w:p>
  </w:footnote>
  <w:footnote w:id="21">
    <w:p w14:paraId="0916F2C4" w14:textId="77777777" w:rsidR="000A5B67" w:rsidRDefault="000A5B67">
      <w:pPr>
        <w:pStyle w:val="FootnoteText"/>
      </w:pPr>
      <w:r>
        <w:rPr>
          <w:rStyle w:val="FootnoteReference"/>
        </w:rPr>
        <w:footnoteRef/>
      </w:r>
      <w:r>
        <w:t xml:space="preserve"> </w:t>
      </w:r>
      <w:r>
        <w:rPr>
          <w:rFonts w:cstheme="minorHAnsi"/>
        </w:rPr>
        <w:t>This is probably because</w:t>
      </w:r>
      <w:r w:rsidRPr="001D6665">
        <w:rPr>
          <w:rFonts w:cstheme="minorHAnsi"/>
        </w:rPr>
        <w:t xml:space="preserve"> we always prefer a disagreement of </w:t>
      </w:r>
      <w:r w:rsidRPr="001D6665">
        <w:rPr>
          <w:rFonts w:cstheme="minorHAnsi"/>
          <w:i/>
          <w:iCs/>
        </w:rPr>
        <w:t>amoraim</w:t>
      </w:r>
      <w:r w:rsidRPr="001D6665">
        <w:rPr>
          <w:rFonts w:cstheme="minorHAnsi"/>
        </w:rPr>
        <w:t xml:space="preserve"> to be a new discussion, rather than repeating previously held opinions without telling us</w:t>
      </w:r>
      <w:r>
        <w:rPr>
          <w:rFonts w:cstheme="minorHAnsi"/>
        </w:rPr>
        <w:t>.</w:t>
      </w:r>
    </w:p>
  </w:footnote>
  <w:footnote w:id="22">
    <w:p w14:paraId="0916F2C5" w14:textId="77777777" w:rsidR="000A5B67" w:rsidRPr="00684F82" w:rsidRDefault="000A5B67" w:rsidP="00BA5720">
      <w:pPr>
        <w:pStyle w:val="FootnoteText"/>
      </w:pPr>
      <w:r>
        <w:rPr>
          <w:rStyle w:val="FootnoteReference"/>
        </w:rPr>
        <w:footnoteRef/>
      </w:r>
      <w:r>
        <w:t xml:space="preserve"> As the </w:t>
      </w:r>
      <w:proofErr w:type="spellStart"/>
      <w:r>
        <w:rPr>
          <w:i/>
          <w:iCs/>
        </w:rPr>
        <w:t>gemara</w:t>
      </w:r>
      <w:proofErr w:type="spellEnd"/>
      <w:r>
        <w:t xml:space="preserve"> has no proof that this is not about </w:t>
      </w:r>
      <w:proofErr w:type="spellStart"/>
      <w:r>
        <w:rPr>
          <w:i/>
          <w:iCs/>
        </w:rPr>
        <w:t>machazeres</w:t>
      </w:r>
      <w:proofErr w:type="spellEnd"/>
      <w:r>
        <w:rPr>
          <w:i/>
          <w:iCs/>
        </w:rPr>
        <w:t xml:space="preserve"> </w:t>
      </w:r>
      <w:r>
        <w:t xml:space="preserve">it could be that this is just an acceptable alternative and therefore there is room for </w:t>
      </w:r>
      <w:proofErr w:type="spellStart"/>
      <w:r>
        <w:t>Rav</w:t>
      </w:r>
      <w:proofErr w:type="spellEnd"/>
      <w:r>
        <w:t xml:space="preserve"> and Shmuel to argue, rather than a definite conclusion. This would especially be the case if </w:t>
      </w:r>
      <w:proofErr w:type="spellStart"/>
      <w:r>
        <w:t>Ilfa</w:t>
      </w:r>
      <w:proofErr w:type="spellEnd"/>
      <w:r>
        <w:t xml:space="preserve"> and R’ </w:t>
      </w:r>
      <w:proofErr w:type="spellStart"/>
      <w:r>
        <w:t>Oshiya</w:t>
      </w:r>
      <w:proofErr w:type="spellEnd"/>
      <w:r>
        <w:t xml:space="preserve"> are arguing since then what we have done is changed one </w:t>
      </w:r>
      <w:proofErr w:type="spellStart"/>
      <w:r w:rsidRPr="00426A27">
        <w:rPr>
          <w:i/>
          <w:iCs/>
        </w:rPr>
        <w:t>machlokes</w:t>
      </w:r>
      <w:proofErr w:type="spellEnd"/>
      <w:r>
        <w:rPr>
          <w:i/>
          <w:iCs/>
        </w:rPr>
        <w:t xml:space="preserve"> amoraim </w:t>
      </w:r>
      <w:r>
        <w:t xml:space="preserve">for another and all we have gained is that this is not definitely about </w:t>
      </w:r>
      <w:proofErr w:type="spellStart"/>
      <w:r>
        <w:rPr>
          <w:i/>
          <w:iCs/>
        </w:rPr>
        <w:t>machazeres</w:t>
      </w:r>
      <w:proofErr w:type="spellEnd"/>
      <w:r>
        <w:t>.</w:t>
      </w:r>
    </w:p>
  </w:footnote>
  <w:footnote w:id="23">
    <w:p w14:paraId="0916F2C6" w14:textId="77777777" w:rsidR="000A5B67" w:rsidRPr="00503BFA" w:rsidRDefault="000A5B67">
      <w:pPr>
        <w:pStyle w:val="FootnoteText"/>
        <w:rPr>
          <w:rFonts w:cstheme="minorHAnsi"/>
          <w:rtl/>
        </w:rPr>
      </w:pPr>
      <w:r w:rsidRPr="00503BFA">
        <w:rPr>
          <w:rStyle w:val="FootnoteReference"/>
          <w:rFonts w:cstheme="minorHAnsi"/>
        </w:rPr>
        <w:footnoteRef/>
      </w:r>
      <w:r w:rsidRPr="00503BFA">
        <w:rPr>
          <w:rFonts w:cstheme="minorHAnsi"/>
        </w:rPr>
        <w:t xml:space="preserve"> </w:t>
      </w:r>
      <w:proofErr w:type="spellStart"/>
      <w:r w:rsidRPr="00503BFA">
        <w:rPr>
          <w:rFonts w:cstheme="minorHAnsi"/>
        </w:rPr>
        <w:t>Rashba</w:t>
      </w:r>
      <w:proofErr w:type="spellEnd"/>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20a </w:t>
      </w:r>
      <w:proofErr w:type="spellStart"/>
      <w:r>
        <w:rPr>
          <w:rFonts w:cstheme="minorHAnsi"/>
        </w:rPr>
        <w:t>s.v.</w:t>
      </w:r>
      <w:proofErr w:type="spellEnd"/>
      <w:r>
        <w:rPr>
          <w:rFonts w:cstheme="minorHAnsi"/>
        </w:rPr>
        <w:t xml:space="preserve"> </w:t>
      </w:r>
      <w:proofErr w:type="spellStart"/>
      <w:r w:rsidRPr="00426A27">
        <w:rPr>
          <w:rFonts w:cstheme="minorHAnsi"/>
          <w:i/>
          <w:iCs/>
        </w:rPr>
        <w:t>ve’ta’am</w:t>
      </w:r>
      <w:proofErr w:type="spellEnd"/>
      <w:r w:rsidRPr="00426A27">
        <w:rPr>
          <w:rFonts w:cstheme="minorHAnsi"/>
          <w:i/>
          <w:iCs/>
        </w:rPr>
        <w:t xml:space="preserve"> </w:t>
      </w:r>
      <w:proofErr w:type="spellStart"/>
      <w:r w:rsidRPr="00426A27">
        <w:rPr>
          <w:rFonts w:cstheme="minorHAnsi"/>
          <w:i/>
          <w:iCs/>
        </w:rPr>
        <w:t>chiyuvan</w:t>
      </w:r>
      <w:proofErr w:type="spellEnd"/>
      <w:r w:rsidRPr="00503BFA">
        <w:rPr>
          <w:rFonts w:cstheme="minorHAnsi"/>
        </w:rPr>
        <w:t xml:space="preserve"> </w:t>
      </w:r>
    </w:p>
  </w:footnote>
  <w:footnote w:id="24">
    <w:p w14:paraId="0916F2C7" w14:textId="77777777" w:rsidR="000A5B67" w:rsidRPr="00503BFA" w:rsidRDefault="000A5B67">
      <w:pPr>
        <w:pStyle w:val="FootnoteText"/>
        <w:rPr>
          <w:rFonts w:cstheme="minorHAnsi"/>
          <w:rtl/>
        </w:rPr>
      </w:pPr>
      <w:r w:rsidRPr="00503BFA">
        <w:rPr>
          <w:rStyle w:val="FootnoteReference"/>
          <w:rFonts w:cstheme="minorHAnsi"/>
        </w:rPr>
        <w:footnoteRef/>
      </w:r>
      <w:r w:rsidRPr="00503BFA">
        <w:rPr>
          <w:rFonts w:cstheme="minorHAnsi"/>
        </w:rPr>
        <w:t xml:space="preserve"> </w:t>
      </w:r>
      <w:proofErr w:type="spellStart"/>
      <w:r w:rsidRPr="00503BFA">
        <w:rPr>
          <w:rFonts w:cstheme="minorHAnsi"/>
        </w:rPr>
        <w:t>Rashba</w:t>
      </w:r>
      <w:proofErr w:type="spellEnd"/>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21a </w:t>
      </w:r>
      <w:proofErr w:type="spellStart"/>
      <w:r>
        <w:rPr>
          <w:rFonts w:cstheme="minorHAnsi"/>
        </w:rPr>
        <w:t>s.v.</w:t>
      </w:r>
      <w:proofErr w:type="spellEnd"/>
      <w:r>
        <w:rPr>
          <w:rFonts w:cstheme="minorHAnsi"/>
        </w:rPr>
        <w:t xml:space="preserve"> </w:t>
      </w:r>
      <w:proofErr w:type="spellStart"/>
      <w:r w:rsidRPr="00426A27">
        <w:rPr>
          <w:rFonts w:cstheme="minorHAnsi"/>
          <w:i/>
          <w:iCs/>
        </w:rPr>
        <w:t>ve’chein</w:t>
      </w:r>
      <w:proofErr w:type="spellEnd"/>
      <w:r w:rsidRPr="00426A27">
        <w:rPr>
          <w:rFonts w:cstheme="minorHAnsi"/>
          <w:i/>
          <w:iCs/>
        </w:rPr>
        <w:t xml:space="preserve"> lo </w:t>
      </w:r>
      <w:proofErr w:type="spellStart"/>
      <w:r w:rsidRPr="00426A27">
        <w:rPr>
          <w:rFonts w:cstheme="minorHAnsi"/>
          <w:i/>
          <w:iCs/>
        </w:rPr>
        <w:t>asu</w:t>
      </w:r>
      <w:proofErr w:type="spellEnd"/>
      <w:r w:rsidRPr="00503BFA">
        <w:rPr>
          <w:rFonts w:cstheme="minorHAnsi"/>
        </w:rPr>
        <w:t xml:space="preserve"> </w:t>
      </w:r>
    </w:p>
  </w:footnote>
  <w:footnote w:id="25">
    <w:p w14:paraId="0916F2C8" w14:textId="77777777" w:rsidR="000A5B67" w:rsidRPr="00332B3F" w:rsidRDefault="000A5B67">
      <w:pPr>
        <w:pStyle w:val="FootnoteText"/>
      </w:pPr>
      <w:r>
        <w:rPr>
          <w:rStyle w:val="FootnoteReference"/>
        </w:rPr>
        <w:footnoteRef/>
      </w:r>
      <w:r>
        <w:t xml:space="preserve"> Although this case is an explicit piece of Palestinian Talmud, and therefore must be dealt with according to all opinions, there are other ways to explain it. See </w:t>
      </w:r>
      <w:proofErr w:type="spellStart"/>
      <w:r>
        <w:rPr>
          <w:i/>
          <w:iCs/>
        </w:rPr>
        <w:t>tosafos</w:t>
      </w:r>
      <w:proofErr w:type="spellEnd"/>
      <w:r>
        <w:rPr>
          <w:i/>
          <w:iCs/>
        </w:rPr>
        <w:t xml:space="preserve"> </w:t>
      </w:r>
      <w:r>
        <w:t xml:space="preserve">21a </w:t>
      </w:r>
      <w:proofErr w:type="spellStart"/>
      <w:r>
        <w:t>s.v.</w:t>
      </w:r>
      <w:proofErr w:type="spellEnd"/>
      <w:r>
        <w:t xml:space="preserve"> </w:t>
      </w:r>
      <w:proofErr w:type="spellStart"/>
      <w:r>
        <w:rPr>
          <w:i/>
          <w:iCs/>
        </w:rPr>
        <w:t>de’kayma</w:t>
      </w:r>
      <w:proofErr w:type="spellEnd"/>
      <w:r>
        <w:rPr>
          <w:i/>
          <w:iCs/>
        </w:rPr>
        <w:t xml:space="preserve"> </w:t>
      </w:r>
      <w:proofErr w:type="spellStart"/>
      <w:r>
        <w:rPr>
          <w:i/>
          <w:iCs/>
        </w:rPr>
        <w:t>b’keren</w:t>
      </w:r>
      <w:proofErr w:type="spellEnd"/>
      <w:r>
        <w:rPr>
          <w:i/>
          <w:iCs/>
        </w:rPr>
        <w:t xml:space="preserve"> </w:t>
      </w:r>
      <w:proofErr w:type="spellStart"/>
      <w:r>
        <w:rPr>
          <w:i/>
          <w:iCs/>
        </w:rPr>
        <w:t>zavis</w:t>
      </w:r>
      <w:proofErr w:type="spellEnd"/>
      <w:r>
        <w:rPr>
          <w:i/>
          <w:iCs/>
        </w:rPr>
        <w:t xml:space="preserve"> </w:t>
      </w:r>
      <w:r>
        <w:t xml:space="preserve">where he explains that since the goats can reach that area, it is considered a </w:t>
      </w:r>
      <w:proofErr w:type="spellStart"/>
      <w:r>
        <w:rPr>
          <w:i/>
          <w:iCs/>
        </w:rPr>
        <w:t>reshus</w:t>
      </w:r>
      <w:proofErr w:type="spellEnd"/>
      <w:r>
        <w:rPr>
          <w:i/>
          <w:iCs/>
        </w:rPr>
        <w:t xml:space="preserve"> </w:t>
      </w:r>
      <w:proofErr w:type="spellStart"/>
      <w:r>
        <w:rPr>
          <w:i/>
          <w:iCs/>
        </w:rPr>
        <w:t>harabim</w:t>
      </w:r>
      <w:proofErr w:type="spellEnd"/>
      <w:r>
        <w:t xml:space="preserve"> even for other animals. This can be understood to mean that since an area can be reached by some animals behaving normally, the area is one in which the </w:t>
      </w:r>
      <w:proofErr w:type="spellStart"/>
      <w:r w:rsidRPr="00426A27">
        <w:rPr>
          <w:i/>
          <w:iCs/>
        </w:rPr>
        <w:t>nizak</w:t>
      </w:r>
      <w:proofErr w:type="spellEnd"/>
      <w:r>
        <w:t xml:space="preserve"> should not leave his produce.</w:t>
      </w:r>
    </w:p>
  </w:footnote>
  <w:footnote w:id="26">
    <w:p w14:paraId="0916F2C9" w14:textId="77777777"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r w:rsidRPr="00503BFA">
        <w:rPr>
          <w:rFonts w:cstheme="minorHAnsi"/>
        </w:rPr>
        <w:t>Rashba</w:t>
      </w:r>
      <w:proofErr w:type="spellEnd"/>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20a </w:t>
      </w:r>
      <w:proofErr w:type="spellStart"/>
      <w:r>
        <w:rPr>
          <w:rFonts w:cstheme="minorHAnsi"/>
        </w:rPr>
        <w:t>s.v.</w:t>
      </w:r>
      <w:proofErr w:type="spellEnd"/>
      <w:r>
        <w:rPr>
          <w:rFonts w:cstheme="minorHAnsi"/>
        </w:rPr>
        <w:t xml:space="preserve"> </w:t>
      </w:r>
      <w:proofErr w:type="spellStart"/>
      <w:r>
        <w:rPr>
          <w:rFonts w:cstheme="minorHAnsi"/>
          <w:i/>
          <w:iCs/>
        </w:rPr>
        <w:t>ve’kofetses</w:t>
      </w:r>
      <w:proofErr w:type="spellEnd"/>
      <w:r>
        <w:rPr>
          <w:rFonts w:cstheme="minorHAnsi"/>
          <w:i/>
          <w:iCs/>
        </w:rPr>
        <w:t xml:space="preserve"> </w:t>
      </w:r>
      <w:proofErr w:type="spellStart"/>
      <w:r>
        <w:rPr>
          <w:rFonts w:cstheme="minorHAnsi"/>
          <w:i/>
          <w:iCs/>
        </w:rPr>
        <w:t>d’ke’amar</w:t>
      </w:r>
      <w:proofErr w:type="spellEnd"/>
      <w:r>
        <w:rPr>
          <w:rFonts w:cstheme="minorHAnsi"/>
          <w:i/>
          <w:iCs/>
        </w:rPr>
        <w:t xml:space="preserve"> </w:t>
      </w:r>
    </w:p>
  </w:footnote>
  <w:footnote w:id="27">
    <w:p w14:paraId="0916F2CA" w14:textId="77777777" w:rsidR="000A5B67" w:rsidRDefault="000A5B67">
      <w:pPr>
        <w:pStyle w:val="FootnoteText"/>
      </w:pPr>
      <w:r>
        <w:rPr>
          <w:rStyle w:val="FootnoteReference"/>
        </w:rPr>
        <w:footnoteRef/>
      </w:r>
      <w:r>
        <w:t xml:space="preserve"> In 3.6</w:t>
      </w:r>
    </w:p>
  </w:footnote>
  <w:footnote w:id="28">
    <w:p w14:paraId="0916F2CB" w14:textId="77777777"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Pr>
          <w:rFonts w:cstheme="minorHAnsi"/>
        </w:rPr>
        <w:t>,</w:t>
      </w:r>
      <w:r w:rsidRPr="00503BFA">
        <w:rPr>
          <w:rFonts w:cstheme="minorHAnsi"/>
        </w:rPr>
        <w:t xml:space="preserve"> Page 20 in the </w:t>
      </w:r>
      <w:proofErr w:type="spellStart"/>
      <w:r>
        <w:rPr>
          <w:rFonts w:cstheme="minorHAnsi"/>
          <w:i/>
          <w:iCs/>
        </w:rPr>
        <w:t>oiz</w:t>
      </w:r>
      <w:proofErr w:type="spellEnd"/>
      <w:r>
        <w:rPr>
          <w:rFonts w:cstheme="minorHAnsi"/>
          <w:i/>
          <w:iCs/>
        </w:rPr>
        <w:t xml:space="preserve"> </w:t>
      </w:r>
      <w:proofErr w:type="spellStart"/>
      <w:r>
        <w:rPr>
          <w:rFonts w:cstheme="minorHAnsi"/>
          <w:i/>
          <w:iCs/>
        </w:rPr>
        <w:t>ve’hadar</w:t>
      </w:r>
      <w:proofErr w:type="spellEnd"/>
      <w:r w:rsidRPr="00503BFA">
        <w:rPr>
          <w:rFonts w:cstheme="minorHAnsi"/>
        </w:rPr>
        <w:t xml:space="preserve"> Rif.</w:t>
      </w:r>
    </w:p>
  </w:footnote>
  <w:footnote w:id="29">
    <w:p w14:paraId="0916F2CC" w14:textId="77777777" w:rsidR="000A5B67" w:rsidRDefault="000A5B67">
      <w:pPr>
        <w:pStyle w:val="FootnoteText"/>
      </w:pPr>
      <w:r>
        <w:rPr>
          <w:rStyle w:val="FootnoteReference"/>
        </w:rPr>
        <w:footnoteRef/>
      </w:r>
      <w:r>
        <w:t xml:space="preserve"> </w:t>
      </w:r>
      <w:proofErr w:type="spellStart"/>
      <w:r w:rsidRPr="00405C18">
        <w:rPr>
          <w:rFonts w:cstheme="minorHAnsi"/>
        </w:rPr>
        <w:t>Milchemes</w:t>
      </w:r>
      <w:proofErr w:type="spellEnd"/>
      <w:r w:rsidRPr="001D6665">
        <w:rPr>
          <w:rFonts w:cstheme="minorHAnsi"/>
          <w:i/>
          <w:iCs/>
        </w:rPr>
        <w:t xml:space="preserve"> </w:t>
      </w:r>
      <w:r w:rsidRPr="00405C18">
        <w:rPr>
          <w:rFonts w:cstheme="minorHAnsi"/>
        </w:rPr>
        <w:t>H</w:t>
      </w:r>
      <w:r>
        <w:rPr>
          <w:rFonts w:cstheme="minorHAnsi"/>
        </w:rPr>
        <w:t>ashem,</w:t>
      </w:r>
      <w:r w:rsidRPr="001D6665">
        <w:rPr>
          <w:rFonts w:cstheme="minorHAnsi"/>
          <w:i/>
          <w:iCs/>
        </w:rPr>
        <w:t xml:space="preserve"> </w:t>
      </w:r>
      <w:r w:rsidRPr="00503BFA">
        <w:rPr>
          <w:rFonts w:cstheme="minorHAnsi"/>
        </w:rPr>
        <w:t xml:space="preserve">Page 20 in the </w:t>
      </w:r>
      <w:proofErr w:type="spellStart"/>
      <w:r>
        <w:rPr>
          <w:rFonts w:cstheme="minorHAnsi"/>
          <w:i/>
          <w:iCs/>
        </w:rPr>
        <w:t>oiz</w:t>
      </w:r>
      <w:proofErr w:type="spellEnd"/>
      <w:r>
        <w:rPr>
          <w:rFonts w:cstheme="minorHAnsi"/>
          <w:i/>
          <w:iCs/>
        </w:rPr>
        <w:t xml:space="preserve"> </w:t>
      </w:r>
      <w:proofErr w:type="spellStart"/>
      <w:r>
        <w:rPr>
          <w:rFonts w:cstheme="minorHAnsi"/>
          <w:i/>
          <w:iCs/>
        </w:rPr>
        <w:t>ve’hadar</w:t>
      </w:r>
      <w:proofErr w:type="spellEnd"/>
      <w:r w:rsidRPr="00503BFA">
        <w:rPr>
          <w:rFonts w:cstheme="minorHAnsi"/>
        </w:rPr>
        <w:t xml:space="preserve"> Rif</w:t>
      </w:r>
    </w:p>
  </w:footnote>
  <w:footnote w:id="30">
    <w:p w14:paraId="0916F2CD" w14:textId="77777777" w:rsidR="000A5B67" w:rsidRDefault="000A5B67">
      <w:pPr>
        <w:pStyle w:val="FootnoteText"/>
      </w:pPr>
      <w:r>
        <w:rPr>
          <w:rStyle w:val="FootnoteReference"/>
        </w:rPr>
        <w:footnoteRef/>
      </w:r>
      <w:r>
        <w:t xml:space="preserve"> The </w:t>
      </w:r>
      <w:proofErr w:type="spellStart"/>
      <w:r>
        <w:t>Ramban</w:t>
      </w:r>
      <w:proofErr w:type="spellEnd"/>
      <w:r>
        <w:t xml:space="preserve"> explains that </w:t>
      </w:r>
      <w:proofErr w:type="spellStart"/>
      <w:r>
        <w:t>Ilfa</w:t>
      </w:r>
      <w:proofErr w:type="spellEnd"/>
      <w:r>
        <w:t xml:space="preserve"> agrees to </w:t>
      </w:r>
      <w:proofErr w:type="spellStart"/>
      <w:r>
        <w:t>Rav</w:t>
      </w:r>
      <w:proofErr w:type="spellEnd"/>
      <w:r>
        <w:t xml:space="preserve"> </w:t>
      </w:r>
      <w:proofErr w:type="spellStart"/>
      <w:r>
        <w:t>Oshiya</w:t>
      </w:r>
      <w:proofErr w:type="spellEnd"/>
      <w:r>
        <w:t xml:space="preserve"> according to the conclusion of the </w:t>
      </w:r>
      <w:proofErr w:type="spellStart"/>
      <w:r w:rsidRPr="00426A27">
        <w:rPr>
          <w:i/>
          <w:iCs/>
        </w:rPr>
        <w:t>gemara</w:t>
      </w:r>
      <w:proofErr w:type="spellEnd"/>
      <w:r>
        <w:t xml:space="preserve">, i.e. one is only </w:t>
      </w:r>
      <w:proofErr w:type="spellStart"/>
      <w:r>
        <w:t>chayav</w:t>
      </w:r>
      <w:proofErr w:type="spellEnd"/>
      <w:r>
        <w:t xml:space="preserve"> if the animal had to jump. Here I refer to the </w:t>
      </w:r>
      <w:proofErr w:type="spellStart"/>
      <w:r w:rsidRPr="00426A27">
        <w:t>gemara</w:t>
      </w:r>
      <w:r>
        <w:t>’s</w:t>
      </w:r>
      <w:proofErr w:type="spellEnd"/>
      <w:r>
        <w:t xml:space="preserve"> </w:t>
      </w:r>
      <w:r w:rsidRPr="0016327C">
        <w:t>original</w:t>
      </w:r>
      <w:r>
        <w:t xml:space="preserve"> understanding of </w:t>
      </w:r>
      <w:proofErr w:type="spellStart"/>
      <w:r>
        <w:t>Ilfa</w:t>
      </w:r>
      <w:proofErr w:type="spellEnd"/>
      <w:r>
        <w:t>.</w:t>
      </w:r>
    </w:p>
  </w:footnote>
  <w:footnote w:id="31">
    <w:p w14:paraId="0916F2CE" w14:textId="77777777"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As explained by the </w:t>
      </w:r>
      <w:proofErr w:type="spellStart"/>
      <w:r>
        <w:rPr>
          <w:i/>
          <w:iCs/>
        </w:rPr>
        <w:t>Shiltei</w:t>
      </w:r>
      <w:proofErr w:type="spellEnd"/>
      <w:r>
        <w:rPr>
          <w:i/>
          <w:iCs/>
        </w:rPr>
        <w:t xml:space="preserve"> </w:t>
      </w:r>
      <w:proofErr w:type="spellStart"/>
      <w:r w:rsidRPr="00426A27">
        <w:rPr>
          <w:i/>
          <w:iCs/>
        </w:rPr>
        <w:t>ha</w:t>
      </w:r>
      <w:r>
        <w:rPr>
          <w:i/>
          <w:iCs/>
        </w:rPr>
        <w:t>giborim</w:t>
      </w:r>
      <w:proofErr w:type="spellEnd"/>
      <w:r w:rsidRPr="00503BFA" w:rsidDel="0016327C">
        <w:rPr>
          <w:rFonts w:cstheme="minorHAnsi"/>
          <w:rtl/>
        </w:rPr>
        <w:t xml:space="preserve"> </w:t>
      </w:r>
    </w:p>
  </w:footnote>
  <w:footnote w:id="32">
    <w:p w14:paraId="0916F2CF" w14:textId="77777777" w:rsidR="000A5B67" w:rsidRPr="00781B7D" w:rsidRDefault="000A5B67">
      <w:pPr>
        <w:pStyle w:val="FootnoteText"/>
      </w:pPr>
      <w:r>
        <w:rPr>
          <w:rStyle w:val="FootnoteReference"/>
        </w:rPr>
        <w:footnoteRef/>
      </w:r>
      <w:r>
        <w:t xml:space="preserve"> The </w:t>
      </w:r>
      <w:proofErr w:type="spellStart"/>
      <w:r w:rsidRPr="00426A27">
        <w:rPr>
          <w:i/>
          <w:iCs/>
        </w:rPr>
        <w:t>gemara</w:t>
      </w:r>
      <w:proofErr w:type="spellEnd"/>
      <w:r>
        <w:t xml:space="preserve"> just says </w:t>
      </w:r>
      <w:proofErr w:type="spellStart"/>
      <w:r w:rsidRPr="00426A27">
        <w:rPr>
          <w:i/>
          <w:iCs/>
        </w:rPr>
        <w:t>chayav</w:t>
      </w:r>
      <w:proofErr w:type="spellEnd"/>
      <w:r>
        <w:t xml:space="preserve">, implies obligated full </w:t>
      </w:r>
      <w:proofErr w:type="spellStart"/>
      <w:r w:rsidRPr="00426A27">
        <w:rPr>
          <w:i/>
          <w:iCs/>
        </w:rPr>
        <w:t>nezek</w:t>
      </w:r>
      <w:proofErr w:type="spellEnd"/>
      <w:r>
        <w:t xml:space="preserve">. Also, the </w:t>
      </w:r>
      <w:proofErr w:type="spellStart"/>
      <w:r>
        <w:rPr>
          <w:i/>
          <w:iCs/>
        </w:rPr>
        <w:t>gemara</w:t>
      </w:r>
      <w:proofErr w:type="spellEnd"/>
      <w:r>
        <w:rPr>
          <w:i/>
          <w:iCs/>
        </w:rPr>
        <w:t xml:space="preserve"> </w:t>
      </w:r>
      <w:r>
        <w:t xml:space="preserve">on 21b which explain the </w:t>
      </w:r>
      <w:proofErr w:type="spellStart"/>
      <w:r w:rsidRPr="00426A27">
        <w:rPr>
          <w:i/>
          <w:iCs/>
        </w:rPr>
        <w:t>machlokes</w:t>
      </w:r>
      <w:proofErr w:type="spellEnd"/>
      <w:r>
        <w:t xml:space="preserve"> </w:t>
      </w:r>
      <w:proofErr w:type="spellStart"/>
      <w:r>
        <w:t>tanaaim</w:t>
      </w:r>
      <w:proofErr w:type="spellEnd"/>
      <w:r>
        <w:t xml:space="preserve"> as about </w:t>
      </w:r>
      <w:proofErr w:type="spellStart"/>
      <w:r>
        <w:rPr>
          <w:i/>
          <w:iCs/>
        </w:rPr>
        <w:t>kofetzes</w:t>
      </w:r>
      <w:proofErr w:type="spellEnd"/>
      <w:r>
        <w:t xml:space="preserve"> uses a language of ‘</w:t>
      </w:r>
      <w:proofErr w:type="spellStart"/>
      <w:r>
        <w:rPr>
          <w:i/>
          <w:iCs/>
        </w:rPr>
        <w:t>m’shalemes</w:t>
      </w:r>
      <w:proofErr w:type="spellEnd"/>
      <w:r>
        <w:rPr>
          <w:i/>
          <w:iCs/>
        </w:rPr>
        <w:t xml:space="preserve"> </w:t>
      </w:r>
      <w:proofErr w:type="spellStart"/>
      <w:r>
        <w:rPr>
          <w:i/>
          <w:iCs/>
        </w:rPr>
        <w:t>mah</w:t>
      </w:r>
      <w:proofErr w:type="spellEnd"/>
      <w:r>
        <w:rPr>
          <w:i/>
          <w:iCs/>
        </w:rPr>
        <w:t xml:space="preserve"> </w:t>
      </w:r>
      <w:proofErr w:type="spellStart"/>
      <w:r>
        <w:rPr>
          <w:i/>
          <w:iCs/>
        </w:rPr>
        <w:t>shenehenis</w:t>
      </w:r>
      <w:proofErr w:type="spellEnd"/>
      <w:r>
        <w:t>’ (he pays what he damaged) which also implies full payment.</w:t>
      </w:r>
    </w:p>
  </w:footnote>
  <w:footnote w:id="33">
    <w:p w14:paraId="0916F2D0" w14:textId="77777777" w:rsidR="000A5B67" w:rsidRPr="00503BFA" w:rsidRDefault="000A5B67" w:rsidP="00106B67">
      <w:pPr>
        <w:pStyle w:val="FootnoteText"/>
        <w:rPr>
          <w:rFonts w:cstheme="minorHAnsi"/>
        </w:rPr>
      </w:pPr>
      <w:r w:rsidRPr="00503BFA">
        <w:rPr>
          <w:rStyle w:val="FootnoteReference"/>
          <w:rFonts w:cstheme="minorHAnsi"/>
        </w:rPr>
        <w:footnoteRef/>
      </w:r>
      <w:r w:rsidRPr="00503BFA">
        <w:rPr>
          <w:rFonts w:cstheme="minorHAnsi"/>
        </w:rPr>
        <w:t xml:space="preserve"> </w:t>
      </w:r>
      <w:proofErr w:type="spellStart"/>
      <w:r w:rsidRPr="00503BFA">
        <w:rPr>
          <w:rFonts w:cstheme="minorHAnsi"/>
        </w:rPr>
        <w:t>Rashba</w:t>
      </w:r>
      <w:proofErr w:type="spellEnd"/>
      <w:r>
        <w:rPr>
          <w:rFonts w:cstheme="minorHAnsi"/>
        </w:rPr>
        <w:t>,</w:t>
      </w:r>
      <w:r w:rsidRPr="00503BFA">
        <w:rPr>
          <w:rFonts w:cstheme="minorHAnsi"/>
        </w:rPr>
        <w:t xml:space="preserve">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sidRPr="00503BFA">
        <w:rPr>
          <w:rFonts w:cstheme="minorHAnsi"/>
        </w:rPr>
        <w:t xml:space="preserve"> 20a </w:t>
      </w:r>
      <w:proofErr w:type="spellStart"/>
      <w:r>
        <w:rPr>
          <w:rFonts w:cstheme="minorHAnsi"/>
        </w:rPr>
        <w:t>s.v.</w:t>
      </w:r>
      <w:proofErr w:type="spellEnd"/>
      <w:r>
        <w:rPr>
          <w:rFonts w:cstheme="minorHAnsi"/>
        </w:rPr>
        <w:t xml:space="preserve"> </w:t>
      </w:r>
      <w:proofErr w:type="spellStart"/>
      <w:r>
        <w:rPr>
          <w:rFonts w:cstheme="minorHAnsi"/>
          <w:i/>
          <w:iCs/>
        </w:rPr>
        <w:t>v’garsinan</w:t>
      </w:r>
      <w:proofErr w:type="spellEnd"/>
      <w:r>
        <w:rPr>
          <w:rFonts w:cstheme="minorHAnsi"/>
          <w:i/>
          <w:iCs/>
        </w:rPr>
        <w:t xml:space="preserve"> </w:t>
      </w:r>
      <w:proofErr w:type="spellStart"/>
      <w:r>
        <w:rPr>
          <w:rFonts w:cstheme="minorHAnsi"/>
          <w:i/>
          <w:iCs/>
        </w:rPr>
        <w:t>b’yerushalmy</w:t>
      </w:r>
      <w:proofErr w:type="spellEnd"/>
    </w:p>
  </w:footnote>
  <w:footnote w:id="34">
    <w:p w14:paraId="0916F2D1" w14:textId="77777777" w:rsidR="000A5B67" w:rsidRPr="00503BFA" w:rsidRDefault="000A5B67">
      <w:pPr>
        <w:pStyle w:val="FootnoteText"/>
        <w:rPr>
          <w:rFonts w:cstheme="minorHAnsi"/>
        </w:rPr>
      </w:pPr>
      <w:r w:rsidRPr="00503BFA">
        <w:rPr>
          <w:rStyle w:val="FootnoteReference"/>
          <w:rFonts w:cstheme="minorHAnsi"/>
        </w:rPr>
        <w:footnoteRef/>
      </w:r>
      <w:r w:rsidRPr="00503BFA">
        <w:rPr>
          <w:rFonts w:cstheme="minorHAnsi"/>
        </w:rPr>
        <w:t xml:space="preserve"> </w:t>
      </w:r>
      <w:r>
        <w:rPr>
          <w:rFonts w:cstheme="minorHAnsi"/>
        </w:rPr>
        <w:t xml:space="preserve">Rosh, </w:t>
      </w:r>
      <w:proofErr w:type="spellStart"/>
      <w:r>
        <w:rPr>
          <w:rFonts w:cstheme="minorHAnsi"/>
        </w:rPr>
        <w:t>Bava</w:t>
      </w:r>
      <w:proofErr w:type="spellEnd"/>
      <w:r>
        <w:rPr>
          <w:rFonts w:cstheme="minorHAnsi"/>
        </w:rPr>
        <w:t xml:space="preserve"> </w:t>
      </w:r>
      <w:proofErr w:type="spellStart"/>
      <w:r>
        <w:rPr>
          <w:rFonts w:cstheme="minorHAnsi"/>
        </w:rPr>
        <w:t>Kamma</w:t>
      </w:r>
      <w:proofErr w:type="spellEnd"/>
      <w:r>
        <w:rPr>
          <w:rFonts w:cstheme="minorHAnsi"/>
        </w:rPr>
        <w:t>,</w:t>
      </w:r>
      <w:r w:rsidRPr="00503BFA">
        <w:rPr>
          <w:rFonts w:cstheme="minorHAnsi"/>
        </w:rPr>
        <w:t xml:space="preserve"> </w:t>
      </w:r>
      <w:proofErr w:type="spellStart"/>
      <w:r w:rsidRPr="00426A27">
        <w:rPr>
          <w:rFonts w:cstheme="minorHAnsi"/>
          <w:i/>
          <w:iCs/>
        </w:rPr>
        <w:t>perek</w:t>
      </w:r>
      <w:proofErr w:type="spellEnd"/>
      <w:r>
        <w:rPr>
          <w:rFonts w:cstheme="minorHAnsi"/>
        </w:rPr>
        <w:t xml:space="preserve"> 2 </w:t>
      </w:r>
      <w:proofErr w:type="spellStart"/>
      <w:r w:rsidRPr="00426A27">
        <w:rPr>
          <w:rFonts w:cstheme="minorHAnsi"/>
          <w:i/>
          <w:iCs/>
        </w:rPr>
        <w:t>siman</w:t>
      </w:r>
      <w:proofErr w:type="spellEnd"/>
      <w:r>
        <w:rPr>
          <w:rFonts w:cstheme="minorHAnsi"/>
        </w:rPr>
        <w:t xml:space="preserve"> 4</w:t>
      </w:r>
    </w:p>
  </w:footnote>
  <w:footnote w:id="35">
    <w:p w14:paraId="0916F2D2" w14:textId="77777777" w:rsidR="000A5B67" w:rsidRPr="00503BFA" w:rsidRDefault="000A5B67">
      <w:pPr>
        <w:pStyle w:val="FootnoteText"/>
        <w:rPr>
          <w:rFonts w:cstheme="minorHAnsi"/>
          <w:rtl/>
        </w:rPr>
      </w:pPr>
      <w:r w:rsidRPr="00503BFA">
        <w:rPr>
          <w:rStyle w:val="FootnoteReference"/>
          <w:rFonts w:cstheme="minorHAnsi"/>
        </w:rPr>
        <w:footnoteRef/>
      </w:r>
      <w:proofErr w:type="spellStart"/>
      <w:r>
        <w:rPr>
          <w:rFonts w:cstheme="minorHAnsi"/>
        </w:rPr>
        <w:t>s.v.</w:t>
      </w:r>
      <w:proofErr w:type="spellEnd"/>
      <w:r>
        <w:rPr>
          <w:rFonts w:cstheme="minorHAnsi"/>
        </w:rPr>
        <w:t xml:space="preserve"> </w:t>
      </w:r>
      <w:proofErr w:type="spellStart"/>
      <w:r>
        <w:rPr>
          <w:rFonts w:cstheme="minorHAnsi"/>
          <w:i/>
          <w:iCs/>
        </w:rPr>
        <w:t>m’tzidey</w:t>
      </w:r>
      <w:proofErr w:type="spellEnd"/>
      <w:r>
        <w:rPr>
          <w:rFonts w:cstheme="minorHAnsi"/>
          <w:i/>
          <w:iCs/>
        </w:rPr>
        <w:t xml:space="preserve"> </w:t>
      </w:r>
      <w:proofErr w:type="spellStart"/>
      <w:r>
        <w:rPr>
          <w:rFonts w:cstheme="minorHAnsi"/>
          <w:i/>
          <w:iCs/>
        </w:rPr>
        <w:t>ha’rechava</w:t>
      </w:r>
      <w:proofErr w:type="spellEnd"/>
      <w:r>
        <w:rPr>
          <w:rFonts w:cstheme="minorHAnsi"/>
          <w:i/>
          <w:iCs/>
        </w:rPr>
        <w:t xml:space="preserve"> </w:t>
      </w:r>
      <w:proofErr w:type="spellStart"/>
      <w:r>
        <w:rPr>
          <w:rFonts w:cstheme="minorHAnsi"/>
          <w:i/>
          <w:iCs/>
        </w:rPr>
        <w:t>meshalemes</w:t>
      </w:r>
      <w:proofErr w:type="spellEnd"/>
      <w:r>
        <w:rPr>
          <w:rFonts w:cstheme="minorHAnsi"/>
          <w:i/>
          <w:iCs/>
        </w:rPr>
        <w:t xml:space="preserve"> </w:t>
      </w:r>
      <w:proofErr w:type="spellStart"/>
      <w:r>
        <w:rPr>
          <w:rFonts w:cstheme="minorHAnsi"/>
          <w:i/>
          <w:iCs/>
        </w:rPr>
        <w:t>mah</w:t>
      </w:r>
      <w:proofErr w:type="spellEnd"/>
      <w:r>
        <w:rPr>
          <w:rFonts w:cstheme="minorHAnsi"/>
          <w:i/>
          <w:iCs/>
        </w:rPr>
        <w:t xml:space="preserve"> </w:t>
      </w:r>
      <w:proofErr w:type="spellStart"/>
      <w:r>
        <w:rPr>
          <w:rFonts w:cstheme="minorHAnsi"/>
          <w:i/>
          <w:iCs/>
        </w:rPr>
        <w:t>shehizika</w:t>
      </w:r>
      <w:proofErr w:type="spellEnd"/>
      <w:r>
        <w:rPr>
          <w:rFonts w:cstheme="minorHAnsi"/>
        </w:rPr>
        <w:t xml:space="preserve"> </w:t>
      </w:r>
    </w:p>
  </w:footnote>
  <w:footnote w:id="36">
    <w:p w14:paraId="0916F2D3" w14:textId="77777777" w:rsidR="000A5B67" w:rsidRPr="00101747" w:rsidRDefault="000A5B67" w:rsidP="00503BFA">
      <w:pPr>
        <w:pStyle w:val="FootnoteText"/>
        <w:rPr>
          <w:rFonts w:cstheme="minorHAnsi"/>
          <w:i/>
          <w:iCs/>
        </w:rPr>
      </w:pPr>
      <w:r w:rsidRPr="00503BFA">
        <w:rPr>
          <w:rStyle w:val="FootnoteReference"/>
          <w:rFonts w:cstheme="minorHAnsi"/>
        </w:rPr>
        <w:footnoteRef/>
      </w:r>
      <w:proofErr w:type="spellStart"/>
      <w:r>
        <w:rPr>
          <w:rFonts w:cstheme="minorHAnsi"/>
        </w:rPr>
        <w:t>s.v.</w:t>
      </w:r>
      <w:proofErr w:type="spellEnd"/>
      <w:r>
        <w:rPr>
          <w:rFonts w:cstheme="minorHAnsi"/>
        </w:rPr>
        <w:t xml:space="preserve"> </w:t>
      </w:r>
      <w:proofErr w:type="spellStart"/>
      <w:r>
        <w:rPr>
          <w:rFonts w:cstheme="minorHAnsi"/>
          <w:i/>
          <w:iCs/>
        </w:rPr>
        <w:t>v’kama</w:t>
      </w:r>
      <w:proofErr w:type="spellEnd"/>
      <w:r>
        <w:rPr>
          <w:rFonts w:cstheme="minorHAnsi"/>
          <w:i/>
          <w:iCs/>
        </w:rPr>
        <w:t xml:space="preserve"> </w:t>
      </w:r>
      <w:proofErr w:type="spellStart"/>
      <w:r>
        <w:rPr>
          <w:rFonts w:cstheme="minorHAnsi"/>
          <w:i/>
          <w:iCs/>
        </w:rPr>
        <w:t>b’tzidey</w:t>
      </w:r>
      <w:proofErr w:type="spellEnd"/>
      <w:r>
        <w:rPr>
          <w:rFonts w:cstheme="minorHAnsi"/>
          <w:i/>
          <w:iCs/>
        </w:rPr>
        <w:t xml:space="preserve"> </w:t>
      </w:r>
      <w:proofErr w:type="spellStart"/>
      <w:r>
        <w:rPr>
          <w:rFonts w:cstheme="minorHAnsi"/>
          <w:i/>
          <w:iCs/>
        </w:rPr>
        <w:t>rechava</w:t>
      </w:r>
      <w:proofErr w:type="spellEnd"/>
    </w:p>
  </w:footnote>
  <w:footnote w:id="37">
    <w:p w14:paraId="0916F2D4" w14:textId="77777777" w:rsidR="000A5B67" w:rsidRPr="00101747" w:rsidRDefault="000A5B67">
      <w:pPr>
        <w:pStyle w:val="FootnoteText"/>
        <w:rPr>
          <w:rFonts w:cstheme="minorHAnsi"/>
          <w:i/>
          <w:iCs/>
        </w:rPr>
      </w:pPr>
      <w:r w:rsidRPr="00503BFA">
        <w:rPr>
          <w:rStyle w:val="FootnoteReference"/>
          <w:rFonts w:cstheme="minorHAnsi"/>
        </w:rPr>
        <w:footnoteRef/>
      </w:r>
      <w:proofErr w:type="spellStart"/>
      <w:r>
        <w:rPr>
          <w:rFonts w:cstheme="minorHAnsi"/>
        </w:rPr>
        <w:t>s.v.</w:t>
      </w:r>
      <w:proofErr w:type="spellEnd"/>
      <w:r>
        <w:rPr>
          <w:rFonts w:cstheme="minorHAnsi"/>
        </w:rPr>
        <w:t xml:space="preserve"> </w:t>
      </w:r>
      <w:proofErr w:type="spellStart"/>
      <w:r>
        <w:rPr>
          <w:rFonts w:cstheme="minorHAnsi"/>
          <w:i/>
          <w:iCs/>
        </w:rPr>
        <w:t>b’kofetzes</w:t>
      </w:r>
      <w:proofErr w:type="spellEnd"/>
    </w:p>
  </w:footnote>
  <w:footnote w:id="38">
    <w:p w14:paraId="0916F2D5" w14:textId="77777777" w:rsidR="000A5B67" w:rsidRPr="005E5B8E" w:rsidRDefault="000A5B67">
      <w:pPr>
        <w:pStyle w:val="FootnoteText"/>
        <w:rPr>
          <w:rFonts w:cstheme="minorHAnsi"/>
          <w:i/>
          <w:iCs/>
        </w:rPr>
      </w:pPr>
      <w:r w:rsidRPr="00503BFA">
        <w:rPr>
          <w:rStyle w:val="FootnoteReference"/>
          <w:rFonts w:cstheme="minorHAnsi"/>
        </w:rPr>
        <w:footnoteRef/>
      </w:r>
      <w:proofErr w:type="spellStart"/>
      <w:r>
        <w:rPr>
          <w:rFonts w:cstheme="minorHAnsi"/>
        </w:rPr>
        <w:t>s.v.</w:t>
      </w:r>
      <w:proofErr w:type="spellEnd"/>
      <w:r>
        <w:rPr>
          <w:rFonts w:cstheme="minorHAnsi"/>
        </w:rPr>
        <w:t xml:space="preserve"> </w:t>
      </w:r>
      <w:proofErr w:type="spellStart"/>
      <w:r>
        <w:rPr>
          <w:rFonts w:cstheme="minorHAnsi"/>
          <w:i/>
          <w:iCs/>
        </w:rPr>
        <w:t>ika</w:t>
      </w:r>
      <w:proofErr w:type="spellEnd"/>
      <w:r>
        <w:rPr>
          <w:rFonts w:cstheme="minorHAnsi"/>
          <w:i/>
          <w:iCs/>
        </w:rPr>
        <w:t xml:space="preserve"> </w:t>
      </w:r>
      <w:proofErr w:type="spellStart"/>
      <w:r>
        <w:rPr>
          <w:rFonts w:cstheme="minorHAnsi"/>
          <w:i/>
          <w:iCs/>
        </w:rPr>
        <w:t>b’neihu</w:t>
      </w:r>
      <w:proofErr w:type="spellEnd"/>
    </w:p>
  </w:footnote>
  <w:footnote w:id="39">
    <w:p w14:paraId="0916F2D6" w14:textId="77777777" w:rsidR="000A5B67" w:rsidRDefault="000A5B67">
      <w:pPr>
        <w:pStyle w:val="FootnoteText"/>
      </w:pPr>
      <w:r>
        <w:rPr>
          <w:rStyle w:val="FootnoteReference"/>
        </w:rPr>
        <w:footnoteRef/>
      </w:r>
      <w:r>
        <w:t xml:space="preserve"> In this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649D"/>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C02BFC"/>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642353"/>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0E4144"/>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63031FF"/>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B0968BE"/>
    <w:multiLevelType w:val="hybridMultilevel"/>
    <w:tmpl w:val="EF80B5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y Kahan">
    <w15:presenceInfo w15:providerId="Windows Live" w15:userId="56d07e7cf60484e5"/>
  </w15:person>
  <w15:person w15:author="Moshe Steinberg">
    <w15:presenceInfo w15:providerId="Windows Live" w15:userId="621cea1f805a5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B55878"/>
    <w:rsid w:val="000139C2"/>
    <w:rsid w:val="00015354"/>
    <w:rsid w:val="00042DF9"/>
    <w:rsid w:val="00056F12"/>
    <w:rsid w:val="000770A2"/>
    <w:rsid w:val="00090405"/>
    <w:rsid w:val="00095232"/>
    <w:rsid w:val="000A17FA"/>
    <w:rsid w:val="000A2893"/>
    <w:rsid w:val="000A3EC9"/>
    <w:rsid w:val="000A5B67"/>
    <w:rsid w:val="000B3CF5"/>
    <w:rsid w:val="000B5C75"/>
    <w:rsid w:val="000D601D"/>
    <w:rsid w:val="000E329B"/>
    <w:rsid w:val="00101747"/>
    <w:rsid w:val="0010540D"/>
    <w:rsid w:val="00106B67"/>
    <w:rsid w:val="001273CD"/>
    <w:rsid w:val="00136A60"/>
    <w:rsid w:val="00142072"/>
    <w:rsid w:val="0015101B"/>
    <w:rsid w:val="00154A54"/>
    <w:rsid w:val="00156256"/>
    <w:rsid w:val="0016327C"/>
    <w:rsid w:val="001719A3"/>
    <w:rsid w:val="0019020F"/>
    <w:rsid w:val="00190590"/>
    <w:rsid w:val="001922B9"/>
    <w:rsid w:val="00192787"/>
    <w:rsid w:val="00194CAE"/>
    <w:rsid w:val="001A3907"/>
    <w:rsid w:val="001C3B87"/>
    <w:rsid w:val="001D6665"/>
    <w:rsid w:val="001D7636"/>
    <w:rsid w:val="001E2AB8"/>
    <w:rsid w:val="001F069C"/>
    <w:rsid w:val="001F5E44"/>
    <w:rsid w:val="00212B79"/>
    <w:rsid w:val="00215F92"/>
    <w:rsid w:val="00241A78"/>
    <w:rsid w:val="00251024"/>
    <w:rsid w:val="002647B5"/>
    <w:rsid w:val="00270F39"/>
    <w:rsid w:val="0028656E"/>
    <w:rsid w:val="002A7E75"/>
    <w:rsid w:val="002E39E3"/>
    <w:rsid w:val="002E4904"/>
    <w:rsid w:val="002F2769"/>
    <w:rsid w:val="002F5665"/>
    <w:rsid w:val="002F6B32"/>
    <w:rsid w:val="0030064E"/>
    <w:rsid w:val="0032350F"/>
    <w:rsid w:val="00323D17"/>
    <w:rsid w:val="00324CA9"/>
    <w:rsid w:val="00332B3F"/>
    <w:rsid w:val="0033759D"/>
    <w:rsid w:val="00341B13"/>
    <w:rsid w:val="00345362"/>
    <w:rsid w:val="00350F32"/>
    <w:rsid w:val="003526CF"/>
    <w:rsid w:val="003718E7"/>
    <w:rsid w:val="00381A98"/>
    <w:rsid w:val="003C043E"/>
    <w:rsid w:val="003C4B66"/>
    <w:rsid w:val="003C4C00"/>
    <w:rsid w:val="003D2556"/>
    <w:rsid w:val="003D3013"/>
    <w:rsid w:val="003D51FB"/>
    <w:rsid w:val="004029D9"/>
    <w:rsid w:val="00405C35"/>
    <w:rsid w:val="00415879"/>
    <w:rsid w:val="00416CCC"/>
    <w:rsid w:val="00422CE1"/>
    <w:rsid w:val="0042404A"/>
    <w:rsid w:val="00426A27"/>
    <w:rsid w:val="00434BE2"/>
    <w:rsid w:val="00444BDC"/>
    <w:rsid w:val="00455ADD"/>
    <w:rsid w:val="00460EF5"/>
    <w:rsid w:val="00466FA9"/>
    <w:rsid w:val="0047484C"/>
    <w:rsid w:val="00476781"/>
    <w:rsid w:val="004900C8"/>
    <w:rsid w:val="004A0B54"/>
    <w:rsid w:val="004C79CE"/>
    <w:rsid w:val="004E0155"/>
    <w:rsid w:val="004F5C2A"/>
    <w:rsid w:val="00503BFA"/>
    <w:rsid w:val="005106D0"/>
    <w:rsid w:val="005179CD"/>
    <w:rsid w:val="00522D1B"/>
    <w:rsid w:val="005259CE"/>
    <w:rsid w:val="00537043"/>
    <w:rsid w:val="0054016E"/>
    <w:rsid w:val="00546067"/>
    <w:rsid w:val="00547F60"/>
    <w:rsid w:val="00554AD7"/>
    <w:rsid w:val="00563FB6"/>
    <w:rsid w:val="00577662"/>
    <w:rsid w:val="005A1BF8"/>
    <w:rsid w:val="005A362E"/>
    <w:rsid w:val="005A5DB1"/>
    <w:rsid w:val="005C2916"/>
    <w:rsid w:val="005C6E92"/>
    <w:rsid w:val="005E4612"/>
    <w:rsid w:val="005E5B8E"/>
    <w:rsid w:val="005E7849"/>
    <w:rsid w:val="005F06DE"/>
    <w:rsid w:val="00602D17"/>
    <w:rsid w:val="006163A1"/>
    <w:rsid w:val="0062326B"/>
    <w:rsid w:val="00630311"/>
    <w:rsid w:val="006319F1"/>
    <w:rsid w:val="006365A7"/>
    <w:rsid w:val="00647BFD"/>
    <w:rsid w:val="006533DD"/>
    <w:rsid w:val="00676E42"/>
    <w:rsid w:val="00684F82"/>
    <w:rsid w:val="006A172E"/>
    <w:rsid w:val="006B4D3F"/>
    <w:rsid w:val="006B7A6C"/>
    <w:rsid w:val="006D03DC"/>
    <w:rsid w:val="006E7E04"/>
    <w:rsid w:val="00702F25"/>
    <w:rsid w:val="00703209"/>
    <w:rsid w:val="00703475"/>
    <w:rsid w:val="00707DF0"/>
    <w:rsid w:val="007176DF"/>
    <w:rsid w:val="00734DD9"/>
    <w:rsid w:val="00746D30"/>
    <w:rsid w:val="00747EDE"/>
    <w:rsid w:val="00754A07"/>
    <w:rsid w:val="0077464A"/>
    <w:rsid w:val="00776C9C"/>
    <w:rsid w:val="00781B7D"/>
    <w:rsid w:val="007A488F"/>
    <w:rsid w:val="007B184C"/>
    <w:rsid w:val="007C0907"/>
    <w:rsid w:val="007D5545"/>
    <w:rsid w:val="007D61C5"/>
    <w:rsid w:val="007F1BEC"/>
    <w:rsid w:val="007F3082"/>
    <w:rsid w:val="0080529E"/>
    <w:rsid w:val="008433AF"/>
    <w:rsid w:val="00846618"/>
    <w:rsid w:val="00863928"/>
    <w:rsid w:val="00870CF0"/>
    <w:rsid w:val="00896007"/>
    <w:rsid w:val="008B18F7"/>
    <w:rsid w:val="008B2EE4"/>
    <w:rsid w:val="008B793E"/>
    <w:rsid w:val="008C2054"/>
    <w:rsid w:val="008C267E"/>
    <w:rsid w:val="008C4676"/>
    <w:rsid w:val="008D137E"/>
    <w:rsid w:val="008E0180"/>
    <w:rsid w:val="008E3994"/>
    <w:rsid w:val="00906D7D"/>
    <w:rsid w:val="00915DC0"/>
    <w:rsid w:val="009160C2"/>
    <w:rsid w:val="00942503"/>
    <w:rsid w:val="00964FF4"/>
    <w:rsid w:val="00973F7B"/>
    <w:rsid w:val="009A54E6"/>
    <w:rsid w:val="009A7383"/>
    <w:rsid w:val="009B6609"/>
    <w:rsid w:val="009C5896"/>
    <w:rsid w:val="009D66AD"/>
    <w:rsid w:val="009E3559"/>
    <w:rsid w:val="009F3EB9"/>
    <w:rsid w:val="00A21930"/>
    <w:rsid w:val="00A24122"/>
    <w:rsid w:val="00A27E10"/>
    <w:rsid w:val="00A374BF"/>
    <w:rsid w:val="00A42B74"/>
    <w:rsid w:val="00A43B5B"/>
    <w:rsid w:val="00A43D34"/>
    <w:rsid w:val="00A508FC"/>
    <w:rsid w:val="00A57906"/>
    <w:rsid w:val="00A60ACF"/>
    <w:rsid w:val="00A61EA8"/>
    <w:rsid w:val="00A76A09"/>
    <w:rsid w:val="00A77E3A"/>
    <w:rsid w:val="00A80EA5"/>
    <w:rsid w:val="00AB4681"/>
    <w:rsid w:val="00AB7BDE"/>
    <w:rsid w:val="00AC11D6"/>
    <w:rsid w:val="00AD01A8"/>
    <w:rsid w:val="00AD758C"/>
    <w:rsid w:val="00AD7D0D"/>
    <w:rsid w:val="00AE2156"/>
    <w:rsid w:val="00AE4CE9"/>
    <w:rsid w:val="00AF7284"/>
    <w:rsid w:val="00B01C40"/>
    <w:rsid w:val="00B02466"/>
    <w:rsid w:val="00B16381"/>
    <w:rsid w:val="00B31EA4"/>
    <w:rsid w:val="00B3485F"/>
    <w:rsid w:val="00B375DE"/>
    <w:rsid w:val="00B42F8B"/>
    <w:rsid w:val="00B44F80"/>
    <w:rsid w:val="00B55878"/>
    <w:rsid w:val="00B575C9"/>
    <w:rsid w:val="00B65291"/>
    <w:rsid w:val="00B66B3E"/>
    <w:rsid w:val="00B71A71"/>
    <w:rsid w:val="00B80B78"/>
    <w:rsid w:val="00B879AE"/>
    <w:rsid w:val="00B969DE"/>
    <w:rsid w:val="00BA417F"/>
    <w:rsid w:val="00BA5720"/>
    <w:rsid w:val="00BB03D4"/>
    <w:rsid w:val="00BB2242"/>
    <w:rsid w:val="00BB6418"/>
    <w:rsid w:val="00BC4874"/>
    <w:rsid w:val="00BD00C0"/>
    <w:rsid w:val="00BD0A63"/>
    <w:rsid w:val="00BD5458"/>
    <w:rsid w:val="00C01A00"/>
    <w:rsid w:val="00C10C40"/>
    <w:rsid w:val="00C1683B"/>
    <w:rsid w:val="00C25B22"/>
    <w:rsid w:val="00C3581A"/>
    <w:rsid w:val="00C52DBC"/>
    <w:rsid w:val="00C56CBD"/>
    <w:rsid w:val="00C70B0D"/>
    <w:rsid w:val="00C70BF8"/>
    <w:rsid w:val="00C86DFD"/>
    <w:rsid w:val="00CB1941"/>
    <w:rsid w:val="00CC0324"/>
    <w:rsid w:val="00CD2949"/>
    <w:rsid w:val="00CD6DAD"/>
    <w:rsid w:val="00CE05DD"/>
    <w:rsid w:val="00CE544A"/>
    <w:rsid w:val="00CF42BB"/>
    <w:rsid w:val="00D06B18"/>
    <w:rsid w:val="00D170A3"/>
    <w:rsid w:val="00D173FA"/>
    <w:rsid w:val="00D2077E"/>
    <w:rsid w:val="00D25D61"/>
    <w:rsid w:val="00D32D7C"/>
    <w:rsid w:val="00D37124"/>
    <w:rsid w:val="00D509FD"/>
    <w:rsid w:val="00D64922"/>
    <w:rsid w:val="00D7283B"/>
    <w:rsid w:val="00D81888"/>
    <w:rsid w:val="00D97289"/>
    <w:rsid w:val="00DA3F31"/>
    <w:rsid w:val="00DC4FC7"/>
    <w:rsid w:val="00DD5B1E"/>
    <w:rsid w:val="00E21ED0"/>
    <w:rsid w:val="00E2242B"/>
    <w:rsid w:val="00E273D9"/>
    <w:rsid w:val="00E3315D"/>
    <w:rsid w:val="00E474B5"/>
    <w:rsid w:val="00E528E4"/>
    <w:rsid w:val="00E55401"/>
    <w:rsid w:val="00E759C5"/>
    <w:rsid w:val="00E81C98"/>
    <w:rsid w:val="00EA64A3"/>
    <w:rsid w:val="00EA74EB"/>
    <w:rsid w:val="00EE050D"/>
    <w:rsid w:val="00EE42CD"/>
    <w:rsid w:val="00EE6DC6"/>
    <w:rsid w:val="00EE72D9"/>
    <w:rsid w:val="00EF4062"/>
    <w:rsid w:val="00EF5938"/>
    <w:rsid w:val="00F02560"/>
    <w:rsid w:val="00F1156A"/>
    <w:rsid w:val="00F1269E"/>
    <w:rsid w:val="00F1525D"/>
    <w:rsid w:val="00F17CEA"/>
    <w:rsid w:val="00F22BAB"/>
    <w:rsid w:val="00F31D6E"/>
    <w:rsid w:val="00F31F76"/>
    <w:rsid w:val="00F3475C"/>
    <w:rsid w:val="00F35DC3"/>
    <w:rsid w:val="00F43DCC"/>
    <w:rsid w:val="00F6061C"/>
    <w:rsid w:val="00F74680"/>
    <w:rsid w:val="00F80769"/>
    <w:rsid w:val="00F81250"/>
    <w:rsid w:val="00F915E6"/>
    <w:rsid w:val="00F91BB6"/>
    <w:rsid w:val="00FA2EFC"/>
    <w:rsid w:val="00FA3843"/>
    <w:rsid w:val="00FB2B27"/>
    <w:rsid w:val="00FC099B"/>
    <w:rsid w:val="00FC45F1"/>
    <w:rsid w:val="00FC516B"/>
    <w:rsid w:val="00FC7AF1"/>
    <w:rsid w:val="00FC7AF6"/>
    <w:rsid w:val="00FE0600"/>
    <w:rsid w:val="00FE65C8"/>
    <w:rsid w:val="00FF144D"/>
    <w:rsid w:val="00FF1B1B"/>
    <w:rsid w:val="00FF3DB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6F1FD"/>
  <w15:docId w15:val="{CB450D31-A40F-4955-9659-1D056B8E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5878"/>
    <w:pPr>
      <w:spacing w:after="0" w:line="240" w:lineRule="auto"/>
    </w:pPr>
    <w:rPr>
      <w:rFonts w:eastAsiaTheme="minorEastAsia"/>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878"/>
    <w:pPr>
      <w:spacing w:before="100" w:beforeAutospacing="1" w:after="100" w:afterAutospacing="1"/>
    </w:pPr>
    <w:rPr>
      <w:rFonts w:ascii="Calibri" w:hAnsi="Calibri" w:cs="Calibri"/>
    </w:rPr>
  </w:style>
  <w:style w:type="paragraph" w:styleId="FootnoteText">
    <w:name w:val="footnote text"/>
    <w:basedOn w:val="Normal"/>
    <w:link w:val="FootnoteTextChar"/>
    <w:uiPriority w:val="99"/>
    <w:semiHidden/>
    <w:unhideWhenUsed/>
    <w:rsid w:val="00323D17"/>
    <w:rPr>
      <w:sz w:val="20"/>
      <w:szCs w:val="20"/>
    </w:rPr>
  </w:style>
  <w:style w:type="character" w:customStyle="1" w:styleId="FootnoteTextChar">
    <w:name w:val="Footnote Text Char"/>
    <w:basedOn w:val="DefaultParagraphFont"/>
    <w:link w:val="FootnoteText"/>
    <w:uiPriority w:val="99"/>
    <w:semiHidden/>
    <w:rsid w:val="00323D17"/>
    <w:rPr>
      <w:rFonts w:eastAsiaTheme="minorEastAsia"/>
      <w:sz w:val="20"/>
      <w:szCs w:val="20"/>
      <w:lang w:eastAsia="en-GB"/>
    </w:rPr>
  </w:style>
  <w:style w:type="character" w:styleId="FootnoteReference">
    <w:name w:val="footnote reference"/>
    <w:basedOn w:val="DefaultParagraphFont"/>
    <w:uiPriority w:val="99"/>
    <w:semiHidden/>
    <w:unhideWhenUsed/>
    <w:rsid w:val="00323D17"/>
    <w:rPr>
      <w:vertAlign w:val="superscript"/>
    </w:rPr>
  </w:style>
  <w:style w:type="paragraph" w:styleId="Header">
    <w:name w:val="header"/>
    <w:basedOn w:val="Normal"/>
    <w:link w:val="HeaderChar"/>
    <w:uiPriority w:val="99"/>
    <w:semiHidden/>
    <w:unhideWhenUsed/>
    <w:rsid w:val="009E3559"/>
    <w:pPr>
      <w:tabs>
        <w:tab w:val="center" w:pos="4513"/>
        <w:tab w:val="right" w:pos="9026"/>
      </w:tabs>
    </w:pPr>
  </w:style>
  <w:style w:type="character" w:customStyle="1" w:styleId="HeaderChar">
    <w:name w:val="Header Char"/>
    <w:basedOn w:val="DefaultParagraphFont"/>
    <w:link w:val="Header"/>
    <w:uiPriority w:val="99"/>
    <w:semiHidden/>
    <w:rsid w:val="009E3559"/>
    <w:rPr>
      <w:rFonts w:eastAsiaTheme="minorEastAsia"/>
      <w:lang w:eastAsia="en-GB"/>
    </w:rPr>
  </w:style>
  <w:style w:type="paragraph" w:styleId="Footer">
    <w:name w:val="footer"/>
    <w:basedOn w:val="Normal"/>
    <w:link w:val="FooterChar"/>
    <w:uiPriority w:val="99"/>
    <w:semiHidden/>
    <w:unhideWhenUsed/>
    <w:rsid w:val="009E3559"/>
    <w:pPr>
      <w:tabs>
        <w:tab w:val="center" w:pos="4513"/>
        <w:tab w:val="right" w:pos="9026"/>
      </w:tabs>
    </w:pPr>
  </w:style>
  <w:style w:type="character" w:customStyle="1" w:styleId="FooterChar">
    <w:name w:val="Footer Char"/>
    <w:basedOn w:val="DefaultParagraphFont"/>
    <w:link w:val="Footer"/>
    <w:uiPriority w:val="99"/>
    <w:semiHidden/>
    <w:rsid w:val="009E3559"/>
    <w:rPr>
      <w:rFonts w:eastAsiaTheme="minorEastAsia"/>
      <w:lang w:eastAsia="en-GB"/>
    </w:rPr>
  </w:style>
  <w:style w:type="paragraph" w:styleId="Revision">
    <w:name w:val="Revision"/>
    <w:hidden/>
    <w:uiPriority w:val="99"/>
    <w:semiHidden/>
    <w:rsid w:val="002E39E3"/>
    <w:pPr>
      <w:spacing w:after="0" w:line="240" w:lineRule="auto"/>
    </w:pPr>
    <w:rPr>
      <w:rFonts w:eastAsiaTheme="minorEastAsia"/>
      <w:lang w:eastAsia="en-GB"/>
    </w:rPr>
  </w:style>
  <w:style w:type="paragraph" w:styleId="BalloonText">
    <w:name w:val="Balloon Text"/>
    <w:basedOn w:val="Normal"/>
    <w:link w:val="BalloonTextChar"/>
    <w:uiPriority w:val="99"/>
    <w:semiHidden/>
    <w:unhideWhenUsed/>
    <w:rsid w:val="002E39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9E3"/>
    <w:rPr>
      <w:rFonts w:ascii="Segoe UI" w:eastAsiaTheme="minorEastAsia" w:hAnsi="Segoe UI" w:cs="Segoe UI"/>
      <w:sz w:val="18"/>
      <w:szCs w:val="18"/>
      <w:lang w:eastAsia="en-GB"/>
    </w:rPr>
  </w:style>
  <w:style w:type="character" w:styleId="CommentReference">
    <w:name w:val="annotation reference"/>
    <w:basedOn w:val="DefaultParagraphFont"/>
    <w:uiPriority w:val="99"/>
    <w:semiHidden/>
    <w:unhideWhenUsed/>
    <w:rsid w:val="00707DF0"/>
    <w:rPr>
      <w:sz w:val="16"/>
      <w:szCs w:val="16"/>
    </w:rPr>
  </w:style>
  <w:style w:type="paragraph" w:styleId="CommentText">
    <w:name w:val="annotation text"/>
    <w:basedOn w:val="Normal"/>
    <w:link w:val="CommentTextChar"/>
    <w:uiPriority w:val="99"/>
    <w:semiHidden/>
    <w:unhideWhenUsed/>
    <w:rsid w:val="00707DF0"/>
    <w:rPr>
      <w:sz w:val="20"/>
      <w:szCs w:val="20"/>
    </w:rPr>
  </w:style>
  <w:style w:type="character" w:customStyle="1" w:styleId="CommentTextChar">
    <w:name w:val="Comment Text Char"/>
    <w:basedOn w:val="DefaultParagraphFont"/>
    <w:link w:val="CommentText"/>
    <w:uiPriority w:val="99"/>
    <w:semiHidden/>
    <w:rsid w:val="00707DF0"/>
    <w:rPr>
      <w:rFonts w:eastAsiaTheme="minorEastAsia"/>
      <w:sz w:val="20"/>
      <w:szCs w:val="20"/>
      <w:lang w:eastAsia="en-GB"/>
    </w:rPr>
  </w:style>
  <w:style w:type="paragraph" w:styleId="CommentSubject">
    <w:name w:val="annotation subject"/>
    <w:basedOn w:val="CommentText"/>
    <w:next w:val="CommentText"/>
    <w:link w:val="CommentSubjectChar"/>
    <w:uiPriority w:val="99"/>
    <w:semiHidden/>
    <w:unhideWhenUsed/>
    <w:rsid w:val="00707DF0"/>
    <w:rPr>
      <w:b/>
      <w:bCs/>
    </w:rPr>
  </w:style>
  <w:style w:type="character" w:customStyle="1" w:styleId="CommentSubjectChar">
    <w:name w:val="Comment Subject Char"/>
    <w:basedOn w:val="CommentTextChar"/>
    <w:link w:val="CommentSubject"/>
    <w:uiPriority w:val="99"/>
    <w:semiHidden/>
    <w:rsid w:val="00707DF0"/>
    <w:rPr>
      <w:rFonts w:eastAsiaTheme="minorEastAsia"/>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72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F6E9C-071F-4B1E-8452-7DD47F92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4274</Words>
  <Characters>24362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Mikey Kahan</dc:creator>
  <cp:lastModifiedBy>Mikey Kahan</cp:lastModifiedBy>
  <cp:revision>64</cp:revision>
  <dcterms:created xsi:type="dcterms:W3CDTF">2019-01-02T17:46:00Z</dcterms:created>
  <dcterms:modified xsi:type="dcterms:W3CDTF">2019-01-13T00:50:00Z</dcterms:modified>
</cp:coreProperties>
</file>