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9C0D7" w14:textId="3967C67F" w:rsidR="00F97E25" w:rsidRPr="00F97E25" w:rsidRDefault="00BE19B9" w:rsidP="00B6490D">
      <w:pPr>
        <w:jc w:val="center"/>
        <w:rPr>
          <w:rFonts w:cstheme="minorHAnsi"/>
          <w:b/>
          <w:u w:val="single"/>
          <w:lang w:bidi="he-IL"/>
        </w:rPr>
      </w:pPr>
      <w:r w:rsidRPr="00F97E25">
        <w:rPr>
          <w:b/>
          <w:u w:val="single"/>
        </w:rPr>
        <w:t xml:space="preserve">The </w:t>
      </w:r>
      <w:proofErr w:type="spellStart"/>
      <w:r w:rsidR="00D00B17" w:rsidRPr="00CA1825">
        <w:rPr>
          <w:b/>
          <w:i/>
          <w:iCs/>
          <w:u w:val="single"/>
        </w:rPr>
        <w:t>G</w:t>
      </w:r>
      <w:r w:rsidR="00CA1825" w:rsidRPr="00CA1825">
        <w:rPr>
          <w:b/>
          <w:i/>
          <w:iCs/>
          <w:u w:val="single"/>
        </w:rPr>
        <w:t>’</w:t>
      </w:r>
      <w:r w:rsidR="00D00B17" w:rsidRPr="00CA1825">
        <w:rPr>
          <w:b/>
          <w:i/>
          <w:iCs/>
          <w:u w:val="single"/>
        </w:rPr>
        <w:t>zeiras</w:t>
      </w:r>
      <w:proofErr w:type="spellEnd"/>
      <w:r w:rsidR="00D00B17" w:rsidRPr="00CA1825">
        <w:rPr>
          <w:b/>
          <w:i/>
          <w:iCs/>
          <w:u w:val="single"/>
        </w:rPr>
        <w:t xml:space="preserve"> </w:t>
      </w:r>
      <w:proofErr w:type="spellStart"/>
      <w:r w:rsidR="00D00B17" w:rsidRPr="00CA1825">
        <w:rPr>
          <w:b/>
          <w:i/>
          <w:iCs/>
          <w:u w:val="single"/>
        </w:rPr>
        <w:t>Chach</w:t>
      </w:r>
      <w:r w:rsidRPr="00CA1825">
        <w:rPr>
          <w:rFonts w:cstheme="minorHAnsi"/>
          <w:b/>
          <w:i/>
          <w:iCs/>
          <w:u w:val="single"/>
          <w:lang w:bidi="he-IL"/>
        </w:rPr>
        <w:t>amim</w:t>
      </w:r>
      <w:proofErr w:type="spellEnd"/>
      <w:r w:rsidRPr="00F97E25">
        <w:rPr>
          <w:rFonts w:cstheme="minorHAnsi"/>
          <w:b/>
          <w:u w:val="single"/>
          <w:lang w:bidi="he-IL"/>
        </w:rPr>
        <w:t xml:space="preserve"> </w:t>
      </w:r>
      <w:r w:rsidR="006830A2" w:rsidRPr="00F97E25">
        <w:rPr>
          <w:rFonts w:cstheme="minorHAnsi"/>
          <w:b/>
          <w:u w:val="single"/>
          <w:lang w:bidi="he-IL"/>
        </w:rPr>
        <w:t xml:space="preserve">of </w:t>
      </w:r>
      <w:proofErr w:type="spellStart"/>
      <w:r w:rsidR="006830A2" w:rsidRPr="00CA1825">
        <w:rPr>
          <w:rFonts w:cstheme="minorHAnsi"/>
          <w:b/>
          <w:i/>
          <w:iCs/>
          <w:u w:val="single"/>
          <w:lang w:bidi="he-IL"/>
        </w:rPr>
        <w:t>G</w:t>
      </w:r>
      <w:r w:rsidR="00CA1825" w:rsidRPr="00CA1825">
        <w:rPr>
          <w:rFonts w:cstheme="minorHAnsi"/>
          <w:b/>
          <w:i/>
          <w:iCs/>
          <w:u w:val="single"/>
          <w:lang w:bidi="he-IL"/>
        </w:rPr>
        <w:t>’</w:t>
      </w:r>
      <w:r w:rsidR="006830A2" w:rsidRPr="00CA1825">
        <w:rPr>
          <w:rFonts w:cstheme="minorHAnsi"/>
          <w:b/>
          <w:i/>
          <w:iCs/>
          <w:u w:val="single"/>
          <w:lang w:bidi="he-IL"/>
        </w:rPr>
        <w:t>vinas</w:t>
      </w:r>
      <w:proofErr w:type="spellEnd"/>
      <w:r w:rsidR="006830A2" w:rsidRPr="00CA1825">
        <w:rPr>
          <w:rFonts w:cstheme="minorHAnsi"/>
          <w:b/>
          <w:i/>
          <w:iCs/>
          <w:u w:val="single"/>
          <w:lang w:bidi="he-IL"/>
        </w:rPr>
        <w:t xml:space="preserve"> Akum</w:t>
      </w:r>
    </w:p>
    <w:p w14:paraId="50F7CCD9" w14:textId="64D5FC46" w:rsidR="00F97E25" w:rsidRPr="00F97E25" w:rsidRDefault="00F97E25" w:rsidP="00F97E25">
      <w:pPr>
        <w:rPr>
          <w:rFonts w:cstheme="minorHAnsi"/>
          <w:lang w:bidi="he-IL"/>
        </w:rPr>
      </w:pPr>
      <w:r w:rsidRPr="00F97E25">
        <w:rPr>
          <w:rFonts w:cstheme="minorHAnsi"/>
          <w:lang w:bidi="he-IL"/>
        </w:rPr>
        <w:t xml:space="preserve">The </w:t>
      </w:r>
      <w:r w:rsidRPr="007651DE">
        <w:rPr>
          <w:rFonts w:cstheme="minorHAnsi"/>
          <w:i/>
          <w:noProof/>
          <w:lang w:bidi="he-IL"/>
        </w:rPr>
        <w:t>sugya</w:t>
      </w:r>
      <w:r w:rsidRPr="00F97E25">
        <w:rPr>
          <w:rFonts w:cstheme="minorHAnsi"/>
          <w:lang w:bidi="he-IL"/>
        </w:rPr>
        <w:t xml:space="preserve"> of </w:t>
      </w:r>
      <w:proofErr w:type="spellStart"/>
      <w:r w:rsidR="00CA1825" w:rsidRPr="00CA1825">
        <w:rPr>
          <w:rFonts w:cstheme="minorHAnsi"/>
          <w:i/>
          <w:iCs/>
          <w:lang w:bidi="he-IL"/>
        </w:rPr>
        <w:t>G’</w:t>
      </w:r>
      <w:r w:rsidR="00CA1825">
        <w:rPr>
          <w:rFonts w:cstheme="minorHAnsi"/>
          <w:i/>
          <w:iCs/>
          <w:lang w:bidi="he-IL"/>
        </w:rPr>
        <w:t>vinas</w:t>
      </w:r>
      <w:proofErr w:type="spellEnd"/>
      <w:r w:rsidR="00CA1825">
        <w:rPr>
          <w:rFonts w:cstheme="minorHAnsi"/>
          <w:i/>
          <w:iCs/>
          <w:lang w:bidi="he-IL"/>
        </w:rPr>
        <w:t xml:space="preserve"> A</w:t>
      </w:r>
      <w:r w:rsidR="00CA1825" w:rsidRPr="00CA1825">
        <w:rPr>
          <w:rFonts w:cstheme="minorHAnsi"/>
          <w:i/>
          <w:iCs/>
          <w:lang w:bidi="he-IL"/>
        </w:rPr>
        <w:t>kum</w:t>
      </w:r>
      <w:r w:rsidRPr="00F97E25">
        <w:rPr>
          <w:rFonts w:cstheme="minorHAnsi"/>
          <w:lang w:bidi="he-IL"/>
        </w:rPr>
        <w:t xml:space="preserve"> begins with a </w:t>
      </w:r>
      <w:proofErr w:type="spellStart"/>
      <w:r w:rsidR="001E59CB">
        <w:rPr>
          <w:rFonts w:cstheme="minorHAnsi"/>
          <w:i/>
          <w:lang w:bidi="he-IL"/>
        </w:rPr>
        <w:t>m</w:t>
      </w:r>
      <w:r w:rsidRPr="00F97E25">
        <w:rPr>
          <w:rFonts w:cstheme="minorHAnsi"/>
          <w:i/>
          <w:lang w:bidi="he-IL"/>
        </w:rPr>
        <w:t>ishna</w:t>
      </w:r>
      <w:proofErr w:type="spellEnd"/>
      <w:r w:rsidRPr="00F97E25">
        <w:rPr>
          <w:rFonts w:cstheme="minorHAnsi"/>
          <w:lang w:bidi="he-IL"/>
        </w:rPr>
        <w:t xml:space="preserve"> in </w:t>
      </w:r>
      <w:proofErr w:type="spellStart"/>
      <w:r w:rsidRPr="00CA1825">
        <w:rPr>
          <w:rFonts w:cstheme="minorHAnsi"/>
          <w:iCs/>
          <w:lang w:bidi="he-IL"/>
        </w:rPr>
        <w:t>Avodah</w:t>
      </w:r>
      <w:proofErr w:type="spellEnd"/>
      <w:r w:rsidRPr="00CA1825">
        <w:rPr>
          <w:rFonts w:cstheme="minorHAnsi"/>
          <w:iCs/>
          <w:lang w:bidi="he-IL"/>
        </w:rPr>
        <w:t xml:space="preserve"> Zara</w:t>
      </w:r>
      <w:r w:rsidRPr="00F97E25">
        <w:rPr>
          <w:rFonts w:cstheme="minorHAnsi"/>
          <w:i/>
          <w:lang w:bidi="he-IL"/>
        </w:rPr>
        <w:t xml:space="preserve"> </w:t>
      </w:r>
      <w:r w:rsidR="0019505D">
        <w:rPr>
          <w:rFonts w:cstheme="minorHAnsi"/>
          <w:lang w:bidi="he-IL"/>
        </w:rPr>
        <w:t>which reads</w:t>
      </w:r>
      <w:r w:rsidRPr="00F97E25">
        <w:rPr>
          <w:rStyle w:val="FootnoteReference"/>
          <w:rFonts w:cstheme="minorHAnsi"/>
          <w:i/>
          <w:lang w:bidi="he-IL"/>
        </w:rPr>
        <w:footnoteReference w:id="1"/>
      </w:r>
      <w:r w:rsidRPr="00F97E25">
        <w:rPr>
          <w:rFonts w:cstheme="minorHAnsi"/>
          <w:lang w:bidi="he-IL"/>
        </w:rPr>
        <w:t>:</w:t>
      </w:r>
    </w:p>
    <w:p w14:paraId="4D7A8B61" w14:textId="77777777" w:rsidR="00F97E25" w:rsidRPr="00AF1863" w:rsidRDefault="000706D9" w:rsidP="00374A94">
      <w:pPr>
        <w:bidi/>
        <w:ind w:left="720"/>
        <w:rPr>
          <w:rFonts w:cstheme="minorHAnsi"/>
          <w:i/>
          <w:color w:val="FFFFFF" w:themeColor="background1"/>
          <w:lang w:bidi="he-IL"/>
        </w:rPr>
      </w:pPr>
      <w:r w:rsidRPr="00AF1863">
        <w:rPr>
          <w:rFonts w:cs="Calibri"/>
          <w:i/>
          <w:iCs/>
          <w:color w:val="FFFFFF" w:themeColor="background1"/>
          <w:rtl/>
          <w:lang w:bidi="he-IL"/>
        </w:rPr>
        <w:t>ש</w:t>
      </w:r>
      <w:r w:rsidR="00AF1863">
        <w:rPr>
          <w:rFonts w:cstheme="minorHAnsi"/>
          <w:i/>
          <w:color w:val="000000" w:themeColor="text1"/>
          <w:lang w:bidi="he-IL"/>
        </w:rPr>
        <w:t>”</w:t>
      </w:r>
      <w:r w:rsidRPr="00AF1863">
        <w:rPr>
          <w:rFonts w:cstheme="minorHAnsi"/>
          <w:i/>
          <w:lang w:bidi="he-IL"/>
        </w:rPr>
        <w:t>...</w:t>
      </w:r>
      <w:r w:rsidRPr="00AF1863">
        <w:rPr>
          <w:rFonts w:cs="Calibri"/>
          <w:i/>
          <w:iCs/>
          <w:rtl/>
          <w:lang w:bidi="he-IL"/>
        </w:rPr>
        <w:t>ו</w:t>
      </w:r>
      <w:r w:rsidRPr="00AF1863">
        <w:rPr>
          <w:rFonts w:cs="Calibri" w:hint="cs"/>
          <w:i/>
          <w:iCs/>
          <w:rtl/>
          <w:lang w:bidi="he-IL"/>
        </w:rPr>
        <w:t>גבינת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בית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אונייקי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של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עובדי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כוכבים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אסורין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ואיסורן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איסור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הנאה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דברי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ר</w:t>
      </w:r>
      <w:r w:rsidRPr="00AF1863">
        <w:rPr>
          <w:rFonts w:cstheme="minorHAnsi"/>
          <w:i/>
          <w:lang w:bidi="he-IL"/>
        </w:rPr>
        <w:t xml:space="preserve">' </w:t>
      </w:r>
      <w:r w:rsidRPr="00AF1863">
        <w:rPr>
          <w:rFonts w:cs="Calibri" w:hint="cs"/>
          <w:i/>
          <w:iCs/>
          <w:rtl/>
          <w:lang w:bidi="he-IL"/>
        </w:rPr>
        <w:t>מאיר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וחכ</w:t>
      </w:r>
      <w:r w:rsidRPr="00AF1863">
        <w:rPr>
          <w:rFonts w:cstheme="minorHAnsi"/>
          <w:i/>
          <w:lang w:bidi="he-IL"/>
        </w:rPr>
        <w:t>"</w:t>
      </w:r>
      <w:r w:rsidRPr="00AF1863">
        <w:rPr>
          <w:rFonts w:cs="Calibri" w:hint="cs"/>
          <w:i/>
          <w:iCs/>
          <w:rtl/>
          <w:lang w:bidi="he-IL"/>
        </w:rPr>
        <w:t>א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איסורן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איסור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הנאה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ר</w:t>
      </w:r>
      <w:r w:rsidRPr="00AF1863">
        <w:rPr>
          <w:rFonts w:cstheme="minorHAnsi"/>
          <w:i/>
          <w:lang w:bidi="he-IL"/>
        </w:rPr>
        <w:t xml:space="preserve">’ </w:t>
      </w:r>
      <w:r w:rsidRPr="00AF1863">
        <w:rPr>
          <w:rFonts w:cs="Calibri" w:hint="cs"/>
          <w:i/>
          <w:iCs/>
          <w:rtl/>
          <w:lang w:bidi="he-IL"/>
        </w:rPr>
        <w:t>יהודה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שאל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ר</w:t>
      </w:r>
      <w:r w:rsidRPr="00AF1863">
        <w:rPr>
          <w:rFonts w:cstheme="minorHAnsi"/>
          <w:i/>
          <w:lang w:bidi="he-IL"/>
        </w:rPr>
        <w:t xml:space="preserve">’ </w:t>
      </w:r>
      <w:r w:rsidRPr="00AF1863">
        <w:rPr>
          <w:rFonts w:cs="Calibri" w:hint="cs"/>
          <w:i/>
          <w:iCs/>
          <w:rtl/>
          <w:lang w:bidi="he-IL"/>
        </w:rPr>
        <w:t>ישמעאל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רבי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יהושע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כשהיו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מהלכין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בדרך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מפני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מה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אסרו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גבינות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עובדי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כוכבים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מפני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שמעמידין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אותה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בקיבה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של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נבילה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והלא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קיבת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עולה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חמורה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מקיבת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נבילה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כהן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שדעתו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יפה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שורפה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חיה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ולא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הודו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אבל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נהנין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ולא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מועלין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מפני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שמעמידין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אות</w:t>
      </w:r>
      <w:r w:rsidRPr="00AF1863">
        <w:rPr>
          <w:rFonts w:cs="Calibri"/>
          <w:i/>
          <w:iCs/>
          <w:rtl/>
          <w:lang w:bidi="he-IL"/>
        </w:rPr>
        <w:t>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בקיבת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עגלי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עבודת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כוכבים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אמר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אם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כן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למה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לא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אסרוה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בהנאה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השיאו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לדבר</w:t>
      </w:r>
      <w:r w:rsidRPr="00AF1863">
        <w:rPr>
          <w:rFonts w:cstheme="minorHAnsi"/>
          <w:i/>
          <w:lang w:bidi="he-IL"/>
        </w:rPr>
        <w:t xml:space="preserve"> </w:t>
      </w:r>
      <w:r w:rsidRPr="00AF1863">
        <w:rPr>
          <w:rFonts w:cs="Calibri" w:hint="cs"/>
          <w:i/>
          <w:iCs/>
          <w:rtl/>
          <w:lang w:bidi="he-IL"/>
        </w:rPr>
        <w:t>אחר</w:t>
      </w:r>
      <w:r w:rsidRPr="00AF1863">
        <w:rPr>
          <w:rFonts w:cstheme="minorHAnsi"/>
          <w:i/>
          <w:lang w:bidi="he-IL"/>
        </w:rPr>
        <w:t>…</w:t>
      </w:r>
      <w:r w:rsidR="00AF1863">
        <w:rPr>
          <w:rFonts w:cstheme="minorHAnsi"/>
          <w:i/>
          <w:lang w:bidi="he-IL"/>
        </w:rPr>
        <w:t>”</w:t>
      </w:r>
      <w:r w:rsidRPr="00AF1863">
        <w:rPr>
          <w:rFonts w:cs="Calibri"/>
          <w:i/>
          <w:iCs/>
          <w:color w:val="FFFFFF" w:themeColor="background1"/>
          <w:rtl/>
          <w:lang w:bidi="he-IL"/>
        </w:rPr>
        <w:t>ש</w:t>
      </w:r>
    </w:p>
    <w:p w14:paraId="7141ED50" w14:textId="7699D66C" w:rsidR="000706D9" w:rsidRDefault="00AF1863" w:rsidP="000706D9">
      <w:pPr>
        <w:ind w:left="720"/>
        <w:rPr>
          <w:rFonts w:cstheme="minorHAnsi"/>
          <w:i/>
          <w:lang w:bidi="he-IL"/>
        </w:rPr>
      </w:pPr>
      <w:r>
        <w:rPr>
          <w:i/>
          <w:color w:val="000000" w:themeColor="text1"/>
          <w:lang w:bidi="he-IL"/>
        </w:rPr>
        <w:t>“</w:t>
      </w:r>
      <w:r w:rsidR="00DE75D2">
        <w:rPr>
          <w:i/>
          <w:color w:val="000000" w:themeColor="text1"/>
          <w:lang w:bidi="he-IL"/>
        </w:rPr>
        <w:t>…</w:t>
      </w:r>
      <w:r w:rsidR="000706D9">
        <w:rPr>
          <w:i/>
          <w:color w:val="000000" w:themeColor="text1"/>
          <w:lang w:bidi="he-IL"/>
        </w:rPr>
        <w:t>And the cheeses</w:t>
      </w:r>
      <w:r w:rsidR="00DE75D2">
        <w:rPr>
          <w:i/>
          <w:color w:val="000000" w:themeColor="text1"/>
          <w:lang w:bidi="he-IL"/>
        </w:rPr>
        <w:t xml:space="preserve"> of idol worshippers </w:t>
      </w:r>
      <w:r w:rsidR="000706D9">
        <w:rPr>
          <w:i/>
          <w:color w:val="000000" w:themeColor="text1"/>
          <w:lang w:bidi="he-IL"/>
        </w:rPr>
        <w:t>produced in Beis Oneiki are prohibited to benefit from</w:t>
      </w:r>
      <w:r w:rsidR="00DE75D2">
        <w:rPr>
          <w:i/>
          <w:color w:val="000000" w:themeColor="text1"/>
          <w:lang w:bidi="he-IL"/>
        </w:rPr>
        <w:t>,</w:t>
      </w:r>
      <w:r w:rsidR="000706D9">
        <w:rPr>
          <w:i/>
          <w:color w:val="000000" w:themeColor="text1"/>
          <w:lang w:bidi="he-IL"/>
        </w:rPr>
        <w:t xml:space="preserve"> says </w:t>
      </w:r>
      <w:r w:rsidR="00FA0BFA">
        <w:rPr>
          <w:i/>
          <w:color w:val="000000" w:themeColor="text1"/>
          <w:lang w:bidi="he-IL"/>
        </w:rPr>
        <w:t>Rabbi</w:t>
      </w:r>
      <w:r w:rsidR="000706D9">
        <w:rPr>
          <w:i/>
          <w:color w:val="000000" w:themeColor="text1"/>
          <w:lang w:bidi="he-IL"/>
        </w:rPr>
        <w:t xml:space="preserve"> Meir</w:t>
      </w:r>
      <w:r w:rsidR="00DE75D2">
        <w:rPr>
          <w:i/>
          <w:color w:val="000000" w:themeColor="text1"/>
          <w:lang w:bidi="he-IL"/>
        </w:rPr>
        <w:t>,</w:t>
      </w:r>
      <w:r w:rsidR="000706D9">
        <w:rPr>
          <w:i/>
          <w:color w:val="000000" w:themeColor="text1"/>
          <w:lang w:bidi="he-IL"/>
        </w:rPr>
        <w:t xml:space="preserve"> but the </w:t>
      </w:r>
      <w:r w:rsidR="00D00B17">
        <w:rPr>
          <w:i/>
        </w:rPr>
        <w:t>Chach</w:t>
      </w:r>
      <w:r w:rsidR="000706D9" w:rsidRPr="000706D9">
        <w:rPr>
          <w:rFonts w:cstheme="minorHAnsi"/>
          <w:i/>
          <w:lang w:bidi="he-IL"/>
        </w:rPr>
        <w:t>amim</w:t>
      </w:r>
      <w:r w:rsidR="000706D9">
        <w:rPr>
          <w:rFonts w:cstheme="minorHAnsi"/>
          <w:i/>
          <w:lang w:bidi="he-IL"/>
        </w:rPr>
        <w:t xml:space="preserve"> say that the prohibition extends only in so far as their consumption. </w:t>
      </w:r>
      <w:r w:rsidR="00FA0BFA">
        <w:rPr>
          <w:rFonts w:cstheme="minorHAnsi"/>
          <w:i/>
          <w:lang w:bidi="he-IL"/>
        </w:rPr>
        <w:t>Rabbi</w:t>
      </w:r>
      <w:r w:rsidR="00DE75D2">
        <w:rPr>
          <w:rFonts w:cstheme="minorHAnsi"/>
          <w:i/>
          <w:lang w:bidi="he-IL"/>
        </w:rPr>
        <w:t xml:space="preserve"> Yehuda brings a conversation between </w:t>
      </w:r>
      <w:r w:rsidR="00FA0BFA">
        <w:rPr>
          <w:rFonts w:cstheme="minorHAnsi"/>
          <w:i/>
          <w:lang w:bidi="he-IL"/>
        </w:rPr>
        <w:t>Rabbi</w:t>
      </w:r>
      <w:r w:rsidR="00DE75D2">
        <w:rPr>
          <w:rFonts w:cstheme="minorHAnsi"/>
          <w:i/>
          <w:lang w:bidi="he-IL"/>
        </w:rPr>
        <w:t xml:space="preserve"> </w:t>
      </w:r>
      <w:proofErr w:type="spellStart"/>
      <w:r w:rsidR="00DE75D2">
        <w:rPr>
          <w:rFonts w:cstheme="minorHAnsi"/>
          <w:i/>
          <w:lang w:bidi="he-IL"/>
        </w:rPr>
        <w:t>Yishmael</w:t>
      </w:r>
      <w:proofErr w:type="spellEnd"/>
      <w:r w:rsidR="00DE75D2">
        <w:rPr>
          <w:rFonts w:cstheme="minorHAnsi"/>
          <w:i/>
          <w:lang w:bidi="he-IL"/>
        </w:rPr>
        <w:t xml:space="preserve"> and </w:t>
      </w:r>
      <w:r w:rsidR="00FA0BFA">
        <w:rPr>
          <w:rFonts w:cstheme="minorHAnsi"/>
          <w:i/>
          <w:lang w:bidi="he-IL"/>
        </w:rPr>
        <w:t>Rabbi</w:t>
      </w:r>
      <w:r w:rsidR="00DE75D2">
        <w:rPr>
          <w:rFonts w:cstheme="minorHAnsi"/>
          <w:i/>
          <w:lang w:bidi="he-IL"/>
        </w:rPr>
        <w:t xml:space="preserve"> Yehoshua when they were once walking together. </w:t>
      </w:r>
      <w:r w:rsidR="00FA0BFA">
        <w:rPr>
          <w:rFonts w:cstheme="minorHAnsi"/>
          <w:i/>
          <w:lang w:bidi="he-IL"/>
        </w:rPr>
        <w:t>Rabbi</w:t>
      </w:r>
      <w:r w:rsidR="00DE75D2">
        <w:rPr>
          <w:rFonts w:cstheme="minorHAnsi"/>
          <w:i/>
          <w:lang w:bidi="he-IL"/>
        </w:rPr>
        <w:t xml:space="preserve"> </w:t>
      </w:r>
      <w:proofErr w:type="spellStart"/>
      <w:r w:rsidR="00DE75D2">
        <w:rPr>
          <w:rFonts w:cstheme="minorHAnsi"/>
          <w:i/>
          <w:lang w:bidi="he-IL"/>
        </w:rPr>
        <w:t>Yishmael</w:t>
      </w:r>
      <w:proofErr w:type="spellEnd"/>
      <w:r w:rsidR="00DE75D2">
        <w:rPr>
          <w:rFonts w:cstheme="minorHAnsi"/>
          <w:i/>
          <w:lang w:bidi="he-IL"/>
        </w:rPr>
        <w:t xml:space="preserve"> asked </w:t>
      </w:r>
      <w:r w:rsidR="00FA0BFA">
        <w:rPr>
          <w:rFonts w:cstheme="minorHAnsi"/>
          <w:i/>
          <w:lang w:bidi="he-IL"/>
        </w:rPr>
        <w:t>Rabbi</w:t>
      </w:r>
      <w:r w:rsidR="00DE75D2">
        <w:rPr>
          <w:rFonts w:cstheme="minorHAnsi"/>
          <w:i/>
          <w:lang w:bidi="he-IL"/>
        </w:rPr>
        <w:t xml:space="preserve"> Yehoshua </w:t>
      </w:r>
      <w:r w:rsidR="00E85A26">
        <w:rPr>
          <w:rFonts w:cstheme="minorHAnsi"/>
          <w:i/>
          <w:lang w:bidi="he-IL"/>
        </w:rPr>
        <w:t>“</w:t>
      </w:r>
      <w:r w:rsidR="00DE75D2">
        <w:rPr>
          <w:rFonts w:cstheme="minorHAnsi"/>
          <w:i/>
          <w:lang w:bidi="he-IL"/>
        </w:rPr>
        <w:t xml:space="preserve">what was the reasoning of the </w:t>
      </w:r>
      <w:r w:rsidR="00D00B17">
        <w:rPr>
          <w:i/>
        </w:rPr>
        <w:t>Chach</w:t>
      </w:r>
      <w:r w:rsidR="00DE75D2" w:rsidRPr="00DE75D2">
        <w:rPr>
          <w:rFonts w:cstheme="minorHAnsi"/>
          <w:i/>
          <w:lang w:bidi="he-IL"/>
        </w:rPr>
        <w:t>amim</w:t>
      </w:r>
      <w:r w:rsidR="00DE75D2">
        <w:rPr>
          <w:rFonts w:cstheme="minorHAnsi"/>
          <w:i/>
          <w:lang w:bidi="he-IL"/>
        </w:rPr>
        <w:t xml:space="preserve"> for prohibiting the consumption of cheese produced by idol worshippers?</w:t>
      </w:r>
      <w:r w:rsidR="00E85A26">
        <w:rPr>
          <w:rFonts w:cstheme="minorHAnsi"/>
          <w:i/>
          <w:lang w:bidi="he-IL"/>
        </w:rPr>
        <w:t>”</w:t>
      </w:r>
      <w:r w:rsidR="00DE75D2">
        <w:rPr>
          <w:rFonts w:cstheme="minorHAnsi"/>
          <w:i/>
          <w:lang w:bidi="he-IL"/>
        </w:rPr>
        <w:t xml:space="preserve"> </w:t>
      </w:r>
      <w:r w:rsidR="00FA0BFA">
        <w:rPr>
          <w:rFonts w:cstheme="minorHAnsi"/>
          <w:i/>
          <w:lang w:bidi="he-IL"/>
        </w:rPr>
        <w:t>Rabbi</w:t>
      </w:r>
      <w:r w:rsidR="00DE75D2">
        <w:rPr>
          <w:rFonts w:cstheme="minorHAnsi"/>
          <w:i/>
          <w:lang w:bidi="he-IL"/>
        </w:rPr>
        <w:t xml:space="preserve"> </w:t>
      </w:r>
      <w:r w:rsidR="00DE75D2" w:rsidRPr="00817CA2">
        <w:rPr>
          <w:rFonts w:cstheme="minorHAnsi"/>
          <w:i/>
          <w:noProof/>
          <w:lang w:bidi="he-IL"/>
        </w:rPr>
        <w:t>Yehoshua</w:t>
      </w:r>
      <w:r w:rsidR="00DE75D2">
        <w:rPr>
          <w:rFonts w:cstheme="minorHAnsi"/>
          <w:i/>
          <w:lang w:bidi="he-IL"/>
        </w:rPr>
        <w:t xml:space="preserve"> responded that the prohibition was due to their using the rennet from the stomach of a </w:t>
      </w:r>
      <w:r w:rsidR="00914AC3">
        <w:rPr>
          <w:rFonts w:cstheme="minorHAnsi"/>
          <w:i/>
          <w:noProof/>
          <w:lang w:bidi="he-IL"/>
        </w:rPr>
        <w:t>n’veilah</w:t>
      </w:r>
      <w:r w:rsidR="00D00B17">
        <w:rPr>
          <w:rFonts w:cstheme="minorHAnsi"/>
          <w:i/>
          <w:lang w:bidi="he-IL"/>
        </w:rPr>
        <w:t xml:space="preserve"> </w:t>
      </w:r>
      <w:r w:rsidR="00892EB3">
        <w:rPr>
          <w:rFonts w:cstheme="minorHAnsi"/>
          <w:i/>
          <w:lang w:bidi="he-IL"/>
        </w:rPr>
        <w:t>[</w:t>
      </w:r>
      <w:r w:rsidR="00892EB3" w:rsidRPr="00F77D9E">
        <w:rPr>
          <w:rFonts w:cstheme="minorHAnsi"/>
          <w:i/>
          <w:highlight w:val="yellow"/>
          <w:lang w:bidi="he-IL"/>
          <w:rPrChange w:id="0" w:author="Moshe Steinberg" w:date="2018-12-30T10:32:00Z">
            <w:rPr>
              <w:rFonts w:cstheme="minorHAnsi"/>
              <w:i/>
              <w:lang w:bidi="he-IL"/>
            </w:rPr>
          </w:rPrChange>
        </w:rPr>
        <w:t>which is prohibited for eating but not benefit</w:t>
      </w:r>
      <w:r w:rsidR="00892EB3">
        <w:rPr>
          <w:rFonts w:cstheme="minorHAnsi"/>
          <w:i/>
          <w:lang w:bidi="he-IL"/>
        </w:rPr>
        <w:t>]</w:t>
      </w:r>
      <w:r w:rsidR="004371DE">
        <w:rPr>
          <w:rFonts w:cstheme="minorHAnsi"/>
          <w:i/>
          <w:lang w:bidi="he-IL"/>
        </w:rPr>
        <w:t xml:space="preserve"> as a congealing agen</w:t>
      </w:r>
      <w:r w:rsidR="007D41CD">
        <w:rPr>
          <w:rFonts w:cstheme="minorHAnsi"/>
          <w:i/>
          <w:lang w:bidi="he-IL"/>
        </w:rPr>
        <w:t>t.</w:t>
      </w:r>
      <w:r w:rsidR="00D00B17">
        <w:rPr>
          <w:rStyle w:val="FootnoteReference"/>
          <w:rFonts w:cstheme="minorHAnsi"/>
          <w:i/>
          <w:lang w:bidi="he-IL"/>
        </w:rPr>
        <w:footnoteReference w:id="2"/>
      </w:r>
      <w:r w:rsidR="007D41CD">
        <w:rPr>
          <w:rFonts w:cstheme="minorHAnsi"/>
          <w:i/>
          <w:vertAlign w:val="superscript"/>
          <w:lang w:bidi="he-IL"/>
        </w:rPr>
        <w:t xml:space="preserve"> </w:t>
      </w:r>
      <w:r w:rsidR="00D00B17">
        <w:rPr>
          <w:rStyle w:val="FootnoteReference"/>
          <w:rFonts w:cstheme="minorHAnsi"/>
          <w:i/>
          <w:lang w:bidi="he-IL"/>
        </w:rPr>
        <w:footnoteReference w:id="3"/>
      </w:r>
      <w:r w:rsidR="00A811C1">
        <w:rPr>
          <w:rFonts w:cstheme="minorHAnsi"/>
          <w:i/>
          <w:lang w:bidi="he-IL"/>
        </w:rPr>
        <w:t xml:space="preserve"> But surely, retorted </w:t>
      </w:r>
      <w:r w:rsidR="00FA0BFA">
        <w:rPr>
          <w:rFonts w:cstheme="minorHAnsi"/>
          <w:i/>
          <w:lang w:bidi="he-IL"/>
        </w:rPr>
        <w:t>Rabbi</w:t>
      </w:r>
      <w:r w:rsidR="00A811C1">
        <w:rPr>
          <w:rFonts w:cstheme="minorHAnsi"/>
          <w:i/>
          <w:lang w:bidi="he-IL"/>
        </w:rPr>
        <w:t xml:space="preserve"> </w:t>
      </w:r>
      <w:proofErr w:type="spellStart"/>
      <w:r w:rsidR="00A811C1">
        <w:rPr>
          <w:rFonts w:cstheme="minorHAnsi"/>
          <w:i/>
          <w:lang w:bidi="he-IL"/>
        </w:rPr>
        <w:t>Yishmael</w:t>
      </w:r>
      <w:proofErr w:type="spellEnd"/>
      <w:r w:rsidR="00A811C1">
        <w:rPr>
          <w:rFonts w:cstheme="minorHAnsi"/>
          <w:i/>
          <w:lang w:bidi="he-IL"/>
        </w:rPr>
        <w:t>, the</w:t>
      </w:r>
      <w:r w:rsidR="00137414">
        <w:rPr>
          <w:rFonts w:cstheme="minorHAnsi"/>
          <w:i/>
          <w:lang w:bidi="he-IL"/>
        </w:rPr>
        <w:t xml:space="preserve"> rennet from a</w:t>
      </w:r>
      <w:r w:rsidR="007651DE">
        <w:rPr>
          <w:rFonts w:cstheme="minorHAnsi"/>
          <w:i/>
          <w:lang w:bidi="he-IL"/>
        </w:rPr>
        <w:t>n</w:t>
      </w:r>
      <w:r w:rsidR="00137414">
        <w:rPr>
          <w:rFonts w:cstheme="minorHAnsi"/>
          <w:i/>
          <w:lang w:bidi="he-IL"/>
        </w:rPr>
        <w:t xml:space="preserve"> </w:t>
      </w:r>
      <w:r w:rsidR="00137414" w:rsidRPr="00817CA2">
        <w:rPr>
          <w:rFonts w:cstheme="minorHAnsi"/>
          <w:i/>
          <w:noProof/>
          <w:lang w:bidi="he-IL"/>
        </w:rPr>
        <w:t>olah</w:t>
      </w:r>
      <w:r w:rsidR="00137414">
        <w:rPr>
          <w:rFonts w:cstheme="minorHAnsi"/>
          <w:i/>
          <w:lang w:bidi="he-IL"/>
        </w:rPr>
        <w:t xml:space="preserve"> offering is more stringent [in that it is also </w:t>
      </w:r>
      <w:r w:rsidR="00137414" w:rsidRPr="00F77D9E">
        <w:rPr>
          <w:rFonts w:cstheme="minorHAnsi"/>
          <w:i/>
          <w:highlight w:val="yellow"/>
          <w:lang w:bidi="he-IL"/>
          <w:rPrChange w:id="1" w:author="Moshe Steinberg" w:date="2018-12-30T10:32:00Z">
            <w:rPr>
              <w:rFonts w:cstheme="minorHAnsi"/>
              <w:i/>
              <w:lang w:bidi="he-IL"/>
            </w:rPr>
          </w:rPrChange>
        </w:rPr>
        <w:t>prohibited for benefit</w:t>
      </w:r>
      <w:r w:rsidR="00137414">
        <w:rPr>
          <w:rFonts w:cstheme="minorHAnsi"/>
          <w:i/>
          <w:lang w:bidi="he-IL"/>
        </w:rPr>
        <w:t xml:space="preserve">] and yet, whilst the Chachamim hold that a </w:t>
      </w:r>
      <w:r w:rsidR="00817CA2">
        <w:rPr>
          <w:rFonts w:cstheme="minorHAnsi"/>
          <w:i/>
          <w:noProof/>
          <w:lang w:bidi="he-IL"/>
        </w:rPr>
        <w:t>C</w:t>
      </w:r>
      <w:r w:rsidR="00137414" w:rsidRPr="00817CA2">
        <w:rPr>
          <w:rFonts w:cstheme="minorHAnsi"/>
          <w:i/>
          <w:noProof/>
          <w:lang w:bidi="he-IL"/>
        </w:rPr>
        <w:t>ohen</w:t>
      </w:r>
      <w:r w:rsidR="00137414">
        <w:rPr>
          <w:rFonts w:cstheme="minorHAnsi"/>
          <w:i/>
          <w:lang w:bidi="he-IL"/>
        </w:rPr>
        <w:t xml:space="preserve"> is not permitted to drink the rennet of an </w:t>
      </w:r>
      <w:r w:rsidR="00137414" w:rsidRPr="00817CA2">
        <w:rPr>
          <w:rFonts w:cstheme="minorHAnsi"/>
          <w:i/>
          <w:noProof/>
          <w:lang w:bidi="he-IL"/>
        </w:rPr>
        <w:t>olah</w:t>
      </w:r>
      <w:r w:rsidR="00137414">
        <w:rPr>
          <w:rFonts w:cstheme="minorHAnsi"/>
          <w:i/>
          <w:lang w:bidi="he-IL"/>
        </w:rPr>
        <w:t xml:space="preserve">, if he were to do so he would not have transgressed the prohibition of </w:t>
      </w:r>
      <w:r w:rsidR="00137414" w:rsidRPr="00817CA2">
        <w:rPr>
          <w:rFonts w:cstheme="minorHAnsi"/>
          <w:i/>
          <w:noProof/>
          <w:lang w:bidi="he-IL"/>
        </w:rPr>
        <w:t>meilah</w:t>
      </w:r>
      <w:r w:rsidR="00137414">
        <w:rPr>
          <w:rFonts w:cstheme="minorHAnsi"/>
          <w:i/>
          <w:lang w:bidi="he-IL"/>
        </w:rPr>
        <w:t>!</w:t>
      </w:r>
      <w:commentRangeStart w:id="2"/>
      <w:r w:rsidR="00F40767">
        <w:rPr>
          <w:rStyle w:val="FootnoteReference"/>
          <w:rFonts w:cstheme="minorHAnsi"/>
          <w:i/>
          <w:lang w:bidi="he-IL"/>
        </w:rPr>
        <w:footnoteReference w:id="4"/>
      </w:r>
      <w:commentRangeEnd w:id="2"/>
      <w:r w:rsidR="003B40F0">
        <w:rPr>
          <w:rStyle w:val="CommentReference"/>
        </w:rPr>
        <w:commentReference w:id="2"/>
      </w:r>
      <w:r w:rsidR="00137414">
        <w:rPr>
          <w:rFonts w:cstheme="minorHAnsi"/>
          <w:i/>
          <w:lang w:bidi="he-IL"/>
        </w:rPr>
        <w:t xml:space="preserve"> </w:t>
      </w:r>
      <w:r w:rsidR="00FA0BFA">
        <w:rPr>
          <w:rFonts w:cstheme="minorHAnsi"/>
          <w:i/>
          <w:lang w:bidi="he-IL"/>
        </w:rPr>
        <w:t>Rabbi</w:t>
      </w:r>
      <w:r w:rsidR="00F40767">
        <w:rPr>
          <w:rFonts w:cstheme="minorHAnsi"/>
          <w:i/>
          <w:lang w:bidi="he-IL"/>
        </w:rPr>
        <w:t xml:space="preserve"> Yehoshua </w:t>
      </w:r>
      <w:r w:rsidR="004371DE">
        <w:rPr>
          <w:rFonts w:cstheme="minorHAnsi"/>
          <w:i/>
          <w:lang w:bidi="he-IL"/>
        </w:rPr>
        <w:t>concurred and brought another reason. The prohibition is because they use the rennet of calves slaughtered for idol worship</w:t>
      </w:r>
      <w:r w:rsidR="007D41CD">
        <w:rPr>
          <w:rFonts w:cstheme="minorHAnsi"/>
          <w:i/>
          <w:lang w:bidi="he-IL"/>
        </w:rPr>
        <w:t>.</w:t>
      </w:r>
      <w:r w:rsidR="004371DE">
        <w:rPr>
          <w:rStyle w:val="FootnoteReference"/>
          <w:rFonts w:cstheme="minorHAnsi"/>
          <w:i/>
          <w:lang w:bidi="he-IL"/>
        </w:rPr>
        <w:footnoteReference w:id="5"/>
      </w:r>
      <w:r w:rsidR="004371DE">
        <w:rPr>
          <w:rFonts w:cstheme="minorHAnsi"/>
          <w:i/>
          <w:lang w:bidi="he-IL"/>
        </w:rPr>
        <w:t xml:space="preserve"> </w:t>
      </w:r>
      <w:r w:rsidR="00FA0BFA">
        <w:rPr>
          <w:rFonts w:cstheme="minorHAnsi"/>
          <w:i/>
          <w:lang w:bidi="he-IL"/>
        </w:rPr>
        <w:t>Rabbi</w:t>
      </w:r>
      <w:r w:rsidR="00892EB3">
        <w:rPr>
          <w:rFonts w:cstheme="minorHAnsi"/>
          <w:i/>
          <w:lang w:bidi="he-IL"/>
        </w:rPr>
        <w:t xml:space="preserve"> </w:t>
      </w:r>
      <w:proofErr w:type="spellStart"/>
      <w:r w:rsidR="00892EB3">
        <w:rPr>
          <w:rFonts w:cstheme="minorHAnsi"/>
          <w:i/>
          <w:lang w:bidi="he-IL"/>
        </w:rPr>
        <w:t>Yishmael</w:t>
      </w:r>
      <w:proofErr w:type="spellEnd"/>
      <w:r w:rsidR="00892EB3">
        <w:rPr>
          <w:rFonts w:cstheme="minorHAnsi"/>
          <w:i/>
          <w:lang w:bidi="he-IL"/>
        </w:rPr>
        <w:t xml:space="preserve"> </w:t>
      </w:r>
      <w:r>
        <w:rPr>
          <w:rFonts w:cstheme="minorHAnsi"/>
          <w:i/>
          <w:lang w:bidi="he-IL"/>
        </w:rPr>
        <w:t>counters</w:t>
      </w:r>
      <w:r w:rsidR="00892EB3">
        <w:rPr>
          <w:rFonts w:cstheme="minorHAnsi"/>
          <w:i/>
          <w:lang w:bidi="he-IL"/>
        </w:rPr>
        <w:t xml:space="preserve"> that in that case the Cha</w:t>
      </w:r>
      <w:r>
        <w:rPr>
          <w:rFonts w:cstheme="minorHAnsi"/>
          <w:i/>
          <w:lang w:bidi="he-IL"/>
        </w:rPr>
        <w:t>chamim should</w:t>
      </w:r>
      <w:r w:rsidR="00892EB3">
        <w:rPr>
          <w:rFonts w:cstheme="minorHAnsi"/>
          <w:i/>
          <w:lang w:bidi="he-IL"/>
        </w:rPr>
        <w:t xml:space="preserve"> have said the cheese was also prohibited to benefit from [as is the case with items used for idol worship]</w:t>
      </w:r>
      <w:r w:rsidR="007D41CD">
        <w:rPr>
          <w:rFonts w:cstheme="minorHAnsi"/>
          <w:i/>
          <w:lang w:bidi="he-IL"/>
        </w:rPr>
        <w:t>.</w:t>
      </w:r>
      <w:r>
        <w:rPr>
          <w:rStyle w:val="FootnoteReference"/>
          <w:rFonts w:cstheme="minorHAnsi"/>
          <w:i/>
          <w:lang w:bidi="he-IL"/>
        </w:rPr>
        <w:footnoteReference w:id="6"/>
      </w:r>
      <w:r w:rsidR="00892EB3">
        <w:rPr>
          <w:rFonts w:cstheme="minorHAnsi"/>
          <w:i/>
          <w:lang w:bidi="he-IL"/>
        </w:rPr>
        <w:t xml:space="preserve"> </w:t>
      </w:r>
      <w:r w:rsidR="00FA0BFA">
        <w:rPr>
          <w:rFonts w:cstheme="minorHAnsi"/>
          <w:i/>
          <w:lang w:bidi="he-IL"/>
        </w:rPr>
        <w:t>Rabbi</w:t>
      </w:r>
      <w:r w:rsidR="00892EB3">
        <w:rPr>
          <w:rFonts w:cstheme="minorHAnsi"/>
          <w:i/>
          <w:lang w:bidi="he-IL"/>
        </w:rPr>
        <w:t xml:space="preserve"> </w:t>
      </w:r>
      <w:r w:rsidR="007D41CD">
        <w:rPr>
          <w:rFonts w:cstheme="minorHAnsi"/>
          <w:i/>
          <w:lang w:bidi="he-IL"/>
        </w:rPr>
        <w:t xml:space="preserve">Yehoshua </w:t>
      </w:r>
      <w:r w:rsidR="00892EB3">
        <w:rPr>
          <w:rFonts w:cstheme="minorHAnsi"/>
          <w:i/>
          <w:lang w:bidi="he-IL"/>
        </w:rPr>
        <w:t xml:space="preserve">distracted </w:t>
      </w:r>
      <w:r w:rsidR="00FA0BFA">
        <w:rPr>
          <w:rFonts w:cstheme="minorHAnsi"/>
          <w:i/>
          <w:lang w:bidi="he-IL"/>
        </w:rPr>
        <w:t>Rabbi</w:t>
      </w:r>
      <w:r w:rsidR="007D41CD">
        <w:rPr>
          <w:rFonts w:cstheme="minorHAnsi"/>
          <w:i/>
          <w:lang w:bidi="he-IL"/>
        </w:rPr>
        <w:t xml:space="preserve"> Yishmael</w:t>
      </w:r>
      <w:r w:rsidR="00892EB3">
        <w:rPr>
          <w:rFonts w:cstheme="minorHAnsi"/>
          <w:i/>
          <w:lang w:bidi="he-IL"/>
        </w:rPr>
        <w:t xml:space="preserve"> with another topic…</w:t>
      </w:r>
      <w:r>
        <w:rPr>
          <w:rFonts w:cstheme="minorHAnsi"/>
          <w:i/>
          <w:lang w:bidi="he-IL"/>
        </w:rPr>
        <w:t>”</w:t>
      </w:r>
    </w:p>
    <w:p w14:paraId="093A178B" w14:textId="40700589" w:rsidR="00EC75E0" w:rsidRDefault="00AF1863" w:rsidP="00AF1863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In reading this </w:t>
      </w:r>
      <w:proofErr w:type="spellStart"/>
      <w:r w:rsidR="001E59CB">
        <w:rPr>
          <w:i/>
          <w:color w:val="000000" w:themeColor="text1"/>
          <w:lang w:bidi="he-IL"/>
        </w:rPr>
        <w:t>m</w:t>
      </w:r>
      <w:r>
        <w:rPr>
          <w:i/>
          <w:color w:val="000000" w:themeColor="text1"/>
          <w:lang w:bidi="he-IL"/>
        </w:rPr>
        <w:t>ishna</w:t>
      </w:r>
      <w:proofErr w:type="spellEnd"/>
      <w:r w:rsidR="00E85A26">
        <w:rPr>
          <w:i/>
          <w:color w:val="000000" w:themeColor="text1"/>
          <w:lang w:bidi="he-IL"/>
        </w:rPr>
        <w:t>,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one </w:t>
      </w:r>
      <w:r w:rsidR="00EC75E0">
        <w:rPr>
          <w:color w:val="000000" w:themeColor="text1"/>
          <w:lang w:bidi="he-IL"/>
        </w:rPr>
        <w:t>can</w:t>
      </w:r>
      <w:r>
        <w:rPr>
          <w:color w:val="000000" w:themeColor="text1"/>
          <w:lang w:bidi="he-IL"/>
        </w:rPr>
        <w:t xml:space="preserve"> ask </w:t>
      </w:r>
      <w:commentRangeStart w:id="3"/>
      <w:r>
        <w:rPr>
          <w:color w:val="000000" w:themeColor="text1"/>
          <w:lang w:bidi="he-IL"/>
        </w:rPr>
        <w:t>four questions</w:t>
      </w:r>
      <w:commentRangeEnd w:id="3"/>
      <w:r w:rsidR="00293D96">
        <w:rPr>
          <w:rStyle w:val="CommentReference"/>
        </w:rPr>
        <w:commentReference w:id="3"/>
      </w:r>
      <w:r>
        <w:rPr>
          <w:color w:val="000000" w:themeColor="text1"/>
          <w:lang w:bidi="he-IL"/>
        </w:rPr>
        <w:t xml:space="preserve">: 1) What is the actual reason for the </w:t>
      </w:r>
      <w:r w:rsidRPr="00374A94">
        <w:rPr>
          <w:iCs/>
          <w:color w:val="000000" w:themeColor="text1"/>
          <w:lang w:bidi="he-IL"/>
        </w:rPr>
        <w:t>Chachamim’s</w:t>
      </w:r>
      <w:r>
        <w:rPr>
          <w:color w:val="000000" w:themeColor="text1"/>
          <w:lang w:bidi="he-IL"/>
        </w:rPr>
        <w:t xml:space="preserve"> prohibition against eating cheese produced by non-Jews? 2) Why does </w:t>
      </w:r>
      <w:r w:rsidR="00FA0BFA">
        <w:rPr>
          <w:iCs/>
          <w:color w:val="000000" w:themeColor="text1"/>
          <w:lang w:bidi="he-IL"/>
        </w:rPr>
        <w:t>Rabbi</w:t>
      </w:r>
      <w:r>
        <w:rPr>
          <w:i/>
          <w:color w:val="000000" w:themeColor="text1"/>
          <w:lang w:bidi="he-IL"/>
        </w:rPr>
        <w:t xml:space="preserve"> </w:t>
      </w:r>
      <w:r w:rsidRPr="00374A94">
        <w:rPr>
          <w:iCs/>
          <w:color w:val="000000" w:themeColor="text1"/>
          <w:lang w:bidi="he-IL"/>
        </w:rPr>
        <w:t>Meir</w:t>
      </w:r>
      <w:r>
        <w:rPr>
          <w:color w:val="000000" w:themeColor="text1"/>
          <w:lang w:bidi="he-IL"/>
        </w:rPr>
        <w:t xml:space="preserve"> further extend the prohibition to include benefit in the case of cheese produced in </w:t>
      </w:r>
      <w:r w:rsidRPr="00293D96">
        <w:rPr>
          <w:i/>
          <w:color w:val="000000" w:themeColor="text1"/>
          <w:lang w:bidi="he-IL"/>
          <w:rPrChange w:id="4" w:author="Moshe Steinberg" w:date="2018-12-30T10:58:00Z">
            <w:rPr>
              <w:iCs/>
              <w:color w:val="000000" w:themeColor="text1"/>
              <w:lang w:bidi="he-IL"/>
            </w:rPr>
          </w:rPrChange>
        </w:rPr>
        <w:t>Beis Oneiki</w:t>
      </w:r>
      <w:r>
        <w:rPr>
          <w:color w:val="000000" w:themeColor="text1"/>
          <w:lang w:bidi="he-IL"/>
        </w:rPr>
        <w:t xml:space="preserve">? </w:t>
      </w:r>
      <w:r w:rsidRPr="007651DE">
        <w:rPr>
          <w:color w:val="000000" w:themeColor="text1"/>
          <w:lang w:bidi="he-IL"/>
        </w:rPr>
        <w:t xml:space="preserve">3) What would </w:t>
      </w:r>
      <w:r w:rsidR="00FA0BFA">
        <w:rPr>
          <w:iCs/>
          <w:color w:val="000000" w:themeColor="text1"/>
          <w:lang w:bidi="he-IL"/>
        </w:rPr>
        <w:t>Rabbi</w:t>
      </w:r>
      <w:r w:rsidRPr="007651DE">
        <w:rPr>
          <w:i/>
          <w:color w:val="000000" w:themeColor="text1"/>
          <w:lang w:bidi="he-IL"/>
        </w:rPr>
        <w:t xml:space="preserve"> </w:t>
      </w:r>
      <w:r w:rsidRPr="00374A94">
        <w:rPr>
          <w:iCs/>
          <w:color w:val="000000" w:themeColor="text1"/>
          <w:lang w:bidi="he-IL"/>
        </w:rPr>
        <w:t>Meir</w:t>
      </w:r>
      <w:r w:rsidRPr="007651DE">
        <w:rPr>
          <w:color w:val="000000" w:themeColor="text1"/>
          <w:lang w:bidi="he-IL"/>
        </w:rPr>
        <w:t xml:space="preserve"> </w:t>
      </w:r>
      <w:r w:rsidR="00EC75E0" w:rsidRPr="007651DE">
        <w:rPr>
          <w:color w:val="000000" w:themeColor="text1"/>
          <w:lang w:bidi="he-IL"/>
        </w:rPr>
        <w:t xml:space="preserve">hold in a case where the cheese wasn’t produced in </w:t>
      </w:r>
      <w:r w:rsidR="00EC75E0" w:rsidRPr="007651DE">
        <w:rPr>
          <w:i/>
          <w:color w:val="000000" w:themeColor="text1"/>
          <w:lang w:bidi="he-IL"/>
        </w:rPr>
        <w:t>Beis Oneiki</w:t>
      </w:r>
      <w:r w:rsidR="00EC75E0" w:rsidRPr="007651DE">
        <w:rPr>
          <w:color w:val="000000" w:themeColor="text1"/>
          <w:lang w:bidi="he-IL"/>
        </w:rPr>
        <w:t xml:space="preserve"> but rather elsewhere?</w:t>
      </w:r>
      <w:r w:rsidR="00EC75E0">
        <w:rPr>
          <w:color w:val="000000" w:themeColor="text1"/>
          <w:lang w:bidi="he-IL"/>
        </w:rPr>
        <w:t xml:space="preserve"> 4) Why does </w:t>
      </w:r>
      <w:r w:rsidR="00FA0BFA">
        <w:rPr>
          <w:iCs/>
          <w:color w:val="000000" w:themeColor="text1"/>
          <w:lang w:bidi="he-IL"/>
        </w:rPr>
        <w:t>Rabbi</w:t>
      </w:r>
      <w:r w:rsidR="00EC75E0">
        <w:rPr>
          <w:i/>
          <w:color w:val="000000" w:themeColor="text1"/>
          <w:lang w:bidi="he-IL"/>
        </w:rPr>
        <w:t xml:space="preserve"> </w:t>
      </w:r>
      <w:r w:rsidR="00EC75E0" w:rsidRPr="00374A94">
        <w:rPr>
          <w:iCs/>
          <w:color w:val="000000" w:themeColor="text1"/>
          <w:lang w:bidi="he-IL"/>
        </w:rPr>
        <w:t>Yehoshua</w:t>
      </w:r>
      <w:r w:rsidR="00EC75E0">
        <w:rPr>
          <w:i/>
          <w:color w:val="000000" w:themeColor="text1"/>
          <w:lang w:bidi="he-IL"/>
        </w:rPr>
        <w:t xml:space="preserve"> </w:t>
      </w:r>
      <w:r w:rsidR="00EC75E0">
        <w:rPr>
          <w:color w:val="000000" w:themeColor="text1"/>
          <w:lang w:bidi="he-IL"/>
        </w:rPr>
        <w:t xml:space="preserve">seemingly give up trying to answer </w:t>
      </w:r>
      <w:r w:rsidR="00FA0BFA">
        <w:rPr>
          <w:iCs/>
          <w:color w:val="000000" w:themeColor="text1"/>
          <w:lang w:bidi="he-IL"/>
        </w:rPr>
        <w:t>Rabbi</w:t>
      </w:r>
      <w:r w:rsidR="00EC75E0">
        <w:rPr>
          <w:i/>
          <w:color w:val="000000" w:themeColor="text1"/>
          <w:lang w:bidi="he-IL"/>
        </w:rPr>
        <w:t xml:space="preserve"> </w:t>
      </w:r>
      <w:r w:rsidR="00EC75E0" w:rsidRPr="00374A94">
        <w:rPr>
          <w:iCs/>
          <w:noProof/>
          <w:color w:val="000000" w:themeColor="text1"/>
          <w:lang w:bidi="he-IL"/>
        </w:rPr>
        <w:t>Yishmael</w:t>
      </w:r>
      <w:r w:rsidR="005F0162">
        <w:rPr>
          <w:iCs/>
          <w:noProof/>
          <w:color w:val="000000" w:themeColor="text1"/>
          <w:lang w:bidi="he-IL"/>
        </w:rPr>
        <w:t>’s questions</w:t>
      </w:r>
      <w:r w:rsidR="00EC75E0">
        <w:rPr>
          <w:color w:val="000000" w:themeColor="text1"/>
          <w:lang w:bidi="he-IL"/>
        </w:rPr>
        <w:t xml:space="preserve"> and rather </w:t>
      </w:r>
      <w:r w:rsidR="00EC75E0">
        <w:rPr>
          <w:color w:val="000000" w:themeColor="text1"/>
          <w:lang w:bidi="he-IL"/>
        </w:rPr>
        <w:lastRenderedPageBreak/>
        <w:t>distracts him with another topic? The first part of this article will deal with answering these questions</w:t>
      </w:r>
      <w:r w:rsidR="00E85A26">
        <w:rPr>
          <w:color w:val="000000" w:themeColor="text1"/>
          <w:lang w:bidi="he-IL"/>
        </w:rPr>
        <w:t>.</w:t>
      </w:r>
      <w:r w:rsidR="00EC75E0">
        <w:rPr>
          <w:color w:val="000000" w:themeColor="text1"/>
          <w:lang w:bidi="he-IL"/>
        </w:rPr>
        <w:t xml:space="preserve"> The second</w:t>
      </w:r>
      <w:r w:rsidR="00FC5CEE">
        <w:rPr>
          <w:color w:val="000000" w:themeColor="text1"/>
          <w:lang w:bidi="he-IL"/>
        </w:rPr>
        <w:t xml:space="preserve"> part</w:t>
      </w:r>
      <w:r w:rsidR="00EC75E0">
        <w:rPr>
          <w:color w:val="000000" w:themeColor="text1"/>
          <w:lang w:bidi="he-IL"/>
        </w:rPr>
        <w:t xml:space="preserve"> </w:t>
      </w:r>
      <w:r w:rsidR="00126D23">
        <w:rPr>
          <w:color w:val="000000" w:themeColor="text1"/>
          <w:lang w:bidi="he-IL"/>
        </w:rPr>
        <w:t xml:space="preserve">will deal </w:t>
      </w:r>
      <w:r w:rsidR="00EC75E0">
        <w:rPr>
          <w:color w:val="000000" w:themeColor="text1"/>
          <w:lang w:bidi="he-IL"/>
        </w:rPr>
        <w:t xml:space="preserve">with what we hold </w:t>
      </w:r>
      <w:r w:rsidR="00EC75E0">
        <w:rPr>
          <w:i/>
          <w:color w:val="000000" w:themeColor="text1"/>
          <w:lang w:bidi="he-IL"/>
        </w:rPr>
        <w:t xml:space="preserve">halacha </w:t>
      </w:r>
      <w:r w:rsidR="00EC75E0" w:rsidRPr="007651DE">
        <w:rPr>
          <w:i/>
          <w:noProof/>
          <w:color w:val="000000" w:themeColor="text1"/>
          <w:lang w:bidi="he-IL"/>
        </w:rPr>
        <w:t>l</w:t>
      </w:r>
      <w:r w:rsidR="00293D96">
        <w:rPr>
          <w:i/>
          <w:noProof/>
          <w:color w:val="000000" w:themeColor="text1"/>
          <w:lang w:bidi="he-IL"/>
        </w:rPr>
        <w:t>’</w:t>
      </w:r>
      <w:r w:rsidR="00EC75E0" w:rsidRPr="007651DE">
        <w:rPr>
          <w:i/>
          <w:noProof/>
          <w:color w:val="000000" w:themeColor="text1"/>
          <w:lang w:bidi="he-IL"/>
        </w:rPr>
        <w:t>maase</w:t>
      </w:r>
      <w:r w:rsidR="00E85A26">
        <w:rPr>
          <w:i/>
          <w:noProof/>
          <w:color w:val="000000" w:themeColor="text1"/>
          <w:lang w:bidi="he-IL"/>
        </w:rPr>
        <w:t>h</w:t>
      </w:r>
      <w:r w:rsidR="00EC75E0">
        <w:rPr>
          <w:color w:val="000000" w:themeColor="text1"/>
          <w:lang w:bidi="he-IL"/>
        </w:rPr>
        <w:t xml:space="preserve">. </w:t>
      </w:r>
    </w:p>
    <w:p w14:paraId="14A5DE2E" w14:textId="12330156" w:rsidR="00EC75E0" w:rsidRDefault="00EC75E0" w:rsidP="00AF1863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>It is simple</w:t>
      </w:r>
      <w:r w:rsidR="00866FDE">
        <w:rPr>
          <w:color w:val="000000" w:themeColor="text1"/>
          <w:lang w:bidi="he-IL"/>
        </w:rPr>
        <w:t>st to answer these questions starting with the last</w:t>
      </w:r>
      <w:r>
        <w:rPr>
          <w:color w:val="000000" w:themeColor="text1"/>
          <w:lang w:bidi="he-IL"/>
        </w:rPr>
        <w:t xml:space="preserve">. The </w:t>
      </w:r>
      <w:r w:rsidRPr="007651DE">
        <w:rPr>
          <w:i/>
          <w:noProof/>
          <w:color w:val="000000" w:themeColor="text1"/>
          <w:lang w:bidi="he-IL"/>
        </w:rPr>
        <w:t>gemara</w:t>
      </w:r>
      <w:r>
        <w:rPr>
          <w:color w:val="000000" w:themeColor="text1"/>
          <w:lang w:bidi="he-IL"/>
        </w:rPr>
        <w:t xml:space="preserve"> later discusses why </w:t>
      </w:r>
      <w:r w:rsidR="00FA0BFA">
        <w:rPr>
          <w:color w:val="000000" w:themeColor="text1"/>
          <w:lang w:bidi="he-IL"/>
        </w:rPr>
        <w:t>Rabbi</w:t>
      </w:r>
      <w:r>
        <w:rPr>
          <w:color w:val="000000" w:themeColor="text1"/>
          <w:lang w:bidi="he-IL"/>
        </w:rPr>
        <w:t xml:space="preserve"> Yehoshua felt the need to distract </w:t>
      </w:r>
      <w:r w:rsidR="00FA0BFA">
        <w:rPr>
          <w:iCs/>
          <w:color w:val="000000" w:themeColor="text1"/>
          <w:lang w:bidi="he-IL"/>
        </w:rPr>
        <w:t>Rabbi</w:t>
      </w:r>
      <w:r w:rsidR="0084302A" w:rsidRPr="00374A94">
        <w:rPr>
          <w:iCs/>
          <w:color w:val="000000" w:themeColor="text1"/>
          <w:lang w:bidi="he-IL"/>
        </w:rPr>
        <w:t xml:space="preserve"> </w:t>
      </w:r>
      <w:r w:rsidR="0084302A" w:rsidRPr="00374A94">
        <w:rPr>
          <w:iCs/>
          <w:noProof/>
          <w:color w:val="000000" w:themeColor="text1"/>
          <w:lang w:bidi="he-IL"/>
        </w:rPr>
        <w:t>Yishmael</w:t>
      </w:r>
      <w:r w:rsidR="0084302A">
        <w:rPr>
          <w:color w:val="000000" w:themeColor="text1"/>
          <w:lang w:bidi="he-IL"/>
        </w:rPr>
        <w:t>.</w:t>
      </w:r>
      <w:r w:rsidR="006C6142">
        <w:rPr>
          <w:rStyle w:val="FootnoteReference"/>
          <w:color w:val="000000" w:themeColor="text1"/>
          <w:lang w:bidi="he-IL"/>
        </w:rPr>
        <w:footnoteReference w:id="7"/>
      </w:r>
      <w:r w:rsidR="0084302A">
        <w:rPr>
          <w:color w:val="000000" w:themeColor="text1"/>
          <w:lang w:bidi="he-IL"/>
        </w:rPr>
        <w:t xml:space="preserve"> </w:t>
      </w:r>
      <w:r w:rsidR="00866FDE" w:rsidRPr="00A36391">
        <w:rPr>
          <w:iCs/>
          <w:noProof/>
          <w:color w:val="000000" w:themeColor="text1"/>
          <w:lang w:bidi="he-IL"/>
        </w:rPr>
        <w:t>Ulah</w:t>
      </w:r>
      <w:r w:rsidR="00866FDE">
        <w:rPr>
          <w:color w:val="000000" w:themeColor="text1"/>
          <w:lang w:bidi="he-IL"/>
        </w:rPr>
        <w:t xml:space="preserve"> </w:t>
      </w:r>
      <w:r w:rsidR="0084302A">
        <w:rPr>
          <w:color w:val="000000" w:themeColor="text1"/>
          <w:lang w:bidi="he-IL"/>
        </w:rPr>
        <w:t xml:space="preserve">answers that this </w:t>
      </w:r>
      <w:r w:rsidR="0084302A" w:rsidRPr="007651DE">
        <w:rPr>
          <w:i/>
          <w:noProof/>
          <w:color w:val="000000" w:themeColor="text1"/>
          <w:lang w:bidi="he-IL"/>
        </w:rPr>
        <w:t>g</w:t>
      </w:r>
      <w:r w:rsidR="003B40F0">
        <w:rPr>
          <w:i/>
          <w:noProof/>
          <w:color w:val="000000" w:themeColor="text1"/>
          <w:lang w:bidi="he-IL"/>
        </w:rPr>
        <w:t>’</w:t>
      </w:r>
      <w:r w:rsidR="0084302A" w:rsidRPr="007651DE">
        <w:rPr>
          <w:i/>
          <w:noProof/>
          <w:color w:val="000000" w:themeColor="text1"/>
          <w:lang w:bidi="he-IL"/>
        </w:rPr>
        <w:t>zeirah</w:t>
      </w:r>
      <w:r w:rsidR="0084302A">
        <w:rPr>
          <w:color w:val="000000" w:themeColor="text1"/>
          <w:lang w:bidi="he-IL"/>
        </w:rPr>
        <w:t xml:space="preserve"> was</w:t>
      </w:r>
      <w:r w:rsidR="005F0162">
        <w:rPr>
          <w:color w:val="000000" w:themeColor="text1"/>
          <w:lang w:bidi="he-IL"/>
        </w:rPr>
        <w:t>,</w:t>
      </w:r>
      <w:r w:rsidR="00623E74">
        <w:rPr>
          <w:color w:val="000000" w:themeColor="text1"/>
          <w:lang w:bidi="he-IL"/>
        </w:rPr>
        <w:t xml:space="preserve"> </w:t>
      </w:r>
      <w:r w:rsidR="0084302A">
        <w:rPr>
          <w:color w:val="000000" w:themeColor="text1"/>
          <w:lang w:bidi="he-IL"/>
        </w:rPr>
        <w:t>at the time</w:t>
      </w:r>
      <w:r w:rsidR="005F0162">
        <w:rPr>
          <w:color w:val="000000" w:themeColor="text1"/>
          <w:lang w:bidi="he-IL"/>
        </w:rPr>
        <w:t xml:space="preserve"> of the discussion quoted in the </w:t>
      </w:r>
      <w:proofErr w:type="spellStart"/>
      <w:r w:rsidR="001E59CB">
        <w:rPr>
          <w:i/>
          <w:iCs/>
          <w:color w:val="000000" w:themeColor="text1"/>
          <w:lang w:bidi="he-IL"/>
        </w:rPr>
        <w:t>m</w:t>
      </w:r>
      <w:r w:rsidR="005F0162">
        <w:rPr>
          <w:i/>
          <w:iCs/>
          <w:color w:val="000000" w:themeColor="text1"/>
          <w:lang w:bidi="he-IL"/>
        </w:rPr>
        <w:t>ishna</w:t>
      </w:r>
      <w:proofErr w:type="spellEnd"/>
      <w:r w:rsidR="005F0162" w:rsidRPr="00374A94">
        <w:rPr>
          <w:color w:val="000000" w:themeColor="text1"/>
          <w:lang w:bidi="he-IL"/>
        </w:rPr>
        <w:t>,</w:t>
      </w:r>
      <w:r w:rsidR="00623E74">
        <w:rPr>
          <w:color w:val="000000" w:themeColor="text1"/>
          <w:lang w:bidi="he-IL"/>
        </w:rPr>
        <w:t xml:space="preserve"> still</w:t>
      </w:r>
      <w:r w:rsidR="00866FDE">
        <w:rPr>
          <w:color w:val="000000" w:themeColor="text1"/>
          <w:lang w:bidi="he-IL"/>
        </w:rPr>
        <w:t xml:space="preserve"> brand new and</w:t>
      </w:r>
      <w:r w:rsidR="00623E74">
        <w:rPr>
          <w:color w:val="000000" w:themeColor="text1"/>
          <w:lang w:bidi="he-IL"/>
        </w:rPr>
        <w:t xml:space="preserve"> the reason for a new </w:t>
      </w:r>
      <w:r w:rsidR="004647BC" w:rsidRPr="007651DE">
        <w:rPr>
          <w:i/>
          <w:noProof/>
          <w:color w:val="000000" w:themeColor="text1"/>
          <w:lang w:bidi="he-IL"/>
        </w:rPr>
        <w:t>g</w:t>
      </w:r>
      <w:r w:rsidR="003B40F0">
        <w:rPr>
          <w:i/>
          <w:noProof/>
          <w:color w:val="000000" w:themeColor="text1"/>
          <w:lang w:bidi="he-IL"/>
        </w:rPr>
        <w:t>’</w:t>
      </w:r>
      <w:r w:rsidR="004647BC" w:rsidRPr="007651DE">
        <w:rPr>
          <w:i/>
          <w:noProof/>
          <w:color w:val="000000" w:themeColor="text1"/>
          <w:lang w:bidi="he-IL"/>
        </w:rPr>
        <w:t>zeirah</w:t>
      </w:r>
      <w:r w:rsidR="00623E74">
        <w:rPr>
          <w:i/>
          <w:color w:val="000000" w:themeColor="text1"/>
          <w:lang w:bidi="he-IL"/>
        </w:rPr>
        <w:t xml:space="preserve"> </w:t>
      </w:r>
      <w:r w:rsidR="00623E74">
        <w:rPr>
          <w:color w:val="000000" w:themeColor="text1"/>
          <w:lang w:bidi="he-IL"/>
        </w:rPr>
        <w:t xml:space="preserve">was never released until </w:t>
      </w:r>
      <w:r w:rsidR="00A36391">
        <w:rPr>
          <w:color w:val="000000" w:themeColor="text1"/>
          <w:lang w:bidi="he-IL"/>
        </w:rPr>
        <w:t xml:space="preserve">twelve </w:t>
      </w:r>
      <w:r w:rsidR="00623E74">
        <w:rPr>
          <w:color w:val="000000" w:themeColor="text1"/>
          <w:lang w:bidi="he-IL"/>
        </w:rPr>
        <w:t>months had passed</w:t>
      </w:r>
      <w:r w:rsidR="005F0162">
        <w:rPr>
          <w:color w:val="000000" w:themeColor="text1"/>
          <w:lang w:bidi="he-IL"/>
        </w:rPr>
        <w:t xml:space="preserve"> since its institution</w:t>
      </w:r>
      <w:r w:rsidR="00866FDE">
        <w:rPr>
          <w:color w:val="000000" w:themeColor="text1"/>
          <w:lang w:bidi="he-IL"/>
        </w:rPr>
        <w:t>. This policy was implemented due to the</w:t>
      </w:r>
      <w:r w:rsidR="00623E74">
        <w:rPr>
          <w:color w:val="000000" w:themeColor="text1"/>
          <w:lang w:bidi="he-IL"/>
        </w:rPr>
        <w:t xml:space="preserve"> worry that certain people would claim that since </w:t>
      </w:r>
      <w:r w:rsidR="004647BC">
        <w:rPr>
          <w:color w:val="000000" w:themeColor="text1"/>
          <w:lang w:bidi="he-IL"/>
        </w:rPr>
        <w:t>the reason</w:t>
      </w:r>
      <w:r w:rsidR="00623E74">
        <w:rPr>
          <w:color w:val="000000" w:themeColor="text1"/>
          <w:lang w:bidi="he-IL"/>
        </w:rPr>
        <w:t xml:space="preserve"> didn’t apply to them</w:t>
      </w:r>
      <w:r w:rsidR="005F0162">
        <w:rPr>
          <w:color w:val="000000" w:themeColor="text1"/>
          <w:lang w:bidi="he-IL"/>
        </w:rPr>
        <w:t>,</w:t>
      </w:r>
      <w:r w:rsidR="00623E74">
        <w:rPr>
          <w:color w:val="000000" w:themeColor="text1"/>
          <w:lang w:bidi="he-IL"/>
        </w:rPr>
        <w:t xml:space="preserve"> </w:t>
      </w:r>
      <w:r w:rsidR="007974B5">
        <w:rPr>
          <w:color w:val="000000" w:themeColor="text1"/>
          <w:lang w:bidi="he-IL"/>
        </w:rPr>
        <w:t xml:space="preserve">they were not bound by the </w:t>
      </w:r>
      <w:r w:rsidR="00623E74" w:rsidRPr="007651DE">
        <w:rPr>
          <w:i/>
          <w:noProof/>
          <w:color w:val="000000" w:themeColor="text1"/>
          <w:lang w:bidi="he-IL"/>
        </w:rPr>
        <w:t>g</w:t>
      </w:r>
      <w:r w:rsidR="003B40F0">
        <w:rPr>
          <w:i/>
          <w:noProof/>
          <w:color w:val="000000" w:themeColor="text1"/>
          <w:lang w:bidi="he-IL"/>
        </w:rPr>
        <w:t>’</w:t>
      </w:r>
      <w:r w:rsidR="00623E74" w:rsidRPr="007651DE">
        <w:rPr>
          <w:i/>
          <w:noProof/>
          <w:color w:val="000000" w:themeColor="text1"/>
          <w:lang w:bidi="he-IL"/>
        </w:rPr>
        <w:t>zeirah</w:t>
      </w:r>
      <w:r w:rsidR="00623E74">
        <w:rPr>
          <w:color w:val="000000" w:themeColor="text1"/>
          <w:lang w:bidi="he-IL"/>
        </w:rPr>
        <w:t xml:space="preserve">. </w:t>
      </w:r>
      <w:proofErr w:type="spellStart"/>
      <w:r w:rsidR="00623E74" w:rsidRPr="00374A94">
        <w:rPr>
          <w:iCs/>
          <w:color w:val="000000" w:themeColor="text1"/>
          <w:lang w:bidi="he-IL"/>
        </w:rPr>
        <w:t>Rashi</w:t>
      </w:r>
      <w:proofErr w:type="spellEnd"/>
      <w:r w:rsidR="00623E74">
        <w:rPr>
          <w:i/>
          <w:color w:val="000000" w:themeColor="text1"/>
          <w:lang w:bidi="he-IL"/>
        </w:rPr>
        <w:t xml:space="preserve"> </w:t>
      </w:r>
      <w:r w:rsidR="00623E74">
        <w:rPr>
          <w:color w:val="000000" w:themeColor="text1"/>
          <w:lang w:bidi="he-IL"/>
        </w:rPr>
        <w:t xml:space="preserve">explains that </w:t>
      </w:r>
      <w:r w:rsidR="007974B5">
        <w:rPr>
          <w:color w:val="000000" w:themeColor="text1"/>
          <w:lang w:bidi="he-IL"/>
        </w:rPr>
        <w:t xml:space="preserve">since </w:t>
      </w:r>
      <w:r w:rsidR="00623E74">
        <w:rPr>
          <w:color w:val="000000" w:themeColor="text1"/>
          <w:lang w:bidi="he-IL"/>
        </w:rPr>
        <w:t>no</w:t>
      </w:r>
      <w:r w:rsidR="007974B5">
        <w:rPr>
          <w:color w:val="000000" w:themeColor="text1"/>
          <w:lang w:bidi="he-IL"/>
        </w:rPr>
        <w:t>body</w:t>
      </w:r>
      <w:r w:rsidR="00A36391">
        <w:rPr>
          <w:color w:val="000000" w:themeColor="text1"/>
          <w:lang w:bidi="he-IL"/>
        </w:rPr>
        <w:t xml:space="preserve"> </w:t>
      </w:r>
      <w:r w:rsidR="00623E74">
        <w:rPr>
          <w:color w:val="000000" w:themeColor="text1"/>
          <w:lang w:bidi="he-IL"/>
        </w:rPr>
        <w:t>knows the reason</w:t>
      </w:r>
      <w:r w:rsidR="005F0162">
        <w:rPr>
          <w:color w:val="000000" w:themeColor="text1"/>
          <w:lang w:bidi="he-IL"/>
        </w:rPr>
        <w:t>,</w:t>
      </w:r>
      <w:r w:rsidR="00623E74">
        <w:rPr>
          <w:color w:val="000000" w:themeColor="text1"/>
          <w:lang w:bidi="he-IL"/>
        </w:rPr>
        <w:t xml:space="preserve"> they will accept the </w:t>
      </w:r>
      <w:proofErr w:type="spellStart"/>
      <w:r w:rsidR="00623E74" w:rsidRPr="00623E74">
        <w:rPr>
          <w:i/>
          <w:color w:val="000000" w:themeColor="text1"/>
          <w:lang w:bidi="he-IL"/>
        </w:rPr>
        <w:t>Chachamim</w:t>
      </w:r>
      <w:r w:rsidR="007974B5">
        <w:rPr>
          <w:i/>
          <w:color w:val="000000" w:themeColor="text1"/>
          <w:lang w:bidi="he-IL"/>
        </w:rPr>
        <w:t>’s</w:t>
      </w:r>
      <w:proofErr w:type="spellEnd"/>
      <w:r w:rsidR="00623E74">
        <w:rPr>
          <w:i/>
          <w:color w:val="000000" w:themeColor="text1"/>
          <w:lang w:bidi="he-IL"/>
        </w:rPr>
        <w:t xml:space="preserve"> </w:t>
      </w:r>
      <w:r w:rsidR="00623E74" w:rsidRPr="007651DE">
        <w:rPr>
          <w:i/>
          <w:noProof/>
          <w:color w:val="000000" w:themeColor="text1"/>
          <w:lang w:bidi="he-IL"/>
        </w:rPr>
        <w:t>g</w:t>
      </w:r>
      <w:r w:rsidR="003B40F0">
        <w:rPr>
          <w:i/>
          <w:noProof/>
          <w:color w:val="000000" w:themeColor="text1"/>
          <w:lang w:bidi="he-IL"/>
        </w:rPr>
        <w:t>’</w:t>
      </w:r>
      <w:r w:rsidR="00623E74" w:rsidRPr="007651DE">
        <w:rPr>
          <w:i/>
          <w:noProof/>
          <w:color w:val="000000" w:themeColor="text1"/>
          <w:lang w:bidi="he-IL"/>
        </w:rPr>
        <w:t>zeirah</w:t>
      </w:r>
      <w:r w:rsidR="00623E74">
        <w:rPr>
          <w:color w:val="000000" w:themeColor="text1"/>
          <w:lang w:bidi="he-IL"/>
        </w:rPr>
        <w:t xml:space="preserve"> without question.</w:t>
      </w:r>
      <w:r w:rsidR="00623E74">
        <w:rPr>
          <w:rStyle w:val="FootnoteReference"/>
          <w:color w:val="000000" w:themeColor="text1"/>
          <w:lang w:bidi="he-IL"/>
        </w:rPr>
        <w:footnoteReference w:id="8"/>
      </w:r>
    </w:p>
    <w:p w14:paraId="3A494468" w14:textId="22B03965" w:rsidR="00866FDE" w:rsidRDefault="006E5E9C" w:rsidP="009F74ED">
      <w:pPr>
        <w:rPr>
          <w:i/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Next, we need to deal with why </w:t>
      </w:r>
      <w:r w:rsidR="00FA0BFA">
        <w:rPr>
          <w:iCs/>
          <w:color w:val="000000" w:themeColor="text1"/>
          <w:lang w:bidi="he-IL"/>
        </w:rPr>
        <w:t>Rabbi</w:t>
      </w:r>
      <w:r>
        <w:rPr>
          <w:i/>
          <w:color w:val="000000" w:themeColor="text1"/>
          <w:lang w:bidi="he-IL"/>
        </w:rPr>
        <w:t xml:space="preserve"> </w:t>
      </w:r>
      <w:r w:rsidRPr="00DB1F1C">
        <w:rPr>
          <w:iCs/>
          <w:color w:val="000000" w:themeColor="text1"/>
          <w:lang w:bidi="he-IL"/>
        </w:rPr>
        <w:t>Meir</w:t>
      </w:r>
      <w:r w:rsidR="00CF1EC6">
        <w:rPr>
          <w:color w:val="000000" w:themeColor="text1"/>
          <w:lang w:bidi="he-IL"/>
        </w:rPr>
        <w:t xml:space="preserve"> holds that the cheese produced </w:t>
      </w:r>
      <w:ins w:id="5" w:author="Moshe Steinberg" w:date="2018-12-30T11:06:00Z">
        <w:r w:rsidR="003B40F0">
          <w:rPr>
            <w:color w:val="000000" w:themeColor="text1"/>
            <w:lang w:bidi="he-IL"/>
          </w:rPr>
          <w:t xml:space="preserve">in </w:t>
        </w:r>
        <w:proofErr w:type="spellStart"/>
        <w:r w:rsidR="003B40F0">
          <w:rPr>
            <w:i/>
            <w:iCs/>
            <w:color w:val="000000" w:themeColor="text1"/>
            <w:lang w:bidi="he-IL"/>
          </w:rPr>
          <w:t>Beis</w:t>
        </w:r>
        <w:proofErr w:type="spellEnd"/>
        <w:r w:rsidR="003B40F0">
          <w:rPr>
            <w:i/>
            <w:iCs/>
            <w:color w:val="000000" w:themeColor="text1"/>
            <w:lang w:bidi="he-IL"/>
          </w:rPr>
          <w:t xml:space="preserve"> </w:t>
        </w:r>
        <w:proofErr w:type="spellStart"/>
        <w:r w:rsidR="003B40F0">
          <w:rPr>
            <w:i/>
            <w:iCs/>
            <w:color w:val="000000" w:themeColor="text1"/>
            <w:lang w:bidi="he-IL"/>
          </w:rPr>
          <w:t>Oneiki</w:t>
        </w:r>
        <w:proofErr w:type="spellEnd"/>
        <w:r w:rsidR="003B40F0">
          <w:rPr>
            <w:i/>
            <w:iCs/>
            <w:color w:val="000000" w:themeColor="text1"/>
            <w:lang w:bidi="he-IL"/>
          </w:rPr>
          <w:t xml:space="preserve"> </w:t>
        </w:r>
      </w:ins>
      <w:r w:rsidR="00CF1EC6">
        <w:rPr>
          <w:color w:val="000000" w:themeColor="text1"/>
          <w:lang w:bidi="he-IL"/>
        </w:rPr>
        <w:t xml:space="preserve">is also prohibited to benefit from whilst the </w:t>
      </w:r>
      <w:r w:rsidR="00CF1EC6" w:rsidRPr="00DB1F1C">
        <w:rPr>
          <w:iCs/>
          <w:color w:val="000000" w:themeColor="text1"/>
          <w:lang w:bidi="he-IL"/>
        </w:rPr>
        <w:t>Chachamim</w:t>
      </w:r>
      <w:r w:rsidR="00CF1EC6">
        <w:rPr>
          <w:i/>
          <w:color w:val="000000" w:themeColor="text1"/>
          <w:lang w:bidi="he-IL"/>
        </w:rPr>
        <w:t xml:space="preserve"> </w:t>
      </w:r>
      <w:r w:rsidR="00693428">
        <w:rPr>
          <w:noProof/>
          <w:color w:val="000000" w:themeColor="text1"/>
          <w:lang w:bidi="he-IL"/>
        </w:rPr>
        <w:t>do not</w:t>
      </w:r>
      <w:r w:rsidR="005F0162">
        <w:rPr>
          <w:color w:val="000000" w:themeColor="text1"/>
          <w:lang w:bidi="he-IL"/>
        </w:rPr>
        <w:t>.</w:t>
      </w:r>
      <w:r w:rsidR="00222DB9">
        <w:rPr>
          <w:color w:val="000000" w:themeColor="text1"/>
          <w:lang w:bidi="he-IL"/>
        </w:rPr>
        <w:t xml:space="preserve"> </w:t>
      </w:r>
      <w:r w:rsidR="005F0162">
        <w:rPr>
          <w:color w:val="000000" w:themeColor="text1"/>
          <w:lang w:bidi="he-IL"/>
        </w:rPr>
        <w:t xml:space="preserve">Additionally, we must understand what </w:t>
      </w:r>
      <w:r w:rsidR="00FA0BFA">
        <w:rPr>
          <w:iCs/>
          <w:color w:val="000000" w:themeColor="text1"/>
          <w:lang w:bidi="he-IL"/>
        </w:rPr>
        <w:t>Rabbi</w:t>
      </w:r>
      <w:r w:rsidR="00222DB9">
        <w:rPr>
          <w:i/>
          <w:color w:val="000000" w:themeColor="text1"/>
          <w:lang w:bidi="he-IL"/>
        </w:rPr>
        <w:t xml:space="preserve"> </w:t>
      </w:r>
      <w:r w:rsidR="00222DB9" w:rsidRPr="00DB1F1C">
        <w:rPr>
          <w:iCs/>
          <w:color w:val="000000" w:themeColor="text1"/>
          <w:lang w:bidi="he-IL"/>
        </w:rPr>
        <w:t>Meir</w:t>
      </w:r>
      <w:r w:rsidR="00222DB9">
        <w:rPr>
          <w:color w:val="000000" w:themeColor="text1"/>
          <w:lang w:bidi="he-IL"/>
        </w:rPr>
        <w:t xml:space="preserve"> hold</w:t>
      </w:r>
      <w:r w:rsidR="005F0162">
        <w:rPr>
          <w:color w:val="000000" w:themeColor="text1"/>
          <w:lang w:bidi="he-IL"/>
        </w:rPr>
        <w:t>s</w:t>
      </w:r>
      <w:r w:rsidR="00222DB9">
        <w:rPr>
          <w:color w:val="000000" w:themeColor="text1"/>
          <w:lang w:bidi="he-IL"/>
        </w:rPr>
        <w:t xml:space="preserve"> in other cases</w:t>
      </w:r>
      <w:r w:rsidR="00CF1EC6">
        <w:rPr>
          <w:color w:val="000000" w:themeColor="text1"/>
          <w:lang w:bidi="he-IL"/>
        </w:rPr>
        <w:t xml:space="preserve">. </w:t>
      </w:r>
      <w:r w:rsidR="00222DB9">
        <w:rPr>
          <w:color w:val="000000" w:themeColor="text1"/>
          <w:lang w:bidi="he-IL"/>
        </w:rPr>
        <w:t>In answer to the first</w:t>
      </w:r>
      <w:r w:rsidR="005F0162">
        <w:rPr>
          <w:color w:val="000000" w:themeColor="text1"/>
          <w:lang w:bidi="he-IL"/>
        </w:rPr>
        <w:t xml:space="preserve"> issue</w:t>
      </w:r>
      <w:r w:rsidR="00222DB9">
        <w:rPr>
          <w:color w:val="000000" w:themeColor="text1"/>
          <w:lang w:bidi="he-IL"/>
        </w:rPr>
        <w:t xml:space="preserve">, </w:t>
      </w:r>
      <w:r w:rsidR="00CF1EC6" w:rsidRPr="00DB1F1C">
        <w:rPr>
          <w:iCs/>
          <w:color w:val="000000" w:themeColor="text1"/>
          <w:lang w:bidi="he-IL"/>
        </w:rPr>
        <w:t>Reish</w:t>
      </w:r>
      <w:r w:rsidR="00CF1EC6">
        <w:rPr>
          <w:i/>
          <w:color w:val="000000" w:themeColor="text1"/>
          <w:lang w:bidi="he-IL"/>
        </w:rPr>
        <w:t xml:space="preserve"> </w:t>
      </w:r>
      <w:r w:rsidR="00CF1EC6" w:rsidRPr="00DB1F1C">
        <w:rPr>
          <w:iCs/>
          <w:color w:val="000000" w:themeColor="text1"/>
          <w:lang w:bidi="he-IL"/>
        </w:rPr>
        <w:t>Lakish</w:t>
      </w:r>
      <w:r w:rsidR="00CF1EC6">
        <w:rPr>
          <w:i/>
          <w:color w:val="000000" w:themeColor="text1"/>
          <w:lang w:bidi="he-IL"/>
        </w:rPr>
        <w:t xml:space="preserve"> </w:t>
      </w:r>
      <w:r w:rsidR="009F74ED">
        <w:rPr>
          <w:color w:val="000000" w:themeColor="text1"/>
          <w:lang w:bidi="he-IL"/>
        </w:rPr>
        <w:t xml:space="preserve">says </w:t>
      </w:r>
      <w:r w:rsidR="00CF1EC6">
        <w:rPr>
          <w:color w:val="000000" w:themeColor="text1"/>
          <w:lang w:bidi="he-IL"/>
        </w:rPr>
        <w:t xml:space="preserve">that the town of </w:t>
      </w:r>
      <w:r w:rsidR="00CF1EC6">
        <w:rPr>
          <w:i/>
          <w:color w:val="000000" w:themeColor="text1"/>
          <w:lang w:bidi="he-IL"/>
        </w:rPr>
        <w:t>Beis Oneiki</w:t>
      </w:r>
      <w:r w:rsidR="00CF1EC6">
        <w:rPr>
          <w:color w:val="000000" w:themeColor="text1"/>
          <w:lang w:bidi="he-IL"/>
        </w:rPr>
        <w:t xml:space="preserve"> slaughters most of its calves for idol worship</w:t>
      </w:r>
      <w:r w:rsidR="009F74ED">
        <w:rPr>
          <w:color w:val="000000" w:themeColor="text1"/>
          <w:lang w:bidi="he-IL"/>
        </w:rPr>
        <w:t xml:space="preserve">. Therefore, </w:t>
      </w:r>
      <w:r w:rsidR="00CF1EC6">
        <w:rPr>
          <w:color w:val="000000" w:themeColor="text1"/>
          <w:lang w:bidi="he-IL"/>
        </w:rPr>
        <w:t>it</w:t>
      </w:r>
      <w:r w:rsidR="009F74ED">
        <w:rPr>
          <w:color w:val="000000" w:themeColor="text1"/>
          <w:lang w:bidi="he-IL"/>
        </w:rPr>
        <w:t xml:space="preserve"> i</w:t>
      </w:r>
      <w:r w:rsidR="00CF1EC6">
        <w:rPr>
          <w:color w:val="000000" w:themeColor="text1"/>
          <w:lang w:bidi="he-IL"/>
        </w:rPr>
        <w:t xml:space="preserve">s possible the rennet used as a curdling agent could have </w:t>
      </w:r>
      <w:r w:rsidR="00CF1EC6" w:rsidRPr="007651DE">
        <w:rPr>
          <w:noProof/>
          <w:color w:val="000000" w:themeColor="text1"/>
          <w:lang w:bidi="he-IL"/>
        </w:rPr>
        <w:t>be</w:t>
      </w:r>
      <w:r w:rsidR="007651DE">
        <w:rPr>
          <w:noProof/>
          <w:color w:val="000000" w:themeColor="text1"/>
          <w:lang w:bidi="he-IL"/>
        </w:rPr>
        <w:t>en</w:t>
      </w:r>
      <w:r w:rsidR="00CF1EC6">
        <w:rPr>
          <w:color w:val="000000" w:themeColor="text1"/>
          <w:lang w:bidi="he-IL"/>
        </w:rPr>
        <w:t xml:space="preserve"> sourced from one of them</w:t>
      </w:r>
      <w:r w:rsidR="007D41CD">
        <w:rPr>
          <w:color w:val="000000" w:themeColor="text1"/>
          <w:lang w:bidi="he-IL"/>
        </w:rPr>
        <w:t>.</w:t>
      </w:r>
      <w:r w:rsidR="00222DB9">
        <w:rPr>
          <w:rStyle w:val="FootnoteReference"/>
          <w:color w:val="000000" w:themeColor="text1"/>
          <w:lang w:bidi="he-IL"/>
        </w:rPr>
        <w:footnoteReference w:id="9"/>
      </w:r>
      <w:r w:rsidR="00CF1EC6">
        <w:rPr>
          <w:color w:val="000000" w:themeColor="text1"/>
          <w:lang w:bidi="he-IL"/>
        </w:rPr>
        <w:t xml:space="preserve"> </w:t>
      </w:r>
      <w:r w:rsidR="007974B5">
        <w:rPr>
          <w:color w:val="000000" w:themeColor="text1"/>
          <w:lang w:bidi="he-IL"/>
        </w:rPr>
        <w:t xml:space="preserve">However, despite the majority of calves being used for idol worship, </w:t>
      </w:r>
      <w:r w:rsidR="00222DB9">
        <w:rPr>
          <w:color w:val="000000" w:themeColor="text1"/>
          <w:lang w:bidi="he-IL"/>
        </w:rPr>
        <w:t>when</w:t>
      </w:r>
      <w:r w:rsidR="00CF1EC6">
        <w:rPr>
          <w:color w:val="000000" w:themeColor="text1"/>
          <w:lang w:bidi="he-IL"/>
        </w:rPr>
        <w:t xml:space="preserve"> considering the presence of all the other animals in the town that the rennet </w:t>
      </w:r>
      <w:r w:rsidR="00222DB9">
        <w:rPr>
          <w:color w:val="000000" w:themeColor="text1"/>
          <w:lang w:bidi="he-IL"/>
        </w:rPr>
        <w:t>could have come from</w:t>
      </w:r>
      <w:r w:rsidR="007974B5">
        <w:rPr>
          <w:color w:val="000000" w:themeColor="text1"/>
          <w:lang w:bidi="he-IL"/>
        </w:rPr>
        <w:t>, the</w:t>
      </w:r>
      <w:r w:rsidR="00693428">
        <w:rPr>
          <w:color w:val="000000" w:themeColor="text1"/>
          <w:lang w:bidi="he-IL"/>
        </w:rPr>
        <w:t xml:space="preserve"> idol worship</w:t>
      </w:r>
      <w:r w:rsidR="007974B5">
        <w:rPr>
          <w:color w:val="000000" w:themeColor="text1"/>
          <w:lang w:bidi="he-IL"/>
        </w:rPr>
        <w:t xml:space="preserve"> calves should be a minority</w:t>
      </w:r>
      <w:r w:rsidR="00222DB9">
        <w:rPr>
          <w:color w:val="000000" w:themeColor="text1"/>
          <w:lang w:bidi="he-IL"/>
        </w:rPr>
        <w:t xml:space="preserve">. The reason </w:t>
      </w:r>
      <w:r w:rsidR="009F74ED">
        <w:rPr>
          <w:color w:val="000000" w:themeColor="text1"/>
          <w:lang w:bidi="he-IL"/>
        </w:rPr>
        <w:t xml:space="preserve">that </w:t>
      </w:r>
      <w:r w:rsidR="00FA0BFA">
        <w:rPr>
          <w:iCs/>
          <w:color w:val="000000" w:themeColor="text1"/>
          <w:lang w:bidi="he-IL"/>
        </w:rPr>
        <w:t>Rabbi</w:t>
      </w:r>
      <w:r w:rsidR="00222DB9">
        <w:rPr>
          <w:i/>
          <w:color w:val="000000" w:themeColor="text1"/>
          <w:lang w:bidi="he-IL"/>
        </w:rPr>
        <w:t xml:space="preserve"> </w:t>
      </w:r>
      <w:r w:rsidR="00222DB9" w:rsidRPr="00DB1F1C">
        <w:rPr>
          <w:iCs/>
          <w:color w:val="000000" w:themeColor="text1"/>
          <w:lang w:bidi="he-IL"/>
        </w:rPr>
        <w:t>Meir</w:t>
      </w:r>
      <w:r w:rsidR="00222DB9">
        <w:rPr>
          <w:color w:val="000000" w:themeColor="text1"/>
          <w:lang w:bidi="he-IL"/>
        </w:rPr>
        <w:t xml:space="preserve"> says that the cheese produced is prohibited even to benefit from is </w:t>
      </w:r>
      <w:r w:rsidR="007651DE">
        <w:rPr>
          <w:noProof/>
          <w:color w:val="000000" w:themeColor="text1"/>
          <w:lang w:bidi="he-IL"/>
        </w:rPr>
        <w:t>that</w:t>
      </w:r>
      <w:r w:rsidR="00222DB9">
        <w:rPr>
          <w:color w:val="000000" w:themeColor="text1"/>
          <w:lang w:bidi="he-IL"/>
        </w:rPr>
        <w:t xml:space="preserve"> he is </w:t>
      </w:r>
      <w:r w:rsidR="00222DB9" w:rsidRPr="007651DE">
        <w:rPr>
          <w:i/>
          <w:noProof/>
          <w:color w:val="000000" w:themeColor="text1"/>
          <w:lang w:bidi="he-IL"/>
        </w:rPr>
        <w:t>chosheish</w:t>
      </w:r>
      <w:r w:rsidR="00222DB9">
        <w:rPr>
          <w:i/>
          <w:color w:val="000000" w:themeColor="text1"/>
          <w:lang w:bidi="he-IL"/>
        </w:rPr>
        <w:t xml:space="preserve"> </w:t>
      </w:r>
      <w:r w:rsidR="00222DB9" w:rsidRPr="007651DE">
        <w:rPr>
          <w:i/>
          <w:noProof/>
          <w:color w:val="000000" w:themeColor="text1"/>
          <w:lang w:bidi="he-IL"/>
        </w:rPr>
        <w:t>l</w:t>
      </w:r>
      <w:ins w:id="6" w:author="Moshe Steinberg" w:date="2018-12-30T11:06:00Z">
        <w:r w:rsidR="003B40F0">
          <w:rPr>
            <w:i/>
            <w:noProof/>
            <w:color w:val="000000" w:themeColor="text1"/>
            <w:lang w:bidi="he-IL"/>
          </w:rPr>
          <w:t>’</w:t>
        </w:r>
      </w:ins>
      <w:del w:id="7" w:author="Moshe Steinberg" w:date="2018-12-30T11:06:00Z">
        <w:r w:rsidR="00693428" w:rsidDel="003B40F0">
          <w:rPr>
            <w:i/>
            <w:noProof/>
            <w:color w:val="000000" w:themeColor="text1"/>
            <w:lang w:bidi="he-IL"/>
          </w:rPr>
          <w:delText>e</w:delText>
        </w:r>
      </w:del>
      <w:r w:rsidR="00222DB9" w:rsidRPr="007651DE">
        <w:rPr>
          <w:i/>
          <w:noProof/>
          <w:color w:val="000000" w:themeColor="text1"/>
          <w:lang w:bidi="he-IL"/>
        </w:rPr>
        <w:t>miuta</w:t>
      </w:r>
      <w:r w:rsidR="00DB1F1C">
        <w:rPr>
          <w:i/>
          <w:noProof/>
          <w:color w:val="000000" w:themeColor="text1"/>
          <w:lang w:bidi="he-IL"/>
        </w:rPr>
        <w:t xml:space="preserve"> </w:t>
      </w:r>
      <w:r w:rsidR="00DB1F1C">
        <w:rPr>
          <w:noProof/>
          <w:color w:val="000000" w:themeColor="text1"/>
          <w:lang w:bidi="he-IL"/>
        </w:rPr>
        <w:t xml:space="preserve">[concerned for the occurrence of events that </w:t>
      </w:r>
      <w:r w:rsidR="00693428">
        <w:rPr>
          <w:noProof/>
          <w:color w:val="000000" w:themeColor="text1"/>
          <w:lang w:bidi="he-IL"/>
        </w:rPr>
        <w:t>happen only rarely</w:t>
      </w:r>
      <w:r w:rsidR="00DB1F1C">
        <w:rPr>
          <w:noProof/>
          <w:color w:val="000000" w:themeColor="text1"/>
          <w:lang w:bidi="he-IL"/>
        </w:rPr>
        <w:t>]</w:t>
      </w:r>
      <w:r w:rsidR="009F74ED">
        <w:rPr>
          <w:color w:val="000000" w:themeColor="text1"/>
          <w:lang w:bidi="he-IL"/>
        </w:rPr>
        <w:t>. He</w:t>
      </w:r>
      <w:r w:rsidR="00222DB9">
        <w:rPr>
          <w:color w:val="000000" w:themeColor="text1"/>
          <w:lang w:bidi="he-IL"/>
        </w:rPr>
        <w:t xml:space="preserve"> therefore considers the possibility that the rennet could have come from those calves slaughtered for idol worship</w:t>
      </w:r>
      <w:r w:rsidR="009F74ED">
        <w:rPr>
          <w:color w:val="000000" w:themeColor="text1"/>
          <w:lang w:bidi="he-IL"/>
        </w:rPr>
        <w:t xml:space="preserve"> a significant worry</w:t>
      </w:r>
      <w:r w:rsidR="00222DB9">
        <w:rPr>
          <w:color w:val="000000" w:themeColor="text1"/>
          <w:lang w:bidi="he-IL"/>
        </w:rPr>
        <w:t xml:space="preserve">. The </w:t>
      </w:r>
      <w:r w:rsidR="00222DB9" w:rsidRPr="00DB1F1C">
        <w:rPr>
          <w:iCs/>
          <w:noProof/>
          <w:color w:val="000000" w:themeColor="text1"/>
          <w:lang w:bidi="he-IL"/>
        </w:rPr>
        <w:t>Chachamim</w:t>
      </w:r>
      <w:r w:rsidR="007651DE" w:rsidRPr="007651DE">
        <w:rPr>
          <w:i/>
          <w:noProof/>
          <w:color w:val="000000" w:themeColor="text1"/>
          <w:lang w:bidi="he-IL"/>
        </w:rPr>
        <w:t>,</w:t>
      </w:r>
      <w:r w:rsidR="00222DB9" w:rsidRPr="007651DE">
        <w:rPr>
          <w:i/>
          <w:noProof/>
          <w:color w:val="000000" w:themeColor="text1"/>
          <w:lang w:bidi="he-IL"/>
        </w:rPr>
        <w:t xml:space="preserve"> </w:t>
      </w:r>
      <w:r w:rsidR="00222DB9" w:rsidRPr="007651DE">
        <w:rPr>
          <w:noProof/>
          <w:color w:val="000000" w:themeColor="text1"/>
          <w:lang w:bidi="he-IL"/>
        </w:rPr>
        <w:t>on the other hand</w:t>
      </w:r>
      <w:r w:rsidR="007651DE">
        <w:rPr>
          <w:noProof/>
          <w:color w:val="000000" w:themeColor="text1"/>
          <w:lang w:bidi="he-IL"/>
        </w:rPr>
        <w:t>,</w:t>
      </w:r>
      <w:r w:rsidR="00222DB9">
        <w:rPr>
          <w:color w:val="000000" w:themeColor="text1"/>
          <w:lang w:bidi="he-IL"/>
        </w:rPr>
        <w:t xml:space="preserve"> </w:t>
      </w:r>
      <w:r w:rsidR="00222DB9" w:rsidRPr="007658DD">
        <w:rPr>
          <w:noProof/>
          <w:color w:val="000000" w:themeColor="text1"/>
          <w:lang w:bidi="he-IL"/>
        </w:rPr>
        <w:t>are</w:t>
      </w:r>
      <w:r w:rsidR="00222DB9">
        <w:rPr>
          <w:color w:val="000000" w:themeColor="text1"/>
          <w:lang w:bidi="he-IL"/>
        </w:rPr>
        <w:t xml:space="preserve"> not concerned with this possibility and rely on the principle of </w:t>
      </w:r>
      <w:r w:rsidR="007651DE" w:rsidRPr="007651DE">
        <w:rPr>
          <w:i/>
          <w:noProof/>
          <w:color w:val="000000" w:themeColor="text1"/>
          <w:lang w:bidi="he-IL"/>
        </w:rPr>
        <w:t>rov</w:t>
      </w:r>
      <w:r w:rsidR="007B4332">
        <w:rPr>
          <w:i/>
          <w:color w:val="000000" w:themeColor="text1"/>
          <w:lang w:bidi="he-IL"/>
        </w:rPr>
        <w:t>.</w:t>
      </w:r>
      <w:commentRangeStart w:id="8"/>
      <w:r w:rsidR="00070549">
        <w:rPr>
          <w:rStyle w:val="FootnoteReference"/>
          <w:i/>
          <w:color w:val="000000" w:themeColor="text1"/>
          <w:lang w:bidi="he-IL"/>
        </w:rPr>
        <w:footnoteReference w:id="10"/>
      </w:r>
      <w:commentRangeEnd w:id="8"/>
      <w:r w:rsidR="002A4CFC">
        <w:rPr>
          <w:rStyle w:val="CommentReference"/>
        </w:rPr>
        <w:commentReference w:id="8"/>
      </w:r>
      <w:r w:rsidR="007651DE">
        <w:rPr>
          <w:color w:val="000000" w:themeColor="text1"/>
          <w:lang w:bidi="he-IL"/>
        </w:rPr>
        <w:t xml:space="preserve"> </w:t>
      </w:r>
      <w:commentRangeStart w:id="9"/>
      <w:r w:rsidR="00126D23">
        <w:rPr>
          <w:color w:val="000000" w:themeColor="text1"/>
          <w:lang w:bidi="he-IL"/>
        </w:rPr>
        <w:t xml:space="preserve">In terms of what </w:t>
      </w:r>
      <w:r w:rsidR="00FA0BFA">
        <w:rPr>
          <w:color w:val="000000" w:themeColor="text1"/>
          <w:lang w:bidi="he-IL"/>
        </w:rPr>
        <w:t>Rabbi</w:t>
      </w:r>
      <w:r w:rsidR="00126D23">
        <w:rPr>
          <w:color w:val="000000" w:themeColor="text1"/>
          <w:lang w:bidi="he-IL"/>
        </w:rPr>
        <w:t xml:space="preserve"> Meir holds in general</w:t>
      </w:r>
      <w:commentRangeEnd w:id="9"/>
      <w:r w:rsidR="003B40F0">
        <w:rPr>
          <w:rStyle w:val="CommentReference"/>
        </w:rPr>
        <w:commentReference w:id="9"/>
      </w:r>
      <w:r w:rsidR="00126D23">
        <w:rPr>
          <w:color w:val="000000" w:themeColor="text1"/>
          <w:lang w:bidi="he-IL"/>
        </w:rPr>
        <w:t xml:space="preserve">, it is clear from the </w:t>
      </w:r>
      <w:r w:rsidR="00126D23" w:rsidRPr="00DB1F1C">
        <w:rPr>
          <w:iCs/>
          <w:color w:val="000000" w:themeColor="text1"/>
          <w:lang w:bidi="he-IL"/>
        </w:rPr>
        <w:t>Tosfos</w:t>
      </w:r>
      <w:r w:rsidR="00126D23" w:rsidRPr="00126D23">
        <w:rPr>
          <w:i/>
          <w:color w:val="000000" w:themeColor="text1"/>
          <w:lang w:bidi="he-IL"/>
        </w:rPr>
        <w:t xml:space="preserve"> </w:t>
      </w:r>
      <w:r w:rsidR="00126D23" w:rsidRPr="00DB1F1C">
        <w:rPr>
          <w:iCs/>
          <w:color w:val="000000" w:themeColor="text1"/>
          <w:lang w:bidi="he-IL"/>
        </w:rPr>
        <w:t>Rid</w:t>
      </w:r>
      <w:r w:rsidR="00126D23">
        <w:rPr>
          <w:color w:val="000000" w:themeColor="text1"/>
          <w:lang w:bidi="he-IL"/>
        </w:rPr>
        <w:t xml:space="preserve"> and </w:t>
      </w:r>
      <w:r w:rsidR="00126D23" w:rsidRPr="00DB1F1C">
        <w:rPr>
          <w:iCs/>
          <w:color w:val="000000" w:themeColor="text1"/>
          <w:lang w:bidi="he-IL"/>
        </w:rPr>
        <w:t>Meiri</w:t>
      </w:r>
      <w:r w:rsidR="00126D23">
        <w:rPr>
          <w:color w:val="000000" w:themeColor="text1"/>
          <w:lang w:bidi="he-IL"/>
        </w:rPr>
        <w:t xml:space="preserve"> that when the </w:t>
      </w:r>
      <w:proofErr w:type="spellStart"/>
      <w:r w:rsidR="003B40F0">
        <w:rPr>
          <w:i/>
          <w:color w:val="000000" w:themeColor="text1"/>
          <w:lang w:bidi="he-IL"/>
        </w:rPr>
        <w:t>g</w:t>
      </w:r>
      <w:r w:rsidR="00126D23" w:rsidRPr="00126D23">
        <w:rPr>
          <w:i/>
          <w:color w:val="000000" w:themeColor="text1"/>
          <w:lang w:bidi="he-IL"/>
        </w:rPr>
        <w:t>emara</w:t>
      </w:r>
      <w:proofErr w:type="spellEnd"/>
      <w:r w:rsidR="00126D23">
        <w:rPr>
          <w:color w:val="000000" w:themeColor="text1"/>
          <w:lang w:bidi="he-IL"/>
        </w:rPr>
        <w:t xml:space="preserve"> asks what </w:t>
      </w:r>
      <w:r w:rsidR="00DB1F1C">
        <w:rPr>
          <w:color w:val="000000" w:themeColor="text1"/>
          <w:lang w:bidi="he-IL"/>
        </w:rPr>
        <w:t>the reason for the prohibition of eating cheese produced by non-Jews</w:t>
      </w:r>
      <w:r w:rsidR="00FB0E67">
        <w:rPr>
          <w:color w:val="000000" w:themeColor="text1"/>
          <w:lang w:bidi="he-IL"/>
        </w:rPr>
        <w:t xml:space="preserve"> </w:t>
      </w:r>
      <w:r w:rsidR="00126D23">
        <w:rPr>
          <w:color w:val="000000" w:themeColor="text1"/>
          <w:lang w:bidi="he-IL"/>
        </w:rPr>
        <w:t xml:space="preserve">is, the </w:t>
      </w:r>
      <w:proofErr w:type="spellStart"/>
      <w:r w:rsidR="003B40F0">
        <w:rPr>
          <w:i/>
          <w:color w:val="000000" w:themeColor="text1"/>
          <w:lang w:bidi="he-IL"/>
        </w:rPr>
        <w:t>g</w:t>
      </w:r>
      <w:r w:rsidR="00126D23">
        <w:rPr>
          <w:i/>
          <w:color w:val="000000" w:themeColor="text1"/>
          <w:lang w:bidi="he-IL"/>
        </w:rPr>
        <w:t>emara</w:t>
      </w:r>
      <w:proofErr w:type="spellEnd"/>
      <w:r w:rsidR="00126D23">
        <w:rPr>
          <w:i/>
          <w:color w:val="000000" w:themeColor="text1"/>
          <w:lang w:bidi="he-IL"/>
        </w:rPr>
        <w:t xml:space="preserve"> </w:t>
      </w:r>
      <w:r w:rsidR="00126D23">
        <w:rPr>
          <w:color w:val="000000" w:themeColor="text1"/>
          <w:lang w:bidi="he-IL"/>
        </w:rPr>
        <w:t xml:space="preserve">is asking according to both the </w:t>
      </w:r>
      <w:proofErr w:type="spellStart"/>
      <w:r w:rsidR="00126D23">
        <w:rPr>
          <w:color w:val="000000" w:themeColor="text1"/>
          <w:lang w:bidi="he-IL"/>
        </w:rPr>
        <w:t>Chachamim</w:t>
      </w:r>
      <w:proofErr w:type="spellEnd"/>
      <w:r w:rsidR="00126D23">
        <w:rPr>
          <w:color w:val="000000" w:themeColor="text1"/>
          <w:lang w:bidi="he-IL"/>
        </w:rPr>
        <w:t xml:space="preserve"> and </w:t>
      </w:r>
      <w:r w:rsidR="00FA0BFA">
        <w:rPr>
          <w:color w:val="000000" w:themeColor="text1"/>
          <w:lang w:bidi="he-IL"/>
        </w:rPr>
        <w:t>Rabbi</w:t>
      </w:r>
      <w:r w:rsidR="00126D23">
        <w:rPr>
          <w:color w:val="000000" w:themeColor="text1"/>
          <w:lang w:bidi="he-IL"/>
        </w:rPr>
        <w:t xml:space="preserve"> Meir</w:t>
      </w:r>
      <w:r w:rsidR="00EF1802">
        <w:rPr>
          <w:color w:val="000000" w:themeColor="text1"/>
          <w:lang w:bidi="he-IL"/>
        </w:rPr>
        <w:t>.</w:t>
      </w:r>
      <w:r w:rsidR="008016B2">
        <w:rPr>
          <w:color w:val="000000" w:themeColor="text1"/>
          <w:lang w:bidi="he-IL"/>
        </w:rPr>
        <w:t xml:space="preserve"> </w:t>
      </w:r>
      <w:r w:rsidR="00EF1802">
        <w:rPr>
          <w:color w:val="000000" w:themeColor="text1"/>
          <w:lang w:bidi="he-IL"/>
        </w:rPr>
        <w:t>A</w:t>
      </w:r>
      <w:r w:rsidR="008016B2">
        <w:rPr>
          <w:color w:val="000000" w:themeColor="text1"/>
          <w:lang w:bidi="he-IL"/>
        </w:rPr>
        <w:t>ccordingly,</w:t>
      </w:r>
      <w:r w:rsidR="00126D23">
        <w:rPr>
          <w:color w:val="000000" w:themeColor="text1"/>
          <w:lang w:bidi="he-IL"/>
        </w:rPr>
        <w:t xml:space="preserve"> </w:t>
      </w:r>
      <w:r w:rsidR="00FA0BFA">
        <w:rPr>
          <w:color w:val="000000" w:themeColor="text1"/>
          <w:lang w:bidi="he-IL"/>
        </w:rPr>
        <w:t>Rabbi</w:t>
      </w:r>
      <w:r w:rsidR="008016B2">
        <w:rPr>
          <w:color w:val="000000" w:themeColor="text1"/>
          <w:lang w:bidi="he-IL"/>
        </w:rPr>
        <w:t xml:space="preserve"> Meir’s</w:t>
      </w:r>
      <w:r w:rsidR="00126D23">
        <w:rPr>
          <w:color w:val="000000" w:themeColor="text1"/>
          <w:lang w:bidi="he-IL"/>
        </w:rPr>
        <w:t xml:space="preserve"> prohibition of benefiting from the cheese of </w:t>
      </w:r>
      <w:r w:rsidR="00126D23" w:rsidRPr="00FB0E67">
        <w:rPr>
          <w:i/>
          <w:iCs/>
          <w:color w:val="000000" w:themeColor="text1"/>
          <w:lang w:bidi="he-IL"/>
        </w:rPr>
        <w:t>Beis</w:t>
      </w:r>
      <w:r w:rsidR="00126D23">
        <w:rPr>
          <w:color w:val="000000" w:themeColor="text1"/>
          <w:lang w:bidi="he-IL"/>
        </w:rPr>
        <w:t xml:space="preserve"> </w:t>
      </w:r>
      <w:r w:rsidR="008016B2" w:rsidRPr="00FB0E67">
        <w:rPr>
          <w:i/>
          <w:iCs/>
          <w:color w:val="000000" w:themeColor="text1"/>
          <w:lang w:bidi="he-IL"/>
        </w:rPr>
        <w:t>Oneiki</w:t>
      </w:r>
      <w:r w:rsidR="00126D23">
        <w:rPr>
          <w:color w:val="000000" w:themeColor="text1"/>
          <w:lang w:bidi="he-IL"/>
        </w:rPr>
        <w:t xml:space="preserve"> was unique to that case</w:t>
      </w:r>
      <w:r w:rsidR="00EF1802">
        <w:rPr>
          <w:color w:val="000000" w:themeColor="text1"/>
          <w:lang w:bidi="he-IL"/>
        </w:rPr>
        <w:t>,</w:t>
      </w:r>
      <w:r w:rsidR="00126D23">
        <w:rPr>
          <w:color w:val="000000" w:themeColor="text1"/>
          <w:lang w:bidi="he-IL"/>
        </w:rPr>
        <w:t xml:space="preserve"> owing to the circumstances explained above</w:t>
      </w:r>
      <w:r w:rsidR="006C6142">
        <w:rPr>
          <w:color w:val="000000" w:themeColor="text1"/>
          <w:lang w:bidi="he-IL"/>
        </w:rPr>
        <w:t>.</w:t>
      </w:r>
      <w:r w:rsidR="008016B2" w:rsidRPr="007D41CD">
        <w:rPr>
          <w:rStyle w:val="FootnoteReference"/>
          <w:color w:val="000000" w:themeColor="text1"/>
          <w:lang w:bidi="he-IL"/>
        </w:rPr>
        <w:footnoteReference w:id="11"/>
      </w:r>
      <w:r w:rsidR="006C6142">
        <w:rPr>
          <w:color w:val="000000" w:themeColor="text1"/>
          <w:lang w:bidi="he-IL"/>
        </w:rPr>
        <w:t xml:space="preserve"> </w:t>
      </w:r>
      <w:r w:rsidR="00126D23">
        <w:rPr>
          <w:color w:val="000000" w:themeColor="text1"/>
          <w:lang w:bidi="he-IL"/>
        </w:rPr>
        <w:t xml:space="preserve">However, </w:t>
      </w:r>
      <w:r w:rsidR="008016B2">
        <w:rPr>
          <w:color w:val="000000" w:themeColor="text1"/>
          <w:lang w:bidi="he-IL"/>
        </w:rPr>
        <w:t xml:space="preserve">according to Rashi, it’s unclear what </w:t>
      </w:r>
      <w:r w:rsidR="00FA0BFA">
        <w:rPr>
          <w:color w:val="000000" w:themeColor="text1"/>
          <w:lang w:bidi="he-IL"/>
        </w:rPr>
        <w:t>Rabbi</w:t>
      </w:r>
      <w:r w:rsidR="008016B2">
        <w:rPr>
          <w:color w:val="000000" w:themeColor="text1"/>
          <w:lang w:bidi="he-IL"/>
        </w:rPr>
        <w:t xml:space="preserve"> Meir would hold in general. On the one hand, Rashi, commenting on the </w:t>
      </w:r>
      <w:r w:rsidR="008016B2" w:rsidRPr="00817CA2">
        <w:rPr>
          <w:i/>
          <w:noProof/>
          <w:color w:val="000000" w:themeColor="text1"/>
          <w:lang w:bidi="he-IL"/>
        </w:rPr>
        <w:t>machlokes</w:t>
      </w:r>
      <w:r w:rsidR="008016B2">
        <w:rPr>
          <w:i/>
          <w:color w:val="000000" w:themeColor="text1"/>
          <w:lang w:bidi="he-IL"/>
        </w:rPr>
        <w:t xml:space="preserve"> </w:t>
      </w:r>
      <w:r w:rsidR="008016B2">
        <w:rPr>
          <w:color w:val="000000" w:themeColor="text1"/>
          <w:lang w:bidi="he-IL"/>
        </w:rPr>
        <w:t xml:space="preserve">in the </w:t>
      </w:r>
      <w:proofErr w:type="spellStart"/>
      <w:r w:rsidR="001E59CB">
        <w:rPr>
          <w:i/>
          <w:color w:val="000000" w:themeColor="text1"/>
          <w:lang w:bidi="he-IL"/>
        </w:rPr>
        <w:t>m</w:t>
      </w:r>
      <w:r w:rsidR="008016B2" w:rsidRPr="008016B2">
        <w:rPr>
          <w:i/>
          <w:color w:val="000000" w:themeColor="text1"/>
          <w:lang w:bidi="he-IL"/>
        </w:rPr>
        <w:t>ishna</w:t>
      </w:r>
      <w:proofErr w:type="spellEnd"/>
      <w:r w:rsidR="008016B2">
        <w:rPr>
          <w:color w:val="000000" w:themeColor="text1"/>
          <w:lang w:bidi="he-IL"/>
        </w:rPr>
        <w:t xml:space="preserve">, states that the cheese of other places would be </w:t>
      </w:r>
      <w:r w:rsidR="008016B2" w:rsidRPr="00817CA2">
        <w:rPr>
          <w:i/>
          <w:noProof/>
          <w:color w:val="000000" w:themeColor="text1"/>
          <w:lang w:bidi="he-IL"/>
        </w:rPr>
        <w:t>mutar</w:t>
      </w:r>
      <w:r w:rsidR="008016B2">
        <w:rPr>
          <w:i/>
          <w:color w:val="000000" w:themeColor="text1"/>
          <w:lang w:bidi="he-IL"/>
        </w:rPr>
        <w:t xml:space="preserve"> </w:t>
      </w:r>
      <w:r w:rsidR="008016B2" w:rsidRPr="00817CA2">
        <w:rPr>
          <w:i/>
          <w:noProof/>
          <w:color w:val="000000" w:themeColor="text1"/>
          <w:lang w:bidi="he-IL"/>
        </w:rPr>
        <w:t>behana’ah</w:t>
      </w:r>
      <w:r w:rsidR="008016B2">
        <w:rPr>
          <w:i/>
          <w:color w:val="000000" w:themeColor="text1"/>
          <w:lang w:bidi="he-IL"/>
        </w:rPr>
        <w:t xml:space="preserve">, </w:t>
      </w:r>
      <w:r w:rsidR="008016B2">
        <w:rPr>
          <w:color w:val="000000" w:themeColor="text1"/>
          <w:lang w:bidi="he-IL"/>
        </w:rPr>
        <w:t xml:space="preserve">seemingly indicating this is the case even according to </w:t>
      </w:r>
      <w:r w:rsidR="00FA0BFA">
        <w:rPr>
          <w:color w:val="000000" w:themeColor="text1"/>
          <w:lang w:bidi="he-IL"/>
        </w:rPr>
        <w:t>Rabbi</w:t>
      </w:r>
      <w:r w:rsidR="008016B2">
        <w:rPr>
          <w:color w:val="000000" w:themeColor="text1"/>
          <w:lang w:bidi="he-IL"/>
        </w:rPr>
        <w:t xml:space="preserve"> Meir</w:t>
      </w:r>
      <w:r w:rsidR="00CE78C4">
        <w:rPr>
          <w:color w:val="000000" w:themeColor="text1"/>
          <w:lang w:bidi="he-IL"/>
        </w:rPr>
        <w:t>.</w:t>
      </w:r>
      <w:r w:rsidR="006C6142">
        <w:rPr>
          <w:color w:val="000000" w:themeColor="text1"/>
          <w:lang w:bidi="he-IL"/>
        </w:rPr>
        <w:t xml:space="preserve"> </w:t>
      </w:r>
      <w:r w:rsidR="00CE78C4">
        <w:rPr>
          <w:color w:val="000000" w:themeColor="text1"/>
          <w:lang w:bidi="he-IL"/>
        </w:rPr>
        <w:t>C</w:t>
      </w:r>
      <w:r w:rsidR="00F704D8">
        <w:rPr>
          <w:color w:val="000000" w:themeColor="text1"/>
          <w:lang w:bidi="he-IL"/>
        </w:rPr>
        <w:t xml:space="preserve">onversely, when explaining the same </w:t>
      </w:r>
      <w:r w:rsidR="00F704D8" w:rsidRPr="00FB0E67">
        <w:rPr>
          <w:i/>
          <w:iCs/>
          <w:color w:val="000000" w:themeColor="text1"/>
          <w:lang w:bidi="he-IL"/>
        </w:rPr>
        <w:t>gemara</w:t>
      </w:r>
      <w:r w:rsidR="00F704D8">
        <w:rPr>
          <w:color w:val="000000" w:themeColor="text1"/>
          <w:lang w:bidi="he-IL"/>
        </w:rPr>
        <w:t xml:space="preserve"> as the Meiri and Tosfos Rid above, Rashi states that the question </w:t>
      </w:r>
      <w:r w:rsidR="006C6142">
        <w:rPr>
          <w:color w:val="000000" w:themeColor="text1"/>
          <w:lang w:bidi="he-IL"/>
        </w:rPr>
        <w:t xml:space="preserve">of the </w:t>
      </w:r>
      <w:r w:rsidR="006C6142" w:rsidRPr="006C6142">
        <w:rPr>
          <w:i/>
          <w:color w:val="000000" w:themeColor="text1"/>
          <w:lang w:bidi="he-IL"/>
        </w:rPr>
        <w:t>gemara</w:t>
      </w:r>
      <w:r w:rsidR="006C6142">
        <w:rPr>
          <w:i/>
          <w:color w:val="000000" w:themeColor="text1"/>
          <w:lang w:bidi="he-IL"/>
        </w:rPr>
        <w:t xml:space="preserve"> </w:t>
      </w:r>
      <w:r w:rsidR="00F704D8" w:rsidRPr="002A4CFC">
        <w:rPr>
          <w:iCs/>
          <w:color w:val="000000" w:themeColor="text1"/>
          <w:lang w:bidi="he-IL"/>
          <w:rPrChange w:id="10" w:author="Moshe Steinberg" w:date="2018-12-30T11:27:00Z">
            <w:rPr>
              <w:i/>
              <w:color w:val="000000" w:themeColor="text1"/>
              <w:lang w:bidi="he-IL"/>
            </w:rPr>
          </w:rPrChange>
        </w:rPr>
        <w:t>is</w:t>
      </w:r>
      <w:r w:rsidR="00F704D8">
        <w:rPr>
          <w:color w:val="000000" w:themeColor="text1"/>
          <w:lang w:bidi="he-IL"/>
        </w:rPr>
        <w:t xml:space="preserve"> only according to the Chachamim</w:t>
      </w:r>
      <w:r w:rsidR="007D41CD">
        <w:rPr>
          <w:color w:val="000000" w:themeColor="text1"/>
          <w:lang w:bidi="he-IL"/>
        </w:rPr>
        <w:t>.</w:t>
      </w:r>
      <w:r w:rsidR="007D41CD" w:rsidRPr="007D41CD">
        <w:rPr>
          <w:rStyle w:val="FootnoteReference"/>
          <w:color w:val="000000" w:themeColor="text1"/>
          <w:lang w:bidi="he-IL"/>
        </w:rPr>
        <w:footnoteReference w:id="12"/>
      </w:r>
      <w:r w:rsidR="00F704D8">
        <w:rPr>
          <w:color w:val="000000" w:themeColor="text1"/>
          <w:lang w:bidi="he-IL"/>
        </w:rPr>
        <w:t xml:space="preserve"> The </w:t>
      </w:r>
      <w:r w:rsidR="00F704D8" w:rsidRPr="002A4CFC">
        <w:rPr>
          <w:iCs/>
          <w:color w:val="000000" w:themeColor="text1"/>
          <w:lang w:bidi="he-IL"/>
          <w:rPrChange w:id="11" w:author="Moshe Steinberg" w:date="2018-12-30T11:27:00Z">
            <w:rPr>
              <w:i/>
              <w:color w:val="000000" w:themeColor="text1"/>
              <w:lang w:bidi="he-IL"/>
            </w:rPr>
          </w:rPrChange>
        </w:rPr>
        <w:t>Rashash</w:t>
      </w:r>
      <w:r w:rsidR="00F704D8">
        <w:rPr>
          <w:color w:val="000000" w:themeColor="text1"/>
          <w:lang w:bidi="he-IL"/>
        </w:rPr>
        <w:t xml:space="preserve">, noting this inconsistency, posits that </w:t>
      </w:r>
      <w:proofErr w:type="spellStart"/>
      <w:r w:rsidR="00F704D8">
        <w:rPr>
          <w:color w:val="000000" w:themeColor="text1"/>
          <w:lang w:bidi="he-IL"/>
        </w:rPr>
        <w:t>Rashi</w:t>
      </w:r>
      <w:proofErr w:type="spellEnd"/>
      <w:r w:rsidR="00F704D8">
        <w:rPr>
          <w:color w:val="000000" w:themeColor="text1"/>
          <w:lang w:bidi="he-IL"/>
        </w:rPr>
        <w:t xml:space="preserve"> understands </w:t>
      </w:r>
      <w:r w:rsidR="00FA0BFA">
        <w:rPr>
          <w:color w:val="000000" w:themeColor="text1"/>
          <w:lang w:bidi="he-IL"/>
        </w:rPr>
        <w:t>Rabbi</w:t>
      </w:r>
      <w:r w:rsidR="00F704D8">
        <w:rPr>
          <w:color w:val="000000" w:themeColor="text1"/>
          <w:lang w:bidi="he-IL"/>
        </w:rPr>
        <w:t xml:space="preserve"> Meir to be prohibiting cheese in general as a </w:t>
      </w:r>
      <w:r w:rsidR="007D41CD" w:rsidRPr="00817CA2">
        <w:rPr>
          <w:i/>
          <w:noProof/>
          <w:color w:val="000000" w:themeColor="text1"/>
          <w:lang w:bidi="he-IL"/>
        </w:rPr>
        <w:t>g</w:t>
      </w:r>
      <w:r w:rsidR="002A4CFC">
        <w:rPr>
          <w:i/>
          <w:noProof/>
          <w:color w:val="000000" w:themeColor="text1"/>
          <w:lang w:bidi="he-IL"/>
        </w:rPr>
        <w:t>’</w:t>
      </w:r>
      <w:r w:rsidR="007D41CD" w:rsidRPr="00817CA2">
        <w:rPr>
          <w:i/>
          <w:noProof/>
          <w:color w:val="000000" w:themeColor="text1"/>
          <w:lang w:bidi="he-IL"/>
        </w:rPr>
        <w:t>zeira</w:t>
      </w:r>
      <w:r w:rsidR="002A4CFC">
        <w:rPr>
          <w:i/>
          <w:noProof/>
          <w:color w:val="000000" w:themeColor="text1"/>
          <w:lang w:bidi="he-IL"/>
        </w:rPr>
        <w:t>h</w:t>
      </w:r>
      <w:r w:rsidR="007D41CD">
        <w:rPr>
          <w:i/>
          <w:color w:val="000000" w:themeColor="text1"/>
          <w:lang w:bidi="he-IL"/>
        </w:rPr>
        <w:t xml:space="preserve"> </w:t>
      </w:r>
      <w:r w:rsidR="007D41CD" w:rsidRPr="00817CA2">
        <w:rPr>
          <w:i/>
          <w:noProof/>
          <w:color w:val="000000" w:themeColor="text1"/>
          <w:lang w:bidi="he-IL"/>
        </w:rPr>
        <w:t>o</w:t>
      </w:r>
      <w:r w:rsidR="00F704D8" w:rsidRPr="00817CA2">
        <w:rPr>
          <w:i/>
          <w:noProof/>
          <w:color w:val="000000" w:themeColor="text1"/>
          <w:lang w:bidi="he-IL"/>
        </w:rPr>
        <w:t>tu</w:t>
      </w:r>
      <w:r w:rsidR="00F704D8" w:rsidRPr="00F704D8">
        <w:rPr>
          <w:i/>
          <w:color w:val="000000" w:themeColor="text1"/>
          <w:lang w:bidi="he-IL"/>
        </w:rPr>
        <w:t xml:space="preserve"> </w:t>
      </w:r>
      <w:r w:rsidR="00F704D8" w:rsidRPr="00817CA2">
        <w:rPr>
          <w:i/>
          <w:noProof/>
          <w:color w:val="000000" w:themeColor="text1"/>
          <w:lang w:bidi="he-IL"/>
        </w:rPr>
        <w:t>deBeis</w:t>
      </w:r>
      <w:r w:rsidR="00F704D8">
        <w:rPr>
          <w:i/>
          <w:color w:val="000000" w:themeColor="text1"/>
          <w:lang w:bidi="he-IL"/>
        </w:rPr>
        <w:t xml:space="preserve"> </w:t>
      </w:r>
      <w:proofErr w:type="spellStart"/>
      <w:r w:rsidR="00F704D8">
        <w:rPr>
          <w:i/>
          <w:color w:val="000000" w:themeColor="text1"/>
          <w:lang w:bidi="he-IL"/>
        </w:rPr>
        <w:t>Oneiki</w:t>
      </w:r>
      <w:proofErr w:type="spellEnd"/>
      <w:r w:rsidR="00F704D8">
        <w:rPr>
          <w:i/>
          <w:color w:val="000000" w:themeColor="text1"/>
          <w:lang w:bidi="he-IL"/>
        </w:rPr>
        <w:t>;</w:t>
      </w:r>
      <w:r w:rsidR="00F704D8">
        <w:rPr>
          <w:color w:val="000000" w:themeColor="text1"/>
          <w:lang w:bidi="he-IL"/>
        </w:rPr>
        <w:t xml:space="preserve"> in other words, </w:t>
      </w:r>
      <w:r w:rsidR="00FA0BFA">
        <w:rPr>
          <w:color w:val="000000" w:themeColor="text1"/>
          <w:lang w:bidi="he-IL"/>
        </w:rPr>
        <w:t>Rabbi</w:t>
      </w:r>
      <w:r w:rsidR="00F704D8">
        <w:rPr>
          <w:color w:val="000000" w:themeColor="text1"/>
          <w:lang w:bidi="he-IL"/>
        </w:rPr>
        <w:t xml:space="preserve"> Meir forbids cheese everywhere due to the prohibition placed on the town of Beis Oneiki</w:t>
      </w:r>
      <w:r w:rsidR="006C6142">
        <w:rPr>
          <w:color w:val="000000" w:themeColor="text1"/>
          <w:lang w:bidi="he-IL"/>
        </w:rPr>
        <w:t>.</w:t>
      </w:r>
      <w:r w:rsidR="006C6142" w:rsidRPr="006C6142">
        <w:rPr>
          <w:rStyle w:val="FootnoteReference"/>
          <w:i/>
          <w:color w:val="000000" w:themeColor="text1"/>
          <w:lang w:bidi="he-IL"/>
        </w:rPr>
        <w:t xml:space="preserve"> </w:t>
      </w:r>
      <w:r w:rsidR="006C6142">
        <w:rPr>
          <w:rStyle w:val="FootnoteReference"/>
          <w:i/>
          <w:color w:val="000000" w:themeColor="text1"/>
          <w:lang w:bidi="he-IL"/>
        </w:rPr>
        <w:footnoteReference w:id="13"/>
      </w:r>
      <w:r w:rsidR="006C6142">
        <w:rPr>
          <w:rStyle w:val="FootnoteReference"/>
          <w:i/>
          <w:color w:val="000000" w:themeColor="text1"/>
          <w:lang w:bidi="he-IL"/>
        </w:rPr>
        <w:t xml:space="preserve"> </w:t>
      </w:r>
      <w:commentRangeStart w:id="12"/>
      <w:r w:rsidR="0050784E">
        <w:rPr>
          <w:rStyle w:val="FootnoteReference"/>
          <w:i/>
          <w:color w:val="000000" w:themeColor="text1"/>
          <w:lang w:bidi="he-IL"/>
        </w:rPr>
        <w:footnoteReference w:id="14"/>
      </w:r>
      <w:commentRangeEnd w:id="12"/>
      <w:r w:rsidR="002A4CFC">
        <w:rPr>
          <w:rStyle w:val="CommentReference"/>
        </w:rPr>
        <w:commentReference w:id="12"/>
      </w:r>
    </w:p>
    <w:p w14:paraId="27D21E61" w14:textId="69DBBD4C" w:rsidR="007D41CD" w:rsidRPr="001B4E8A" w:rsidRDefault="007D41CD" w:rsidP="00AF1863">
      <w:commentRangeStart w:id="13"/>
      <w:r>
        <w:rPr>
          <w:color w:val="000000" w:themeColor="text1"/>
          <w:lang w:bidi="he-IL"/>
        </w:rPr>
        <w:lastRenderedPageBreak/>
        <w:t>Thus far</w:t>
      </w:r>
      <w:r w:rsidR="00CE78C4">
        <w:rPr>
          <w:color w:val="000000" w:themeColor="text1"/>
          <w:lang w:bidi="he-IL"/>
        </w:rPr>
        <w:t>,</w:t>
      </w:r>
      <w:r>
        <w:rPr>
          <w:color w:val="000000" w:themeColor="text1"/>
          <w:lang w:bidi="he-IL"/>
        </w:rPr>
        <w:t xml:space="preserve"> we have answer</w:t>
      </w:r>
      <w:r w:rsidR="00CE78C4">
        <w:rPr>
          <w:color w:val="000000" w:themeColor="text1"/>
          <w:lang w:bidi="he-IL"/>
        </w:rPr>
        <w:t>ed</w:t>
      </w:r>
      <w:r>
        <w:rPr>
          <w:color w:val="000000" w:themeColor="text1"/>
          <w:lang w:bidi="he-IL"/>
        </w:rPr>
        <w:t xml:space="preserve"> three of our four questions.</w:t>
      </w:r>
      <w:commentRangeEnd w:id="13"/>
      <w:r w:rsidR="002A4CFC">
        <w:rPr>
          <w:rStyle w:val="CommentReference"/>
        </w:rPr>
        <w:commentReference w:id="13"/>
      </w:r>
      <w:r>
        <w:rPr>
          <w:color w:val="000000" w:themeColor="text1"/>
          <w:lang w:bidi="he-IL"/>
        </w:rPr>
        <w:t xml:space="preserve"> The </w:t>
      </w:r>
      <w:r w:rsidR="00CE78C4">
        <w:rPr>
          <w:color w:val="000000" w:themeColor="text1"/>
          <w:lang w:bidi="he-IL"/>
        </w:rPr>
        <w:t xml:space="preserve">only </w:t>
      </w:r>
      <w:r>
        <w:rPr>
          <w:color w:val="000000" w:themeColor="text1"/>
          <w:lang w:bidi="he-IL"/>
        </w:rPr>
        <w:t xml:space="preserve">remaining </w:t>
      </w:r>
      <w:r w:rsidR="00CE78C4">
        <w:rPr>
          <w:color w:val="000000" w:themeColor="text1"/>
          <w:lang w:bidi="he-IL"/>
        </w:rPr>
        <w:t xml:space="preserve">issue </w:t>
      </w:r>
      <w:r>
        <w:rPr>
          <w:color w:val="000000" w:themeColor="text1"/>
          <w:lang w:bidi="he-IL"/>
        </w:rPr>
        <w:t xml:space="preserve">is what the main reason for the </w:t>
      </w:r>
      <w:proofErr w:type="spellStart"/>
      <w:r w:rsidRPr="00FB0E67">
        <w:rPr>
          <w:i/>
          <w:iCs/>
          <w:color w:val="000000" w:themeColor="text1"/>
          <w:lang w:bidi="he-IL"/>
        </w:rPr>
        <w:t>g</w:t>
      </w:r>
      <w:r w:rsidR="002A4CFC">
        <w:rPr>
          <w:i/>
          <w:iCs/>
          <w:color w:val="000000" w:themeColor="text1"/>
          <w:lang w:bidi="he-IL"/>
        </w:rPr>
        <w:t>’</w:t>
      </w:r>
      <w:r w:rsidRPr="00FB0E67">
        <w:rPr>
          <w:i/>
          <w:iCs/>
          <w:color w:val="000000" w:themeColor="text1"/>
          <w:lang w:bidi="he-IL"/>
        </w:rPr>
        <w:t>zeirah</w:t>
      </w:r>
      <w:proofErr w:type="spellEnd"/>
      <w:r>
        <w:rPr>
          <w:color w:val="000000" w:themeColor="text1"/>
          <w:lang w:bidi="he-IL"/>
        </w:rPr>
        <w:t xml:space="preserve"> against eating the cheese produced by non-Jews in areas other than </w:t>
      </w:r>
      <w:r w:rsidRPr="00FB0E67">
        <w:rPr>
          <w:i/>
          <w:iCs/>
          <w:color w:val="000000" w:themeColor="text1"/>
          <w:lang w:bidi="he-IL"/>
        </w:rPr>
        <w:t>Beis</w:t>
      </w:r>
      <w:r>
        <w:rPr>
          <w:color w:val="000000" w:themeColor="text1"/>
          <w:lang w:bidi="he-IL"/>
        </w:rPr>
        <w:t xml:space="preserve"> </w:t>
      </w:r>
      <w:r w:rsidRPr="00FB0E67">
        <w:rPr>
          <w:i/>
          <w:iCs/>
          <w:color w:val="000000" w:themeColor="text1"/>
          <w:lang w:bidi="he-IL"/>
        </w:rPr>
        <w:t>Oneiki</w:t>
      </w:r>
      <w:r w:rsidR="00CE78C4">
        <w:rPr>
          <w:color w:val="000000" w:themeColor="text1"/>
          <w:lang w:bidi="he-IL"/>
        </w:rPr>
        <w:t xml:space="preserve"> is</w:t>
      </w:r>
      <w:r>
        <w:rPr>
          <w:color w:val="000000" w:themeColor="text1"/>
          <w:lang w:bidi="he-IL"/>
        </w:rPr>
        <w:t>.</w:t>
      </w:r>
      <w:r>
        <w:rPr>
          <w:rStyle w:val="FootnoteReference"/>
          <w:color w:val="000000" w:themeColor="text1"/>
          <w:lang w:bidi="he-IL"/>
        </w:rPr>
        <w:footnoteReference w:id="15"/>
      </w:r>
      <w:r w:rsidR="00817CA2">
        <w:rPr>
          <w:color w:val="000000" w:themeColor="text1"/>
          <w:lang w:bidi="he-IL"/>
        </w:rPr>
        <w:t xml:space="preserve"> The </w:t>
      </w:r>
      <w:r w:rsidR="00817CA2" w:rsidRPr="00FB0E67">
        <w:rPr>
          <w:i/>
          <w:iCs/>
          <w:color w:val="000000" w:themeColor="text1"/>
          <w:lang w:bidi="he-IL"/>
        </w:rPr>
        <w:t>gemara</w:t>
      </w:r>
      <w:r w:rsidR="00817CA2">
        <w:rPr>
          <w:color w:val="000000" w:themeColor="text1"/>
          <w:lang w:bidi="he-IL"/>
        </w:rPr>
        <w:t xml:space="preserve"> brings a total of </w:t>
      </w:r>
      <w:r w:rsidR="007974B5">
        <w:rPr>
          <w:color w:val="000000" w:themeColor="text1"/>
          <w:lang w:bidi="he-IL"/>
        </w:rPr>
        <w:t xml:space="preserve">five </w:t>
      </w:r>
      <w:r w:rsidR="00817CA2">
        <w:rPr>
          <w:color w:val="000000" w:themeColor="text1"/>
          <w:lang w:bidi="he-IL"/>
        </w:rPr>
        <w:t xml:space="preserve">possibilities, </w:t>
      </w:r>
      <w:r w:rsidR="007974B5">
        <w:rPr>
          <w:color w:val="000000" w:themeColor="text1"/>
          <w:lang w:bidi="he-IL"/>
        </w:rPr>
        <w:t>al</w:t>
      </w:r>
      <w:r w:rsidR="00817CA2">
        <w:rPr>
          <w:color w:val="000000" w:themeColor="text1"/>
          <w:lang w:bidi="he-IL"/>
        </w:rPr>
        <w:t xml:space="preserve">though the last </w:t>
      </w:r>
      <w:r w:rsidR="007974B5">
        <w:rPr>
          <w:color w:val="000000" w:themeColor="text1"/>
          <w:lang w:bidi="he-IL"/>
        </w:rPr>
        <w:t xml:space="preserve">two </w:t>
      </w:r>
      <w:r w:rsidR="00817CA2">
        <w:rPr>
          <w:color w:val="000000" w:themeColor="text1"/>
          <w:lang w:bidi="he-IL"/>
        </w:rPr>
        <w:t xml:space="preserve">are rejected. The first suggestion is that of </w:t>
      </w:r>
      <w:r w:rsidR="00FA0BFA">
        <w:rPr>
          <w:iCs/>
          <w:color w:val="000000" w:themeColor="text1"/>
          <w:lang w:bidi="he-IL"/>
        </w:rPr>
        <w:t>Rabbi</w:t>
      </w:r>
      <w:r w:rsidR="00817CA2" w:rsidRPr="00B15F0F">
        <w:rPr>
          <w:i/>
          <w:color w:val="000000" w:themeColor="text1"/>
          <w:lang w:bidi="he-IL"/>
        </w:rPr>
        <w:t xml:space="preserve"> </w:t>
      </w:r>
      <w:r w:rsidR="00817CA2" w:rsidRPr="00FB0E67">
        <w:rPr>
          <w:iCs/>
          <w:noProof/>
          <w:color w:val="000000" w:themeColor="text1"/>
          <w:lang w:bidi="he-IL"/>
        </w:rPr>
        <w:t>Yehoshua</w:t>
      </w:r>
      <w:r w:rsidR="00817CA2" w:rsidRPr="00B15F0F">
        <w:rPr>
          <w:i/>
          <w:color w:val="000000" w:themeColor="text1"/>
          <w:lang w:bidi="he-IL"/>
        </w:rPr>
        <w:t xml:space="preserve"> </w:t>
      </w:r>
      <w:r w:rsidR="00817CA2" w:rsidRPr="00FB0E67">
        <w:rPr>
          <w:iCs/>
          <w:color w:val="000000" w:themeColor="text1"/>
          <w:lang w:bidi="he-IL"/>
        </w:rPr>
        <w:t>ben</w:t>
      </w:r>
      <w:r w:rsidR="00817CA2" w:rsidRPr="00B15F0F">
        <w:rPr>
          <w:i/>
          <w:color w:val="000000" w:themeColor="text1"/>
          <w:lang w:bidi="he-IL"/>
        </w:rPr>
        <w:t xml:space="preserve"> </w:t>
      </w:r>
      <w:r w:rsidR="00817CA2" w:rsidRPr="00FB0E67">
        <w:rPr>
          <w:iCs/>
          <w:color w:val="000000" w:themeColor="text1"/>
          <w:lang w:bidi="he-IL"/>
        </w:rPr>
        <w:t>Levi</w:t>
      </w:r>
      <w:r w:rsidR="00817CA2" w:rsidRPr="00B15F0F">
        <w:rPr>
          <w:i/>
          <w:color w:val="000000" w:themeColor="text1"/>
          <w:lang w:bidi="he-IL"/>
        </w:rPr>
        <w:t xml:space="preserve"> </w:t>
      </w:r>
      <w:r w:rsidR="00817CA2">
        <w:rPr>
          <w:color w:val="000000" w:themeColor="text1"/>
          <w:lang w:bidi="he-IL"/>
        </w:rPr>
        <w:t xml:space="preserve">who says the issue is due to </w:t>
      </w:r>
      <w:r w:rsidR="00CE78C4">
        <w:rPr>
          <w:i/>
          <w:color w:val="000000" w:themeColor="text1"/>
          <w:lang w:bidi="he-IL"/>
        </w:rPr>
        <w:t>n</w:t>
      </w:r>
      <w:r w:rsidR="00A2453F">
        <w:rPr>
          <w:i/>
          <w:color w:val="000000" w:themeColor="text1"/>
          <w:lang w:bidi="he-IL"/>
        </w:rPr>
        <w:t>ikur</w:t>
      </w:r>
      <w:r w:rsidR="00A2453F">
        <w:rPr>
          <w:color w:val="000000" w:themeColor="text1"/>
          <w:lang w:bidi="he-IL"/>
        </w:rPr>
        <w:t>, namely the rabbinic prohibition to consume certain liquids that were left overnight for fear that a snake ha</w:t>
      </w:r>
      <w:r w:rsidR="00CE78C4">
        <w:rPr>
          <w:color w:val="000000" w:themeColor="text1"/>
          <w:lang w:bidi="he-IL"/>
        </w:rPr>
        <w:t>s</w:t>
      </w:r>
      <w:r w:rsidR="00A2453F">
        <w:rPr>
          <w:color w:val="000000" w:themeColor="text1"/>
          <w:lang w:bidi="he-IL"/>
        </w:rPr>
        <w:t xml:space="preserve"> drunk from the liquid and thereby left traces of its poison in the liquid</w:t>
      </w:r>
      <w:r w:rsidR="00CE78C4">
        <w:rPr>
          <w:color w:val="000000" w:themeColor="text1"/>
          <w:lang w:bidi="he-IL"/>
        </w:rPr>
        <w:t>.</w:t>
      </w:r>
      <w:r w:rsidR="00A2453F">
        <w:rPr>
          <w:color w:val="000000" w:themeColor="text1"/>
          <w:lang w:bidi="he-IL"/>
        </w:rPr>
        <w:t xml:space="preserve"> This substance would then be drunk and be detrimental to the health of the individual consuming it.</w:t>
      </w:r>
      <w:r w:rsidR="002110B1">
        <w:rPr>
          <w:rStyle w:val="FootnoteReference"/>
          <w:color w:val="000000" w:themeColor="text1"/>
          <w:lang w:bidi="he-IL"/>
        </w:rPr>
        <w:footnoteReference w:id="16"/>
      </w:r>
      <w:r w:rsidR="00A2453F">
        <w:rPr>
          <w:color w:val="000000" w:themeColor="text1"/>
          <w:lang w:bidi="he-IL"/>
        </w:rPr>
        <w:t xml:space="preserve"> In our case</w:t>
      </w:r>
      <w:r w:rsidR="00CE78C4">
        <w:rPr>
          <w:color w:val="000000" w:themeColor="text1"/>
          <w:lang w:bidi="he-IL"/>
        </w:rPr>
        <w:t>,</w:t>
      </w:r>
      <w:r w:rsidR="00A2453F">
        <w:rPr>
          <w:color w:val="000000" w:themeColor="text1"/>
          <w:lang w:bidi="he-IL"/>
        </w:rPr>
        <w:t xml:space="preserve"> the concern is that </w:t>
      </w:r>
      <w:r w:rsidR="002110B1">
        <w:rPr>
          <w:color w:val="000000" w:themeColor="text1"/>
          <w:lang w:bidi="he-IL"/>
        </w:rPr>
        <w:t>the milk was left uncovered, a snake drank from it and then the milk was curdled into cheese</w:t>
      </w:r>
      <w:r w:rsidR="007974B5">
        <w:rPr>
          <w:color w:val="000000" w:themeColor="text1"/>
          <w:lang w:bidi="he-IL"/>
        </w:rPr>
        <w:t xml:space="preserve"> meaning that </w:t>
      </w:r>
      <w:r w:rsidR="002110B1">
        <w:rPr>
          <w:color w:val="000000" w:themeColor="text1"/>
          <w:lang w:bidi="he-IL"/>
        </w:rPr>
        <w:t xml:space="preserve">the final product </w:t>
      </w:r>
      <w:r w:rsidR="00EC25F0">
        <w:rPr>
          <w:color w:val="000000" w:themeColor="text1"/>
          <w:lang w:bidi="he-IL"/>
        </w:rPr>
        <w:t>c</w:t>
      </w:r>
      <w:r w:rsidR="002110B1">
        <w:rPr>
          <w:color w:val="000000" w:themeColor="text1"/>
          <w:lang w:bidi="he-IL"/>
        </w:rPr>
        <w:t>ould be poisonous cheese.</w:t>
      </w:r>
      <w:r w:rsidR="00D45C3E">
        <w:rPr>
          <w:rStyle w:val="FootnoteReference"/>
          <w:color w:val="000000" w:themeColor="text1"/>
          <w:lang w:bidi="he-IL"/>
        </w:rPr>
        <w:footnoteReference w:id="17"/>
      </w:r>
      <w:r w:rsidR="002110B1">
        <w:rPr>
          <w:color w:val="000000" w:themeColor="text1"/>
          <w:lang w:bidi="he-IL"/>
        </w:rPr>
        <w:t xml:space="preserve"> </w:t>
      </w:r>
      <w:r w:rsidR="00B15F0F">
        <w:rPr>
          <w:color w:val="000000" w:themeColor="text1"/>
          <w:lang w:bidi="he-IL"/>
        </w:rPr>
        <w:t xml:space="preserve">The </w:t>
      </w:r>
      <w:proofErr w:type="spellStart"/>
      <w:r w:rsidR="00B15F0F">
        <w:rPr>
          <w:i/>
          <w:color w:val="000000" w:themeColor="text1"/>
          <w:lang w:bidi="he-IL"/>
        </w:rPr>
        <w:t>gemara</w:t>
      </w:r>
      <w:proofErr w:type="spellEnd"/>
      <w:r w:rsidR="00B15F0F">
        <w:rPr>
          <w:i/>
          <w:color w:val="000000" w:themeColor="text1"/>
          <w:lang w:bidi="he-IL"/>
        </w:rPr>
        <w:t xml:space="preserve"> </w:t>
      </w:r>
      <w:r w:rsidR="00B15F0F">
        <w:rPr>
          <w:color w:val="000000" w:themeColor="text1"/>
          <w:lang w:bidi="he-IL"/>
        </w:rPr>
        <w:t xml:space="preserve">brings </w:t>
      </w:r>
      <w:r w:rsidR="00FA0BFA">
        <w:rPr>
          <w:iCs/>
          <w:color w:val="000000" w:themeColor="text1"/>
          <w:lang w:bidi="he-IL"/>
        </w:rPr>
        <w:t>Rabbi</w:t>
      </w:r>
      <w:r w:rsidR="00B15F0F" w:rsidRPr="00B15F0F">
        <w:rPr>
          <w:i/>
          <w:color w:val="000000" w:themeColor="text1"/>
          <w:lang w:bidi="he-IL"/>
        </w:rPr>
        <w:t xml:space="preserve"> </w:t>
      </w:r>
      <w:proofErr w:type="spellStart"/>
      <w:r w:rsidR="00B15F0F" w:rsidRPr="00FB0E67">
        <w:rPr>
          <w:iCs/>
          <w:color w:val="000000" w:themeColor="text1"/>
          <w:lang w:bidi="he-IL"/>
        </w:rPr>
        <w:t>Yirm</w:t>
      </w:r>
      <w:r w:rsidR="00693428">
        <w:rPr>
          <w:iCs/>
          <w:color w:val="000000" w:themeColor="text1"/>
          <w:lang w:bidi="he-IL"/>
        </w:rPr>
        <w:t>i</w:t>
      </w:r>
      <w:r w:rsidR="00B15F0F" w:rsidRPr="00FB0E67">
        <w:rPr>
          <w:iCs/>
          <w:color w:val="000000" w:themeColor="text1"/>
          <w:lang w:bidi="he-IL"/>
        </w:rPr>
        <w:t>yah</w:t>
      </w:r>
      <w:proofErr w:type="spellEnd"/>
      <w:r w:rsidR="00B15F0F">
        <w:rPr>
          <w:i/>
          <w:color w:val="000000" w:themeColor="text1"/>
          <w:lang w:bidi="he-IL"/>
        </w:rPr>
        <w:t xml:space="preserve"> </w:t>
      </w:r>
      <w:r w:rsidR="00B15F0F">
        <w:rPr>
          <w:color w:val="000000" w:themeColor="text1"/>
          <w:lang w:bidi="he-IL"/>
        </w:rPr>
        <w:t xml:space="preserve">who </w:t>
      </w:r>
      <w:r w:rsidR="007658DD" w:rsidRPr="007658DD">
        <w:rPr>
          <w:noProof/>
          <w:color w:val="000000" w:themeColor="text1"/>
          <w:lang w:bidi="he-IL"/>
        </w:rPr>
        <w:t>replies</w:t>
      </w:r>
      <w:r w:rsidR="00B15F0F">
        <w:rPr>
          <w:color w:val="000000" w:themeColor="text1"/>
          <w:lang w:bidi="he-IL"/>
        </w:rPr>
        <w:t xml:space="preserve"> that this cannot possibly be the basis of the </w:t>
      </w:r>
      <w:proofErr w:type="spellStart"/>
      <w:r w:rsidR="00B15F0F">
        <w:rPr>
          <w:i/>
          <w:color w:val="000000" w:themeColor="text1"/>
          <w:lang w:bidi="he-IL"/>
        </w:rPr>
        <w:t>g</w:t>
      </w:r>
      <w:r w:rsidR="002A4CFC">
        <w:rPr>
          <w:i/>
          <w:color w:val="000000" w:themeColor="text1"/>
          <w:lang w:bidi="he-IL"/>
        </w:rPr>
        <w:t>’</w:t>
      </w:r>
      <w:r w:rsidR="00B15F0F">
        <w:rPr>
          <w:i/>
          <w:color w:val="000000" w:themeColor="text1"/>
          <w:lang w:bidi="he-IL"/>
        </w:rPr>
        <w:t>zeirah</w:t>
      </w:r>
      <w:proofErr w:type="spellEnd"/>
      <w:r w:rsidR="00B15F0F">
        <w:rPr>
          <w:color w:val="000000" w:themeColor="text1"/>
          <w:lang w:bidi="he-IL"/>
        </w:rPr>
        <w:t xml:space="preserve"> since if the cheese contained poison it wouldn’t curdle and dry properly which would be a clear indicator that the cheese shouldn’t be consumed. </w:t>
      </w:r>
      <w:r w:rsidR="00770D19">
        <w:rPr>
          <w:color w:val="000000" w:themeColor="text1"/>
          <w:lang w:bidi="he-IL"/>
        </w:rPr>
        <w:t xml:space="preserve">In response to this </w:t>
      </w:r>
      <w:r w:rsidR="00770D19" w:rsidRPr="007658DD">
        <w:rPr>
          <w:noProof/>
          <w:color w:val="000000" w:themeColor="text1"/>
          <w:lang w:bidi="he-IL"/>
        </w:rPr>
        <w:t>challenge</w:t>
      </w:r>
      <w:r w:rsidR="007658DD">
        <w:rPr>
          <w:noProof/>
          <w:color w:val="000000" w:themeColor="text1"/>
          <w:lang w:bidi="he-IL"/>
        </w:rPr>
        <w:t>,</w:t>
      </w:r>
      <w:r w:rsidR="00770D19">
        <w:rPr>
          <w:color w:val="000000" w:themeColor="text1"/>
          <w:lang w:bidi="he-IL"/>
        </w:rPr>
        <w:t xml:space="preserve"> the </w:t>
      </w:r>
      <w:proofErr w:type="spellStart"/>
      <w:r w:rsidR="00770D19">
        <w:rPr>
          <w:i/>
          <w:color w:val="000000" w:themeColor="text1"/>
          <w:lang w:bidi="he-IL"/>
        </w:rPr>
        <w:t>gemara</w:t>
      </w:r>
      <w:proofErr w:type="spellEnd"/>
      <w:r w:rsidR="00770D19">
        <w:rPr>
          <w:color w:val="000000" w:themeColor="text1"/>
          <w:lang w:bidi="he-IL"/>
        </w:rPr>
        <w:t xml:space="preserve"> brings </w:t>
      </w:r>
      <w:r w:rsidR="00FA0BFA">
        <w:rPr>
          <w:iCs/>
          <w:color w:val="000000" w:themeColor="text1"/>
          <w:lang w:bidi="he-IL"/>
        </w:rPr>
        <w:t>Rabbi</w:t>
      </w:r>
      <w:r w:rsidR="00770D19">
        <w:rPr>
          <w:i/>
          <w:color w:val="000000" w:themeColor="text1"/>
          <w:lang w:bidi="he-IL"/>
        </w:rPr>
        <w:t xml:space="preserve"> </w:t>
      </w:r>
      <w:proofErr w:type="spellStart"/>
      <w:r w:rsidR="00770D19" w:rsidRPr="00FB0E67">
        <w:rPr>
          <w:iCs/>
          <w:color w:val="000000" w:themeColor="text1"/>
          <w:lang w:bidi="he-IL"/>
        </w:rPr>
        <w:t>Chanina</w:t>
      </w:r>
      <w:proofErr w:type="spellEnd"/>
      <w:r w:rsidR="00770D19">
        <w:rPr>
          <w:color w:val="000000" w:themeColor="text1"/>
          <w:lang w:bidi="he-IL"/>
        </w:rPr>
        <w:t xml:space="preserve"> who says </w:t>
      </w:r>
      <w:r w:rsidR="00060EDA" w:rsidRPr="007658DD">
        <w:rPr>
          <w:i/>
          <w:noProof/>
          <w:color w:val="000000" w:themeColor="text1"/>
          <w:lang w:bidi="he-IL"/>
        </w:rPr>
        <w:t>l</w:t>
      </w:r>
      <w:r w:rsidR="001E59CB">
        <w:rPr>
          <w:i/>
          <w:noProof/>
          <w:color w:val="000000" w:themeColor="text1"/>
          <w:lang w:bidi="he-IL"/>
        </w:rPr>
        <w:t>’</w:t>
      </w:r>
      <w:r w:rsidR="00060EDA" w:rsidRPr="007658DD">
        <w:rPr>
          <w:i/>
          <w:noProof/>
          <w:color w:val="000000" w:themeColor="text1"/>
          <w:lang w:bidi="he-IL"/>
        </w:rPr>
        <w:t>fi</w:t>
      </w:r>
      <w:r w:rsidR="00060EDA">
        <w:rPr>
          <w:i/>
          <w:color w:val="000000" w:themeColor="text1"/>
          <w:lang w:bidi="he-IL"/>
        </w:rPr>
        <w:t xml:space="preserve"> </w:t>
      </w:r>
      <w:proofErr w:type="spellStart"/>
      <w:r w:rsidR="00770D19">
        <w:rPr>
          <w:i/>
          <w:color w:val="000000" w:themeColor="text1"/>
          <w:lang w:bidi="he-IL"/>
        </w:rPr>
        <w:t>she’ee</w:t>
      </w:r>
      <w:proofErr w:type="spellEnd"/>
      <w:r w:rsidR="00770D19">
        <w:rPr>
          <w:i/>
          <w:color w:val="000000" w:themeColor="text1"/>
          <w:lang w:bidi="he-IL"/>
        </w:rPr>
        <w:t xml:space="preserve"> </w:t>
      </w:r>
      <w:r w:rsidR="00770D19" w:rsidRPr="007658DD">
        <w:rPr>
          <w:i/>
          <w:noProof/>
          <w:color w:val="000000" w:themeColor="text1"/>
          <w:lang w:bidi="he-IL"/>
        </w:rPr>
        <w:t>efshar</w:t>
      </w:r>
      <w:r w:rsidR="00770D19">
        <w:rPr>
          <w:i/>
          <w:color w:val="000000" w:themeColor="text1"/>
          <w:lang w:bidi="he-IL"/>
        </w:rPr>
        <w:t xml:space="preserve"> </w:t>
      </w:r>
      <w:proofErr w:type="spellStart"/>
      <w:r w:rsidR="00770D19">
        <w:rPr>
          <w:i/>
          <w:color w:val="000000" w:themeColor="text1"/>
          <w:lang w:bidi="he-IL"/>
        </w:rPr>
        <w:t>lah</w:t>
      </w:r>
      <w:proofErr w:type="spellEnd"/>
      <w:r w:rsidR="00770D19">
        <w:rPr>
          <w:i/>
          <w:color w:val="000000" w:themeColor="text1"/>
          <w:lang w:bidi="he-IL"/>
        </w:rPr>
        <w:t xml:space="preserve"> </w:t>
      </w:r>
      <w:proofErr w:type="spellStart"/>
      <w:r w:rsidR="00770D19">
        <w:rPr>
          <w:i/>
          <w:color w:val="000000" w:themeColor="text1"/>
          <w:lang w:bidi="he-IL"/>
        </w:rPr>
        <w:t>b</w:t>
      </w:r>
      <w:r w:rsidR="00693428">
        <w:rPr>
          <w:i/>
          <w:color w:val="000000" w:themeColor="text1"/>
          <w:lang w:bidi="he-IL"/>
        </w:rPr>
        <w:t>e</w:t>
      </w:r>
      <w:r w:rsidR="00770D19">
        <w:rPr>
          <w:i/>
          <w:color w:val="000000" w:themeColor="text1"/>
          <w:lang w:bidi="he-IL"/>
        </w:rPr>
        <w:t>lo</w:t>
      </w:r>
      <w:r w:rsidR="00EC25F0">
        <w:rPr>
          <w:i/>
          <w:color w:val="000000" w:themeColor="text1"/>
          <w:lang w:bidi="he-IL"/>
        </w:rPr>
        <w:t>h</w:t>
      </w:r>
      <w:proofErr w:type="spellEnd"/>
      <w:r w:rsidR="00770D19">
        <w:rPr>
          <w:i/>
          <w:color w:val="000000" w:themeColor="text1"/>
          <w:lang w:bidi="he-IL"/>
        </w:rPr>
        <w:t xml:space="preserve"> </w:t>
      </w:r>
      <w:r w:rsidR="00770D19" w:rsidRPr="007658DD">
        <w:rPr>
          <w:i/>
          <w:noProof/>
          <w:color w:val="000000" w:themeColor="text1"/>
          <w:lang w:bidi="he-IL"/>
        </w:rPr>
        <w:t>tzachtzuchai</w:t>
      </w:r>
      <w:r w:rsidR="00770D19">
        <w:rPr>
          <w:i/>
          <w:color w:val="000000" w:themeColor="text1"/>
          <w:lang w:bidi="he-IL"/>
        </w:rPr>
        <w:t xml:space="preserve"> </w:t>
      </w:r>
      <w:r w:rsidR="00770D19" w:rsidRPr="007658DD">
        <w:rPr>
          <w:i/>
          <w:noProof/>
          <w:color w:val="000000" w:themeColor="text1"/>
          <w:lang w:bidi="he-IL"/>
        </w:rPr>
        <w:t>chalav</w:t>
      </w:r>
      <w:r w:rsidR="00770D19">
        <w:rPr>
          <w:color w:val="000000" w:themeColor="text1"/>
          <w:lang w:bidi="he-IL"/>
        </w:rPr>
        <w:t xml:space="preserve">. There are </w:t>
      </w:r>
      <w:r w:rsidR="007974B5">
        <w:rPr>
          <w:color w:val="000000" w:themeColor="text1"/>
          <w:lang w:bidi="he-IL"/>
        </w:rPr>
        <w:t>four</w:t>
      </w:r>
      <w:r w:rsidR="00770D19">
        <w:rPr>
          <w:color w:val="000000" w:themeColor="text1"/>
          <w:lang w:bidi="he-IL"/>
        </w:rPr>
        <w:t xml:space="preserve"> possibilities as to what this means; the first is </w:t>
      </w:r>
      <w:r w:rsidR="00770D19" w:rsidRPr="001E59CB">
        <w:rPr>
          <w:iCs/>
          <w:color w:val="000000" w:themeColor="text1"/>
          <w:lang w:bidi="he-IL"/>
        </w:rPr>
        <w:t>Rashi</w:t>
      </w:r>
      <w:r w:rsidR="00770D19">
        <w:rPr>
          <w:i/>
          <w:color w:val="000000" w:themeColor="text1"/>
          <w:lang w:bidi="he-IL"/>
        </w:rPr>
        <w:t>,</w:t>
      </w:r>
      <w:r w:rsidR="00770D19">
        <w:rPr>
          <w:color w:val="000000" w:themeColor="text1"/>
          <w:lang w:bidi="he-IL"/>
        </w:rPr>
        <w:t xml:space="preserve"> who explains that </w:t>
      </w:r>
      <w:r w:rsidR="00FA0BFA">
        <w:rPr>
          <w:iCs/>
          <w:color w:val="000000" w:themeColor="text1"/>
          <w:lang w:bidi="he-IL"/>
        </w:rPr>
        <w:t>Rabbi</w:t>
      </w:r>
      <w:r w:rsidR="00770D19" w:rsidRPr="00B15F0F">
        <w:rPr>
          <w:i/>
          <w:color w:val="000000" w:themeColor="text1"/>
          <w:lang w:bidi="he-IL"/>
        </w:rPr>
        <w:t xml:space="preserve"> </w:t>
      </w:r>
      <w:r w:rsidR="00770D19" w:rsidRPr="00FB0E67">
        <w:rPr>
          <w:iCs/>
          <w:noProof/>
          <w:color w:val="000000" w:themeColor="text1"/>
          <w:lang w:bidi="he-IL"/>
        </w:rPr>
        <w:t>Yehoshua</w:t>
      </w:r>
      <w:r w:rsidR="00770D19" w:rsidRPr="00B15F0F">
        <w:rPr>
          <w:i/>
          <w:color w:val="000000" w:themeColor="text1"/>
          <w:lang w:bidi="he-IL"/>
        </w:rPr>
        <w:t xml:space="preserve"> </w:t>
      </w:r>
      <w:r w:rsidR="00770D19" w:rsidRPr="00FB0E67">
        <w:rPr>
          <w:iCs/>
          <w:color w:val="000000" w:themeColor="text1"/>
          <w:lang w:bidi="he-IL"/>
        </w:rPr>
        <w:t>ben</w:t>
      </w:r>
      <w:r w:rsidR="00770D19" w:rsidRPr="00B15F0F">
        <w:rPr>
          <w:i/>
          <w:color w:val="000000" w:themeColor="text1"/>
          <w:lang w:bidi="he-IL"/>
        </w:rPr>
        <w:t xml:space="preserve"> </w:t>
      </w:r>
      <w:r w:rsidR="00770D19" w:rsidRPr="00FB0E67">
        <w:rPr>
          <w:iCs/>
          <w:color w:val="000000" w:themeColor="text1"/>
          <w:lang w:bidi="he-IL"/>
        </w:rPr>
        <w:t>Levi’s</w:t>
      </w:r>
      <w:r w:rsidR="00770D19">
        <w:rPr>
          <w:color w:val="000000" w:themeColor="text1"/>
          <w:lang w:bidi="he-IL"/>
        </w:rPr>
        <w:t xml:space="preserve"> suggestion has been rejected and this </w:t>
      </w:r>
      <w:r w:rsidR="00770D19" w:rsidRPr="007658DD">
        <w:rPr>
          <w:noProof/>
          <w:color w:val="000000" w:themeColor="text1"/>
          <w:lang w:bidi="he-IL"/>
        </w:rPr>
        <w:t>is</w:t>
      </w:r>
      <w:r w:rsidR="007658DD">
        <w:rPr>
          <w:noProof/>
          <w:color w:val="000000" w:themeColor="text1"/>
          <w:lang w:bidi="he-IL"/>
        </w:rPr>
        <w:t>, in fact,</w:t>
      </w:r>
      <w:r w:rsidR="00770D19">
        <w:rPr>
          <w:color w:val="000000" w:themeColor="text1"/>
          <w:lang w:bidi="he-IL"/>
        </w:rPr>
        <w:t xml:space="preserve"> an alternative answer. According to </w:t>
      </w:r>
      <w:proofErr w:type="spellStart"/>
      <w:r w:rsidR="00770D19" w:rsidRPr="00FB0E67">
        <w:rPr>
          <w:iCs/>
          <w:color w:val="000000" w:themeColor="text1"/>
          <w:lang w:bidi="he-IL"/>
        </w:rPr>
        <w:t>Rashi</w:t>
      </w:r>
      <w:proofErr w:type="spellEnd"/>
      <w:r w:rsidR="00770D19">
        <w:rPr>
          <w:color w:val="000000" w:themeColor="text1"/>
          <w:lang w:bidi="he-IL"/>
        </w:rPr>
        <w:t xml:space="preserve">, </w:t>
      </w:r>
      <w:r w:rsidR="00FA0BFA">
        <w:rPr>
          <w:iCs/>
          <w:color w:val="000000" w:themeColor="text1"/>
          <w:lang w:bidi="he-IL"/>
        </w:rPr>
        <w:t>Rabbi</w:t>
      </w:r>
      <w:r w:rsidR="00770D19">
        <w:rPr>
          <w:i/>
          <w:color w:val="000000" w:themeColor="text1"/>
          <w:lang w:bidi="he-IL"/>
        </w:rPr>
        <w:t xml:space="preserve"> </w:t>
      </w:r>
      <w:proofErr w:type="spellStart"/>
      <w:r w:rsidR="00770D19" w:rsidRPr="00FB0E67">
        <w:rPr>
          <w:iCs/>
          <w:color w:val="000000" w:themeColor="text1"/>
          <w:lang w:bidi="he-IL"/>
        </w:rPr>
        <w:t>Chanina</w:t>
      </w:r>
      <w:proofErr w:type="spellEnd"/>
      <w:r w:rsidR="00770D19">
        <w:rPr>
          <w:i/>
          <w:color w:val="000000" w:themeColor="text1"/>
          <w:lang w:bidi="he-IL"/>
        </w:rPr>
        <w:t xml:space="preserve"> </w:t>
      </w:r>
      <w:r w:rsidR="00770D19">
        <w:rPr>
          <w:color w:val="000000" w:themeColor="text1"/>
          <w:lang w:bidi="he-IL"/>
        </w:rPr>
        <w:t xml:space="preserve">is now answering that the basis for the </w:t>
      </w:r>
      <w:proofErr w:type="spellStart"/>
      <w:r w:rsidR="00770D19">
        <w:rPr>
          <w:i/>
          <w:color w:val="000000" w:themeColor="text1"/>
          <w:lang w:bidi="he-IL"/>
        </w:rPr>
        <w:t>g</w:t>
      </w:r>
      <w:r w:rsidR="001E59CB">
        <w:rPr>
          <w:i/>
          <w:color w:val="000000" w:themeColor="text1"/>
          <w:lang w:bidi="he-IL"/>
        </w:rPr>
        <w:t>’</w:t>
      </w:r>
      <w:r w:rsidR="00770D19">
        <w:rPr>
          <w:i/>
          <w:color w:val="000000" w:themeColor="text1"/>
          <w:lang w:bidi="he-IL"/>
        </w:rPr>
        <w:t>zeirah</w:t>
      </w:r>
      <w:proofErr w:type="spellEnd"/>
      <w:r w:rsidR="00770D19">
        <w:rPr>
          <w:color w:val="000000" w:themeColor="text1"/>
          <w:lang w:bidi="he-IL"/>
        </w:rPr>
        <w:t xml:space="preserve"> i</w:t>
      </w:r>
      <w:r w:rsidR="00275C8C">
        <w:rPr>
          <w:color w:val="000000" w:themeColor="text1"/>
          <w:lang w:bidi="he-IL"/>
        </w:rPr>
        <w:t>s the</w:t>
      </w:r>
      <w:r w:rsidR="00770D19">
        <w:rPr>
          <w:color w:val="000000" w:themeColor="text1"/>
          <w:lang w:bidi="he-IL"/>
        </w:rPr>
        <w:t xml:space="preserve"> concern that the non</w:t>
      </w:r>
      <w:r w:rsidR="00770D19">
        <w:rPr>
          <w:color w:val="000000" w:themeColor="text1"/>
          <w:lang w:bidi="he-IL"/>
        </w:rPr>
        <w:softHyphen/>
        <w:t>-Jews will have mixed i</w:t>
      </w:r>
      <w:r w:rsidR="00275C8C">
        <w:rPr>
          <w:color w:val="000000" w:themeColor="text1"/>
          <w:lang w:bidi="he-IL"/>
        </w:rPr>
        <w:t>n milk from a non-kosher animal</w:t>
      </w:r>
      <w:r w:rsidR="00EC25F0">
        <w:rPr>
          <w:color w:val="000000" w:themeColor="text1"/>
          <w:lang w:bidi="he-IL"/>
        </w:rPr>
        <w:t>.</w:t>
      </w:r>
      <w:r w:rsidR="00275C8C">
        <w:rPr>
          <w:color w:val="000000" w:themeColor="text1"/>
          <w:lang w:bidi="he-IL"/>
        </w:rPr>
        <w:t xml:space="preserve"> </w:t>
      </w:r>
      <w:commentRangeStart w:id="18"/>
      <w:r w:rsidR="00EC25F0">
        <w:rPr>
          <w:color w:val="000000" w:themeColor="text1"/>
          <w:lang w:bidi="he-IL"/>
        </w:rPr>
        <w:t>T</w:t>
      </w:r>
      <w:r w:rsidR="00275C8C">
        <w:rPr>
          <w:color w:val="000000" w:themeColor="text1"/>
          <w:lang w:bidi="he-IL"/>
        </w:rPr>
        <w:t>he milk of non-kosher animals doesn’t curdle and therefore, whilst all the kosher milk would curdle, the non-kosher milk would remain sitting in the holes of the cheese.</w:t>
      </w:r>
      <w:commentRangeEnd w:id="18"/>
      <w:r w:rsidR="001E59CB">
        <w:rPr>
          <w:rStyle w:val="CommentReference"/>
        </w:rPr>
        <w:commentReference w:id="18"/>
      </w:r>
      <w:commentRangeStart w:id="19"/>
      <w:r w:rsidR="00060EDA">
        <w:rPr>
          <w:rStyle w:val="FootnoteReference"/>
          <w:color w:val="000000" w:themeColor="text1"/>
          <w:lang w:bidi="he-IL"/>
        </w:rPr>
        <w:footnoteReference w:id="18"/>
      </w:r>
      <w:commentRangeEnd w:id="19"/>
      <w:r w:rsidR="004F109A">
        <w:rPr>
          <w:rStyle w:val="CommentReference"/>
        </w:rPr>
        <w:commentReference w:id="19"/>
      </w:r>
      <w:r w:rsidR="00060EDA">
        <w:rPr>
          <w:color w:val="000000" w:themeColor="text1"/>
          <w:lang w:bidi="he-IL"/>
        </w:rPr>
        <w:t xml:space="preserve"> </w:t>
      </w:r>
      <w:r w:rsidR="00241568">
        <w:rPr>
          <w:rStyle w:val="FootnoteReference"/>
          <w:color w:val="000000" w:themeColor="text1"/>
          <w:lang w:bidi="he-IL"/>
        </w:rPr>
        <w:footnoteReference w:id="19"/>
      </w:r>
      <w:r w:rsidR="00FD62FB">
        <w:rPr>
          <w:color w:val="000000" w:themeColor="text1"/>
          <w:lang w:bidi="he-IL"/>
        </w:rPr>
        <w:t xml:space="preserve"> </w:t>
      </w:r>
      <w:r w:rsidR="00AE1CBB">
        <w:rPr>
          <w:color w:val="000000" w:themeColor="text1"/>
          <w:lang w:bidi="he-IL"/>
        </w:rPr>
        <w:t xml:space="preserve">The </w:t>
      </w:r>
      <w:proofErr w:type="spellStart"/>
      <w:r w:rsidR="00AE1CBB" w:rsidRPr="001E59CB">
        <w:rPr>
          <w:iCs/>
          <w:color w:val="000000" w:themeColor="text1"/>
          <w:lang w:bidi="he-IL"/>
        </w:rPr>
        <w:t>Ba’alei</w:t>
      </w:r>
      <w:proofErr w:type="spellEnd"/>
      <w:r w:rsidR="00AE1CBB" w:rsidRPr="001E59CB">
        <w:rPr>
          <w:iCs/>
          <w:color w:val="000000" w:themeColor="text1"/>
          <w:lang w:bidi="he-IL"/>
        </w:rPr>
        <w:t xml:space="preserve"> </w:t>
      </w:r>
      <w:r w:rsidR="00AE1CBB" w:rsidRPr="001E59CB">
        <w:rPr>
          <w:iCs/>
          <w:noProof/>
          <w:color w:val="000000" w:themeColor="text1"/>
          <w:lang w:bidi="he-IL"/>
        </w:rPr>
        <w:t>haTosfos</w:t>
      </w:r>
      <w:r w:rsidR="00AE1CBB">
        <w:rPr>
          <w:i/>
          <w:color w:val="000000" w:themeColor="text1"/>
          <w:lang w:bidi="he-IL"/>
        </w:rPr>
        <w:t xml:space="preserve"> </w:t>
      </w:r>
      <w:r w:rsidR="00AE1CBB">
        <w:rPr>
          <w:color w:val="000000" w:themeColor="text1"/>
          <w:lang w:bidi="he-IL"/>
        </w:rPr>
        <w:t>raise a number of issues with this</w:t>
      </w:r>
      <w:r w:rsidR="00E5028B">
        <w:rPr>
          <w:color w:val="000000" w:themeColor="text1"/>
          <w:lang w:bidi="he-IL"/>
        </w:rPr>
        <w:t>.</w:t>
      </w:r>
      <w:r w:rsidR="00AE1CBB">
        <w:rPr>
          <w:color w:val="000000" w:themeColor="text1"/>
          <w:lang w:bidi="he-IL"/>
        </w:rPr>
        <w:t xml:space="preserve"> First, it</w:t>
      </w:r>
      <w:r w:rsidR="00E5028B">
        <w:rPr>
          <w:color w:val="000000" w:themeColor="text1"/>
          <w:lang w:bidi="he-IL"/>
        </w:rPr>
        <w:t xml:space="preserve"> i</w:t>
      </w:r>
      <w:r w:rsidR="00AE1CBB">
        <w:rPr>
          <w:color w:val="000000" w:themeColor="text1"/>
          <w:lang w:bidi="he-IL"/>
        </w:rPr>
        <w:t xml:space="preserve">s </w:t>
      </w:r>
      <w:r w:rsidR="007974B5">
        <w:rPr>
          <w:color w:val="000000" w:themeColor="text1"/>
          <w:lang w:bidi="he-IL"/>
        </w:rPr>
        <w:t xml:space="preserve">difficult </w:t>
      </w:r>
      <w:r w:rsidR="00AE1CBB">
        <w:rPr>
          <w:color w:val="000000" w:themeColor="text1"/>
          <w:lang w:bidi="he-IL"/>
        </w:rPr>
        <w:t xml:space="preserve">to assume that the </w:t>
      </w:r>
      <w:r w:rsidR="001E59CB">
        <w:rPr>
          <w:color w:val="000000" w:themeColor="text1"/>
          <w:lang w:bidi="he-IL"/>
        </w:rPr>
        <w:t>n</w:t>
      </w:r>
      <w:r w:rsidR="00AE1CBB">
        <w:rPr>
          <w:color w:val="000000" w:themeColor="text1"/>
          <w:lang w:bidi="he-IL"/>
        </w:rPr>
        <w:t xml:space="preserve">on-Jew, who is trying to make cheese and presumably sell it, will mix in other milk from a </w:t>
      </w:r>
      <w:r w:rsidR="00F55195">
        <w:rPr>
          <w:i/>
          <w:color w:val="000000" w:themeColor="text1"/>
          <w:lang w:bidi="he-IL"/>
        </w:rPr>
        <w:t>treif</w:t>
      </w:r>
      <w:r w:rsidR="00AE1CBB">
        <w:rPr>
          <w:i/>
          <w:color w:val="000000" w:themeColor="text1"/>
          <w:lang w:bidi="he-IL"/>
        </w:rPr>
        <w:t xml:space="preserve"> </w:t>
      </w:r>
      <w:r w:rsidR="00AE1CBB">
        <w:rPr>
          <w:color w:val="000000" w:themeColor="text1"/>
          <w:lang w:bidi="he-IL"/>
        </w:rPr>
        <w:t>animal that won’t curdle properly and therefore reduce both the quality and quantity of cheese he can produce</w:t>
      </w:r>
      <w:r w:rsidR="00E5028B">
        <w:rPr>
          <w:color w:val="000000" w:themeColor="text1"/>
          <w:lang w:bidi="he-IL"/>
        </w:rPr>
        <w:t>.</w:t>
      </w:r>
      <w:r w:rsidR="00AE1CBB">
        <w:rPr>
          <w:color w:val="000000" w:themeColor="text1"/>
          <w:lang w:bidi="he-IL"/>
        </w:rPr>
        <w:t xml:space="preserve"> </w:t>
      </w:r>
      <w:r w:rsidR="00E5028B">
        <w:rPr>
          <w:color w:val="000000" w:themeColor="text1"/>
          <w:lang w:bidi="he-IL"/>
        </w:rPr>
        <w:t>S</w:t>
      </w:r>
      <w:r w:rsidR="00AE1CBB">
        <w:rPr>
          <w:color w:val="000000" w:themeColor="text1"/>
          <w:lang w:bidi="he-IL"/>
        </w:rPr>
        <w:t xml:space="preserve">econd, </w:t>
      </w:r>
      <w:r w:rsidR="00866050">
        <w:rPr>
          <w:color w:val="000000" w:themeColor="text1"/>
          <w:lang w:bidi="he-IL"/>
        </w:rPr>
        <w:t xml:space="preserve">if this </w:t>
      </w:r>
      <w:r w:rsidR="00E5028B">
        <w:rPr>
          <w:color w:val="000000" w:themeColor="text1"/>
          <w:lang w:bidi="he-IL"/>
        </w:rPr>
        <w:t xml:space="preserve">is </w:t>
      </w:r>
      <w:r w:rsidR="00866050">
        <w:rPr>
          <w:color w:val="000000" w:themeColor="text1"/>
          <w:lang w:bidi="he-IL"/>
        </w:rPr>
        <w:t>the concern</w:t>
      </w:r>
      <w:r w:rsidR="00E5028B">
        <w:rPr>
          <w:color w:val="000000" w:themeColor="text1"/>
          <w:lang w:bidi="he-IL"/>
        </w:rPr>
        <w:t>,</w:t>
      </w:r>
      <w:r w:rsidR="00866050">
        <w:rPr>
          <w:color w:val="000000" w:themeColor="text1"/>
          <w:lang w:bidi="he-IL"/>
        </w:rPr>
        <w:t xml:space="preserve"> why d</w:t>
      </w:r>
      <w:r w:rsidR="00E5028B">
        <w:rPr>
          <w:color w:val="000000" w:themeColor="text1"/>
          <w:lang w:bidi="he-IL"/>
        </w:rPr>
        <w:t>oes</w:t>
      </w:r>
      <w:r w:rsidR="00866050">
        <w:rPr>
          <w:color w:val="000000" w:themeColor="text1"/>
          <w:lang w:bidi="he-IL"/>
        </w:rPr>
        <w:t xml:space="preserve">n’t the </w:t>
      </w:r>
      <w:r w:rsidR="00866050">
        <w:rPr>
          <w:i/>
          <w:color w:val="000000" w:themeColor="text1"/>
          <w:lang w:bidi="he-IL"/>
        </w:rPr>
        <w:t>gemara</w:t>
      </w:r>
      <w:r w:rsidR="00866050">
        <w:rPr>
          <w:color w:val="000000" w:themeColor="text1"/>
          <w:lang w:bidi="he-IL"/>
        </w:rPr>
        <w:t xml:space="preserve"> mention non-kosher milk?</w:t>
      </w:r>
      <w:r w:rsidR="00B57192">
        <w:rPr>
          <w:color w:val="000000" w:themeColor="text1"/>
          <w:lang w:bidi="he-IL"/>
        </w:rPr>
        <w:t xml:space="preserve"> Finally, if this was indeed a rejection of </w:t>
      </w:r>
      <w:r w:rsidR="00FA0BFA">
        <w:rPr>
          <w:iCs/>
          <w:color w:val="000000" w:themeColor="text1"/>
          <w:lang w:bidi="he-IL"/>
        </w:rPr>
        <w:t>Rabbi</w:t>
      </w:r>
      <w:r w:rsidR="00B57192" w:rsidRPr="00B15F0F">
        <w:rPr>
          <w:i/>
          <w:color w:val="000000" w:themeColor="text1"/>
          <w:lang w:bidi="he-IL"/>
        </w:rPr>
        <w:t xml:space="preserve"> </w:t>
      </w:r>
      <w:r w:rsidR="00B57192" w:rsidRPr="00FB0E67">
        <w:rPr>
          <w:iCs/>
          <w:noProof/>
          <w:color w:val="000000" w:themeColor="text1"/>
          <w:lang w:bidi="he-IL"/>
        </w:rPr>
        <w:t>Yehoshua</w:t>
      </w:r>
      <w:r w:rsidR="00B57192" w:rsidRPr="00B15F0F">
        <w:rPr>
          <w:i/>
          <w:color w:val="000000" w:themeColor="text1"/>
          <w:lang w:bidi="he-IL"/>
        </w:rPr>
        <w:t xml:space="preserve"> </w:t>
      </w:r>
      <w:r w:rsidR="00B57192" w:rsidRPr="00FB0E67">
        <w:rPr>
          <w:iCs/>
          <w:color w:val="000000" w:themeColor="text1"/>
          <w:lang w:bidi="he-IL"/>
        </w:rPr>
        <w:t>ben</w:t>
      </w:r>
      <w:r w:rsidR="00B57192">
        <w:rPr>
          <w:i/>
          <w:color w:val="000000" w:themeColor="text1"/>
          <w:lang w:bidi="he-IL"/>
        </w:rPr>
        <w:t xml:space="preserve"> </w:t>
      </w:r>
      <w:r w:rsidR="00B57192" w:rsidRPr="00FB0E67">
        <w:rPr>
          <w:iCs/>
          <w:color w:val="000000" w:themeColor="text1"/>
          <w:lang w:bidi="he-IL"/>
        </w:rPr>
        <w:t>Levi’s</w:t>
      </w:r>
      <w:r w:rsidR="00B57192">
        <w:rPr>
          <w:i/>
          <w:color w:val="000000" w:themeColor="text1"/>
          <w:lang w:bidi="he-IL"/>
        </w:rPr>
        <w:t xml:space="preserve"> </w:t>
      </w:r>
      <w:r w:rsidR="00B57192">
        <w:rPr>
          <w:color w:val="000000" w:themeColor="text1"/>
          <w:lang w:bidi="he-IL"/>
        </w:rPr>
        <w:t xml:space="preserve">opinion then the </w:t>
      </w:r>
      <w:r w:rsidR="00B57192" w:rsidRPr="00FB0E67">
        <w:rPr>
          <w:i/>
          <w:iCs/>
          <w:color w:val="000000" w:themeColor="text1"/>
          <w:lang w:bidi="he-IL"/>
        </w:rPr>
        <w:t>gemara</w:t>
      </w:r>
      <w:r w:rsidR="00B57192">
        <w:rPr>
          <w:color w:val="000000" w:themeColor="text1"/>
          <w:lang w:bidi="he-IL"/>
        </w:rPr>
        <w:t xml:space="preserve"> should have said the word </w:t>
      </w:r>
      <w:r w:rsidR="00B57192">
        <w:rPr>
          <w:i/>
          <w:color w:val="000000" w:themeColor="text1"/>
          <w:lang w:bidi="he-IL"/>
        </w:rPr>
        <w:t>‘</w:t>
      </w:r>
      <w:r w:rsidR="00B57192" w:rsidRPr="007658DD">
        <w:rPr>
          <w:i/>
          <w:noProof/>
          <w:color w:val="000000" w:themeColor="text1"/>
          <w:lang w:bidi="he-IL"/>
        </w:rPr>
        <w:t>elah</w:t>
      </w:r>
      <w:r w:rsidR="00B57192">
        <w:rPr>
          <w:i/>
          <w:color w:val="000000" w:themeColor="text1"/>
          <w:lang w:bidi="he-IL"/>
        </w:rPr>
        <w:t>’</w:t>
      </w:r>
      <w:r w:rsidR="00B57192">
        <w:rPr>
          <w:color w:val="000000" w:themeColor="text1"/>
          <w:lang w:bidi="he-IL"/>
        </w:rPr>
        <w:t xml:space="preserve"> to indicate as such.</w:t>
      </w:r>
      <w:r w:rsidR="00866050">
        <w:rPr>
          <w:rStyle w:val="FootnoteReference"/>
          <w:color w:val="000000" w:themeColor="text1"/>
          <w:lang w:bidi="he-IL"/>
        </w:rPr>
        <w:footnoteReference w:id="20"/>
      </w:r>
      <w:r w:rsidR="00B57192">
        <w:rPr>
          <w:color w:val="000000" w:themeColor="text1"/>
          <w:lang w:bidi="he-IL"/>
        </w:rPr>
        <w:t xml:space="preserve">  </w:t>
      </w:r>
      <w:r w:rsidR="00B57192">
        <w:rPr>
          <w:color w:val="000000" w:themeColor="text1"/>
          <w:lang w:bidi="he-IL"/>
        </w:rPr>
        <w:lastRenderedPageBreak/>
        <w:t>In light of these issues</w:t>
      </w:r>
      <w:r w:rsidR="001B4E8A">
        <w:rPr>
          <w:color w:val="000000" w:themeColor="text1"/>
          <w:lang w:bidi="he-IL"/>
        </w:rPr>
        <w:t>,</w:t>
      </w:r>
      <w:r w:rsidR="00B57192">
        <w:rPr>
          <w:color w:val="000000" w:themeColor="text1"/>
          <w:lang w:bidi="he-IL"/>
        </w:rPr>
        <w:t xml:space="preserve"> the </w:t>
      </w:r>
      <w:proofErr w:type="spellStart"/>
      <w:r w:rsidR="00B57192" w:rsidRPr="00FB0E67">
        <w:rPr>
          <w:iCs/>
          <w:color w:val="000000" w:themeColor="text1"/>
          <w:lang w:bidi="he-IL"/>
        </w:rPr>
        <w:t>Ba’alei</w:t>
      </w:r>
      <w:proofErr w:type="spellEnd"/>
      <w:r w:rsidR="00B57192">
        <w:rPr>
          <w:i/>
          <w:color w:val="000000" w:themeColor="text1"/>
          <w:lang w:bidi="he-IL"/>
        </w:rPr>
        <w:t xml:space="preserve"> </w:t>
      </w:r>
      <w:r w:rsidR="00B57192" w:rsidRPr="00A3649F">
        <w:rPr>
          <w:iCs/>
          <w:noProof/>
          <w:color w:val="000000" w:themeColor="text1"/>
          <w:lang w:bidi="he-IL"/>
        </w:rPr>
        <w:t>haTosfos</w:t>
      </w:r>
      <w:r w:rsidR="00E51C24">
        <w:rPr>
          <w:i/>
          <w:color w:val="000000" w:themeColor="text1"/>
          <w:lang w:bidi="he-IL"/>
        </w:rPr>
        <w:t>,</w:t>
      </w:r>
      <w:r w:rsidR="00E51C24">
        <w:rPr>
          <w:color w:val="000000" w:themeColor="text1"/>
          <w:lang w:bidi="he-IL"/>
        </w:rPr>
        <w:t xml:space="preserve"> quoting </w:t>
      </w:r>
      <w:r w:rsidR="00A3649F">
        <w:rPr>
          <w:color w:val="000000" w:themeColor="text1"/>
          <w:lang w:bidi="he-IL"/>
        </w:rPr>
        <w:t xml:space="preserve">both </w:t>
      </w:r>
      <w:r w:rsidR="00E51C24" w:rsidRPr="00A3649F">
        <w:rPr>
          <w:iCs/>
          <w:noProof/>
          <w:color w:val="000000" w:themeColor="text1"/>
          <w:lang w:bidi="he-IL"/>
        </w:rPr>
        <w:t>Rabb</w:t>
      </w:r>
      <w:r w:rsidR="00220C4D" w:rsidRPr="00A3649F">
        <w:rPr>
          <w:iCs/>
          <w:noProof/>
          <w:color w:val="000000" w:themeColor="text1"/>
          <w:lang w:bidi="he-IL"/>
        </w:rPr>
        <w:t>e</w:t>
      </w:r>
      <w:r w:rsidR="00E51C24" w:rsidRPr="00A3649F">
        <w:rPr>
          <w:iCs/>
          <w:noProof/>
          <w:color w:val="000000" w:themeColor="text1"/>
          <w:lang w:bidi="he-IL"/>
        </w:rPr>
        <w:t>inu</w:t>
      </w:r>
      <w:r w:rsidR="00E51C24">
        <w:rPr>
          <w:i/>
          <w:color w:val="000000" w:themeColor="text1"/>
          <w:lang w:bidi="he-IL"/>
        </w:rPr>
        <w:t xml:space="preserve"> </w:t>
      </w:r>
      <w:r w:rsidR="00E51C24" w:rsidRPr="00A3649F">
        <w:rPr>
          <w:iCs/>
          <w:color w:val="000000" w:themeColor="text1"/>
          <w:lang w:bidi="he-IL"/>
        </w:rPr>
        <w:t>Tam</w:t>
      </w:r>
      <w:r w:rsidR="00BC5B30">
        <w:rPr>
          <w:color w:val="000000" w:themeColor="text1"/>
          <w:lang w:bidi="he-IL"/>
        </w:rPr>
        <w:t xml:space="preserve"> and </w:t>
      </w:r>
      <w:r w:rsidR="00BC5B30" w:rsidRPr="00A3649F">
        <w:rPr>
          <w:iCs/>
          <w:noProof/>
          <w:color w:val="000000" w:themeColor="text1"/>
          <w:lang w:bidi="he-IL"/>
        </w:rPr>
        <w:t>Rabb</w:t>
      </w:r>
      <w:r w:rsidR="00220C4D" w:rsidRPr="00A3649F">
        <w:rPr>
          <w:iCs/>
          <w:noProof/>
          <w:color w:val="000000" w:themeColor="text1"/>
          <w:lang w:bidi="he-IL"/>
        </w:rPr>
        <w:t>e</w:t>
      </w:r>
      <w:r w:rsidR="00BC5B30" w:rsidRPr="00A3649F">
        <w:rPr>
          <w:iCs/>
          <w:noProof/>
          <w:color w:val="000000" w:themeColor="text1"/>
          <w:lang w:bidi="he-IL"/>
        </w:rPr>
        <w:t>inu</w:t>
      </w:r>
      <w:r w:rsidR="00BC5B30">
        <w:rPr>
          <w:i/>
          <w:color w:val="000000" w:themeColor="text1"/>
          <w:lang w:bidi="he-IL"/>
        </w:rPr>
        <w:t xml:space="preserve"> </w:t>
      </w:r>
      <w:r w:rsidR="00790C8B" w:rsidRPr="00C94A87">
        <w:rPr>
          <w:color w:val="000000" w:themeColor="text1"/>
          <w:lang w:bidi="he-IL"/>
        </w:rPr>
        <w:t>Cha</w:t>
      </w:r>
      <w:r w:rsidR="00BC5B30" w:rsidRPr="00C94A87">
        <w:rPr>
          <w:color w:val="000000" w:themeColor="text1"/>
          <w:lang w:bidi="he-IL"/>
        </w:rPr>
        <w:t>nanel</w:t>
      </w:r>
      <w:r w:rsidR="00BC5B30">
        <w:rPr>
          <w:color w:val="000000" w:themeColor="text1"/>
          <w:lang w:bidi="he-IL"/>
        </w:rPr>
        <w:t xml:space="preserve"> </w:t>
      </w:r>
      <w:r w:rsidR="00B57192" w:rsidRPr="00BC5B30">
        <w:rPr>
          <w:color w:val="000000" w:themeColor="text1"/>
          <w:lang w:bidi="he-IL"/>
        </w:rPr>
        <w:t>answer</w:t>
      </w:r>
      <w:r w:rsidR="00B57192">
        <w:rPr>
          <w:color w:val="000000" w:themeColor="text1"/>
          <w:lang w:bidi="he-IL"/>
        </w:rPr>
        <w:t xml:space="preserve"> that this is coming to resolve the challenge against </w:t>
      </w:r>
      <w:r w:rsidR="00FA0BFA">
        <w:rPr>
          <w:iCs/>
          <w:color w:val="000000" w:themeColor="text1"/>
          <w:lang w:bidi="he-IL"/>
        </w:rPr>
        <w:t>Rabbi</w:t>
      </w:r>
      <w:r w:rsidR="00B57192" w:rsidRPr="00B15F0F">
        <w:rPr>
          <w:i/>
          <w:color w:val="000000" w:themeColor="text1"/>
          <w:lang w:bidi="he-IL"/>
        </w:rPr>
        <w:t xml:space="preserve"> </w:t>
      </w:r>
      <w:r w:rsidR="00B57192" w:rsidRPr="00A3649F">
        <w:rPr>
          <w:iCs/>
          <w:color w:val="000000" w:themeColor="text1"/>
          <w:lang w:bidi="he-IL"/>
        </w:rPr>
        <w:t>Yehoshua</w:t>
      </w:r>
      <w:r w:rsidR="00B57192" w:rsidRPr="00B15F0F">
        <w:rPr>
          <w:i/>
          <w:color w:val="000000" w:themeColor="text1"/>
          <w:lang w:bidi="he-IL"/>
        </w:rPr>
        <w:t xml:space="preserve"> </w:t>
      </w:r>
      <w:r w:rsidR="00B57192" w:rsidRPr="00A3649F">
        <w:rPr>
          <w:iCs/>
          <w:noProof/>
          <w:color w:val="000000" w:themeColor="text1"/>
          <w:lang w:bidi="he-IL"/>
        </w:rPr>
        <w:t>ben</w:t>
      </w:r>
      <w:r w:rsidR="00B57192">
        <w:rPr>
          <w:i/>
          <w:color w:val="000000" w:themeColor="text1"/>
          <w:lang w:bidi="he-IL"/>
        </w:rPr>
        <w:t xml:space="preserve"> </w:t>
      </w:r>
      <w:r w:rsidR="00B57192" w:rsidRPr="00A3649F">
        <w:rPr>
          <w:iCs/>
          <w:color w:val="000000" w:themeColor="text1"/>
          <w:lang w:bidi="he-IL"/>
        </w:rPr>
        <w:t>Levi</w:t>
      </w:r>
      <w:r w:rsidR="001B4E8A">
        <w:rPr>
          <w:i/>
          <w:color w:val="000000" w:themeColor="text1"/>
          <w:lang w:bidi="he-IL"/>
        </w:rPr>
        <w:t xml:space="preserve"> </w:t>
      </w:r>
      <w:r w:rsidR="001B4E8A">
        <w:rPr>
          <w:color w:val="000000" w:themeColor="text1"/>
          <w:lang w:bidi="he-IL"/>
        </w:rPr>
        <w:t xml:space="preserve">by saying that the cheese </w:t>
      </w:r>
      <w:r w:rsidR="001B4E8A" w:rsidRPr="00220C4D">
        <w:rPr>
          <w:noProof/>
          <w:color w:val="000000" w:themeColor="text1"/>
          <w:lang w:bidi="he-IL"/>
        </w:rPr>
        <w:t>will</w:t>
      </w:r>
      <w:r w:rsidR="00220C4D">
        <w:rPr>
          <w:noProof/>
          <w:color w:val="000000" w:themeColor="text1"/>
          <w:lang w:bidi="he-IL"/>
        </w:rPr>
        <w:t>, in fact,</w:t>
      </w:r>
      <w:r w:rsidR="001B4E8A">
        <w:rPr>
          <w:color w:val="000000" w:themeColor="text1"/>
          <w:lang w:bidi="he-IL"/>
        </w:rPr>
        <w:t xml:space="preserve"> curdle</w:t>
      </w:r>
      <w:r w:rsidR="00C94A87">
        <w:rPr>
          <w:color w:val="000000" w:themeColor="text1"/>
          <w:lang w:bidi="he-IL"/>
        </w:rPr>
        <w:t xml:space="preserve"> in all places other than</w:t>
      </w:r>
      <w:r w:rsidR="001B4E8A">
        <w:rPr>
          <w:color w:val="000000" w:themeColor="text1"/>
          <w:lang w:bidi="he-IL"/>
        </w:rPr>
        <w:t xml:space="preserve"> where the poison is located</w:t>
      </w:r>
      <w:r w:rsidR="00C94A87">
        <w:rPr>
          <w:color w:val="000000" w:themeColor="text1"/>
          <w:lang w:bidi="he-IL"/>
        </w:rPr>
        <w:t>.</w:t>
      </w:r>
      <w:r w:rsidR="001B4E8A">
        <w:rPr>
          <w:color w:val="000000" w:themeColor="text1"/>
          <w:lang w:bidi="he-IL"/>
        </w:rPr>
        <w:t xml:space="preserve"> Therefore, we will have fully formed cheese with pocke</w:t>
      </w:r>
      <w:r w:rsidR="00586E04">
        <w:rPr>
          <w:color w:val="000000" w:themeColor="text1"/>
          <w:lang w:bidi="he-IL"/>
        </w:rPr>
        <w:t>ts of snake venom in its holes.</w:t>
      </w:r>
      <w:r w:rsidR="00BC5B30">
        <w:rPr>
          <w:rStyle w:val="FootnoteReference"/>
          <w:color w:val="000000" w:themeColor="text1"/>
          <w:lang w:bidi="he-IL"/>
        </w:rPr>
        <w:footnoteReference w:id="21"/>
      </w:r>
    </w:p>
    <w:p w14:paraId="42E4257D" w14:textId="2E71F445" w:rsidR="00AF1863" w:rsidRDefault="00E51C24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The third and fourth </w:t>
      </w:r>
      <w:r w:rsidR="00070B15">
        <w:rPr>
          <w:color w:val="000000" w:themeColor="text1"/>
          <w:lang w:bidi="he-IL"/>
        </w:rPr>
        <w:t>possibilities</w:t>
      </w:r>
      <w:ins w:id="20" w:author="Moshe Steinberg" w:date="2018-12-30T12:07:00Z">
        <w:r w:rsidR="00FA0BFA">
          <w:rPr>
            <w:color w:val="000000" w:themeColor="text1"/>
            <w:lang w:bidi="he-IL"/>
          </w:rPr>
          <w:t xml:space="preserve"> as to what Rabbi </w:t>
        </w:r>
        <w:proofErr w:type="spellStart"/>
        <w:r w:rsidR="00FA0BFA">
          <w:rPr>
            <w:color w:val="000000" w:themeColor="text1"/>
            <w:lang w:bidi="he-IL"/>
          </w:rPr>
          <w:t>Chanina</w:t>
        </w:r>
        <w:proofErr w:type="spellEnd"/>
        <w:r w:rsidR="00FA0BFA">
          <w:rPr>
            <w:color w:val="000000" w:themeColor="text1"/>
            <w:lang w:bidi="he-IL"/>
          </w:rPr>
          <w:t xml:space="preserve"> means</w:t>
        </w:r>
      </w:ins>
      <w:r w:rsidR="00070B15">
        <w:rPr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are variations of what </w:t>
      </w:r>
      <w:r w:rsidRPr="00A3649F">
        <w:rPr>
          <w:iCs/>
          <w:color w:val="000000" w:themeColor="text1"/>
          <w:lang w:bidi="he-IL"/>
        </w:rPr>
        <w:t>Rashi</w:t>
      </w:r>
      <w:r>
        <w:rPr>
          <w:i/>
          <w:color w:val="000000" w:themeColor="text1"/>
          <w:lang w:bidi="he-IL"/>
        </w:rPr>
        <w:t>,</w:t>
      </w:r>
      <w:r>
        <w:rPr>
          <w:color w:val="000000" w:themeColor="text1"/>
          <w:lang w:bidi="he-IL"/>
        </w:rPr>
        <w:t xml:space="preserve"> </w:t>
      </w:r>
      <w:r w:rsidRPr="00A3649F">
        <w:rPr>
          <w:iCs/>
          <w:noProof/>
          <w:color w:val="000000" w:themeColor="text1"/>
          <w:lang w:bidi="he-IL"/>
        </w:rPr>
        <w:t>Rabb</w:t>
      </w:r>
      <w:r w:rsidR="00220C4D" w:rsidRPr="00A3649F">
        <w:rPr>
          <w:iCs/>
          <w:noProof/>
          <w:color w:val="000000" w:themeColor="text1"/>
          <w:lang w:bidi="he-IL"/>
        </w:rPr>
        <w:t>e</w:t>
      </w:r>
      <w:r w:rsidRPr="00A3649F">
        <w:rPr>
          <w:iCs/>
          <w:noProof/>
          <w:color w:val="000000" w:themeColor="text1"/>
          <w:lang w:bidi="he-IL"/>
        </w:rPr>
        <w:t>inu</w:t>
      </w:r>
      <w:r>
        <w:rPr>
          <w:i/>
          <w:color w:val="000000" w:themeColor="text1"/>
          <w:lang w:bidi="he-IL"/>
        </w:rPr>
        <w:t xml:space="preserve"> </w:t>
      </w:r>
      <w:r w:rsidRPr="00A3649F">
        <w:rPr>
          <w:iCs/>
          <w:color w:val="000000" w:themeColor="text1"/>
          <w:lang w:bidi="he-IL"/>
        </w:rPr>
        <w:t>Tam</w:t>
      </w:r>
      <w:r>
        <w:rPr>
          <w:i/>
          <w:color w:val="000000" w:themeColor="text1"/>
          <w:lang w:bidi="he-IL"/>
        </w:rPr>
        <w:t xml:space="preserve"> </w:t>
      </w:r>
      <w:r w:rsidRPr="00A3649F">
        <w:rPr>
          <w:iCs/>
          <w:color w:val="000000" w:themeColor="text1"/>
          <w:lang w:bidi="he-IL"/>
        </w:rPr>
        <w:t>and</w:t>
      </w:r>
      <w:r>
        <w:rPr>
          <w:i/>
          <w:color w:val="000000" w:themeColor="text1"/>
          <w:lang w:bidi="he-IL"/>
        </w:rPr>
        <w:t xml:space="preserve"> </w:t>
      </w:r>
      <w:r w:rsidR="00790C8B" w:rsidRPr="00A3649F">
        <w:rPr>
          <w:iCs/>
          <w:noProof/>
          <w:color w:val="000000" w:themeColor="text1"/>
          <w:lang w:bidi="he-IL"/>
        </w:rPr>
        <w:t>Rabb</w:t>
      </w:r>
      <w:r w:rsidR="00220C4D" w:rsidRPr="00A3649F">
        <w:rPr>
          <w:iCs/>
          <w:noProof/>
          <w:color w:val="000000" w:themeColor="text1"/>
          <w:lang w:bidi="he-IL"/>
        </w:rPr>
        <w:t>e</w:t>
      </w:r>
      <w:r w:rsidR="00790C8B" w:rsidRPr="00A3649F">
        <w:rPr>
          <w:iCs/>
          <w:noProof/>
          <w:color w:val="000000" w:themeColor="text1"/>
          <w:lang w:bidi="he-IL"/>
        </w:rPr>
        <w:t>inu</w:t>
      </w:r>
      <w:r w:rsidR="00790C8B">
        <w:rPr>
          <w:i/>
          <w:color w:val="000000" w:themeColor="text1"/>
          <w:lang w:bidi="he-IL"/>
        </w:rPr>
        <w:t xml:space="preserve"> </w:t>
      </w:r>
      <w:r w:rsidR="00790C8B" w:rsidRPr="00A3649F">
        <w:rPr>
          <w:iCs/>
          <w:noProof/>
          <w:color w:val="000000" w:themeColor="text1"/>
          <w:lang w:bidi="he-IL"/>
        </w:rPr>
        <w:t>Chan</w:t>
      </w:r>
      <w:r w:rsidRPr="00A3649F">
        <w:rPr>
          <w:iCs/>
          <w:noProof/>
          <w:color w:val="000000" w:themeColor="text1"/>
          <w:lang w:bidi="he-IL"/>
        </w:rPr>
        <w:t>anel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answered </w:t>
      </w:r>
      <w:r w:rsidR="00AD59E1">
        <w:rPr>
          <w:color w:val="000000" w:themeColor="text1"/>
          <w:lang w:bidi="he-IL"/>
        </w:rPr>
        <w:t xml:space="preserve">above </w:t>
      </w:r>
      <w:r w:rsidR="00070B15">
        <w:rPr>
          <w:color w:val="000000" w:themeColor="text1"/>
          <w:lang w:bidi="he-IL"/>
        </w:rPr>
        <w:t xml:space="preserve">and </w:t>
      </w:r>
      <w:r w:rsidR="00AD59E1">
        <w:rPr>
          <w:color w:val="000000" w:themeColor="text1"/>
          <w:lang w:bidi="he-IL"/>
        </w:rPr>
        <w:t xml:space="preserve">are </w:t>
      </w:r>
      <w:r w:rsidR="00070B15">
        <w:rPr>
          <w:color w:val="000000" w:themeColor="text1"/>
          <w:lang w:bidi="he-IL"/>
        </w:rPr>
        <w:t xml:space="preserve">quoted </w:t>
      </w:r>
      <w:r>
        <w:rPr>
          <w:color w:val="000000" w:themeColor="text1"/>
          <w:lang w:bidi="he-IL"/>
        </w:rPr>
        <w:t xml:space="preserve">by the </w:t>
      </w:r>
      <w:r w:rsidRPr="00A3649F">
        <w:rPr>
          <w:iCs/>
          <w:color w:val="000000" w:themeColor="text1"/>
          <w:lang w:bidi="he-IL"/>
        </w:rPr>
        <w:t>Ritva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and the </w:t>
      </w:r>
      <w:r w:rsidRPr="00A3649F">
        <w:rPr>
          <w:iCs/>
          <w:color w:val="000000" w:themeColor="text1"/>
          <w:lang w:bidi="he-IL"/>
        </w:rPr>
        <w:t>Ramban</w:t>
      </w:r>
      <w:r>
        <w:rPr>
          <w:color w:val="000000" w:themeColor="text1"/>
          <w:lang w:bidi="he-IL"/>
        </w:rPr>
        <w:t xml:space="preserve">. </w:t>
      </w:r>
      <w:commentRangeStart w:id="21"/>
      <w:r w:rsidR="00B52FD1">
        <w:rPr>
          <w:color w:val="000000" w:themeColor="text1"/>
          <w:lang w:bidi="he-IL"/>
        </w:rPr>
        <w:t xml:space="preserve">They understand </w:t>
      </w:r>
      <w:proofErr w:type="spellStart"/>
      <w:r w:rsidR="00B52FD1" w:rsidRPr="00A3649F">
        <w:rPr>
          <w:iCs/>
          <w:color w:val="000000" w:themeColor="text1"/>
          <w:lang w:bidi="he-IL"/>
        </w:rPr>
        <w:t>Rashi</w:t>
      </w:r>
      <w:proofErr w:type="spellEnd"/>
      <w:r w:rsidR="00B52FD1">
        <w:rPr>
          <w:color w:val="000000" w:themeColor="text1"/>
          <w:lang w:bidi="he-IL"/>
        </w:rPr>
        <w:t xml:space="preserve"> as </w:t>
      </w:r>
      <w:r w:rsidR="0099774E">
        <w:rPr>
          <w:color w:val="000000" w:themeColor="text1"/>
          <w:lang w:bidi="he-IL"/>
        </w:rPr>
        <w:t xml:space="preserve">explaining as </w:t>
      </w:r>
      <w:r w:rsidR="00B52FD1">
        <w:rPr>
          <w:color w:val="000000" w:themeColor="text1"/>
          <w:lang w:bidi="he-IL"/>
        </w:rPr>
        <w:t>above</w:t>
      </w:r>
      <w:commentRangeEnd w:id="21"/>
      <w:r w:rsidR="004F109A">
        <w:rPr>
          <w:rStyle w:val="CommentReference"/>
        </w:rPr>
        <w:commentReference w:id="21"/>
      </w:r>
      <w:r w:rsidR="007E0D4C">
        <w:rPr>
          <w:color w:val="000000" w:themeColor="text1"/>
          <w:lang w:bidi="he-IL"/>
        </w:rPr>
        <w:t>;</w:t>
      </w:r>
      <w:r w:rsidR="00B52FD1">
        <w:rPr>
          <w:color w:val="000000" w:themeColor="text1"/>
          <w:lang w:bidi="he-IL"/>
        </w:rPr>
        <w:t xml:space="preserve"> that </w:t>
      </w:r>
      <w:r w:rsidR="00FA0BFA">
        <w:rPr>
          <w:iCs/>
          <w:color w:val="000000" w:themeColor="text1"/>
          <w:lang w:bidi="he-IL"/>
        </w:rPr>
        <w:t>Rabbi</w:t>
      </w:r>
      <w:r w:rsidR="00B52FD1" w:rsidRPr="00A3649F">
        <w:rPr>
          <w:iCs/>
          <w:color w:val="000000" w:themeColor="text1"/>
          <w:lang w:bidi="he-IL"/>
        </w:rPr>
        <w:t xml:space="preserve"> Yehoshua </w:t>
      </w:r>
      <w:r w:rsidR="00B52FD1" w:rsidRPr="00A3649F">
        <w:rPr>
          <w:iCs/>
          <w:noProof/>
          <w:color w:val="000000" w:themeColor="text1"/>
          <w:lang w:bidi="he-IL"/>
        </w:rPr>
        <w:t>ben</w:t>
      </w:r>
      <w:r w:rsidR="00B52FD1" w:rsidRPr="00A3649F">
        <w:rPr>
          <w:iCs/>
          <w:color w:val="000000" w:themeColor="text1"/>
          <w:lang w:bidi="he-IL"/>
        </w:rPr>
        <w:t xml:space="preserve"> Levi</w:t>
      </w:r>
      <w:r w:rsidR="00B52FD1">
        <w:rPr>
          <w:i/>
          <w:color w:val="000000" w:themeColor="text1"/>
          <w:lang w:bidi="he-IL"/>
        </w:rPr>
        <w:t xml:space="preserve"> </w:t>
      </w:r>
      <w:r w:rsidR="00B52FD1">
        <w:rPr>
          <w:color w:val="000000" w:themeColor="text1"/>
          <w:lang w:bidi="he-IL"/>
        </w:rPr>
        <w:t xml:space="preserve">has been rejected and that </w:t>
      </w:r>
      <w:r w:rsidR="00FA0BFA">
        <w:rPr>
          <w:iCs/>
          <w:color w:val="000000" w:themeColor="text1"/>
          <w:lang w:bidi="he-IL"/>
        </w:rPr>
        <w:t>Rabbi</w:t>
      </w:r>
      <w:r w:rsidR="00B52FD1">
        <w:rPr>
          <w:i/>
          <w:color w:val="000000" w:themeColor="text1"/>
          <w:lang w:bidi="he-IL"/>
        </w:rPr>
        <w:t xml:space="preserve"> </w:t>
      </w:r>
      <w:proofErr w:type="spellStart"/>
      <w:r w:rsidR="00B52FD1" w:rsidRPr="00A3649F">
        <w:rPr>
          <w:iCs/>
          <w:color w:val="000000" w:themeColor="text1"/>
          <w:lang w:bidi="he-IL"/>
        </w:rPr>
        <w:t>Chanina</w:t>
      </w:r>
      <w:proofErr w:type="spellEnd"/>
      <w:r w:rsidR="00B52FD1">
        <w:rPr>
          <w:i/>
          <w:color w:val="000000" w:themeColor="text1"/>
          <w:lang w:bidi="he-IL"/>
        </w:rPr>
        <w:t xml:space="preserve"> </w:t>
      </w:r>
      <w:r w:rsidR="00B52FD1">
        <w:rPr>
          <w:color w:val="000000" w:themeColor="text1"/>
          <w:lang w:bidi="he-IL"/>
        </w:rPr>
        <w:t>is g</w:t>
      </w:r>
      <w:r w:rsidR="00070B15">
        <w:rPr>
          <w:color w:val="000000" w:themeColor="text1"/>
          <w:lang w:bidi="he-IL"/>
        </w:rPr>
        <w:t>iv</w:t>
      </w:r>
      <w:r w:rsidR="00B52FD1">
        <w:rPr>
          <w:color w:val="000000" w:themeColor="text1"/>
          <w:lang w:bidi="he-IL"/>
        </w:rPr>
        <w:t>ing an alternative answer</w:t>
      </w:r>
      <w:r w:rsidR="00070B15">
        <w:rPr>
          <w:color w:val="000000" w:themeColor="text1"/>
          <w:lang w:bidi="he-IL"/>
        </w:rPr>
        <w:t>.</w:t>
      </w:r>
      <w:r w:rsidR="00B52FD1">
        <w:rPr>
          <w:color w:val="000000" w:themeColor="text1"/>
          <w:lang w:bidi="he-IL"/>
        </w:rPr>
        <w:t xml:space="preserve"> </w:t>
      </w:r>
      <w:r w:rsidR="00070B15">
        <w:rPr>
          <w:color w:val="000000" w:themeColor="text1"/>
          <w:lang w:bidi="he-IL"/>
        </w:rPr>
        <w:t>H</w:t>
      </w:r>
      <w:r w:rsidR="00B52FD1">
        <w:rPr>
          <w:color w:val="000000" w:themeColor="text1"/>
          <w:lang w:bidi="he-IL"/>
        </w:rPr>
        <w:t>owever</w:t>
      </w:r>
      <w:r w:rsidR="00365C94">
        <w:rPr>
          <w:color w:val="000000" w:themeColor="text1"/>
          <w:lang w:bidi="he-IL"/>
        </w:rPr>
        <w:t>,</w:t>
      </w:r>
      <w:r w:rsidR="003D1D45">
        <w:rPr>
          <w:color w:val="000000" w:themeColor="text1"/>
          <w:lang w:bidi="he-IL"/>
        </w:rPr>
        <w:t xml:space="preserve"> they understand</w:t>
      </w:r>
      <w:r w:rsidR="00B52FD1">
        <w:rPr>
          <w:color w:val="000000" w:themeColor="text1"/>
          <w:lang w:bidi="he-IL"/>
        </w:rPr>
        <w:t xml:space="preserve"> the concern </w:t>
      </w:r>
      <w:r w:rsidR="00070B15">
        <w:rPr>
          <w:color w:val="000000" w:themeColor="text1"/>
          <w:lang w:bidi="he-IL"/>
        </w:rPr>
        <w:t xml:space="preserve">to be </w:t>
      </w:r>
      <w:r w:rsidR="003D1D45">
        <w:rPr>
          <w:color w:val="000000" w:themeColor="text1"/>
          <w:lang w:bidi="he-IL"/>
        </w:rPr>
        <w:t>that</w:t>
      </w:r>
      <w:r w:rsidR="00B52FD1">
        <w:rPr>
          <w:color w:val="000000" w:themeColor="text1"/>
          <w:lang w:bidi="he-IL"/>
        </w:rPr>
        <w:t xml:space="preserve"> the </w:t>
      </w:r>
      <w:r w:rsidR="00070B15">
        <w:rPr>
          <w:color w:val="000000" w:themeColor="text1"/>
          <w:lang w:bidi="he-IL"/>
        </w:rPr>
        <w:t>n</w:t>
      </w:r>
      <w:r w:rsidR="00B52FD1">
        <w:rPr>
          <w:color w:val="000000" w:themeColor="text1"/>
          <w:lang w:bidi="he-IL"/>
        </w:rPr>
        <w:t>on-Jew</w:t>
      </w:r>
      <w:r w:rsidR="00365C94">
        <w:rPr>
          <w:color w:val="000000" w:themeColor="text1"/>
          <w:lang w:bidi="he-IL"/>
        </w:rPr>
        <w:t>,</w:t>
      </w:r>
      <w:r w:rsidR="00B52FD1">
        <w:rPr>
          <w:color w:val="000000" w:themeColor="text1"/>
          <w:lang w:bidi="he-IL"/>
        </w:rPr>
        <w:t xml:space="preserve"> as part of </w:t>
      </w:r>
      <w:r w:rsidR="00365C94">
        <w:rPr>
          <w:color w:val="000000" w:themeColor="text1"/>
          <w:lang w:bidi="he-IL"/>
        </w:rPr>
        <w:t xml:space="preserve">the final steps of </w:t>
      </w:r>
      <w:r w:rsidR="00B52FD1">
        <w:rPr>
          <w:color w:val="000000" w:themeColor="text1"/>
          <w:lang w:bidi="he-IL"/>
        </w:rPr>
        <w:t>making the cheese</w:t>
      </w:r>
      <w:r w:rsidR="00365C94">
        <w:rPr>
          <w:color w:val="000000" w:themeColor="text1"/>
          <w:lang w:bidi="he-IL"/>
        </w:rPr>
        <w:t>,</w:t>
      </w:r>
      <w:r w:rsidR="00B52FD1">
        <w:rPr>
          <w:color w:val="000000" w:themeColor="text1"/>
          <w:lang w:bidi="he-IL"/>
        </w:rPr>
        <w:t xml:space="preserve"> will use </w:t>
      </w:r>
      <w:r w:rsidR="00881351">
        <w:rPr>
          <w:i/>
          <w:color w:val="000000" w:themeColor="text1"/>
          <w:lang w:bidi="he-IL"/>
        </w:rPr>
        <w:t xml:space="preserve">treif </w:t>
      </w:r>
      <w:r w:rsidR="00365C94">
        <w:rPr>
          <w:color w:val="000000" w:themeColor="text1"/>
          <w:lang w:bidi="he-IL"/>
        </w:rPr>
        <w:t>milk to glisten the surface of the cheese</w:t>
      </w:r>
      <w:r w:rsidR="004F109A">
        <w:rPr>
          <w:color w:val="000000" w:themeColor="text1"/>
          <w:lang w:bidi="he-IL"/>
        </w:rPr>
        <w:t>.</w:t>
      </w:r>
      <w:r w:rsidR="00365C94">
        <w:rPr>
          <w:color w:val="000000" w:themeColor="text1"/>
          <w:lang w:bidi="he-IL"/>
        </w:rPr>
        <w:t xml:space="preserve"> They understand </w:t>
      </w:r>
      <w:proofErr w:type="spellStart"/>
      <w:r w:rsidR="00365C94" w:rsidRPr="00A3649F">
        <w:rPr>
          <w:iCs/>
          <w:color w:val="000000" w:themeColor="text1"/>
          <w:lang w:bidi="he-IL"/>
        </w:rPr>
        <w:t>Rabb</w:t>
      </w:r>
      <w:r w:rsidR="00070B15" w:rsidRPr="00A3649F">
        <w:rPr>
          <w:iCs/>
          <w:color w:val="000000" w:themeColor="text1"/>
          <w:lang w:bidi="he-IL"/>
        </w:rPr>
        <w:t>e</w:t>
      </w:r>
      <w:r w:rsidR="00365C94" w:rsidRPr="00A3649F">
        <w:rPr>
          <w:iCs/>
          <w:color w:val="000000" w:themeColor="text1"/>
          <w:lang w:bidi="he-IL"/>
        </w:rPr>
        <w:t>inu</w:t>
      </w:r>
      <w:proofErr w:type="spellEnd"/>
      <w:r w:rsidR="00365C94">
        <w:rPr>
          <w:i/>
          <w:color w:val="000000" w:themeColor="text1"/>
          <w:lang w:bidi="he-IL"/>
        </w:rPr>
        <w:t xml:space="preserve"> </w:t>
      </w:r>
      <w:r w:rsidR="00365C94" w:rsidRPr="00A3649F">
        <w:rPr>
          <w:iCs/>
          <w:color w:val="000000" w:themeColor="text1"/>
          <w:lang w:bidi="he-IL"/>
        </w:rPr>
        <w:t>Tam</w:t>
      </w:r>
      <w:r w:rsidR="00365C94">
        <w:rPr>
          <w:i/>
          <w:color w:val="000000" w:themeColor="text1"/>
          <w:lang w:bidi="he-IL"/>
        </w:rPr>
        <w:t xml:space="preserve"> </w:t>
      </w:r>
      <w:r w:rsidR="00790C8B">
        <w:rPr>
          <w:color w:val="000000" w:themeColor="text1"/>
          <w:lang w:bidi="he-IL"/>
        </w:rPr>
        <w:t xml:space="preserve">and </w:t>
      </w:r>
      <w:r w:rsidR="00790C8B" w:rsidRPr="00A3649F">
        <w:rPr>
          <w:iCs/>
          <w:noProof/>
          <w:color w:val="000000" w:themeColor="text1"/>
          <w:lang w:bidi="he-IL"/>
        </w:rPr>
        <w:t>Rabb</w:t>
      </w:r>
      <w:r w:rsidR="00220C4D" w:rsidRPr="00A3649F">
        <w:rPr>
          <w:iCs/>
          <w:noProof/>
          <w:color w:val="000000" w:themeColor="text1"/>
          <w:lang w:bidi="he-IL"/>
        </w:rPr>
        <w:t>e</w:t>
      </w:r>
      <w:r w:rsidR="00790C8B" w:rsidRPr="00A3649F">
        <w:rPr>
          <w:iCs/>
          <w:noProof/>
          <w:color w:val="000000" w:themeColor="text1"/>
          <w:lang w:bidi="he-IL"/>
        </w:rPr>
        <w:t>inu</w:t>
      </w:r>
      <w:r w:rsidR="00790C8B">
        <w:rPr>
          <w:i/>
          <w:color w:val="000000" w:themeColor="text1"/>
          <w:lang w:bidi="he-IL"/>
        </w:rPr>
        <w:t xml:space="preserve"> </w:t>
      </w:r>
      <w:r w:rsidR="00790C8B" w:rsidRPr="00A3649F">
        <w:rPr>
          <w:iCs/>
          <w:noProof/>
          <w:color w:val="000000" w:themeColor="text1"/>
          <w:lang w:bidi="he-IL"/>
        </w:rPr>
        <w:t>Chananel</w:t>
      </w:r>
      <w:r w:rsidR="00790C8B">
        <w:rPr>
          <w:i/>
          <w:color w:val="000000" w:themeColor="text1"/>
          <w:lang w:bidi="he-IL"/>
        </w:rPr>
        <w:t xml:space="preserve"> </w:t>
      </w:r>
      <w:r w:rsidR="00790C8B">
        <w:rPr>
          <w:color w:val="000000" w:themeColor="text1"/>
          <w:lang w:bidi="he-IL"/>
        </w:rPr>
        <w:t xml:space="preserve">that </w:t>
      </w:r>
      <w:r w:rsidR="00FA0BFA">
        <w:rPr>
          <w:iCs/>
          <w:color w:val="000000" w:themeColor="text1"/>
          <w:lang w:bidi="he-IL"/>
        </w:rPr>
        <w:t>Rabbi</w:t>
      </w:r>
      <w:r w:rsidR="00790C8B">
        <w:rPr>
          <w:i/>
          <w:color w:val="000000" w:themeColor="text1"/>
          <w:lang w:bidi="he-IL"/>
        </w:rPr>
        <w:t xml:space="preserve"> </w:t>
      </w:r>
      <w:proofErr w:type="spellStart"/>
      <w:r w:rsidR="00790C8B" w:rsidRPr="00A3649F">
        <w:rPr>
          <w:iCs/>
          <w:color w:val="000000" w:themeColor="text1"/>
          <w:lang w:bidi="he-IL"/>
        </w:rPr>
        <w:t>Chanina</w:t>
      </w:r>
      <w:proofErr w:type="spellEnd"/>
      <w:r w:rsidR="00790C8B">
        <w:rPr>
          <w:i/>
          <w:color w:val="000000" w:themeColor="text1"/>
          <w:lang w:bidi="he-IL"/>
        </w:rPr>
        <w:t xml:space="preserve"> </w:t>
      </w:r>
      <w:r w:rsidR="00790C8B">
        <w:rPr>
          <w:color w:val="000000" w:themeColor="text1"/>
          <w:lang w:bidi="he-IL"/>
        </w:rPr>
        <w:t xml:space="preserve">is answering for </w:t>
      </w:r>
      <w:r w:rsidR="00FA0BFA">
        <w:rPr>
          <w:iCs/>
          <w:color w:val="000000" w:themeColor="text1"/>
          <w:lang w:bidi="he-IL"/>
        </w:rPr>
        <w:t>Rabbi</w:t>
      </w:r>
      <w:r w:rsidR="00790C8B" w:rsidRPr="00B15F0F">
        <w:rPr>
          <w:i/>
          <w:color w:val="000000" w:themeColor="text1"/>
          <w:lang w:bidi="he-IL"/>
        </w:rPr>
        <w:t xml:space="preserve"> </w:t>
      </w:r>
      <w:proofErr w:type="spellStart"/>
      <w:r w:rsidR="00790C8B" w:rsidRPr="00A3649F">
        <w:rPr>
          <w:iCs/>
          <w:color w:val="000000" w:themeColor="text1"/>
          <w:lang w:bidi="he-IL"/>
        </w:rPr>
        <w:t>Yehoshuah</w:t>
      </w:r>
      <w:proofErr w:type="spellEnd"/>
      <w:r w:rsidR="00790C8B" w:rsidRPr="00A3649F">
        <w:rPr>
          <w:iCs/>
          <w:color w:val="000000" w:themeColor="text1"/>
          <w:lang w:bidi="he-IL"/>
        </w:rPr>
        <w:t xml:space="preserve"> </w:t>
      </w:r>
      <w:r w:rsidR="00790C8B" w:rsidRPr="00A3649F">
        <w:rPr>
          <w:iCs/>
          <w:noProof/>
          <w:color w:val="000000" w:themeColor="text1"/>
          <w:lang w:bidi="he-IL"/>
        </w:rPr>
        <w:t>ben</w:t>
      </w:r>
      <w:r w:rsidR="00790C8B" w:rsidRPr="00A3649F">
        <w:rPr>
          <w:iCs/>
          <w:color w:val="000000" w:themeColor="text1"/>
          <w:lang w:bidi="he-IL"/>
        </w:rPr>
        <w:t xml:space="preserve"> Levi</w:t>
      </w:r>
      <w:r w:rsidR="00790C8B">
        <w:rPr>
          <w:i/>
          <w:color w:val="000000" w:themeColor="text1"/>
          <w:lang w:bidi="he-IL"/>
        </w:rPr>
        <w:t xml:space="preserve"> </w:t>
      </w:r>
      <w:r w:rsidR="00790C8B">
        <w:rPr>
          <w:color w:val="000000" w:themeColor="text1"/>
          <w:lang w:bidi="he-IL"/>
        </w:rPr>
        <w:t xml:space="preserve">and that the concern is that the </w:t>
      </w:r>
      <w:r w:rsidR="00FD26D9">
        <w:rPr>
          <w:color w:val="000000" w:themeColor="text1"/>
          <w:lang w:bidi="he-IL"/>
        </w:rPr>
        <w:t>n</w:t>
      </w:r>
      <w:r w:rsidR="00790C8B">
        <w:rPr>
          <w:color w:val="000000" w:themeColor="text1"/>
          <w:lang w:bidi="he-IL"/>
        </w:rPr>
        <w:t xml:space="preserve">on-Jew will, as part of the glistening process seen above, use milk that was left exposed and therefore potentially contains snake venom. According to this understanding, </w:t>
      </w:r>
      <w:r w:rsidR="00FA0BFA">
        <w:rPr>
          <w:iCs/>
          <w:color w:val="000000" w:themeColor="text1"/>
          <w:lang w:bidi="he-IL"/>
        </w:rPr>
        <w:t>Rabbi</w:t>
      </w:r>
      <w:r w:rsidR="00790C8B">
        <w:rPr>
          <w:i/>
          <w:color w:val="000000" w:themeColor="text1"/>
          <w:lang w:bidi="he-IL"/>
        </w:rPr>
        <w:t xml:space="preserve"> </w:t>
      </w:r>
      <w:proofErr w:type="spellStart"/>
      <w:r w:rsidR="00790C8B" w:rsidRPr="00A3649F">
        <w:rPr>
          <w:iCs/>
          <w:color w:val="000000" w:themeColor="text1"/>
          <w:lang w:bidi="he-IL"/>
        </w:rPr>
        <w:t>Chanina</w:t>
      </w:r>
      <w:proofErr w:type="spellEnd"/>
      <w:r w:rsidR="00790C8B">
        <w:rPr>
          <w:color w:val="000000" w:themeColor="text1"/>
          <w:lang w:bidi="he-IL"/>
        </w:rPr>
        <w:t xml:space="preserve"> answers the </w:t>
      </w:r>
      <w:r w:rsidR="00790C8B" w:rsidRPr="00220C4D">
        <w:rPr>
          <w:i/>
          <w:noProof/>
          <w:color w:val="000000" w:themeColor="text1"/>
          <w:lang w:bidi="he-IL"/>
        </w:rPr>
        <w:t>gemara</w:t>
      </w:r>
      <w:r w:rsidR="00790C8B" w:rsidRPr="00220C4D">
        <w:rPr>
          <w:noProof/>
          <w:color w:val="000000" w:themeColor="text1"/>
          <w:lang w:bidi="he-IL"/>
        </w:rPr>
        <w:t>’s</w:t>
      </w:r>
      <w:r w:rsidR="00790C8B">
        <w:rPr>
          <w:color w:val="000000" w:themeColor="text1"/>
          <w:lang w:bidi="he-IL"/>
        </w:rPr>
        <w:t xml:space="preserve"> challenge</w:t>
      </w:r>
      <w:r w:rsidR="00780781">
        <w:rPr>
          <w:color w:val="000000" w:themeColor="text1"/>
          <w:lang w:bidi="he-IL"/>
        </w:rPr>
        <w:t>,</w:t>
      </w:r>
      <w:r w:rsidR="00790C8B">
        <w:rPr>
          <w:color w:val="000000" w:themeColor="text1"/>
          <w:lang w:bidi="he-IL"/>
        </w:rPr>
        <w:t xml:space="preserve"> that surely if it contained poison it wouldn’t dry properly</w:t>
      </w:r>
      <w:r w:rsidR="00780781">
        <w:rPr>
          <w:color w:val="000000" w:themeColor="text1"/>
          <w:lang w:bidi="he-IL"/>
        </w:rPr>
        <w:t>,</w:t>
      </w:r>
      <w:r w:rsidR="00790C8B">
        <w:rPr>
          <w:color w:val="000000" w:themeColor="text1"/>
          <w:lang w:bidi="he-IL"/>
        </w:rPr>
        <w:t xml:space="preserve"> by saying that is true but here we are worried that</w:t>
      </w:r>
      <w:r w:rsidR="00780781">
        <w:rPr>
          <w:color w:val="000000" w:themeColor="text1"/>
          <w:lang w:bidi="he-IL"/>
        </w:rPr>
        <w:t>,</w:t>
      </w:r>
      <w:r w:rsidR="00790C8B">
        <w:rPr>
          <w:color w:val="000000" w:themeColor="text1"/>
          <w:lang w:bidi="he-IL"/>
        </w:rPr>
        <w:t xml:space="preserve"> after the cheese has set</w:t>
      </w:r>
      <w:r w:rsidR="00780781">
        <w:rPr>
          <w:color w:val="000000" w:themeColor="text1"/>
          <w:lang w:bidi="he-IL"/>
        </w:rPr>
        <w:t>,</w:t>
      </w:r>
      <w:r w:rsidR="00790C8B">
        <w:rPr>
          <w:color w:val="000000" w:themeColor="text1"/>
          <w:lang w:bidi="he-IL"/>
        </w:rPr>
        <w:t xml:space="preserve"> the potentially poisonous milk </w:t>
      </w:r>
      <w:r w:rsidR="00FD26D9">
        <w:rPr>
          <w:color w:val="000000" w:themeColor="text1"/>
          <w:lang w:bidi="he-IL"/>
        </w:rPr>
        <w:t xml:space="preserve">was </w:t>
      </w:r>
      <w:r w:rsidR="00790C8B">
        <w:rPr>
          <w:color w:val="000000" w:themeColor="text1"/>
          <w:lang w:bidi="he-IL"/>
        </w:rPr>
        <w:t>applied to the surface of the cheese.</w:t>
      </w:r>
      <w:r w:rsidR="00780781">
        <w:rPr>
          <w:rStyle w:val="FootnoteReference"/>
          <w:color w:val="000000" w:themeColor="text1"/>
          <w:lang w:bidi="he-IL"/>
        </w:rPr>
        <w:footnoteReference w:id="22"/>
      </w:r>
    </w:p>
    <w:p w14:paraId="457EF35E" w14:textId="7E05D0E2" w:rsidR="00BD4390" w:rsidRDefault="00BA452C" w:rsidP="00AF1863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We have, thus far, explained the first answer of the </w:t>
      </w:r>
      <w:r w:rsidRPr="00A3649F">
        <w:rPr>
          <w:i/>
          <w:iCs/>
          <w:color w:val="000000" w:themeColor="text1"/>
          <w:lang w:bidi="he-IL"/>
        </w:rPr>
        <w:t>gemara</w:t>
      </w:r>
      <w:r>
        <w:rPr>
          <w:color w:val="000000" w:themeColor="text1"/>
          <w:lang w:bidi="he-IL"/>
        </w:rPr>
        <w:t xml:space="preserve"> as to what </w:t>
      </w:r>
      <w:r w:rsidR="00085D36">
        <w:rPr>
          <w:color w:val="000000" w:themeColor="text1"/>
          <w:lang w:bidi="he-IL"/>
        </w:rPr>
        <w:t xml:space="preserve">is </w:t>
      </w:r>
      <w:r>
        <w:rPr>
          <w:color w:val="000000" w:themeColor="text1"/>
          <w:lang w:bidi="he-IL"/>
        </w:rPr>
        <w:t xml:space="preserve">the </w:t>
      </w:r>
      <w:proofErr w:type="spellStart"/>
      <w:r>
        <w:rPr>
          <w:i/>
          <w:color w:val="000000" w:themeColor="text1"/>
          <w:lang w:bidi="he-IL"/>
        </w:rPr>
        <w:t>g</w:t>
      </w:r>
      <w:r w:rsidR="00FA0BFA">
        <w:rPr>
          <w:i/>
          <w:color w:val="000000" w:themeColor="text1"/>
          <w:lang w:bidi="he-IL"/>
        </w:rPr>
        <w:t>’</w:t>
      </w:r>
      <w:r>
        <w:rPr>
          <w:i/>
          <w:color w:val="000000" w:themeColor="text1"/>
          <w:lang w:bidi="he-IL"/>
        </w:rPr>
        <w:t>zeirah</w:t>
      </w:r>
      <w:proofErr w:type="spellEnd"/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against eating </w:t>
      </w:r>
      <w:r w:rsidR="00CA1825" w:rsidRPr="00CA1825">
        <w:rPr>
          <w:i/>
          <w:iCs/>
          <w:noProof/>
          <w:color w:val="000000" w:themeColor="text1"/>
          <w:lang w:bidi="he-IL"/>
        </w:rPr>
        <w:t>g’vinas akum</w:t>
      </w:r>
      <w:r w:rsidR="00085D36">
        <w:rPr>
          <w:color w:val="000000" w:themeColor="text1"/>
          <w:lang w:bidi="he-IL"/>
        </w:rPr>
        <w:t xml:space="preserve">. The second answer is that of </w:t>
      </w:r>
      <w:r w:rsidR="00085D36" w:rsidRPr="00A3649F">
        <w:rPr>
          <w:iCs/>
          <w:color w:val="000000" w:themeColor="text1"/>
          <w:lang w:bidi="he-IL"/>
        </w:rPr>
        <w:t>Shmuel</w:t>
      </w:r>
      <w:r w:rsidR="00085D36">
        <w:rPr>
          <w:color w:val="000000" w:themeColor="text1"/>
          <w:lang w:bidi="he-IL"/>
        </w:rPr>
        <w:t xml:space="preserve"> who sa</w:t>
      </w:r>
      <w:r w:rsidR="00FD26D9">
        <w:rPr>
          <w:color w:val="000000" w:themeColor="text1"/>
          <w:lang w:bidi="he-IL"/>
        </w:rPr>
        <w:t>ys that</w:t>
      </w:r>
      <w:r w:rsidR="00085D36">
        <w:rPr>
          <w:color w:val="000000" w:themeColor="text1"/>
          <w:lang w:bidi="he-IL"/>
        </w:rPr>
        <w:t xml:space="preserve"> the reason is due to the use of the </w:t>
      </w:r>
      <w:r w:rsidR="00747616">
        <w:rPr>
          <w:i/>
          <w:color w:val="000000" w:themeColor="text1"/>
          <w:lang w:bidi="he-IL"/>
        </w:rPr>
        <w:t>o</w:t>
      </w:r>
      <w:r w:rsidR="00085D36">
        <w:rPr>
          <w:i/>
          <w:color w:val="000000" w:themeColor="text1"/>
          <w:lang w:bidi="he-IL"/>
        </w:rPr>
        <w:t xml:space="preserve">r </w:t>
      </w:r>
      <w:r w:rsidR="00085D36" w:rsidRPr="00220C4D">
        <w:rPr>
          <w:i/>
          <w:noProof/>
          <w:color w:val="000000" w:themeColor="text1"/>
          <w:lang w:bidi="he-IL"/>
        </w:rPr>
        <w:t>keivas</w:t>
      </w:r>
      <w:r w:rsidR="00085D36">
        <w:rPr>
          <w:i/>
          <w:color w:val="000000" w:themeColor="text1"/>
          <w:lang w:bidi="he-IL"/>
        </w:rPr>
        <w:t xml:space="preserve">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FA0BFA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 w:rsidR="00FD26D9">
        <w:rPr>
          <w:color w:val="000000" w:themeColor="text1"/>
          <w:lang w:bidi="he-IL"/>
        </w:rPr>
        <w:t xml:space="preserve"> (the lining of a </w:t>
      </w:r>
      <w:proofErr w:type="spellStart"/>
      <w:r w:rsidR="00914AC3">
        <w:rPr>
          <w:i/>
          <w:iCs/>
          <w:color w:val="000000" w:themeColor="text1"/>
          <w:lang w:bidi="he-IL"/>
        </w:rPr>
        <w:t>n</w:t>
      </w:r>
      <w:r w:rsidR="00FA0BFA">
        <w:rPr>
          <w:i/>
          <w:iCs/>
          <w:color w:val="000000" w:themeColor="text1"/>
          <w:lang w:bidi="he-IL"/>
        </w:rPr>
        <w:t>’</w:t>
      </w:r>
      <w:r w:rsidR="00914AC3">
        <w:rPr>
          <w:i/>
          <w:iCs/>
          <w:color w:val="000000" w:themeColor="text1"/>
          <w:lang w:bidi="he-IL"/>
        </w:rPr>
        <w:t>veilah</w:t>
      </w:r>
      <w:r w:rsidR="00FD26D9" w:rsidRPr="00FD26D9">
        <w:rPr>
          <w:color w:val="000000" w:themeColor="text1"/>
          <w:lang w:bidi="he-IL"/>
        </w:rPr>
        <w:t>’s</w:t>
      </w:r>
      <w:proofErr w:type="spellEnd"/>
      <w:r w:rsidR="00FD26D9">
        <w:rPr>
          <w:color w:val="000000" w:themeColor="text1"/>
          <w:lang w:bidi="he-IL"/>
        </w:rPr>
        <w:t xml:space="preserve"> stomach).</w:t>
      </w:r>
      <w:r w:rsidR="00085D36">
        <w:rPr>
          <w:color w:val="000000" w:themeColor="text1"/>
          <w:lang w:bidi="he-IL"/>
        </w:rPr>
        <w:t xml:space="preserve"> </w:t>
      </w:r>
      <w:r w:rsidR="00FD26D9">
        <w:rPr>
          <w:color w:val="000000" w:themeColor="text1"/>
          <w:lang w:bidi="he-IL"/>
        </w:rPr>
        <w:t>T</w:t>
      </w:r>
      <w:r w:rsidR="00085D36">
        <w:rPr>
          <w:color w:val="000000" w:themeColor="text1"/>
          <w:lang w:bidi="he-IL"/>
        </w:rPr>
        <w:t xml:space="preserve">hat is to </w:t>
      </w:r>
      <w:r w:rsidR="00085D36" w:rsidRPr="00220C4D">
        <w:rPr>
          <w:noProof/>
          <w:color w:val="000000" w:themeColor="text1"/>
          <w:lang w:bidi="he-IL"/>
        </w:rPr>
        <w:t>say</w:t>
      </w:r>
      <w:r w:rsidR="00220C4D">
        <w:rPr>
          <w:noProof/>
          <w:color w:val="000000" w:themeColor="text1"/>
          <w:lang w:bidi="he-IL"/>
        </w:rPr>
        <w:t>,</w:t>
      </w:r>
      <w:r w:rsidR="00085D36">
        <w:rPr>
          <w:color w:val="000000" w:themeColor="text1"/>
          <w:lang w:bidi="he-IL"/>
        </w:rPr>
        <w:t xml:space="preserve"> </w:t>
      </w:r>
      <w:r w:rsidR="0099774E">
        <w:rPr>
          <w:color w:val="000000" w:themeColor="text1"/>
          <w:lang w:bidi="he-IL"/>
        </w:rPr>
        <w:t xml:space="preserve">non-Jews </w:t>
      </w:r>
      <w:r w:rsidR="00747616">
        <w:rPr>
          <w:color w:val="000000" w:themeColor="text1"/>
          <w:lang w:bidi="he-IL"/>
        </w:rPr>
        <w:t>use the</w:t>
      </w:r>
      <w:r w:rsidR="00085D36">
        <w:rPr>
          <w:color w:val="000000" w:themeColor="text1"/>
          <w:lang w:bidi="he-IL"/>
        </w:rPr>
        <w:t xml:space="preserve"> abomasum of a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FA0BFA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 w:rsidR="00747616">
        <w:rPr>
          <w:color w:val="000000" w:themeColor="text1"/>
          <w:lang w:bidi="he-IL"/>
        </w:rPr>
        <w:t xml:space="preserve"> as a curdling agent</w:t>
      </w:r>
      <w:r w:rsidR="00FD26D9">
        <w:rPr>
          <w:color w:val="000000" w:themeColor="text1"/>
          <w:lang w:bidi="he-IL"/>
        </w:rPr>
        <w:t>.</w:t>
      </w:r>
      <w:r w:rsidR="00747616">
        <w:rPr>
          <w:rStyle w:val="FootnoteReference"/>
          <w:color w:val="000000" w:themeColor="text1"/>
          <w:lang w:bidi="he-IL"/>
        </w:rPr>
        <w:footnoteReference w:id="23"/>
      </w:r>
      <w:r w:rsidR="0099774E">
        <w:rPr>
          <w:color w:val="000000" w:themeColor="text1"/>
          <w:lang w:bidi="he-IL"/>
        </w:rPr>
        <w:t xml:space="preserve"> </w:t>
      </w:r>
      <w:commentRangeStart w:id="22"/>
      <w:r w:rsidR="00747616">
        <w:rPr>
          <w:rStyle w:val="FootnoteReference"/>
          <w:color w:val="000000" w:themeColor="text1"/>
          <w:lang w:bidi="he-IL"/>
        </w:rPr>
        <w:footnoteReference w:id="24"/>
      </w:r>
      <w:commentRangeEnd w:id="22"/>
      <w:r w:rsidR="00D71BB3">
        <w:rPr>
          <w:rStyle w:val="CommentReference"/>
        </w:rPr>
        <w:commentReference w:id="22"/>
      </w:r>
      <w:r w:rsidR="00085D36">
        <w:rPr>
          <w:color w:val="000000" w:themeColor="text1"/>
          <w:lang w:bidi="he-IL"/>
        </w:rPr>
        <w:t xml:space="preserve"> </w:t>
      </w:r>
      <w:r w:rsidR="00747616">
        <w:rPr>
          <w:color w:val="000000" w:themeColor="text1"/>
          <w:lang w:bidi="he-IL"/>
        </w:rPr>
        <w:t xml:space="preserve">The problem presented is that despite the fact the abomasum would be considered </w:t>
      </w:r>
      <w:r w:rsidR="00747616" w:rsidRPr="00220C4D">
        <w:rPr>
          <w:i/>
          <w:noProof/>
          <w:color w:val="000000" w:themeColor="text1"/>
          <w:lang w:bidi="he-IL"/>
        </w:rPr>
        <w:t>batul</w:t>
      </w:r>
      <w:r w:rsidR="00747616">
        <w:rPr>
          <w:i/>
          <w:color w:val="000000" w:themeColor="text1"/>
          <w:lang w:bidi="he-IL"/>
        </w:rPr>
        <w:t xml:space="preserve"> </w:t>
      </w:r>
      <w:r w:rsidR="00747616">
        <w:rPr>
          <w:color w:val="000000" w:themeColor="text1"/>
          <w:lang w:bidi="he-IL"/>
        </w:rPr>
        <w:t>in terms of transfer of taste</w:t>
      </w:r>
      <w:r w:rsidR="004B48F5">
        <w:rPr>
          <w:color w:val="000000" w:themeColor="text1"/>
          <w:lang w:bidi="he-IL"/>
        </w:rPr>
        <w:t>,</w:t>
      </w:r>
      <w:r w:rsidR="00747616">
        <w:rPr>
          <w:color w:val="000000" w:themeColor="text1"/>
          <w:lang w:bidi="he-IL"/>
        </w:rPr>
        <w:t xml:space="preserve"> and would therefore not be considered present</w:t>
      </w:r>
      <w:r w:rsidR="006F04EE">
        <w:rPr>
          <w:color w:val="000000" w:themeColor="text1"/>
          <w:lang w:bidi="he-IL"/>
        </w:rPr>
        <w:t xml:space="preserve">, nevertheless, </w:t>
      </w:r>
      <w:r w:rsidR="00747616">
        <w:rPr>
          <w:color w:val="000000" w:themeColor="text1"/>
          <w:lang w:bidi="he-IL"/>
        </w:rPr>
        <w:t xml:space="preserve">since it is a </w:t>
      </w:r>
      <w:r w:rsidR="00747616" w:rsidRPr="00220C4D">
        <w:rPr>
          <w:i/>
          <w:noProof/>
          <w:color w:val="000000" w:themeColor="text1"/>
          <w:lang w:bidi="he-IL"/>
        </w:rPr>
        <w:t>davar</w:t>
      </w:r>
      <w:r w:rsidR="00747616">
        <w:rPr>
          <w:i/>
          <w:color w:val="000000" w:themeColor="text1"/>
          <w:lang w:bidi="he-IL"/>
        </w:rPr>
        <w:t xml:space="preserve"> </w:t>
      </w:r>
      <w:r w:rsidR="00747616" w:rsidRPr="00220C4D">
        <w:rPr>
          <w:i/>
          <w:noProof/>
          <w:color w:val="000000" w:themeColor="text1"/>
          <w:lang w:bidi="he-IL"/>
        </w:rPr>
        <w:t>hama’am</w:t>
      </w:r>
      <w:r w:rsidR="00FD26D9">
        <w:rPr>
          <w:i/>
          <w:noProof/>
          <w:color w:val="000000" w:themeColor="text1"/>
          <w:lang w:bidi="he-IL"/>
        </w:rPr>
        <w:t>i</w:t>
      </w:r>
      <w:r w:rsidR="00747616" w:rsidRPr="00220C4D">
        <w:rPr>
          <w:i/>
          <w:noProof/>
          <w:color w:val="000000" w:themeColor="text1"/>
          <w:lang w:bidi="he-IL"/>
        </w:rPr>
        <w:t>d</w:t>
      </w:r>
      <w:r w:rsidR="00747616">
        <w:rPr>
          <w:color w:val="000000" w:themeColor="text1"/>
          <w:lang w:bidi="he-IL"/>
        </w:rPr>
        <w:t xml:space="preserve"> it cannot be considered not present</w:t>
      </w:r>
      <w:r w:rsidR="00E2503D">
        <w:rPr>
          <w:color w:val="000000" w:themeColor="text1"/>
          <w:lang w:bidi="he-IL"/>
        </w:rPr>
        <w:t xml:space="preserve"> since it is an essential component;</w:t>
      </w:r>
      <w:r w:rsidR="006F04EE">
        <w:rPr>
          <w:rStyle w:val="FootnoteReference"/>
          <w:color w:val="000000" w:themeColor="text1"/>
          <w:lang w:bidi="he-IL"/>
        </w:rPr>
        <w:footnoteReference w:id="25"/>
      </w:r>
      <w:r w:rsidR="00E2503D">
        <w:rPr>
          <w:color w:val="000000" w:themeColor="text1"/>
          <w:lang w:bidi="he-IL"/>
        </w:rPr>
        <w:t xml:space="preserve"> consequently, it is considered like one is eating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FA0BFA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 w:rsidR="00E2503D">
        <w:rPr>
          <w:color w:val="000000" w:themeColor="text1"/>
          <w:lang w:bidi="he-IL"/>
        </w:rPr>
        <w:t>.</w:t>
      </w:r>
      <w:commentRangeStart w:id="23"/>
      <w:commentRangeStart w:id="24"/>
      <w:commentRangeStart w:id="25"/>
      <w:r w:rsidR="00FA0951">
        <w:rPr>
          <w:rStyle w:val="FootnoteReference"/>
          <w:color w:val="000000" w:themeColor="text1"/>
          <w:lang w:bidi="he-IL"/>
        </w:rPr>
        <w:footnoteReference w:id="26"/>
      </w:r>
      <w:commentRangeEnd w:id="23"/>
      <w:r w:rsidR="00FD26D9">
        <w:rPr>
          <w:rStyle w:val="CommentReference"/>
        </w:rPr>
        <w:commentReference w:id="23"/>
      </w:r>
      <w:commentRangeEnd w:id="24"/>
      <w:r w:rsidR="0068217C">
        <w:rPr>
          <w:rStyle w:val="CommentReference"/>
        </w:rPr>
        <w:commentReference w:id="24"/>
      </w:r>
      <w:commentRangeEnd w:id="25"/>
      <w:r w:rsidR="002F6A3C">
        <w:rPr>
          <w:rStyle w:val="CommentReference"/>
        </w:rPr>
        <w:commentReference w:id="25"/>
      </w:r>
      <w:r w:rsidR="00E2503D">
        <w:rPr>
          <w:color w:val="000000" w:themeColor="text1"/>
          <w:lang w:bidi="he-IL"/>
        </w:rPr>
        <w:t xml:space="preserve"> The </w:t>
      </w:r>
      <w:r w:rsidR="00E2503D" w:rsidRPr="00A3649F">
        <w:rPr>
          <w:iCs/>
          <w:color w:val="000000" w:themeColor="text1"/>
          <w:lang w:bidi="he-IL"/>
        </w:rPr>
        <w:t>Rashba</w:t>
      </w:r>
      <w:r w:rsidR="00E2503D">
        <w:rPr>
          <w:color w:val="000000" w:themeColor="text1"/>
          <w:lang w:bidi="he-IL"/>
        </w:rPr>
        <w:t xml:space="preserve">, amongst others, asks in the name of the </w:t>
      </w:r>
      <w:r w:rsidR="00335165" w:rsidRPr="00A3649F">
        <w:rPr>
          <w:iCs/>
          <w:color w:val="000000" w:themeColor="text1"/>
          <w:lang w:bidi="he-IL"/>
        </w:rPr>
        <w:t>Ri</w:t>
      </w:r>
      <w:r w:rsidR="00E2503D" w:rsidRPr="00A3649F">
        <w:rPr>
          <w:iCs/>
          <w:color w:val="000000" w:themeColor="text1"/>
          <w:lang w:bidi="he-IL"/>
        </w:rPr>
        <w:t xml:space="preserve"> </w:t>
      </w:r>
      <w:proofErr w:type="spellStart"/>
      <w:r w:rsidR="00E2503D" w:rsidRPr="00A3649F">
        <w:rPr>
          <w:iCs/>
          <w:color w:val="000000" w:themeColor="text1"/>
          <w:lang w:bidi="he-IL"/>
        </w:rPr>
        <w:t>M</w:t>
      </w:r>
      <w:r w:rsidR="00FD26D9">
        <w:rPr>
          <w:iCs/>
          <w:color w:val="000000" w:themeColor="text1"/>
          <w:lang w:bidi="he-IL"/>
        </w:rPr>
        <w:t>i</w:t>
      </w:r>
      <w:r w:rsidR="00E2503D" w:rsidRPr="00A3649F">
        <w:rPr>
          <w:iCs/>
          <w:color w:val="000000" w:themeColor="text1"/>
          <w:lang w:bidi="he-IL"/>
        </w:rPr>
        <w:t>Gash</w:t>
      </w:r>
      <w:proofErr w:type="spellEnd"/>
      <w:r w:rsidR="00E2503D">
        <w:rPr>
          <w:color w:val="000000" w:themeColor="text1"/>
          <w:lang w:bidi="he-IL"/>
        </w:rPr>
        <w:t xml:space="preserve"> why the </w:t>
      </w:r>
      <w:proofErr w:type="spellStart"/>
      <w:r w:rsidR="00E2503D" w:rsidRPr="00E2503D">
        <w:rPr>
          <w:i/>
          <w:color w:val="000000" w:themeColor="text1"/>
          <w:lang w:bidi="he-IL"/>
        </w:rPr>
        <w:t>gemara</w:t>
      </w:r>
      <w:proofErr w:type="spellEnd"/>
      <w:r w:rsidR="00E2503D">
        <w:rPr>
          <w:color w:val="000000" w:themeColor="text1"/>
          <w:lang w:bidi="he-IL"/>
        </w:rPr>
        <w:t xml:space="preserve"> brings a case where the animal is a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020DA0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 w:rsidR="00D0433A">
        <w:rPr>
          <w:iCs/>
          <w:color w:val="000000" w:themeColor="text1"/>
          <w:lang w:bidi="he-IL"/>
        </w:rPr>
        <w:t>.</w:t>
      </w:r>
      <w:r w:rsidR="00A837DF">
        <w:rPr>
          <w:color w:val="000000" w:themeColor="text1"/>
          <w:lang w:bidi="he-IL"/>
        </w:rPr>
        <w:t xml:space="preserve"> </w:t>
      </w:r>
      <w:r w:rsidR="00D0433A">
        <w:rPr>
          <w:color w:val="000000" w:themeColor="text1"/>
          <w:lang w:bidi="he-IL"/>
        </w:rPr>
        <w:t>S</w:t>
      </w:r>
      <w:r w:rsidR="00E2503D">
        <w:rPr>
          <w:color w:val="000000" w:themeColor="text1"/>
          <w:lang w:bidi="he-IL"/>
        </w:rPr>
        <w:t xml:space="preserve">urely even if it was properly slaughtered </w:t>
      </w:r>
      <w:r w:rsidR="00A837DF">
        <w:rPr>
          <w:color w:val="000000" w:themeColor="text1"/>
          <w:lang w:bidi="he-IL"/>
        </w:rPr>
        <w:t>there would</w:t>
      </w:r>
      <w:r w:rsidR="00FD26D9">
        <w:rPr>
          <w:color w:val="000000" w:themeColor="text1"/>
          <w:lang w:bidi="he-IL"/>
        </w:rPr>
        <w:t xml:space="preserve"> be</w:t>
      </w:r>
      <w:r w:rsidR="00A837DF">
        <w:rPr>
          <w:color w:val="000000" w:themeColor="text1"/>
          <w:lang w:bidi="he-IL"/>
        </w:rPr>
        <w:t xml:space="preserve"> a prohibition of </w:t>
      </w:r>
      <w:r w:rsidR="00A837DF" w:rsidRPr="00220C4D">
        <w:rPr>
          <w:i/>
          <w:noProof/>
          <w:color w:val="000000" w:themeColor="text1"/>
          <w:lang w:bidi="he-IL"/>
        </w:rPr>
        <w:t>basar</w:t>
      </w:r>
      <w:r w:rsidR="00A837DF">
        <w:rPr>
          <w:i/>
          <w:color w:val="000000" w:themeColor="text1"/>
          <w:lang w:bidi="he-IL"/>
        </w:rPr>
        <w:t xml:space="preserve"> </w:t>
      </w:r>
      <w:r w:rsidR="00A837DF" w:rsidRPr="00220C4D">
        <w:rPr>
          <w:i/>
          <w:noProof/>
          <w:color w:val="000000" w:themeColor="text1"/>
          <w:lang w:bidi="he-IL"/>
        </w:rPr>
        <w:t>b</w:t>
      </w:r>
      <w:r w:rsidR="00FD26D9">
        <w:rPr>
          <w:i/>
          <w:noProof/>
          <w:color w:val="000000" w:themeColor="text1"/>
          <w:lang w:bidi="he-IL"/>
        </w:rPr>
        <w:t>’</w:t>
      </w:r>
      <w:r w:rsidR="00CE34AB">
        <w:rPr>
          <w:i/>
          <w:noProof/>
          <w:color w:val="000000" w:themeColor="text1"/>
          <w:lang w:bidi="he-IL"/>
        </w:rPr>
        <w:t>c</w:t>
      </w:r>
      <w:r w:rsidR="00A837DF" w:rsidRPr="00220C4D">
        <w:rPr>
          <w:i/>
          <w:noProof/>
          <w:color w:val="000000" w:themeColor="text1"/>
          <w:lang w:bidi="he-IL"/>
        </w:rPr>
        <w:t>halav</w:t>
      </w:r>
      <w:r w:rsidR="00D0433A">
        <w:rPr>
          <w:color w:val="000000" w:themeColor="text1"/>
          <w:lang w:bidi="he-IL"/>
        </w:rPr>
        <w:t>!</w:t>
      </w:r>
      <w:commentRangeStart w:id="27"/>
      <w:r w:rsidR="00D0433A">
        <w:rPr>
          <w:rStyle w:val="FootnoteReference"/>
          <w:color w:val="000000" w:themeColor="text1"/>
          <w:lang w:bidi="he-IL"/>
        </w:rPr>
        <w:footnoteReference w:id="27"/>
      </w:r>
      <w:commentRangeEnd w:id="27"/>
      <w:r w:rsidR="00D71BB3">
        <w:rPr>
          <w:rStyle w:val="CommentReference"/>
        </w:rPr>
        <w:commentReference w:id="27"/>
      </w:r>
      <w:r w:rsidR="00D0433A">
        <w:rPr>
          <w:color w:val="000000" w:themeColor="text1"/>
          <w:lang w:bidi="he-IL"/>
        </w:rPr>
        <w:t xml:space="preserve"> </w:t>
      </w:r>
      <w:r w:rsidR="00E9406A">
        <w:rPr>
          <w:color w:val="000000" w:themeColor="text1"/>
          <w:lang w:bidi="he-IL"/>
        </w:rPr>
        <w:t xml:space="preserve">The </w:t>
      </w:r>
      <w:r w:rsidR="00335165" w:rsidRPr="00A3649F">
        <w:rPr>
          <w:iCs/>
          <w:color w:val="000000" w:themeColor="text1"/>
          <w:lang w:bidi="he-IL"/>
        </w:rPr>
        <w:t>Ri</w:t>
      </w:r>
      <w:r w:rsidR="00E9406A" w:rsidRPr="00A3649F">
        <w:rPr>
          <w:iCs/>
          <w:color w:val="000000" w:themeColor="text1"/>
          <w:lang w:bidi="he-IL"/>
        </w:rPr>
        <w:t xml:space="preserve"> </w:t>
      </w:r>
      <w:proofErr w:type="spellStart"/>
      <w:r w:rsidR="00E9406A" w:rsidRPr="00A3649F">
        <w:rPr>
          <w:iCs/>
          <w:color w:val="000000" w:themeColor="text1"/>
          <w:lang w:bidi="he-IL"/>
        </w:rPr>
        <w:t>M</w:t>
      </w:r>
      <w:r w:rsidR="00FD26D9">
        <w:rPr>
          <w:iCs/>
          <w:color w:val="000000" w:themeColor="text1"/>
          <w:lang w:bidi="he-IL"/>
        </w:rPr>
        <w:t>i</w:t>
      </w:r>
      <w:r w:rsidR="00E9406A" w:rsidRPr="00A3649F">
        <w:rPr>
          <w:iCs/>
          <w:color w:val="000000" w:themeColor="text1"/>
          <w:lang w:bidi="he-IL"/>
        </w:rPr>
        <w:t>Gash</w:t>
      </w:r>
      <w:proofErr w:type="spellEnd"/>
      <w:r w:rsidR="00E9406A">
        <w:rPr>
          <w:color w:val="000000" w:themeColor="text1"/>
          <w:lang w:bidi="he-IL"/>
        </w:rPr>
        <w:t xml:space="preserve"> answers that the </w:t>
      </w:r>
      <w:r w:rsidR="00E9406A" w:rsidRPr="00220C4D">
        <w:rPr>
          <w:i/>
          <w:noProof/>
          <w:color w:val="000000" w:themeColor="text1"/>
          <w:lang w:bidi="he-IL"/>
        </w:rPr>
        <w:t>issur</w:t>
      </w:r>
      <w:r w:rsidR="00CE34AB">
        <w:rPr>
          <w:i/>
          <w:noProof/>
          <w:color w:val="000000" w:themeColor="text1"/>
          <w:lang w:bidi="he-IL"/>
        </w:rPr>
        <w:t xml:space="preserve"> </w:t>
      </w:r>
      <w:r w:rsidR="00CE34AB" w:rsidRPr="00A3649F">
        <w:rPr>
          <w:iCs/>
          <w:noProof/>
          <w:color w:val="000000" w:themeColor="text1"/>
          <w:lang w:bidi="he-IL"/>
        </w:rPr>
        <w:t>of</w:t>
      </w:r>
      <w:r w:rsidR="00E9406A">
        <w:rPr>
          <w:i/>
          <w:color w:val="000000" w:themeColor="text1"/>
          <w:lang w:bidi="he-IL"/>
        </w:rPr>
        <w:t xml:space="preserve"> </w:t>
      </w:r>
      <w:r w:rsidR="00E9406A" w:rsidRPr="00220C4D">
        <w:rPr>
          <w:i/>
          <w:noProof/>
          <w:color w:val="000000" w:themeColor="text1"/>
          <w:lang w:bidi="he-IL"/>
        </w:rPr>
        <w:t>basar</w:t>
      </w:r>
      <w:r w:rsidR="00E9406A">
        <w:rPr>
          <w:i/>
          <w:color w:val="000000" w:themeColor="text1"/>
          <w:lang w:bidi="he-IL"/>
        </w:rPr>
        <w:t xml:space="preserve"> </w:t>
      </w:r>
      <w:r w:rsidR="00E9406A" w:rsidRPr="00220C4D">
        <w:rPr>
          <w:i/>
          <w:noProof/>
          <w:color w:val="000000" w:themeColor="text1"/>
          <w:lang w:bidi="he-IL"/>
        </w:rPr>
        <w:t>b</w:t>
      </w:r>
      <w:r w:rsidR="00020DA0">
        <w:rPr>
          <w:i/>
          <w:noProof/>
          <w:color w:val="000000" w:themeColor="text1"/>
          <w:lang w:bidi="he-IL"/>
        </w:rPr>
        <w:t>’</w:t>
      </w:r>
      <w:r w:rsidR="00E9406A" w:rsidRPr="00220C4D">
        <w:rPr>
          <w:i/>
          <w:noProof/>
          <w:color w:val="000000" w:themeColor="text1"/>
          <w:lang w:bidi="he-IL"/>
        </w:rPr>
        <w:t>chalav</w:t>
      </w:r>
      <w:r w:rsidR="00E9406A">
        <w:rPr>
          <w:i/>
          <w:color w:val="000000" w:themeColor="text1"/>
          <w:lang w:bidi="he-IL"/>
        </w:rPr>
        <w:t xml:space="preserve"> </w:t>
      </w:r>
      <w:r w:rsidR="00E9406A">
        <w:rPr>
          <w:color w:val="000000" w:themeColor="text1"/>
          <w:lang w:bidi="he-IL"/>
        </w:rPr>
        <w:t>only applies if there is a transfer of taste through cooking them together</w:t>
      </w:r>
      <w:r w:rsidR="007E0D4C">
        <w:rPr>
          <w:color w:val="000000" w:themeColor="text1"/>
          <w:lang w:bidi="he-IL"/>
        </w:rPr>
        <w:t xml:space="preserve"> and</w:t>
      </w:r>
      <w:r w:rsidR="00E9406A">
        <w:rPr>
          <w:color w:val="000000" w:themeColor="text1"/>
          <w:lang w:bidi="he-IL"/>
        </w:rPr>
        <w:t xml:space="preserve"> since </w:t>
      </w:r>
      <w:r w:rsidR="0099774E">
        <w:rPr>
          <w:color w:val="000000" w:themeColor="text1"/>
          <w:lang w:bidi="he-IL"/>
        </w:rPr>
        <w:t xml:space="preserve">there is </w:t>
      </w:r>
      <w:commentRangeStart w:id="28"/>
      <w:r w:rsidR="0099774E">
        <w:rPr>
          <w:color w:val="000000" w:themeColor="text1"/>
          <w:lang w:bidi="he-IL"/>
        </w:rPr>
        <w:t>no</w:t>
      </w:r>
      <w:r w:rsidR="00E9406A">
        <w:rPr>
          <w:color w:val="000000" w:themeColor="text1"/>
          <w:lang w:bidi="he-IL"/>
        </w:rPr>
        <w:t xml:space="preserve"> here</w:t>
      </w:r>
      <w:commentRangeEnd w:id="28"/>
      <w:r w:rsidR="00020DA0">
        <w:rPr>
          <w:rStyle w:val="CommentReference"/>
        </w:rPr>
        <w:commentReference w:id="28"/>
      </w:r>
      <w:r w:rsidR="00CE34AB">
        <w:rPr>
          <w:color w:val="000000" w:themeColor="text1"/>
          <w:lang w:bidi="he-IL"/>
        </w:rPr>
        <w:t>,</w:t>
      </w:r>
      <w:r w:rsidR="00E9406A">
        <w:rPr>
          <w:color w:val="000000" w:themeColor="text1"/>
          <w:lang w:bidi="he-IL"/>
        </w:rPr>
        <w:t xml:space="preserve"> there wouldn’t be any problem of </w:t>
      </w:r>
      <w:r w:rsidR="00E9406A" w:rsidRPr="00220C4D">
        <w:rPr>
          <w:i/>
          <w:noProof/>
          <w:color w:val="000000" w:themeColor="text1"/>
          <w:lang w:bidi="he-IL"/>
        </w:rPr>
        <w:t>basar</w:t>
      </w:r>
      <w:r w:rsidR="00E9406A">
        <w:rPr>
          <w:i/>
          <w:color w:val="000000" w:themeColor="text1"/>
          <w:lang w:bidi="he-IL"/>
        </w:rPr>
        <w:t xml:space="preserve"> </w:t>
      </w:r>
      <w:r w:rsidR="00E9406A" w:rsidRPr="00220C4D">
        <w:rPr>
          <w:i/>
          <w:noProof/>
          <w:color w:val="000000" w:themeColor="text1"/>
          <w:lang w:bidi="he-IL"/>
        </w:rPr>
        <w:t>b</w:t>
      </w:r>
      <w:r w:rsidR="00020DA0">
        <w:rPr>
          <w:i/>
          <w:noProof/>
          <w:color w:val="000000" w:themeColor="text1"/>
          <w:lang w:bidi="he-IL"/>
        </w:rPr>
        <w:t>’</w:t>
      </w:r>
      <w:r w:rsidR="00E9406A" w:rsidRPr="00220C4D">
        <w:rPr>
          <w:i/>
          <w:noProof/>
          <w:color w:val="000000" w:themeColor="text1"/>
          <w:lang w:bidi="he-IL"/>
        </w:rPr>
        <w:t>chalav</w:t>
      </w:r>
      <w:r w:rsidR="00E9406A">
        <w:rPr>
          <w:color w:val="000000" w:themeColor="text1"/>
          <w:lang w:bidi="he-IL"/>
        </w:rPr>
        <w:t>.</w:t>
      </w:r>
      <w:r w:rsidR="00477007">
        <w:rPr>
          <w:color w:val="000000" w:themeColor="text1"/>
          <w:lang w:bidi="he-IL"/>
        </w:rPr>
        <w:t xml:space="preserve"> </w:t>
      </w:r>
      <w:commentRangeStart w:id="29"/>
      <w:commentRangeStart w:id="30"/>
      <w:r w:rsidR="00EF4217">
        <w:rPr>
          <w:color w:val="000000" w:themeColor="text1"/>
          <w:lang w:bidi="he-IL"/>
        </w:rPr>
        <w:t>Considering</w:t>
      </w:r>
      <w:r w:rsidR="00477007">
        <w:rPr>
          <w:color w:val="000000" w:themeColor="text1"/>
          <w:lang w:bidi="he-IL"/>
        </w:rPr>
        <w:t xml:space="preserve"> this</w:t>
      </w:r>
      <w:r w:rsidR="00CE34AB">
        <w:rPr>
          <w:color w:val="000000" w:themeColor="text1"/>
          <w:lang w:bidi="he-IL"/>
        </w:rPr>
        <w:t>,</w:t>
      </w:r>
      <w:r w:rsidR="00477007">
        <w:rPr>
          <w:color w:val="000000" w:themeColor="text1"/>
          <w:lang w:bidi="he-IL"/>
        </w:rPr>
        <w:t xml:space="preserve"> there would not be any issue of </w:t>
      </w:r>
      <w:r w:rsidR="00477007" w:rsidRPr="00220C4D">
        <w:rPr>
          <w:i/>
          <w:noProof/>
          <w:color w:val="000000" w:themeColor="text1"/>
          <w:lang w:bidi="he-IL"/>
        </w:rPr>
        <w:t>davar</w:t>
      </w:r>
      <w:r w:rsidR="00477007">
        <w:rPr>
          <w:i/>
          <w:color w:val="000000" w:themeColor="text1"/>
          <w:lang w:bidi="he-IL"/>
        </w:rPr>
        <w:t xml:space="preserve"> </w:t>
      </w:r>
      <w:r w:rsidR="00477007" w:rsidRPr="00220C4D">
        <w:rPr>
          <w:i/>
          <w:noProof/>
          <w:color w:val="000000" w:themeColor="text1"/>
          <w:lang w:bidi="he-IL"/>
        </w:rPr>
        <w:t>hama’am</w:t>
      </w:r>
      <w:r w:rsidR="00CE34AB">
        <w:rPr>
          <w:i/>
          <w:noProof/>
          <w:color w:val="000000" w:themeColor="text1"/>
          <w:lang w:bidi="he-IL"/>
        </w:rPr>
        <w:t>i</w:t>
      </w:r>
      <w:r w:rsidR="00477007" w:rsidRPr="00220C4D">
        <w:rPr>
          <w:i/>
          <w:noProof/>
          <w:color w:val="000000" w:themeColor="text1"/>
          <w:lang w:bidi="he-IL"/>
        </w:rPr>
        <w:t>d</w:t>
      </w:r>
      <w:r w:rsidR="00477007">
        <w:rPr>
          <w:i/>
          <w:color w:val="000000" w:themeColor="text1"/>
          <w:lang w:bidi="he-IL"/>
        </w:rPr>
        <w:t xml:space="preserve"> </w:t>
      </w:r>
      <w:r w:rsidR="00477007">
        <w:rPr>
          <w:color w:val="000000" w:themeColor="text1"/>
          <w:lang w:bidi="he-IL"/>
        </w:rPr>
        <w:t xml:space="preserve">either since all that is being made present is a permissible piece of meat that isn’t subject to </w:t>
      </w:r>
      <w:r w:rsidR="00477007" w:rsidRPr="00220C4D">
        <w:rPr>
          <w:i/>
          <w:noProof/>
          <w:color w:val="000000" w:themeColor="text1"/>
          <w:lang w:bidi="he-IL"/>
        </w:rPr>
        <w:t>basar</w:t>
      </w:r>
      <w:r w:rsidR="00477007">
        <w:rPr>
          <w:i/>
          <w:color w:val="000000" w:themeColor="text1"/>
          <w:lang w:bidi="he-IL"/>
        </w:rPr>
        <w:t xml:space="preserve"> </w:t>
      </w:r>
      <w:r w:rsidR="00477007" w:rsidRPr="00220C4D">
        <w:rPr>
          <w:i/>
          <w:noProof/>
          <w:color w:val="000000" w:themeColor="text1"/>
          <w:lang w:bidi="he-IL"/>
        </w:rPr>
        <w:t>b</w:t>
      </w:r>
      <w:r w:rsidR="00020DA0">
        <w:rPr>
          <w:i/>
          <w:noProof/>
          <w:color w:val="000000" w:themeColor="text1"/>
          <w:lang w:bidi="he-IL"/>
        </w:rPr>
        <w:t>’</w:t>
      </w:r>
      <w:r w:rsidR="00477007" w:rsidRPr="00220C4D">
        <w:rPr>
          <w:i/>
          <w:noProof/>
          <w:color w:val="000000" w:themeColor="text1"/>
          <w:lang w:bidi="he-IL"/>
        </w:rPr>
        <w:t>chalav</w:t>
      </w:r>
      <w:r w:rsidR="00477007">
        <w:rPr>
          <w:i/>
          <w:color w:val="000000" w:themeColor="text1"/>
          <w:lang w:bidi="he-IL"/>
        </w:rPr>
        <w:t>.</w:t>
      </w:r>
      <w:r w:rsidR="00477007">
        <w:rPr>
          <w:color w:val="000000" w:themeColor="text1"/>
          <w:lang w:bidi="he-IL"/>
        </w:rPr>
        <w:t xml:space="preserve"> </w:t>
      </w:r>
      <w:commentRangeEnd w:id="29"/>
      <w:r w:rsidR="0099774E">
        <w:rPr>
          <w:rStyle w:val="CommentReference"/>
        </w:rPr>
        <w:commentReference w:id="29"/>
      </w:r>
      <w:commentRangeEnd w:id="30"/>
      <w:r w:rsidR="00B07B69">
        <w:rPr>
          <w:rStyle w:val="CommentReference"/>
        </w:rPr>
        <w:commentReference w:id="30"/>
      </w:r>
      <w:r w:rsidR="00477007">
        <w:rPr>
          <w:color w:val="000000" w:themeColor="text1"/>
          <w:lang w:bidi="he-IL"/>
        </w:rPr>
        <w:t>An</w:t>
      </w:r>
      <w:r w:rsidR="00C47C42">
        <w:rPr>
          <w:color w:val="000000" w:themeColor="text1"/>
          <w:lang w:bidi="he-IL"/>
        </w:rPr>
        <w:t xml:space="preserve"> alternative</w:t>
      </w:r>
      <w:r w:rsidR="00477007">
        <w:rPr>
          <w:color w:val="000000" w:themeColor="text1"/>
          <w:lang w:bidi="he-IL"/>
        </w:rPr>
        <w:t xml:space="preserve"> answer is brought in the name of the </w:t>
      </w:r>
      <w:proofErr w:type="spellStart"/>
      <w:r w:rsidR="00477007" w:rsidRPr="00A3649F">
        <w:rPr>
          <w:iCs/>
          <w:color w:val="000000" w:themeColor="text1"/>
          <w:lang w:bidi="he-IL"/>
        </w:rPr>
        <w:t>Ra’avad</w:t>
      </w:r>
      <w:proofErr w:type="spellEnd"/>
      <w:r w:rsidR="00477007">
        <w:rPr>
          <w:color w:val="000000" w:themeColor="text1"/>
          <w:lang w:bidi="he-IL"/>
        </w:rPr>
        <w:t xml:space="preserve"> that there would only be, at most</w:t>
      </w:r>
      <w:ins w:id="31" w:author="Moshe Steinberg" w:date="2018-12-30T12:54:00Z">
        <w:r w:rsidR="00B07B69">
          <w:rPr>
            <w:color w:val="000000" w:themeColor="text1"/>
            <w:lang w:bidi="he-IL"/>
          </w:rPr>
          <w:t>,</w:t>
        </w:r>
      </w:ins>
      <w:r w:rsidR="00477007">
        <w:rPr>
          <w:color w:val="000000" w:themeColor="text1"/>
          <w:lang w:bidi="he-IL"/>
        </w:rPr>
        <w:t xml:space="preserve"> a </w:t>
      </w:r>
      <w:r w:rsidR="00477007">
        <w:rPr>
          <w:color w:val="000000" w:themeColor="text1"/>
          <w:lang w:bidi="he-IL"/>
        </w:rPr>
        <w:lastRenderedPageBreak/>
        <w:t>rabbinical prohibition if the animal was correctly slaughtered since all the ingredients are cold.</w:t>
      </w:r>
      <w:r w:rsidR="00477007">
        <w:rPr>
          <w:rStyle w:val="FootnoteReference"/>
          <w:color w:val="000000" w:themeColor="text1"/>
          <w:lang w:bidi="he-IL"/>
        </w:rPr>
        <w:footnoteReference w:id="28"/>
      </w:r>
      <w:r w:rsidR="00477007">
        <w:rPr>
          <w:color w:val="000000" w:themeColor="text1"/>
          <w:lang w:bidi="he-IL"/>
        </w:rPr>
        <w:t xml:space="preserve"> </w:t>
      </w:r>
      <w:commentRangeStart w:id="32"/>
      <w:r w:rsidR="00477007">
        <w:rPr>
          <w:rStyle w:val="FootnoteReference"/>
          <w:color w:val="000000" w:themeColor="text1"/>
          <w:lang w:bidi="he-IL"/>
        </w:rPr>
        <w:footnoteReference w:id="29"/>
      </w:r>
      <w:commentRangeEnd w:id="32"/>
      <w:r w:rsidR="00BC3DAD">
        <w:rPr>
          <w:rStyle w:val="CommentReference"/>
        </w:rPr>
        <w:commentReference w:id="32"/>
      </w:r>
      <w:r w:rsidR="008126EE">
        <w:rPr>
          <w:color w:val="000000" w:themeColor="text1"/>
          <w:lang w:bidi="he-IL"/>
        </w:rPr>
        <w:t xml:space="preserve"> Finally, the </w:t>
      </w:r>
      <w:proofErr w:type="spellStart"/>
      <w:r w:rsidR="008126EE" w:rsidRPr="00891A28">
        <w:rPr>
          <w:iCs/>
          <w:color w:val="000000" w:themeColor="text1"/>
          <w:lang w:bidi="he-IL"/>
        </w:rPr>
        <w:t>Ramban</w:t>
      </w:r>
      <w:proofErr w:type="spellEnd"/>
      <w:r w:rsidR="008126EE">
        <w:rPr>
          <w:color w:val="000000" w:themeColor="text1"/>
          <w:lang w:bidi="he-IL"/>
        </w:rPr>
        <w:t xml:space="preserve"> </w:t>
      </w:r>
      <w:r w:rsidR="008126EE" w:rsidRPr="00220C4D">
        <w:rPr>
          <w:noProof/>
          <w:color w:val="000000" w:themeColor="text1"/>
          <w:lang w:bidi="he-IL"/>
        </w:rPr>
        <w:t>say</w:t>
      </w:r>
      <w:r w:rsidR="00220C4D">
        <w:rPr>
          <w:noProof/>
          <w:color w:val="000000" w:themeColor="text1"/>
          <w:lang w:bidi="he-IL"/>
        </w:rPr>
        <w:t>s</w:t>
      </w:r>
      <w:r w:rsidR="008126EE">
        <w:rPr>
          <w:color w:val="000000" w:themeColor="text1"/>
          <w:lang w:bidi="he-IL"/>
        </w:rPr>
        <w:t xml:space="preserve"> that the </w:t>
      </w:r>
      <w:proofErr w:type="spellStart"/>
      <w:r w:rsidR="008126EE">
        <w:rPr>
          <w:i/>
          <w:color w:val="000000" w:themeColor="text1"/>
          <w:lang w:bidi="he-IL"/>
        </w:rPr>
        <w:t>gemara</w:t>
      </w:r>
      <w:proofErr w:type="spellEnd"/>
      <w:r w:rsidR="008126EE">
        <w:rPr>
          <w:i/>
          <w:color w:val="000000" w:themeColor="text1"/>
          <w:lang w:bidi="he-IL"/>
        </w:rPr>
        <w:t xml:space="preserve"> </w:t>
      </w:r>
      <w:r w:rsidR="008126EE">
        <w:rPr>
          <w:color w:val="000000" w:themeColor="text1"/>
          <w:lang w:bidi="he-IL"/>
        </w:rPr>
        <w:t xml:space="preserve">could have indeed brought a case of a correctly slaughtered animal but since all </w:t>
      </w:r>
      <w:r w:rsidR="008126EE" w:rsidRPr="00220C4D">
        <w:rPr>
          <w:i/>
          <w:noProof/>
          <w:color w:val="000000" w:themeColor="text1"/>
          <w:lang w:bidi="he-IL"/>
        </w:rPr>
        <w:t>shechitah</w:t>
      </w:r>
      <w:r w:rsidR="008126EE">
        <w:rPr>
          <w:color w:val="000000" w:themeColor="text1"/>
          <w:lang w:bidi="he-IL"/>
        </w:rPr>
        <w:t xml:space="preserve"> performed by a </w:t>
      </w:r>
      <w:r w:rsidR="00BC3DAD">
        <w:rPr>
          <w:color w:val="000000" w:themeColor="text1"/>
          <w:lang w:bidi="he-IL"/>
        </w:rPr>
        <w:t>n</w:t>
      </w:r>
      <w:r w:rsidR="008126EE">
        <w:rPr>
          <w:color w:val="000000" w:themeColor="text1"/>
          <w:lang w:bidi="he-IL"/>
        </w:rPr>
        <w:t xml:space="preserve">on-Jew is, by default, considered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BC3DAD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 w:rsidR="008126EE">
        <w:rPr>
          <w:i/>
          <w:color w:val="000000" w:themeColor="text1"/>
          <w:lang w:bidi="he-IL"/>
        </w:rPr>
        <w:t>,</w:t>
      </w:r>
      <w:r w:rsidR="008126EE">
        <w:rPr>
          <w:color w:val="000000" w:themeColor="text1"/>
          <w:lang w:bidi="he-IL"/>
        </w:rPr>
        <w:t xml:space="preserve"> the </w:t>
      </w:r>
      <w:proofErr w:type="spellStart"/>
      <w:r w:rsidR="008126EE" w:rsidRPr="00B07B69">
        <w:rPr>
          <w:i/>
          <w:iCs/>
          <w:color w:val="000000" w:themeColor="text1"/>
          <w:lang w:bidi="he-IL"/>
        </w:rPr>
        <w:t>gemara</w:t>
      </w:r>
      <w:proofErr w:type="spellEnd"/>
      <w:r w:rsidR="008126EE">
        <w:rPr>
          <w:color w:val="000000" w:themeColor="text1"/>
          <w:lang w:bidi="he-IL"/>
        </w:rPr>
        <w:t xml:space="preserve"> just </w:t>
      </w:r>
      <w:r w:rsidR="008126EE" w:rsidRPr="00220C4D">
        <w:rPr>
          <w:noProof/>
          <w:color w:val="000000" w:themeColor="text1"/>
          <w:lang w:bidi="he-IL"/>
        </w:rPr>
        <w:t>brought</w:t>
      </w:r>
      <w:r w:rsidR="008126EE">
        <w:rPr>
          <w:color w:val="000000" w:themeColor="text1"/>
          <w:lang w:bidi="he-IL"/>
        </w:rPr>
        <w:t xml:space="preserve"> the most likely case.</w:t>
      </w:r>
      <w:commentRangeStart w:id="37"/>
      <w:r w:rsidR="008126EE">
        <w:rPr>
          <w:rStyle w:val="FootnoteReference"/>
          <w:color w:val="000000" w:themeColor="text1"/>
          <w:lang w:bidi="he-IL"/>
        </w:rPr>
        <w:footnoteReference w:id="30"/>
      </w:r>
      <w:commentRangeEnd w:id="37"/>
      <w:r w:rsidR="00BC3DAD">
        <w:rPr>
          <w:rStyle w:val="CommentReference"/>
        </w:rPr>
        <w:commentReference w:id="37"/>
      </w:r>
    </w:p>
    <w:p w14:paraId="7FFEAD27" w14:textId="21831A83" w:rsidR="007115A1" w:rsidRDefault="0026688E" w:rsidP="000C5C4D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The third answer the </w:t>
      </w:r>
      <w:r>
        <w:rPr>
          <w:i/>
          <w:color w:val="000000" w:themeColor="text1"/>
          <w:lang w:bidi="he-IL"/>
        </w:rPr>
        <w:t>gemara</w:t>
      </w:r>
      <w:r>
        <w:rPr>
          <w:color w:val="000000" w:themeColor="text1"/>
          <w:lang w:bidi="he-IL"/>
        </w:rPr>
        <w:t xml:space="preserve"> brings is that of </w:t>
      </w:r>
      <w:r w:rsidRPr="002F2B05">
        <w:rPr>
          <w:iCs/>
          <w:color w:val="000000" w:themeColor="text1"/>
          <w:lang w:bidi="he-IL"/>
        </w:rPr>
        <w:t>Rav Malkiah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in the name of </w:t>
      </w:r>
      <w:r w:rsidRPr="002F2B05">
        <w:rPr>
          <w:iCs/>
          <w:color w:val="000000" w:themeColor="text1"/>
          <w:lang w:bidi="he-IL"/>
        </w:rPr>
        <w:t xml:space="preserve">Rav Ada bar </w:t>
      </w:r>
      <w:proofErr w:type="spellStart"/>
      <w:r w:rsidRPr="002F2B05">
        <w:rPr>
          <w:iCs/>
          <w:color w:val="000000" w:themeColor="text1"/>
          <w:lang w:bidi="he-IL"/>
        </w:rPr>
        <w:t>Ahavah</w:t>
      </w:r>
      <w:proofErr w:type="spellEnd"/>
      <w:r>
        <w:rPr>
          <w:i/>
          <w:color w:val="000000" w:themeColor="text1"/>
          <w:lang w:bidi="he-IL"/>
        </w:rPr>
        <w:t xml:space="preserve"> </w:t>
      </w:r>
      <w:r w:rsidR="00EB4D04">
        <w:rPr>
          <w:color w:val="000000" w:themeColor="text1"/>
          <w:lang w:bidi="he-IL"/>
        </w:rPr>
        <w:t>that the n</w:t>
      </w:r>
      <w:r>
        <w:rPr>
          <w:color w:val="000000" w:themeColor="text1"/>
          <w:lang w:bidi="he-IL"/>
        </w:rPr>
        <w:t xml:space="preserve">on-Jews </w:t>
      </w:r>
      <w:r w:rsidR="00846F3C">
        <w:rPr>
          <w:color w:val="000000" w:themeColor="text1"/>
          <w:lang w:bidi="he-IL"/>
        </w:rPr>
        <w:t>smear</w:t>
      </w:r>
      <w:r>
        <w:rPr>
          <w:color w:val="000000" w:themeColor="text1"/>
          <w:lang w:bidi="he-IL"/>
        </w:rPr>
        <w:t xml:space="preserve"> the surface of the cheese with </w:t>
      </w:r>
      <w:r w:rsidR="00846F3C">
        <w:rPr>
          <w:color w:val="000000" w:themeColor="text1"/>
          <w:lang w:bidi="he-IL"/>
        </w:rPr>
        <w:t>lard</w:t>
      </w:r>
      <w:r>
        <w:rPr>
          <w:color w:val="000000" w:themeColor="text1"/>
          <w:lang w:bidi="he-IL"/>
        </w:rPr>
        <w:t xml:space="preserve">. This would obviously be subject to the </w:t>
      </w:r>
      <w:r>
        <w:rPr>
          <w:i/>
          <w:color w:val="000000" w:themeColor="text1"/>
          <w:lang w:bidi="he-IL"/>
        </w:rPr>
        <w:t xml:space="preserve">issur </w:t>
      </w:r>
      <w:r>
        <w:rPr>
          <w:color w:val="000000" w:themeColor="text1"/>
          <w:lang w:bidi="he-IL"/>
        </w:rPr>
        <w:t xml:space="preserve">of eating </w:t>
      </w:r>
      <w:r>
        <w:rPr>
          <w:i/>
          <w:color w:val="000000" w:themeColor="text1"/>
          <w:lang w:bidi="he-IL"/>
        </w:rPr>
        <w:t>treif</w:t>
      </w:r>
      <w:r>
        <w:rPr>
          <w:color w:val="000000" w:themeColor="text1"/>
          <w:lang w:bidi="he-IL"/>
        </w:rPr>
        <w:t>.</w:t>
      </w:r>
      <w:r w:rsidR="007E64B4">
        <w:rPr>
          <w:rStyle w:val="FootnoteReference"/>
          <w:color w:val="000000" w:themeColor="text1"/>
          <w:lang w:bidi="he-IL"/>
        </w:rPr>
        <w:footnoteReference w:id="31"/>
      </w:r>
      <w:r>
        <w:rPr>
          <w:color w:val="000000" w:themeColor="text1"/>
          <w:lang w:bidi="he-IL"/>
        </w:rPr>
        <w:t xml:space="preserve"> </w:t>
      </w:r>
    </w:p>
    <w:p w14:paraId="6EFAC0CB" w14:textId="3F060589" w:rsidR="007115A1" w:rsidRDefault="0026688E" w:rsidP="000C5C4D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>The fourth suggestion</w:t>
      </w:r>
      <w:r w:rsidR="007115A1">
        <w:rPr>
          <w:color w:val="000000" w:themeColor="text1"/>
          <w:lang w:bidi="he-IL"/>
        </w:rPr>
        <w:t xml:space="preserve">, </w:t>
      </w:r>
      <w:r>
        <w:rPr>
          <w:color w:val="000000" w:themeColor="text1"/>
          <w:lang w:bidi="he-IL"/>
        </w:rPr>
        <w:t xml:space="preserve">proffered by </w:t>
      </w:r>
      <w:r w:rsidRPr="002F2B05">
        <w:rPr>
          <w:iCs/>
          <w:color w:val="000000" w:themeColor="text1"/>
          <w:lang w:bidi="he-IL"/>
        </w:rPr>
        <w:t>Rav Chisda</w:t>
      </w:r>
      <w:r w:rsidR="007115A1">
        <w:rPr>
          <w:iCs/>
          <w:color w:val="000000" w:themeColor="text1"/>
          <w:lang w:bidi="he-IL"/>
        </w:rPr>
        <w:t>,</w:t>
      </w:r>
      <w:r>
        <w:rPr>
          <w:i/>
          <w:color w:val="000000" w:themeColor="text1"/>
          <w:lang w:bidi="he-IL"/>
        </w:rPr>
        <w:t xml:space="preserve"> </w:t>
      </w:r>
      <w:r w:rsidR="007115A1">
        <w:rPr>
          <w:color w:val="000000" w:themeColor="text1"/>
          <w:lang w:bidi="he-IL"/>
        </w:rPr>
        <w:t xml:space="preserve">is that we are worried </w:t>
      </w:r>
      <w:r>
        <w:rPr>
          <w:color w:val="000000" w:themeColor="text1"/>
          <w:lang w:bidi="he-IL"/>
        </w:rPr>
        <w:t xml:space="preserve">that wine-derived vinegar </w:t>
      </w:r>
      <w:r w:rsidR="007115A1">
        <w:rPr>
          <w:color w:val="000000" w:themeColor="text1"/>
          <w:lang w:bidi="he-IL"/>
        </w:rPr>
        <w:t>was</w:t>
      </w:r>
      <w:r>
        <w:rPr>
          <w:color w:val="000000" w:themeColor="text1"/>
          <w:lang w:bidi="he-IL"/>
        </w:rPr>
        <w:t xml:space="preserve"> used </w:t>
      </w:r>
      <w:r w:rsidR="002447AB">
        <w:rPr>
          <w:color w:val="000000" w:themeColor="text1"/>
          <w:lang w:bidi="he-IL"/>
        </w:rPr>
        <w:t xml:space="preserve">as </w:t>
      </w:r>
      <w:r w:rsidR="007115A1">
        <w:rPr>
          <w:color w:val="000000" w:themeColor="text1"/>
          <w:lang w:bidi="he-IL"/>
        </w:rPr>
        <w:t xml:space="preserve">the </w:t>
      </w:r>
      <w:r w:rsidR="00EB4D04">
        <w:rPr>
          <w:color w:val="000000" w:themeColor="text1"/>
          <w:lang w:bidi="he-IL"/>
        </w:rPr>
        <w:t>congealing agent. All wine of n</w:t>
      </w:r>
      <w:r w:rsidR="002447AB">
        <w:rPr>
          <w:color w:val="000000" w:themeColor="text1"/>
          <w:lang w:bidi="he-IL"/>
        </w:rPr>
        <w:t>on-Jews is prohibited as is anything derive</w:t>
      </w:r>
      <w:r w:rsidR="00FB5060">
        <w:rPr>
          <w:color w:val="000000" w:themeColor="text1"/>
          <w:lang w:bidi="he-IL"/>
        </w:rPr>
        <w:t xml:space="preserve">d from it, </w:t>
      </w:r>
      <w:r w:rsidR="007115A1">
        <w:rPr>
          <w:color w:val="000000" w:themeColor="text1"/>
          <w:lang w:bidi="he-IL"/>
        </w:rPr>
        <w:t>including</w:t>
      </w:r>
      <w:r w:rsidR="00FB5060">
        <w:rPr>
          <w:color w:val="000000" w:themeColor="text1"/>
          <w:lang w:bidi="he-IL"/>
        </w:rPr>
        <w:t xml:space="preserve"> vinegar.</w:t>
      </w:r>
      <w:r w:rsidR="00FB5060">
        <w:rPr>
          <w:rStyle w:val="FootnoteReference"/>
          <w:color w:val="000000" w:themeColor="text1"/>
          <w:lang w:bidi="he-IL"/>
        </w:rPr>
        <w:footnoteReference w:id="32"/>
      </w:r>
      <w:r w:rsidR="00FB5060">
        <w:rPr>
          <w:color w:val="000000" w:themeColor="text1"/>
          <w:lang w:bidi="he-IL"/>
        </w:rPr>
        <w:t xml:space="preserve"> </w:t>
      </w:r>
    </w:p>
    <w:p w14:paraId="324B3783" w14:textId="676A73DF" w:rsidR="0026688E" w:rsidRDefault="00FB5060" w:rsidP="00DB6B6C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The fifth and final answer, </w:t>
      </w:r>
      <w:r w:rsidR="007115A1">
        <w:rPr>
          <w:color w:val="000000" w:themeColor="text1"/>
          <w:lang w:bidi="he-IL"/>
        </w:rPr>
        <w:t xml:space="preserve">suggested </w:t>
      </w:r>
      <w:r>
        <w:rPr>
          <w:color w:val="000000" w:themeColor="text1"/>
          <w:lang w:bidi="he-IL"/>
        </w:rPr>
        <w:t xml:space="preserve">by </w:t>
      </w:r>
      <w:r w:rsidRPr="002F2B05">
        <w:rPr>
          <w:iCs/>
          <w:color w:val="000000" w:themeColor="text1"/>
          <w:lang w:bidi="he-IL"/>
        </w:rPr>
        <w:t>Rav Nachman bar Yitzchak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quoting </w:t>
      </w:r>
      <w:r w:rsidRPr="002F2B05">
        <w:rPr>
          <w:iCs/>
          <w:color w:val="000000" w:themeColor="text1"/>
          <w:lang w:bidi="he-IL"/>
        </w:rPr>
        <w:t>Rav</w:t>
      </w:r>
      <w:r>
        <w:rPr>
          <w:color w:val="000000" w:themeColor="text1"/>
          <w:lang w:bidi="he-IL"/>
        </w:rPr>
        <w:t xml:space="preserve">, </w:t>
      </w:r>
      <w:r w:rsidR="00846F3C">
        <w:rPr>
          <w:color w:val="000000" w:themeColor="text1"/>
          <w:lang w:bidi="he-IL"/>
        </w:rPr>
        <w:t xml:space="preserve">is </w:t>
      </w:r>
      <w:r w:rsidR="007115A1">
        <w:rPr>
          <w:color w:val="000000" w:themeColor="text1"/>
          <w:lang w:bidi="he-IL"/>
        </w:rPr>
        <w:t xml:space="preserve">that we are worried that </w:t>
      </w:r>
      <w:r w:rsidR="00846F3C">
        <w:rPr>
          <w:color w:val="000000" w:themeColor="text1"/>
          <w:lang w:bidi="he-IL"/>
        </w:rPr>
        <w:t xml:space="preserve">the sap of </w:t>
      </w:r>
      <w:r w:rsidR="00846F3C">
        <w:rPr>
          <w:i/>
          <w:color w:val="000000" w:themeColor="text1"/>
          <w:lang w:bidi="he-IL"/>
        </w:rPr>
        <w:t xml:space="preserve">orlah </w:t>
      </w:r>
      <w:r w:rsidR="00846F3C">
        <w:rPr>
          <w:color w:val="000000" w:themeColor="text1"/>
          <w:lang w:bidi="he-IL"/>
        </w:rPr>
        <w:t xml:space="preserve">fruit </w:t>
      </w:r>
      <w:r w:rsidR="007115A1">
        <w:rPr>
          <w:color w:val="000000" w:themeColor="text1"/>
          <w:lang w:bidi="he-IL"/>
        </w:rPr>
        <w:t xml:space="preserve">was </w:t>
      </w:r>
      <w:r w:rsidR="007E64B4">
        <w:rPr>
          <w:color w:val="000000" w:themeColor="text1"/>
          <w:lang w:bidi="he-IL"/>
        </w:rPr>
        <w:t>used</w:t>
      </w:r>
      <w:r w:rsidR="007115A1">
        <w:rPr>
          <w:color w:val="000000" w:themeColor="text1"/>
          <w:lang w:bidi="he-IL"/>
        </w:rPr>
        <w:t xml:space="preserve"> as</w:t>
      </w:r>
      <w:r w:rsidR="007E64B4">
        <w:rPr>
          <w:color w:val="000000" w:themeColor="text1"/>
          <w:lang w:bidi="he-IL"/>
        </w:rPr>
        <w:t xml:space="preserve"> a congealing agent and </w:t>
      </w:r>
      <w:r w:rsidR="007E64B4">
        <w:rPr>
          <w:i/>
          <w:color w:val="000000" w:themeColor="text1"/>
          <w:lang w:bidi="he-IL"/>
        </w:rPr>
        <w:t xml:space="preserve">orlah </w:t>
      </w:r>
      <w:r w:rsidR="007E64B4">
        <w:rPr>
          <w:color w:val="000000" w:themeColor="text1"/>
          <w:lang w:bidi="he-IL"/>
        </w:rPr>
        <w:t xml:space="preserve">is </w:t>
      </w:r>
      <w:r w:rsidR="007E64B4" w:rsidRPr="00220C4D">
        <w:rPr>
          <w:i/>
          <w:noProof/>
          <w:color w:val="000000" w:themeColor="text1"/>
          <w:lang w:bidi="he-IL"/>
        </w:rPr>
        <w:t>assur</w:t>
      </w:r>
      <w:r w:rsidR="007E64B4">
        <w:rPr>
          <w:color w:val="000000" w:themeColor="text1"/>
          <w:lang w:bidi="he-IL"/>
        </w:rPr>
        <w:t>.</w:t>
      </w:r>
      <w:r w:rsidR="007E64B4">
        <w:rPr>
          <w:rStyle w:val="FootnoteReference"/>
          <w:color w:val="000000" w:themeColor="text1"/>
          <w:lang w:bidi="he-IL"/>
        </w:rPr>
        <w:footnoteReference w:id="33"/>
      </w:r>
      <w:r w:rsidR="007E64B4">
        <w:rPr>
          <w:color w:val="000000" w:themeColor="text1"/>
          <w:lang w:bidi="he-IL"/>
        </w:rPr>
        <w:t xml:space="preserve"> These previous </w:t>
      </w:r>
      <w:r w:rsidR="007115A1">
        <w:rPr>
          <w:color w:val="000000" w:themeColor="text1"/>
          <w:lang w:bidi="he-IL"/>
        </w:rPr>
        <w:t xml:space="preserve">two </w:t>
      </w:r>
      <w:r w:rsidR="007E64B4">
        <w:rPr>
          <w:color w:val="000000" w:themeColor="text1"/>
          <w:lang w:bidi="he-IL"/>
        </w:rPr>
        <w:t xml:space="preserve">answers are also based on the principle of a </w:t>
      </w:r>
      <w:r w:rsidR="007E64B4" w:rsidRPr="007658DD">
        <w:rPr>
          <w:i/>
          <w:noProof/>
          <w:color w:val="000000" w:themeColor="text1"/>
          <w:lang w:bidi="he-IL"/>
        </w:rPr>
        <w:t>davar</w:t>
      </w:r>
      <w:r w:rsidR="007E64B4">
        <w:rPr>
          <w:i/>
          <w:color w:val="000000" w:themeColor="text1"/>
          <w:lang w:bidi="he-IL"/>
        </w:rPr>
        <w:t xml:space="preserve"> </w:t>
      </w:r>
      <w:r w:rsidR="007E64B4" w:rsidRPr="007658DD">
        <w:rPr>
          <w:i/>
          <w:noProof/>
          <w:color w:val="000000" w:themeColor="text1"/>
          <w:lang w:bidi="he-IL"/>
        </w:rPr>
        <w:t>hama’am</w:t>
      </w:r>
      <w:r w:rsidR="007115A1">
        <w:rPr>
          <w:i/>
          <w:noProof/>
          <w:color w:val="000000" w:themeColor="text1"/>
          <w:lang w:bidi="he-IL"/>
        </w:rPr>
        <w:t>i</w:t>
      </w:r>
      <w:r w:rsidR="007E64B4" w:rsidRPr="007658DD">
        <w:rPr>
          <w:i/>
          <w:noProof/>
          <w:color w:val="000000" w:themeColor="text1"/>
          <w:lang w:bidi="he-IL"/>
        </w:rPr>
        <w:t>d</w:t>
      </w:r>
      <w:r w:rsidR="007E64B4">
        <w:rPr>
          <w:color w:val="000000" w:themeColor="text1"/>
          <w:lang w:bidi="he-IL"/>
        </w:rPr>
        <w:t xml:space="preserve">, that could otherwise be seen as a </w:t>
      </w:r>
      <w:r w:rsidR="007E64B4" w:rsidRPr="007658DD">
        <w:rPr>
          <w:i/>
          <w:noProof/>
          <w:color w:val="000000" w:themeColor="text1"/>
          <w:lang w:bidi="he-IL"/>
        </w:rPr>
        <w:t>batul</w:t>
      </w:r>
      <w:r w:rsidR="007E64B4">
        <w:rPr>
          <w:i/>
          <w:color w:val="000000" w:themeColor="text1"/>
          <w:lang w:bidi="he-IL"/>
        </w:rPr>
        <w:t xml:space="preserve"> </w:t>
      </w:r>
      <w:r w:rsidR="007E64B4">
        <w:rPr>
          <w:color w:val="000000" w:themeColor="text1"/>
          <w:lang w:bidi="he-IL"/>
        </w:rPr>
        <w:t xml:space="preserve">substance, </w:t>
      </w:r>
      <w:r w:rsidR="007115A1">
        <w:rPr>
          <w:color w:val="000000" w:themeColor="text1"/>
          <w:lang w:bidi="he-IL"/>
        </w:rPr>
        <w:t xml:space="preserve">is considered </w:t>
      </w:r>
      <w:r w:rsidR="007E64B4">
        <w:rPr>
          <w:color w:val="000000" w:themeColor="text1"/>
          <w:lang w:bidi="he-IL"/>
        </w:rPr>
        <w:t xml:space="preserve">present in the mixture due to its importance to the process, thereby making the substance </w:t>
      </w:r>
      <w:r w:rsidR="007E64B4" w:rsidRPr="00220C4D">
        <w:rPr>
          <w:i/>
          <w:noProof/>
          <w:color w:val="000000" w:themeColor="text1"/>
          <w:lang w:bidi="he-IL"/>
        </w:rPr>
        <w:t>assur</w:t>
      </w:r>
      <w:r w:rsidR="007E64B4">
        <w:rPr>
          <w:color w:val="000000" w:themeColor="text1"/>
          <w:lang w:bidi="he-IL"/>
        </w:rPr>
        <w:t xml:space="preserve"> since the </w:t>
      </w:r>
      <w:r w:rsidR="007E64B4" w:rsidRPr="007658DD">
        <w:rPr>
          <w:i/>
          <w:noProof/>
          <w:color w:val="000000" w:themeColor="text1"/>
          <w:lang w:bidi="he-IL"/>
        </w:rPr>
        <w:t>davar</w:t>
      </w:r>
      <w:r w:rsidR="007E64B4">
        <w:rPr>
          <w:i/>
          <w:color w:val="000000" w:themeColor="text1"/>
          <w:lang w:bidi="he-IL"/>
        </w:rPr>
        <w:t xml:space="preserve"> </w:t>
      </w:r>
      <w:r w:rsidR="007E64B4" w:rsidRPr="007658DD">
        <w:rPr>
          <w:i/>
          <w:noProof/>
          <w:color w:val="000000" w:themeColor="text1"/>
          <w:lang w:bidi="he-IL"/>
        </w:rPr>
        <w:t>hama’am</w:t>
      </w:r>
      <w:r w:rsidR="007115A1">
        <w:rPr>
          <w:i/>
          <w:noProof/>
          <w:color w:val="000000" w:themeColor="text1"/>
          <w:lang w:bidi="he-IL"/>
        </w:rPr>
        <w:t>i</w:t>
      </w:r>
      <w:r w:rsidR="007E64B4" w:rsidRPr="007658DD">
        <w:rPr>
          <w:i/>
          <w:noProof/>
          <w:color w:val="000000" w:themeColor="text1"/>
          <w:lang w:bidi="he-IL"/>
        </w:rPr>
        <w:t>d</w:t>
      </w:r>
      <w:r w:rsidR="007E64B4">
        <w:rPr>
          <w:i/>
          <w:color w:val="000000" w:themeColor="text1"/>
          <w:lang w:bidi="he-IL"/>
        </w:rPr>
        <w:t xml:space="preserve"> </w:t>
      </w:r>
      <w:r w:rsidR="007E64B4">
        <w:rPr>
          <w:color w:val="000000" w:themeColor="text1"/>
          <w:lang w:bidi="he-IL"/>
        </w:rPr>
        <w:t xml:space="preserve">is prohibited. </w:t>
      </w:r>
      <w:r w:rsidR="003472ED">
        <w:rPr>
          <w:color w:val="000000" w:themeColor="text1"/>
          <w:lang w:bidi="he-IL"/>
        </w:rPr>
        <w:t xml:space="preserve">The </w:t>
      </w:r>
      <w:r w:rsidR="003472ED">
        <w:rPr>
          <w:i/>
          <w:color w:val="000000" w:themeColor="text1"/>
          <w:lang w:bidi="he-IL"/>
        </w:rPr>
        <w:t>gemara</w:t>
      </w:r>
      <w:r w:rsidR="003472ED">
        <w:rPr>
          <w:color w:val="000000" w:themeColor="text1"/>
          <w:lang w:bidi="he-IL"/>
        </w:rPr>
        <w:t xml:space="preserve"> questions these </w:t>
      </w:r>
      <w:r w:rsidR="007115A1">
        <w:rPr>
          <w:color w:val="000000" w:themeColor="text1"/>
          <w:lang w:bidi="he-IL"/>
        </w:rPr>
        <w:t xml:space="preserve">two </w:t>
      </w:r>
      <w:r w:rsidR="003472ED">
        <w:rPr>
          <w:color w:val="000000" w:themeColor="text1"/>
          <w:lang w:bidi="he-IL"/>
        </w:rPr>
        <w:t xml:space="preserve">answers </w:t>
      </w:r>
      <w:r w:rsidR="007115A1">
        <w:rPr>
          <w:color w:val="000000" w:themeColor="text1"/>
          <w:lang w:bidi="he-IL"/>
        </w:rPr>
        <w:t>because their logical conclusion is</w:t>
      </w:r>
      <w:r w:rsidR="00377DB0">
        <w:rPr>
          <w:color w:val="000000" w:themeColor="text1"/>
          <w:lang w:bidi="he-IL"/>
        </w:rPr>
        <w:t xml:space="preserve"> </w:t>
      </w:r>
      <w:r w:rsidR="007115A1">
        <w:rPr>
          <w:color w:val="000000" w:themeColor="text1"/>
          <w:lang w:bidi="he-IL"/>
        </w:rPr>
        <w:t xml:space="preserve">that </w:t>
      </w:r>
      <w:r w:rsidR="00377DB0">
        <w:rPr>
          <w:color w:val="000000" w:themeColor="text1"/>
          <w:lang w:bidi="he-IL"/>
        </w:rPr>
        <w:t>the cheese should also be prohibited for benefit</w:t>
      </w:r>
      <w:r w:rsidR="007115A1">
        <w:rPr>
          <w:color w:val="000000" w:themeColor="text1"/>
          <w:lang w:bidi="he-IL"/>
        </w:rPr>
        <w:t xml:space="preserve"> whilst we know that </w:t>
      </w:r>
      <w:proofErr w:type="spellStart"/>
      <w:r w:rsidR="007115A1">
        <w:rPr>
          <w:i/>
          <w:iCs/>
          <w:color w:val="000000" w:themeColor="text1"/>
          <w:lang w:bidi="he-IL"/>
        </w:rPr>
        <w:t>g’vinas</w:t>
      </w:r>
      <w:proofErr w:type="spellEnd"/>
      <w:r w:rsidR="007115A1">
        <w:rPr>
          <w:i/>
          <w:iCs/>
          <w:color w:val="000000" w:themeColor="text1"/>
          <w:lang w:bidi="he-IL"/>
        </w:rPr>
        <w:t xml:space="preserve"> akum</w:t>
      </w:r>
      <w:r w:rsidR="007115A1">
        <w:rPr>
          <w:color w:val="000000" w:themeColor="text1"/>
          <w:lang w:bidi="he-IL"/>
        </w:rPr>
        <w:t xml:space="preserve"> is only forbidden to eat.</w:t>
      </w:r>
      <w:r w:rsidR="00377DB0">
        <w:rPr>
          <w:color w:val="000000" w:themeColor="text1"/>
          <w:lang w:bidi="he-IL"/>
        </w:rPr>
        <w:t xml:space="preserve"> </w:t>
      </w:r>
      <w:r w:rsidR="007115A1">
        <w:rPr>
          <w:color w:val="000000" w:themeColor="text1"/>
          <w:lang w:bidi="he-IL"/>
        </w:rPr>
        <w:t xml:space="preserve">The </w:t>
      </w:r>
      <w:r w:rsidR="00377DB0">
        <w:rPr>
          <w:i/>
          <w:color w:val="000000" w:themeColor="text1"/>
          <w:lang w:bidi="he-IL"/>
        </w:rPr>
        <w:t xml:space="preserve">gemara </w:t>
      </w:r>
      <w:r w:rsidR="00377DB0">
        <w:rPr>
          <w:color w:val="000000" w:themeColor="text1"/>
          <w:lang w:bidi="he-IL"/>
        </w:rPr>
        <w:t xml:space="preserve">has no answer. In </w:t>
      </w:r>
      <w:r w:rsidR="00377DB0" w:rsidRPr="00220C4D">
        <w:rPr>
          <w:noProof/>
          <w:color w:val="000000" w:themeColor="text1"/>
          <w:lang w:bidi="he-IL"/>
        </w:rPr>
        <w:t>summary</w:t>
      </w:r>
      <w:r w:rsidR="00377DB0">
        <w:rPr>
          <w:color w:val="000000" w:themeColor="text1"/>
          <w:lang w:bidi="he-IL"/>
        </w:rPr>
        <w:t xml:space="preserve">, the </w:t>
      </w:r>
      <w:r w:rsidR="00377DB0" w:rsidRPr="00B07B69">
        <w:rPr>
          <w:i/>
          <w:iCs/>
          <w:color w:val="000000" w:themeColor="text1"/>
          <w:lang w:bidi="he-IL"/>
        </w:rPr>
        <w:t>gemara</w:t>
      </w:r>
      <w:r w:rsidR="00377DB0">
        <w:rPr>
          <w:color w:val="000000" w:themeColor="text1"/>
          <w:lang w:bidi="he-IL"/>
        </w:rPr>
        <w:t xml:space="preserve"> gives three possib</w:t>
      </w:r>
      <w:r w:rsidR="002F2B05">
        <w:rPr>
          <w:color w:val="000000" w:themeColor="text1"/>
          <w:lang w:bidi="he-IL"/>
        </w:rPr>
        <w:t xml:space="preserve">le </w:t>
      </w:r>
      <w:r w:rsidR="00DB6B6C">
        <w:rPr>
          <w:color w:val="000000" w:themeColor="text1"/>
          <w:lang w:bidi="he-IL"/>
        </w:rPr>
        <w:t>reasons</w:t>
      </w:r>
      <w:r w:rsidR="00377DB0">
        <w:rPr>
          <w:color w:val="000000" w:themeColor="text1"/>
          <w:lang w:bidi="he-IL"/>
        </w:rPr>
        <w:t xml:space="preserve"> as to why the cheese of </w:t>
      </w:r>
      <w:r w:rsidR="00B07B69">
        <w:rPr>
          <w:color w:val="000000" w:themeColor="text1"/>
          <w:lang w:bidi="he-IL"/>
        </w:rPr>
        <w:t>n</w:t>
      </w:r>
      <w:r w:rsidR="00377DB0">
        <w:rPr>
          <w:color w:val="000000" w:themeColor="text1"/>
          <w:lang w:bidi="he-IL"/>
        </w:rPr>
        <w:t>on-Jews is prohibited</w:t>
      </w:r>
      <w:r w:rsidR="00DB6B6C">
        <w:rPr>
          <w:color w:val="000000" w:themeColor="text1"/>
          <w:lang w:bidi="he-IL"/>
        </w:rPr>
        <w:t>.</w:t>
      </w:r>
      <w:r w:rsidR="00377DB0">
        <w:rPr>
          <w:color w:val="000000" w:themeColor="text1"/>
          <w:lang w:bidi="he-IL"/>
        </w:rPr>
        <w:t xml:space="preserve"> </w:t>
      </w:r>
      <w:r w:rsidR="00DB6B6C">
        <w:rPr>
          <w:color w:val="000000" w:themeColor="text1"/>
          <w:lang w:bidi="he-IL"/>
        </w:rPr>
        <w:t>T</w:t>
      </w:r>
      <w:r w:rsidR="00377DB0">
        <w:rPr>
          <w:color w:val="000000" w:themeColor="text1"/>
          <w:lang w:bidi="he-IL"/>
        </w:rPr>
        <w:t>he first reason</w:t>
      </w:r>
      <w:r w:rsidR="00DB6B6C">
        <w:rPr>
          <w:color w:val="000000" w:themeColor="text1"/>
          <w:lang w:bidi="he-IL"/>
        </w:rPr>
        <w:t>,</w:t>
      </w:r>
      <w:r w:rsidR="00377DB0">
        <w:rPr>
          <w:color w:val="000000" w:themeColor="text1"/>
          <w:lang w:bidi="he-IL"/>
        </w:rPr>
        <w:t xml:space="preserve"> according to Rashi,</w:t>
      </w:r>
      <w:r w:rsidR="00DB6B6C">
        <w:rPr>
          <w:color w:val="000000" w:themeColor="text1"/>
          <w:lang w:bidi="he-IL"/>
        </w:rPr>
        <w:t xml:space="preserve"> is that</w:t>
      </w:r>
      <w:r w:rsidR="00377DB0">
        <w:rPr>
          <w:color w:val="000000" w:themeColor="text1"/>
          <w:lang w:bidi="he-IL"/>
        </w:rPr>
        <w:t xml:space="preserve"> non-kosher milk is used; or according to Tosfos that the cheese potentially contains snake venom. </w:t>
      </w:r>
      <w:commentRangeStart w:id="39"/>
      <w:r w:rsidR="00DB6B6C">
        <w:rPr>
          <w:color w:val="000000" w:themeColor="text1"/>
          <w:lang w:bidi="he-IL"/>
        </w:rPr>
        <w:t xml:space="preserve">The second reason is </w:t>
      </w:r>
      <w:r w:rsidR="00377DB0">
        <w:rPr>
          <w:color w:val="000000" w:themeColor="text1"/>
          <w:lang w:bidi="he-IL"/>
        </w:rPr>
        <w:t xml:space="preserve">that the </w:t>
      </w:r>
      <w:r w:rsidR="00377DB0">
        <w:rPr>
          <w:i/>
          <w:color w:val="000000" w:themeColor="text1"/>
          <w:lang w:bidi="he-IL"/>
        </w:rPr>
        <w:t xml:space="preserve">or </w:t>
      </w:r>
      <w:r w:rsidR="00377DB0" w:rsidRPr="007658DD">
        <w:rPr>
          <w:i/>
          <w:noProof/>
          <w:color w:val="000000" w:themeColor="text1"/>
          <w:lang w:bidi="he-IL"/>
        </w:rPr>
        <w:t>keivas</w:t>
      </w:r>
      <w:r w:rsidR="00377DB0">
        <w:rPr>
          <w:i/>
          <w:color w:val="000000" w:themeColor="text1"/>
          <w:lang w:bidi="he-IL"/>
        </w:rPr>
        <w:t xml:space="preserve">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B07B69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 w:rsidR="00377DB0">
        <w:rPr>
          <w:i/>
          <w:color w:val="000000" w:themeColor="text1"/>
          <w:lang w:bidi="he-IL"/>
        </w:rPr>
        <w:t xml:space="preserve"> </w:t>
      </w:r>
      <w:r w:rsidR="00377DB0">
        <w:rPr>
          <w:color w:val="000000" w:themeColor="text1"/>
          <w:lang w:bidi="he-IL"/>
        </w:rPr>
        <w:t xml:space="preserve">is used as a curdling agent and </w:t>
      </w:r>
      <w:r w:rsidR="00DB6B6C">
        <w:rPr>
          <w:color w:val="000000" w:themeColor="text1"/>
          <w:lang w:bidi="he-IL"/>
        </w:rPr>
        <w:t xml:space="preserve">the third reason is </w:t>
      </w:r>
      <w:r w:rsidR="00377DB0">
        <w:rPr>
          <w:color w:val="000000" w:themeColor="text1"/>
          <w:lang w:bidi="he-IL"/>
        </w:rPr>
        <w:t xml:space="preserve">that lard is smeared </w:t>
      </w:r>
      <w:r w:rsidR="00DB6B6C">
        <w:rPr>
          <w:color w:val="000000" w:themeColor="text1"/>
          <w:lang w:bidi="he-IL"/>
        </w:rPr>
        <w:t xml:space="preserve">on </w:t>
      </w:r>
      <w:r w:rsidR="00377DB0">
        <w:rPr>
          <w:color w:val="000000" w:themeColor="text1"/>
          <w:lang w:bidi="he-IL"/>
        </w:rPr>
        <w:t>the surface of the cheese</w:t>
      </w:r>
      <w:commentRangeEnd w:id="39"/>
      <w:r w:rsidR="0047436B">
        <w:rPr>
          <w:rStyle w:val="CommentReference"/>
        </w:rPr>
        <w:commentReference w:id="39"/>
      </w:r>
      <w:r w:rsidR="00377DB0">
        <w:rPr>
          <w:color w:val="000000" w:themeColor="text1"/>
          <w:lang w:bidi="he-IL"/>
        </w:rPr>
        <w:t xml:space="preserve">. </w:t>
      </w:r>
    </w:p>
    <w:p w14:paraId="49E0DC30" w14:textId="49F6F433" w:rsidR="007E0D4C" w:rsidRDefault="00907C6E" w:rsidP="00AF1863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The continuation of this article will deal </w:t>
      </w:r>
      <w:r w:rsidR="0047436B">
        <w:rPr>
          <w:color w:val="000000" w:themeColor="text1"/>
          <w:lang w:bidi="he-IL"/>
        </w:rPr>
        <w:t xml:space="preserve">with </w:t>
      </w:r>
      <w:commentRangeStart w:id="40"/>
      <w:r w:rsidR="0047436B">
        <w:rPr>
          <w:color w:val="000000" w:themeColor="text1"/>
          <w:lang w:bidi="he-IL"/>
        </w:rPr>
        <w:t xml:space="preserve">how </w:t>
      </w:r>
      <w:r w:rsidR="007E0D4C">
        <w:rPr>
          <w:color w:val="000000" w:themeColor="text1"/>
          <w:lang w:bidi="he-IL"/>
        </w:rPr>
        <w:t xml:space="preserve">we take on </w:t>
      </w:r>
      <w:proofErr w:type="spellStart"/>
      <w:r w:rsidR="007E0D4C">
        <w:rPr>
          <w:i/>
          <w:iCs/>
          <w:color w:val="000000" w:themeColor="text1"/>
          <w:lang w:bidi="he-IL"/>
        </w:rPr>
        <w:t>l</w:t>
      </w:r>
      <w:r w:rsidR="00B07B69">
        <w:rPr>
          <w:i/>
          <w:iCs/>
          <w:color w:val="000000" w:themeColor="text1"/>
          <w:lang w:bidi="he-IL"/>
        </w:rPr>
        <w:t>’</w:t>
      </w:r>
      <w:r w:rsidR="007E0D4C">
        <w:rPr>
          <w:i/>
          <w:iCs/>
          <w:color w:val="000000" w:themeColor="text1"/>
          <w:lang w:bidi="he-IL"/>
        </w:rPr>
        <w:t>halacha</w:t>
      </w:r>
      <w:proofErr w:type="spellEnd"/>
      <w:r>
        <w:rPr>
          <w:color w:val="000000" w:themeColor="text1"/>
          <w:lang w:bidi="he-IL"/>
        </w:rPr>
        <w:t>.</w:t>
      </w:r>
      <w:commentRangeEnd w:id="40"/>
      <w:r w:rsidR="00B07B69">
        <w:rPr>
          <w:rStyle w:val="CommentReference"/>
        </w:rPr>
        <w:commentReference w:id="40"/>
      </w:r>
    </w:p>
    <w:p w14:paraId="562B67C1" w14:textId="194FA7C2" w:rsidR="00B97D73" w:rsidRPr="0047436B" w:rsidRDefault="00101B66" w:rsidP="0047436B">
      <w:pPr>
        <w:rPr>
          <w:i/>
          <w:color w:val="000000" w:themeColor="text1"/>
          <w:lang w:bidi="he-IL"/>
        </w:rPr>
      </w:pPr>
      <w:proofErr w:type="spellStart"/>
      <w:r w:rsidRPr="002F2B05">
        <w:rPr>
          <w:iCs/>
          <w:color w:val="000000" w:themeColor="text1"/>
          <w:lang w:bidi="he-IL"/>
        </w:rPr>
        <w:t>Rabbeinu</w:t>
      </w:r>
      <w:proofErr w:type="spellEnd"/>
      <w:r w:rsidRPr="002F2B05">
        <w:rPr>
          <w:iCs/>
          <w:color w:val="000000" w:themeColor="text1"/>
          <w:lang w:bidi="he-IL"/>
        </w:rPr>
        <w:t xml:space="preserve"> Tam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says that, of the three possibilities, we </w:t>
      </w:r>
      <w:r w:rsidRPr="00220C4D">
        <w:rPr>
          <w:i/>
          <w:noProof/>
          <w:color w:val="000000" w:themeColor="text1"/>
          <w:lang w:bidi="he-IL"/>
        </w:rPr>
        <w:t>pasken</w:t>
      </w:r>
      <w:r>
        <w:rPr>
          <w:color w:val="000000" w:themeColor="text1"/>
          <w:lang w:bidi="he-IL"/>
        </w:rPr>
        <w:t xml:space="preserve"> like the opinion of </w:t>
      </w:r>
      <w:r w:rsidR="00FA0BFA">
        <w:rPr>
          <w:iCs/>
          <w:color w:val="000000" w:themeColor="text1"/>
          <w:lang w:bidi="he-IL"/>
        </w:rPr>
        <w:t>Rabbi</w:t>
      </w:r>
      <w:r w:rsidRPr="002F2B05">
        <w:rPr>
          <w:iCs/>
          <w:color w:val="000000" w:themeColor="text1"/>
          <w:lang w:bidi="he-IL"/>
        </w:rPr>
        <w:t xml:space="preserve"> </w:t>
      </w:r>
      <w:r w:rsidRPr="002F2B05">
        <w:rPr>
          <w:iCs/>
          <w:noProof/>
          <w:color w:val="000000" w:themeColor="text1"/>
          <w:lang w:bidi="he-IL"/>
        </w:rPr>
        <w:t>Yehoshua</w:t>
      </w:r>
      <w:r w:rsidRPr="002F2B05">
        <w:rPr>
          <w:iCs/>
          <w:color w:val="000000" w:themeColor="text1"/>
          <w:lang w:bidi="he-IL"/>
        </w:rPr>
        <w:t xml:space="preserve"> </w:t>
      </w:r>
      <w:r w:rsidRPr="002F2B05">
        <w:rPr>
          <w:iCs/>
          <w:noProof/>
          <w:color w:val="000000" w:themeColor="text1"/>
          <w:lang w:bidi="he-IL"/>
        </w:rPr>
        <w:t>ben</w:t>
      </w:r>
      <w:r w:rsidRPr="002F2B05">
        <w:rPr>
          <w:iCs/>
          <w:color w:val="000000" w:themeColor="text1"/>
          <w:lang w:bidi="he-IL"/>
        </w:rPr>
        <w:t xml:space="preserve"> Levi</w:t>
      </w:r>
      <w:r>
        <w:rPr>
          <w:i/>
          <w:color w:val="000000" w:themeColor="text1"/>
          <w:lang w:bidi="he-IL"/>
        </w:rPr>
        <w:t xml:space="preserve">. </w:t>
      </w:r>
      <w:r>
        <w:rPr>
          <w:color w:val="000000" w:themeColor="text1"/>
          <w:lang w:bidi="he-IL"/>
        </w:rPr>
        <w:t>H</w:t>
      </w:r>
      <w:r w:rsidR="00DB6B6C">
        <w:rPr>
          <w:color w:val="000000" w:themeColor="text1"/>
          <w:lang w:bidi="he-IL"/>
        </w:rPr>
        <w:t xml:space="preserve">is logic is </w:t>
      </w:r>
      <w:r>
        <w:rPr>
          <w:color w:val="000000" w:themeColor="text1"/>
          <w:lang w:bidi="he-IL"/>
        </w:rPr>
        <w:t>th</w:t>
      </w:r>
      <w:r w:rsidR="00DB6B6C">
        <w:rPr>
          <w:color w:val="000000" w:themeColor="text1"/>
          <w:lang w:bidi="he-IL"/>
        </w:rPr>
        <w:t>at</w:t>
      </w:r>
      <w:r>
        <w:rPr>
          <w:color w:val="000000" w:themeColor="text1"/>
          <w:lang w:bidi="he-IL"/>
        </w:rPr>
        <w:t xml:space="preserve"> in a </w:t>
      </w:r>
      <w:proofErr w:type="spellStart"/>
      <w:r>
        <w:rPr>
          <w:i/>
          <w:color w:val="000000" w:themeColor="text1"/>
          <w:lang w:bidi="he-IL"/>
        </w:rPr>
        <w:t>machlokes</w:t>
      </w:r>
      <w:proofErr w:type="spellEnd"/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between </w:t>
      </w:r>
      <w:r w:rsidR="00FA0BFA" w:rsidRPr="00B07B69">
        <w:rPr>
          <w:iCs/>
          <w:color w:val="000000" w:themeColor="text1"/>
          <w:lang w:bidi="he-IL"/>
        </w:rPr>
        <w:t>Rabbi</w:t>
      </w:r>
      <w:r w:rsidRPr="00B07B69">
        <w:rPr>
          <w:iCs/>
          <w:color w:val="000000" w:themeColor="text1"/>
          <w:lang w:bidi="he-IL"/>
        </w:rPr>
        <w:t xml:space="preserve"> </w:t>
      </w:r>
      <w:r w:rsidRPr="00B07B69">
        <w:rPr>
          <w:iCs/>
          <w:noProof/>
          <w:color w:val="000000" w:themeColor="text1"/>
          <w:lang w:bidi="he-IL"/>
        </w:rPr>
        <w:t>Yehoshua</w:t>
      </w:r>
      <w:r w:rsidRPr="00B07B69">
        <w:rPr>
          <w:iCs/>
          <w:color w:val="000000" w:themeColor="text1"/>
          <w:lang w:bidi="he-IL"/>
        </w:rPr>
        <w:t xml:space="preserve"> </w:t>
      </w:r>
      <w:r w:rsidRPr="00B07B69">
        <w:rPr>
          <w:iCs/>
          <w:noProof/>
          <w:color w:val="000000" w:themeColor="text1"/>
          <w:lang w:bidi="he-IL"/>
        </w:rPr>
        <w:t>ben</w:t>
      </w:r>
      <w:r w:rsidRPr="00B07B69">
        <w:rPr>
          <w:iCs/>
          <w:color w:val="000000" w:themeColor="text1"/>
          <w:lang w:bidi="he-IL"/>
        </w:rPr>
        <w:t xml:space="preserve"> Levi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and </w:t>
      </w:r>
      <w:r w:rsidR="00FA0BFA" w:rsidRPr="00B07B69">
        <w:rPr>
          <w:iCs/>
          <w:color w:val="000000" w:themeColor="text1"/>
          <w:lang w:bidi="he-IL"/>
        </w:rPr>
        <w:t>Rabbi</w:t>
      </w:r>
      <w:r w:rsidRPr="00B07B69">
        <w:rPr>
          <w:iCs/>
          <w:color w:val="000000" w:themeColor="text1"/>
          <w:lang w:bidi="he-IL"/>
        </w:rPr>
        <w:t xml:space="preserve"> </w:t>
      </w:r>
      <w:proofErr w:type="spellStart"/>
      <w:r w:rsidRPr="00B07B69">
        <w:rPr>
          <w:iCs/>
          <w:color w:val="000000" w:themeColor="text1"/>
          <w:lang w:bidi="he-IL"/>
        </w:rPr>
        <w:t>Yochanan</w:t>
      </w:r>
      <w:proofErr w:type="spellEnd"/>
      <w:r w:rsidR="00DB6B6C" w:rsidRPr="00891A28">
        <w:rPr>
          <w:iCs/>
          <w:color w:val="000000" w:themeColor="text1"/>
          <w:lang w:bidi="he-IL"/>
        </w:rPr>
        <w:t>,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>we hold like the former</w:t>
      </w:r>
      <w:r w:rsidR="00DB6B6C">
        <w:rPr>
          <w:color w:val="000000" w:themeColor="text1"/>
          <w:lang w:bidi="he-IL"/>
        </w:rPr>
        <w:t>.</w:t>
      </w:r>
      <w:r>
        <w:rPr>
          <w:color w:val="000000" w:themeColor="text1"/>
          <w:lang w:bidi="he-IL"/>
        </w:rPr>
        <w:t xml:space="preserve"> </w:t>
      </w:r>
      <w:r w:rsidR="00DB6B6C">
        <w:rPr>
          <w:color w:val="000000" w:themeColor="text1"/>
          <w:lang w:bidi="he-IL"/>
        </w:rPr>
        <w:t>I</w:t>
      </w:r>
      <w:r>
        <w:rPr>
          <w:color w:val="000000" w:themeColor="text1"/>
          <w:lang w:bidi="he-IL"/>
        </w:rPr>
        <w:t xml:space="preserve">n a </w:t>
      </w:r>
      <w:r>
        <w:rPr>
          <w:i/>
          <w:color w:val="000000" w:themeColor="text1"/>
          <w:lang w:bidi="he-IL"/>
        </w:rPr>
        <w:t>machlokes</w:t>
      </w:r>
      <w:r>
        <w:rPr>
          <w:color w:val="000000" w:themeColor="text1"/>
          <w:lang w:bidi="he-IL"/>
        </w:rPr>
        <w:t xml:space="preserve"> </w:t>
      </w:r>
      <w:r w:rsidR="00DB6B6C">
        <w:rPr>
          <w:color w:val="000000" w:themeColor="text1"/>
          <w:lang w:bidi="he-IL"/>
        </w:rPr>
        <w:t>b</w:t>
      </w:r>
      <w:r w:rsidR="00DB6B6C" w:rsidRPr="002F2B05">
        <w:rPr>
          <w:color w:val="000000" w:themeColor="text1"/>
          <w:lang w:bidi="he-IL"/>
        </w:rPr>
        <w:t>etween</w:t>
      </w:r>
      <w:r w:rsidR="00DB6B6C">
        <w:rPr>
          <w:i/>
          <w:color w:val="000000" w:themeColor="text1"/>
          <w:lang w:bidi="he-IL"/>
        </w:rPr>
        <w:t xml:space="preserve"> </w:t>
      </w:r>
      <w:r w:rsidRPr="00B07B69">
        <w:rPr>
          <w:iCs/>
          <w:color w:val="000000" w:themeColor="text1"/>
          <w:lang w:bidi="he-IL"/>
        </w:rPr>
        <w:t>Shmuel</w:t>
      </w:r>
      <w:r>
        <w:rPr>
          <w:i/>
          <w:color w:val="000000" w:themeColor="text1"/>
          <w:lang w:bidi="he-IL"/>
        </w:rPr>
        <w:t xml:space="preserve"> </w:t>
      </w:r>
      <w:r w:rsidR="00DB6B6C">
        <w:rPr>
          <w:color w:val="000000" w:themeColor="text1"/>
          <w:lang w:bidi="he-IL"/>
        </w:rPr>
        <w:t xml:space="preserve">and </w:t>
      </w:r>
      <w:r w:rsidR="00FA0BFA" w:rsidRPr="00B07B69">
        <w:rPr>
          <w:iCs/>
          <w:color w:val="000000" w:themeColor="text1"/>
          <w:lang w:bidi="he-IL"/>
        </w:rPr>
        <w:t>Rabbi</w:t>
      </w:r>
      <w:r w:rsidRPr="00B07B69">
        <w:rPr>
          <w:iCs/>
          <w:color w:val="000000" w:themeColor="text1"/>
          <w:lang w:bidi="he-IL"/>
        </w:rPr>
        <w:t xml:space="preserve"> </w:t>
      </w:r>
      <w:proofErr w:type="spellStart"/>
      <w:r w:rsidRPr="00B07B69">
        <w:rPr>
          <w:iCs/>
          <w:color w:val="000000" w:themeColor="text1"/>
          <w:lang w:bidi="he-IL"/>
        </w:rPr>
        <w:t>Yochanan</w:t>
      </w:r>
      <w:proofErr w:type="spellEnd"/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>we hold like the latter</w:t>
      </w:r>
      <w:r w:rsidR="00DB6B6C">
        <w:rPr>
          <w:color w:val="000000" w:themeColor="text1"/>
          <w:lang w:bidi="he-IL"/>
        </w:rPr>
        <w:t>.</w:t>
      </w:r>
      <w:r>
        <w:rPr>
          <w:color w:val="000000" w:themeColor="text1"/>
          <w:lang w:bidi="he-IL"/>
        </w:rPr>
        <w:t xml:space="preserve"> </w:t>
      </w:r>
      <w:r w:rsidR="00DB6B6C">
        <w:rPr>
          <w:color w:val="000000" w:themeColor="text1"/>
          <w:lang w:bidi="he-IL"/>
        </w:rPr>
        <w:t>T</w:t>
      </w:r>
      <w:r>
        <w:rPr>
          <w:color w:val="000000" w:themeColor="text1"/>
          <w:lang w:bidi="he-IL"/>
        </w:rPr>
        <w:t>herefore, in our case</w:t>
      </w:r>
      <w:r w:rsidR="00B97D73">
        <w:rPr>
          <w:color w:val="000000" w:themeColor="text1"/>
          <w:lang w:bidi="he-IL"/>
        </w:rPr>
        <w:t>,</w:t>
      </w:r>
      <w:r>
        <w:rPr>
          <w:color w:val="000000" w:themeColor="text1"/>
          <w:lang w:bidi="he-IL"/>
        </w:rPr>
        <w:t xml:space="preserve"> where it’s a </w:t>
      </w:r>
      <w:proofErr w:type="spellStart"/>
      <w:r w:rsidRPr="00101B66">
        <w:rPr>
          <w:i/>
          <w:color w:val="000000" w:themeColor="text1"/>
          <w:lang w:bidi="he-IL"/>
        </w:rPr>
        <w:t>machlokes</w:t>
      </w:r>
      <w:proofErr w:type="spellEnd"/>
      <w:r w:rsidR="00DB6B6C">
        <w:rPr>
          <w:i/>
          <w:color w:val="000000" w:themeColor="text1"/>
          <w:lang w:bidi="he-IL"/>
        </w:rPr>
        <w:t xml:space="preserve"> </w:t>
      </w:r>
      <w:r w:rsidR="00DB6B6C">
        <w:rPr>
          <w:iCs/>
          <w:color w:val="000000" w:themeColor="text1"/>
          <w:lang w:bidi="he-IL"/>
        </w:rPr>
        <w:t>between</w:t>
      </w:r>
      <w:r>
        <w:rPr>
          <w:i/>
          <w:color w:val="000000" w:themeColor="text1"/>
          <w:lang w:bidi="he-IL"/>
        </w:rPr>
        <w:t xml:space="preserve"> </w:t>
      </w:r>
      <w:r w:rsidR="00FA0BFA" w:rsidRPr="00B07B69">
        <w:rPr>
          <w:iCs/>
          <w:color w:val="000000" w:themeColor="text1"/>
          <w:lang w:bidi="he-IL"/>
        </w:rPr>
        <w:t>Rabbi</w:t>
      </w:r>
      <w:r w:rsidRPr="00B07B69">
        <w:rPr>
          <w:iCs/>
          <w:color w:val="000000" w:themeColor="text1"/>
          <w:lang w:bidi="he-IL"/>
        </w:rPr>
        <w:t xml:space="preserve"> Yehoshua </w:t>
      </w:r>
      <w:r w:rsidRPr="00B07B69">
        <w:rPr>
          <w:iCs/>
          <w:noProof/>
          <w:color w:val="000000" w:themeColor="text1"/>
          <w:lang w:bidi="he-IL"/>
        </w:rPr>
        <w:t>ben</w:t>
      </w:r>
      <w:r w:rsidRPr="00B07B69">
        <w:rPr>
          <w:iCs/>
          <w:color w:val="000000" w:themeColor="text1"/>
          <w:lang w:bidi="he-IL"/>
        </w:rPr>
        <w:t xml:space="preserve"> Levi</w:t>
      </w:r>
      <w:r>
        <w:rPr>
          <w:i/>
          <w:color w:val="000000" w:themeColor="text1"/>
          <w:lang w:bidi="he-IL"/>
        </w:rPr>
        <w:t xml:space="preserve"> </w:t>
      </w:r>
      <w:r w:rsidR="00DB6B6C" w:rsidRPr="00101B66">
        <w:rPr>
          <w:color w:val="000000" w:themeColor="text1"/>
          <w:lang w:bidi="he-IL"/>
        </w:rPr>
        <w:t>a</w:t>
      </w:r>
      <w:r w:rsidR="00DB6B6C">
        <w:rPr>
          <w:color w:val="000000" w:themeColor="text1"/>
          <w:lang w:bidi="he-IL"/>
        </w:rPr>
        <w:t xml:space="preserve">nd </w:t>
      </w:r>
      <w:r w:rsidRPr="00B07B69">
        <w:rPr>
          <w:iCs/>
          <w:color w:val="000000" w:themeColor="text1"/>
          <w:lang w:bidi="he-IL"/>
        </w:rPr>
        <w:t>Shmuel</w:t>
      </w:r>
      <w:r w:rsidR="00B97D73">
        <w:rPr>
          <w:color w:val="000000" w:themeColor="text1"/>
          <w:lang w:bidi="he-IL"/>
        </w:rPr>
        <w:t xml:space="preserve">, </w:t>
      </w:r>
      <w:r>
        <w:rPr>
          <w:color w:val="000000" w:themeColor="text1"/>
          <w:lang w:bidi="he-IL"/>
        </w:rPr>
        <w:t xml:space="preserve">we will hold like the former. </w:t>
      </w:r>
      <w:r w:rsidRPr="002F2B05">
        <w:rPr>
          <w:iCs/>
          <w:color w:val="000000" w:themeColor="text1"/>
          <w:lang w:bidi="he-IL"/>
        </w:rPr>
        <w:t>Rabbeinu Tam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further states that since there is no longer any prohibition against consuming uncovered liquids, </w:t>
      </w:r>
      <w:r w:rsidR="00B97D73">
        <w:rPr>
          <w:color w:val="000000" w:themeColor="text1"/>
          <w:lang w:bidi="he-IL"/>
        </w:rPr>
        <w:t>because</w:t>
      </w:r>
      <w:r w:rsidR="00926D07">
        <w:rPr>
          <w:color w:val="000000" w:themeColor="text1"/>
          <w:lang w:bidi="he-IL"/>
        </w:rPr>
        <w:t xml:space="preserve"> snakes are no longer present, the entire prohibition of </w:t>
      </w:r>
      <w:r w:rsidR="00B07B69">
        <w:rPr>
          <w:i/>
          <w:noProof/>
          <w:color w:val="000000" w:themeColor="text1"/>
          <w:lang w:bidi="he-IL"/>
        </w:rPr>
        <w:t>g</w:t>
      </w:r>
      <w:r w:rsidR="00DB6B6C">
        <w:rPr>
          <w:i/>
          <w:noProof/>
          <w:color w:val="000000" w:themeColor="text1"/>
          <w:lang w:bidi="he-IL"/>
        </w:rPr>
        <w:t>’</w:t>
      </w:r>
      <w:r w:rsidR="00926D07" w:rsidRPr="007658DD">
        <w:rPr>
          <w:i/>
          <w:noProof/>
          <w:color w:val="000000" w:themeColor="text1"/>
          <w:lang w:bidi="he-IL"/>
        </w:rPr>
        <w:t>vinas</w:t>
      </w:r>
      <w:r w:rsidR="00926D07">
        <w:rPr>
          <w:i/>
          <w:color w:val="000000" w:themeColor="text1"/>
          <w:lang w:bidi="he-IL"/>
        </w:rPr>
        <w:t xml:space="preserve"> akum </w:t>
      </w:r>
      <w:r w:rsidR="00926D07">
        <w:rPr>
          <w:color w:val="000000" w:themeColor="text1"/>
          <w:lang w:bidi="he-IL"/>
        </w:rPr>
        <w:t xml:space="preserve">no longer applies. He adds that even if we were concerned for the opinion of </w:t>
      </w:r>
      <w:r w:rsidR="00926D07" w:rsidRPr="00B07B69">
        <w:rPr>
          <w:iCs/>
          <w:color w:val="000000" w:themeColor="text1"/>
          <w:lang w:bidi="he-IL"/>
        </w:rPr>
        <w:t>Shmuel</w:t>
      </w:r>
      <w:r w:rsidR="00926D07">
        <w:rPr>
          <w:i/>
          <w:color w:val="000000" w:themeColor="text1"/>
          <w:lang w:bidi="he-IL"/>
        </w:rPr>
        <w:t xml:space="preserve">, </w:t>
      </w:r>
      <w:r w:rsidR="00926D07">
        <w:rPr>
          <w:color w:val="000000" w:themeColor="text1"/>
          <w:lang w:bidi="he-IL"/>
        </w:rPr>
        <w:t xml:space="preserve">that </w:t>
      </w:r>
      <w:r w:rsidR="00926D07">
        <w:rPr>
          <w:i/>
          <w:color w:val="000000" w:themeColor="text1"/>
          <w:lang w:bidi="he-IL"/>
        </w:rPr>
        <w:t xml:space="preserve">or </w:t>
      </w:r>
      <w:r w:rsidR="00926D07" w:rsidRPr="007658DD">
        <w:rPr>
          <w:i/>
          <w:noProof/>
          <w:color w:val="000000" w:themeColor="text1"/>
          <w:lang w:bidi="he-IL"/>
        </w:rPr>
        <w:t>keivas</w:t>
      </w:r>
      <w:r w:rsidR="00926D07">
        <w:rPr>
          <w:i/>
          <w:color w:val="000000" w:themeColor="text1"/>
          <w:lang w:bidi="he-IL"/>
        </w:rPr>
        <w:t xml:space="preserve">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B07B69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 w:rsidR="00926D07">
        <w:rPr>
          <w:i/>
          <w:color w:val="000000" w:themeColor="text1"/>
          <w:lang w:bidi="he-IL"/>
        </w:rPr>
        <w:t xml:space="preserve"> </w:t>
      </w:r>
      <w:r w:rsidR="00926D07">
        <w:rPr>
          <w:color w:val="000000" w:themeColor="text1"/>
          <w:lang w:bidi="he-IL"/>
        </w:rPr>
        <w:t xml:space="preserve">is </w:t>
      </w:r>
      <w:r w:rsidR="00926D07" w:rsidRPr="00220C4D">
        <w:rPr>
          <w:noProof/>
          <w:color w:val="000000" w:themeColor="text1"/>
          <w:lang w:bidi="he-IL"/>
        </w:rPr>
        <w:t>used,</w:t>
      </w:r>
      <w:r w:rsidR="00926D07">
        <w:rPr>
          <w:color w:val="000000" w:themeColor="text1"/>
          <w:lang w:bidi="he-IL"/>
        </w:rPr>
        <w:t xml:space="preserve"> </w:t>
      </w:r>
      <w:r w:rsidR="00B97D73">
        <w:rPr>
          <w:color w:val="000000" w:themeColor="text1"/>
          <w:lang w:bidi="he-IL"/>
        </w:rPr>
        <w:t>since the majority of cheese</w:t>
      </w:r>
      <w:r w:rsidR="00926D07">
        <w:rPr>
          <w:color w:val="000000" w:themeColor="text1"/>
          <w:lang w:bidi="he-IL"/>
        </w:rPr>
        <w:t>makers use vegetable rennet</w:t>
      </w:r>
      <w:r w:rsidR="00DB6B6C">
        <w:rPr>
          <w:color w:val="000000" w:themeColor="text1"/>
          <w:lang w:bidi="he-IL"/>
        </w:rPr>
        <w:t>,</w:t>
      </w:r>
      <w:r w:rsidR="00926D07">
        <w:rPr>
          <w:color w:val="000000" w:themeColor="text1"/>
          <w:lang w:bidi="he-IL"/>
        </w:rPr>
        <w:t xml:space="preserve"> </w:t>
      </w:r>
      <w:r w:rsidR="00926D07">
        <w:rPr>
          <w:color w:val="000000" w:themeColor="text1"/>
          <w:lang w:bidi="he-IL"/>
        </w:rPr>
        <w:lastRenderedPageBreak/>
        <w:t>this is also not an issue.</w:t>
      </w:r>
      <w:r w:rsidR="007D3A9B">
        <w:rPr>
          <w:rStyle w:val="FootnoteReference"/>
          <w:color w:val="000000" w:themeColor="text1"/>
          <w:lang w:bidi="he-IL"/>
        </w:rPr>
        <w:footnoteReference w:id="34"/>
      </w:r>
      <w:r w:rsidR="00DB6B6C">
        <w:rPr>
          <w:color w:val="000000" w:themeColor="text1"/>
          <w:lang w:bidi="he-IL"/>
        </w:rPr>
        <w:t xml:space="preserve"> </w:t>
      </w:r>
      <w:r w:rsidR="00E875DA">
        <w:rPr>
          <w:color w:val="000000" w:themeColor="text1"/>
          <w:lang w:bidi="he-IL"/>
        </w:rPr>
        <w:t xml:space="preserve">He cites the </w:t>
      </w:r>
      <w:proofErr w:type="spellStart"/>
      <w:r w:rsidR="00E875DA" w:rsidRPr="00BC3DAD">
        <w:rPr>
          <w:iCs/>
          <w:color w:val="000000" w:themeColor="text1"/>
          <w:lang w:bidi="he-IL"/>
        </w:rPr>
        <w:t>G</w:t>
      </w:r>
      <w:r w:rsidR="00BC3DAD" w:rsidRPr="00BC3DAD">
        <w:rPr>
          <w:iCs/>
          <w:color w:val="000000" w:themeColor="text1"/>
          <w:lang w:bidi="he-IL"/>
        </w:rPr>
        <w:t>’</w:t>
      </w:r>
      <w:r w:rsidR="00E875DA" w:rsidRPr="00BC3DAD">
        <w:rPr>
          <w:iCs/>
          <w:color w:val="000000" w:themeColor="text1"/>
          <w:lang w:bidi="he-IL"/>
        </w:rPr>
        <w:t>onei</w:t>
      </w:r>
      <w:proofErr w:type="spellEnd"/>
      <w:r w:rsidR="00E875DA" w:rsidRPr="00BC3DAD">
        <w:rPr>
          <w:iCs/>
          <w:color w:val="000000" w:themeColor="text1"/>
          <w:lang w:bidi="he-IL"/>
        </w:rPr>
        <w:t xml:space="preserve"> </w:t>
      </w:r>
      <w:proofErr w:type="spellStart"/>
      <w:r w:rsidR="00E875DA" w:rsidRPr="00BC3DAD">
        <w:rPr>
          <w:iCs/>
          <w:color w:val="000000" w:themeColor="text1"/>
          <w:lang w:bidi="he-IL"/>
        </w:rPr>
        <w:t>Narvona</w:t>
      </w:r>
      <w:proofErr w:type="spellEnd"/>
      <w:r w:rsidR="00E875DA">
        <w:rPr>
          <w:i/>
          <w:color w:val="000000" w:themeColor="text1"/>
          <w:lang w:bidi="he-IL"/>
        </w:rPr>
        <w:t xml:space="preserve"> </w:t>
      </w:r>
      <w:r w:rsidR="00E875DA">
        <w:rPr>
          <w:color w:val="000000" w:themeColor="text1"/>
          <w:lang w:bidi="he-IL"/>
        </w:rPr>
        <w:t xml:space="preserve">and </w:t>
      </w:r>
      <w:r w:rsidR="007658DD" w:rsidRPr="00891A28">
        <w:rPr>
          <w:iCs/>
          <w:noProof/>
          <w:color w:val="000000" w:themeColor="text1"/>
          <w:lang w:bidi="he-IL"/>
        </w:rPr>
        <w:t>Rabb</w:t>
      </w:r>
      <w:r w:rsidR="00220C4D" w:rsidRPr="00891A28">
        <w:rPr>
          <w:iCs/>
          <w:noProof/>
          <w:color w:val="000000" w:themeColor="text1"/>
          <w:lang w:bidi="he-IL"/>
        </w:rPr>
        <w:t>e</w:t>
      </w:r>
      <w:r w:rsidR="007658DD" w:rsidRPr="00891A28">
        <w:rPr>
          <w:iCs/>
          <w:noProof/>
          <w:color w:val="000000" w:themeColor="text1"/>
          <w:lang w:bidi="he-IL"/>
        </w:rPr>
        <w:t>inu</w:t>
      </w:r>
      <w:r w:rsidR="00E875DA" w:rsidRPr="00891A28">
        <w:rPr>
          <w:iCs/>
          <w:color w:val="000000" w:themeColor="text1"/>
          <w:lang w:bidi="he-IL"/>
        </w:rPr>
        <w:t xml:space="preserve"> </w:t>
      </w:r>
      <w:r w:rsidR="00E875DA" w:rsidRPr="00891A28">
        <w:rPr>
          <w:iCs/>
          <w:noProof/>
          <w:color w:val="000000" w:themeColor="text1"/>
          <w:lang w:bidi="he-IL"/>
        </w:rPr>
        <w:t>Chananel</w:t>
      </w:r>
      <w:r w:rsidR="00E875DA">
        <w:rPr>
          <w:i/>
          <w:color w:val="000000" w:themeColor="text1"/>
          <w:lang w:bidi="he-IL"/>
        </w:rPr>
        <w:t xml:space="preserve"> </w:t>
      </w:r>
      <w:r w:rsidR="00E875DA">
        <w:rPr>
          <w:color w:val="000000" w:themeColor="text1"/>
          <w:lang w:bidi="he-IL"/>
        </w:rPr>
        <w:t xml:space="preserve">as agreeing </w:t>
      </w:r>
      <w:r w:rsidR="007E0D4C">
        <w:rPr>
          <w:color w:val="000000" w:themeColor="text1"/>
          <w:lang w:bidi="he-IL"/>
        </w:rPr>
        <w:t xml:space="preserve">with </w:t>
      </w:r>
      <w:r w:rsidR="00E875DA">
        <w:rPr>
          <w:color w:val="000000" w:themeColor="text1"/>
          <w:lang w:bidi="he-IL"/>
        </w:rPr>
        <w:t xml:space="preserve">him. </w:t>
      </w:r>
      <w:proofErr w:type="spellStart"/>
      <w:r w:rsidR="00E875DA" w:rsidRPr="00506E4D">
        <w:rPr>
          <w:iCs/>
          <w:color w:val="000000" w:themeColor="text1"/>
          <w:lang w:bidi="he-IL"/>
        </w:rPr>
        <w:t>Rabbeinu</w:t>
      </w:r>
      <w:proofErr w:type="spellEnd"/>
      <w:r w:rsidR="00E875DA" w:rsidRPr="00506E4D">
        <w:rPr>
          <w:iCs/>
          <w:color w:val="000000" w:themeColor="text1"/>
          <w:lang w:bidi="he-IL"/>
        </w:rPr>
        <w:t xml:space="preserve"> Tam</w:t>
      </w:r>
      <w:r w:rsidR="00E875DA">
        <w:rPr>
          <w:i/>
          <w:color w:val="000000" w:themeColor="text1"/>
          <w:lang w:bidi="he-IL"/>
        </w:rPr>
        <w:t xml:space="preserve"> </w:t>
      </w:r>
      <w:r w:rsidR="00E875DA">
        <w:rPr>
          <w:color w:val="000000" w:themeColor="text1"/>
          <w:lang w:bidi="he-IL"/>
        </w:rPr>
        <w:t xml:space="preserve">then pre-empts the question that surely </w:t>
      </w:r>
      <w:r w:rsidR="00EC2645">
        <w:rPr>
          <w:color w:val="000000" w:themeColor="text1"/>
          <w:lang w:bidi="he-IL"/>
        </w:rPr>
        <w:t>since this is</w:t>
      </w:r>
      <w:r w:rsidR="00E875DA">
        <w:rPr>
          <w:color w:val="000000" w:themeColor="text1"/>
          <w:lang w:bidi="he-IL"/>
        </w:rPr>
        <w:t xml:space="preserve"> a </w:t>
      </w:r>
      <w:proofErr w:type="spellStart"/>
      <w:r w:rsidR="00E875DA">
        <w:rPr>
          <w:i/>
          <w:color w:val="000000" w:themeColor="text1"/>
          <w:lang w:bidi="he-IL"/>
        </w:rPr>
        <w:t>g</w:t>
      </w:r>
      <w:r w:rsidR="00BC3DAD">
        <w:rPr>
          <w:i/>
          <w:color w:val="000000" w:themeColor="text1"/>
          <w:lang w:bidi="he-IL"/>
        </w:rPr>
        <w:t>’</w:t>
      </w:r>
      <w:r w:rsidR="00E875DA">
        <w:rPr>
          <w:i/>
          <w:color w:val="000000" w:themeColor="text1"/>
          <w:lang w:bidi="he-IL"/>
        </w:rPr>
        <w:t>zeirah</w:t>
      </w:r>
      <w:proofErr w:type="spellEnd"/>
      <w:r w:rsidR="007E0D4C">
        <w:rPr>
          <w:i/>
          <w:color w:val="000000" w:themeColor="text1"/>
          <w:lang w:bidi="he-IL"/>
        </w:rPr>
        <w:t>,</w:t>
      </w:r>
      <w:r w:rsidR="00EC2645">
        <w:rPr>
          <w:i/>
          <w:color w:val="000000" w:themeColor="text1"/>
          <w:lang w:bidi="he-IL"/>
        </w:rPr>
        <w:t xml:space="preserve"> </w:t>
      </w:r>
      <w:r w:rsidR="003E39AA">
        <w:rPr>
          <w:iCs/>
          <w:color w:val="000000" w:themeColor="text1"/>
          <w:lang w:bidi="he-IL"/>
        </w:rPr>
        <w:t xml:space="preserve">it </w:t>
      </w:r>
      <w:r w:rsidR="007E0D4C">
        <w:rPr>
          <w:color w:val="000000" w:themeColor="text1"/>
          <w:lang w:bidi="he-IL"/>
        </w:rPr>
        <w:t xml:space="preserve">must have been a </w:t>
      </w:r>
      <w:r w:rsidR="00E875DA" w:rsidRPr="007658DD">
        <w:rPr>
          <w:i/>
          <w:noProof/>
          <w:color w:val="000000" w:themeColor="text1"/>
          <w:lang w:bidi="he-IL"/>
        </w:rPr>
        <w:t>davar</w:t>
      </w:r>
      <w:r w:rsidR="00E875DA">
        <w:rPr>
          <w:i/>
          <w:color w:val="000000" w:themeColor="text1"/>
          <w:lang w:bidi="he-IL"/>
        </w:rPr>
        <w:t xml:space="preserve"> </w:t>
      </w:r>
      <w:r w:rsidR="00E875DA" w:rsidRPr="00220C4D">
        <w:rPr>
          <w:i/>
          <w:noProof/>
          <w:color w:val="000000" w:themeColor="text1"/>
          <w:lang w:bidi="he-IL"/>
        </w:rPr>
        <w:t>sheb</w:t>
      </w:r>
      <w:r w:rsidR="0047436B">
        <w:rPr>
          <w:i/>
          <w:noProof/>
          <w:color w:val="000000" w:themeColor="text1"/>
          <w:lang w:bidi="he-IL"/>
        </w:rPr>
        <w:t>e</w:t>
      </w:r>
      <w:r w:rsidR="00E875DA" w:rsidRPr="00220C4D">
        <w:rPr>
          <w:i/>
          <w:noProof/>
          <w:color w:val="000000" w:themeColor="text1"/>
          <w:lang w:bidi="he-IL"/>
        </w:rPr>
        <w:t>minyan</w:t>
      </w:r>
      <w:r w:rsidR="00506E4D">
        <w:rPr>
          <w:noProof/>
          <w:color w:val="000000" w:themeColor="text1"/>
          <w:lang w:bidi="he-IL"/>
        </w:rPr>
        <w:t>, and the</w:t>
      </w:r>
      <w:r w:rsidR="00EC2645">
        <w:rPr>
          <w:noProof/>
          <w:color w:val="000000" w:themeColor="text1"/>
          <w:lang w:bidi="he-IL"/>
        </w:rPr>
        <w:t>r</w:t>
      </w:r>
      <w:r w:rsidR="00506E4D">
        <w:rPr>
          <w:noProof/>
          <w:color w:val="000000" w:themeColor="text1"/>
          <w:lang w:bidi="he-IL"/>
        </w:rPr>
        <w:t xml:space="preserve">efore requires a beis din of greater number and stature </w:t>
      </w:r>
      <w:r w:rsidR="00EC2645">
        <w:rPr>
          <w:noProof/>
          <w:color w:val="000000" w:themeColor="text1"/>
          <w:lang w:bidi="he-IL"/>
        </w:rPr>
        <w:t>in order to remove it</w:t>
      </w:r>
      <w:r w:rsidR="0047436B">
        <w:rPr>
          <w:noProof/>
          <w:color w:val="000000" w:themeColor="text1"/>
          <w:lang w:bidi="he-IL"/>
        </w:rPr>
        <w:t>.</w:t>
      </w:r>
      <w:r w:rsidR="00EC2645">
        <w:rPr>
          <w:noProof/>
          <w:color w:val="000000" w:themeColor="text1"/>
          <w:lang w:bidi="he-IL"/>
        </w:rPr>
        <w:t xml:space="preserve"> </w:t>
      </w:r>
      <w:r w:rsidR="00506E4D">
        <w:rPr>
          <w:noProof/>
          <w:color w:val="000000" w:themeColor="text1"/>
          <w:lang w:bidi="he-IL"/>
        </w:rPr>
        <w:t xml:space="preserve"> </w:t>
      </w:r>
      <w:proofErr w:type="spellStart"/>
      <w:r w:rsidR="00506E4D">
        <w:rPr>
          <w:color w:val="000000" w:themeColor="text1"/>
          <w:lang w:bidi="he-IL"/>
        </w:rPr>
        <w:t>Tosfos</w:t>
      </w:r>
      <w:proofErr w:type="spellEnd"/>
      <w:r w:rsidR="00506E4D">
        <w:rPr>
          <w:color w:val="000000" w:themeColor="text1"/>
          <w:lang w:bidi="he-IL"/>
        </w:rPr>
        <w:t xml:space="preserve"> holds that the </w:t>
      </w:r>
      <w:proofErr w:type="spellStart"/>
      <w:r w:rsidR="00506E4D">
        <w:rPr>
          <w:color w:val="000000" w:themeColor="text1"/>
          <w:lang w:bidi="he-IL"/>
        </w:rPr>
        <w:t>takana</w:t>
      </w:r>
      <w:proofErr w:type="spellEnd"/>
      <w:r w:rsidR="00506E4D">
        <w:rPr>
          <w:color w:val="000000" w:themeColor="text1"/>
          <w:lang w:bidi="he-IL"/>
        </w:rPr>
        <w:t xml:space="preserve"> only ever applied in places where snakes were found. Since there was never an issue with snakes in the region where Tosfos lived, there is no need to have a </w:t>
      </w:r>
      <w:r w:rsidR="0047436B" w:rsidRPr="0047436B">
        <w:rPr>
          <w:i/>
          <w:iCs/>
          <w:color w:val="000000" w:themeColor="text1"/>
          <w:lang w:bidi="he-IL"/>
        </w:rPr>
        <w:t>B</w:t>
      </w:r>
      <w:r w:rsidR="00506E4D" w:rsidRPr="0047436B">
        <w:rPr>
          <w:i/>
          <w:iCs/>
          <w:color w:val="000000" w:themeColor="text1"/>
          <w:lang w:bidi="he-IL"/>
        </w:rPr>
        <w:t xml:space="preserve">eis </w:t>
      </w:r>
      <w:r w:rsidR="0047436B" w:rsidRPr="0047436B">
        <w:rPr>
          <w:i/>
          <w:iCs/>
          <w:color w:val="000000" w:themeColor="text1"/>
          <w:lang w:bidi="he-IL"/>
        </w:rPr>
        <w:t>D</w:t>
      </w:r>
      <w:r w:rsidR="00506E4D" w:rsidRPr="0047436B">
        <w:rPr>
          <w:i/>
          <w:iCs/>
          <w:color w:val="000000" w:themeColor="text1"/>
          <w:lang w:bidi="he-IL"/>
        </w:rPr>
        <w:t>in</w:t>
      </w:r>
      <w:r w:rsidR="00506E4D">
        <w:rPr>
          <w:color w:val="000000" w:themeColor="text1"/>
          <w:lang w:bidi="he-IL"/>
        </w:rPr>
        <w:t xml:space="preserve"> of greater number and stature to repeal the </w:t>
      </w:r>
      <w:proofErr w:type="spellStart"/>
      <w:r w:rsidR="00506E4D">
        <w:rPr>
          <w:i/>
          <w:color w:val="000000" w:themeColor="text1"/>
          <w:lang w:bidi="he-IL"/>
        </w:rPr>
        <w:t>takana</w:t>
      </w:r>
      <w:proofErr w:type="spellEnd"/>
      <w:r w:rsidR="00506E4D">
        <w:rPr>
          <w:i/>
          <w:color w:val="000000" w:themeColor="text1"/>
          <w:lang w:bidi="he-IL"/>
        </w:rPr>
        <w:t>.</w:t>
      </w:r>
      <w:r w:rsidR="00BC3DAD">
        <w:rPr>
          <w:i/>
          <w:color w:val="000000" w:themeColor="text1"/>
          <w:lang w:bidi="he-IL"/>
        </w:rPr>
        <w:t xml:space="preserve"> </w:t>
      </w:r>
      <w:r w:rsidR="00B97D73">
        <w:rPr>
          <w:color w:val="000000" w:themeColor="text1"/>
          <w:lang w:bidi="he-IL"/>
        </w:rPr>
        <w:t xml:space="preserve">It is clear though that the majority of </w:t>
      </w:r>
      <w:proofErr w:type="spellStart"/>
      <w:r w:rsidR="00B97D73" w:rsidRPr="00B97D73">
        <w:rPr>
          <w:i/>
          <w:color w:val="000000" w:themeColor="text1"/>
          <w:lang w:bidi="he-IL"/>
        </w:rPr>
        <w:t>Rishonim</w:t>
      </w:r>
      <w:proofErr w:type="spellEnd"/>
      <w:r w:rsidR="00B97D73">
        <w:rPr>
          <w:color w:val="000000" w:themeColor="text1"/>
          <w:lang w:bidi="he-IL"/>
        </w:rPr>
        <w:t xml:space="preserve"> disagree with </w:t>
      </w:r>
      <w:proofErr w:type="spellStart"/>
      <w:r w:rsidR="00B97D73" w:rsidRPr="00956681">
        <w:rPr>
          <w:color w:val="000000" w:themeColor="text1"/>
          <w:lang w:bidi="he-IL"/>
        </w:rPr>
        <w:t>Tosfos</w:t>
      </w:r>
      <w:proofErr w:type="spellEnd"/>
      <w:r w:rsidR="00B97D73" w:rsidRPr="00956681">
        <w:rPr>
          <w:color w:val="000000" w:themeColor="text1"/>
          <w:lang w:bidi="he-IL"/>
        </w:rPr>
        <w:t>;</w:t>
      </w:r>
      <w:r w:rsidR="00B97D73">
        <w:rPr>
          <w:color w:val="000000" w:themeColor="text1"/>
          <w:lang w:bidi="he-IL"/>
        </w:rPr>
        <w:t xml:space="preserve"> the </w:t>
      </w:r>
      <w:r w:rsidR="00B97D73" w:rsidRPr="00EC2645">
        <w:rPr>
          <w:iCs/>
          <w:color w:val="000000" w:themeColor="text1"/>
          <w:lang w:bidi="he-IL"/>
        </w:rPr>
        <w:t>Rambam</w:t>
      </w:r>
      <w:r w:rsidR="00B97D73" w:rsidRPr="00374A94">
        <w:rPr>
          <w:iCs/>
          <w:color w:val="000000" w:themeColor="text1"/>
          <w:lang w:bidi="he-IL"/>
        </w:rPr>
        <w:t xml:space="preserve">, </w:t>
      </w:r>
      <w:r w:rsidR="00B97D73" w:rsidRPr="00EC2645">
        <w:rPr>
          <w:iCs/>
          <w:color w:val="000000" w:themeColor="text1"/>
          <w:lang w:bidi="he-IL"/>
        </w:rPr>
        <w:t>Rashba</w:t>
      </w:r>
      <w:r w:rsidR="00B97D73" w:rsidRPr="00374A94">
        <w:rPr>
          <w:iCs/>
          <w:color w:val="000000" w:themeColor="text1"/>
          <w:lang w:bidi="he-IL"/>
        </w:rPr>
        <w:t xml:space="preserve">, </w:t>
      </w:r>
      <w:r w:rsidR="00B97D73" w:rsidRPr="00EC2645">
        <w:rPr>
          <w:iCs/>
          <w:color w:val="000000" w:themeColor="text1"/>
          <w:lang w:bidi="he-IL"/>
        </w:rPr>
        <w:t>Meiri</w:t>
      </w:r>
      <w:r w:rsidR="00B97D73">
        <w:rPr>
          <w:color w:val="000000" w:themeColor="text1"/>
          <w:lang w:bidi="he-IL"/>
        </w:rPr>
        <w:t xml:space="preserve"> and the </w:t>
      </w:r>
      <w:r w:rsidR="00B97D73" w:rsidRPr="00EC2645">
        <w:rPr>
          <w:iCs/>
          <w:color w:val="000000" w:themeColor="text1"/>
          <w:lang w:bidi="he-IL"/>
        </w:rPr>
        <w:t>Ran</w:t>
      </w:r>
      <w:r w:rsidR="00B97D73">
        <w:rPr>
          <w:color w:val="000000" w:themeColor="text1"/>
          <w:lang w:bidi="he-IL"/>
        </w:rPr>
        <w:t xml:space="preserve">, </w:t>
      </w:r>
      <w:r w:rsidR="003E39AA">
        <w:rPr>
          <w:color w:val="000000" w:themeColor="text1"/>
          <w:lang w:bidi="he-IL"/>
        </w:rPr>
        <w:t xml:space="preserve">quoting </w:t>
      </w:r>
      <w:r w:rsidR="00B97D73">
        <w:rPr>
          <w:color w:val="000000" w:themeColor="text1"/>
          <w:lang w:bidi="he-IL"/>
        </w:rPr>
        <w:t xml:space="preserve">the opinions of the </w:t>
      </w:r>
      <w:proofErr w:type="spellStart"/>
      <w:r w:rsidR="00335165" w:rsidRPr="00EC2645">
        <w:rPr>
          <w:iCs/>
          <w:color w:val="000000" w:themeColor="text1"/>
          <w:lang w:bidi="he-IL"/>
        </w:rPr>
        <w:t>Ra’avad</w:t>
      </w:r>
      <w:proofErr w:type="spellEnd"/>
      <w:r w:rsidR="00335165" w:rsidRPr="003E39AA">
        <w:rPr>
          <w:color w:val="000000" w:themeColor="text1"/>
          <w:lang w:bidi="he-IL"/>
        </w:rPr>
        <w:t>,</w:t>
      </w:r>
      <w:r w:rsidR="00335165">
        <w:rPr>
          <w:color w:val="000000" w:themeColor="text1"/>
          <w:lang w:bidi="he-IL"/>
        </w:rPr>
        <w:t xml:space="preserve"> </w:t>
      </w:r>
      <w:proofErr w:type="spellStart"/>
      <w:r w:rsidR="00335165" w:rsidRPr="00EC2645">
        <w:rPr>
          <w:iCs/>
          <w:color w:val="000000" w:themeColor="text1"/>
          <w:lang w:bidi="he-IL"/>
        </w:rPr>
        <w:t>Ramban</w:t>
      </w:r>
      <w:proofErr w:type="spellEnd"/>
      <w:r w:rsidR="00335165">
        <w:rPr>
          <w:color w:val="000000" w:themeColor="text1"/>
          <w:lang w:bidi="he-IL"/>
        </w:rPr>
        <w:t xml:space="preserve"> and </w:t>
      </w:r>
      <w:r w:rsidR="00335165" w:rsidRPr="00EC2645">
        <w:rPr>
          <w:iCs/>
          <w:color w:val="000000" w:themeColor="text1"/>
          <w:lang w:bidi="he-IL"/>
        </w:rPr>
        <w:t xml:space="preserve">Ri </w:t>
      </w:r>
      <w:proofErr w:type="spellStart"/>
      <w:r w:rsidR="00335165" w:rsidRPr="00EC2645">
        <w:rPr>
          <w:iCs/>
          <w:color w:val="000000" w:themeColor="text1"/>
          <w:lang w:bidi="he-IL"/>
        </w:rPr>
        <w:t>Haz</w:t>
      </w:r>
      <w:r w:rsidR="003E39AA">
        <w:rPr>
          <w:iCs/>
          <w:color w:val="000000" w:themeColor="text1"/>
          <w:lang w:bidi="he-IL"/>
        </w:rPr>
        <w:t>a</w:t>
      </w:r>
      <w:r w:rsidR="00335165" w:rsidRPr="00EC2645">
        <w:rPr>
          <w:iCs/>
          <w:color w:val="000000" w:themeColor="text1"/>
          <w:lang w:bidi="he-IL"/>
        </w:rPr>
        <w:t>ken</w:t>
      </w:r>
      <w:proofErr w:type="spellEnd"/>
      <w:r w:rsidR="00335165">
        <w:rPr>
          <w:color w:val="000000" w:themeColor="text1"/>
          <w:lang w:bidi="he-IL"/>
        </w:rPr>
        <w:t xml:space="preserve">, all say that since this is a </w:t>
      </w:r>
      <w:proofErr w:type="spellStart"/>
      <w:r w:rsidR="00335165">
        <w:rPr>
          <w:i/>
          <w:color w:val="000000" w:themeColor="text1"/>
          <w:lang w:bidi="he-IL"/>
        </w:rPr>
        <w:t>g</w:t>
      </w:r>
      <w:r w:rsidR="00BC3DAD">
        <w:rPr>
          <w:i/>
          <w:color w:val="000000" w:themeColor="text1"/>
          <w:lang w:bidi="he-IL"/>
        </w:rPr>
        <w:t>’</w:t>
      </w:r>
      <w:r w:rsidR="00335165">
        <w:rPr>
          <w:i/>
          <w:color w:val="000000" w:themeColor="text1"/>
          <w:lang w:bidi="he-IL"/>
        </w:rPr>
        <w:t>zeirah</w:t>
      </w:r>
      <w:proofErr w:type="spellEnd"/>
      <w:r w:rsidR="00335165">
        <w:rPr>
          <w:color w:val="000000" w:themeColor="text1"/>
          <w:lang w:bidi="he-IL"/>
        </w:rPr>
        <w:t xml:space="preserve">, and therefore a </w:t>
      </w:r>
      <w:proofErr w:type="spellStart"/>
      <w:r w:rsidR="00335165">
        <w:rPr>
          <w:i/>
          <w:color w:val="000000" w:themeColor="text1"/>
          <w:lang w:bidi="he-IL"/>
        </w:rPr>
        <w:t>davar</w:t>
      </w:r>
      <w:proofErr w:type="spellEnd"/>
      <w:r w:rsidR="00335165">
        <w:rPr>
          <w:i/>
          <w:color w:val="000000" w:themeColor="text1"/>
          <w:lang w:bidi="he-IL"/>
        </w:rPr>
        <w:t xml:space="preserve"> </w:t>
      </w:r>
      <w:proofErr w:type="spellStart"/>
      <w:r w:rsidR="00335165">
        <w:rPr>
          <w:i/>
          <w:color w:val="000000" w:themeColor="text1"/>
          <w:lang w:bidi="he-IL"/>
        </w:rPr>
        <w:t>sheb</w:t>
      </w:r>
      <w:r w:rsidR="00BC3DAD">
        <w:rPr>
          <w:i/>
          <w:color w:val="000000" w:themeColor="text1"/>
          <w:lang w:bidi="he-IL"/>
        </w:rPr>
        <w:t>’</w:t>
      </w:r>
      <w:r w:rsidR="00335165">
        <w:rPr>
          <w:i/>
          <w:color w:val="000000" w:themeColor="text1"/>
          <w:lang w:bidi="he-IL"/>
        </w:rPr>
        <w:t>minyan</w:t>
      </w:r>
      <w:proofErr w:type="spellEnd"/>
      <w:r w:rsidR="00335165">
        <w:rPr>
          <w:color w:val="000000" w:themeColor="text1"/>
          <w:lang w:bidi="he-IL"/>
        </w:rPr>
        <w:t>, it</w:t>
      </w:r>
      <w:r w:rsidR="003E39AA">
        <w:rPr>
          <w:color w:val="000000" w:themeColor="text1"/>
          <w:lang w:bidi="he-IL"/>
        </w:rPr>
        <w:t>s repealing would</w:t>
      </w:r>
      <w:r w:rsidR="00335165">
        <w:rPr>
          <w:color w:val="000000" w:themeColor="text1"/>
          <w:lang w:bidi="he-IL"/>
        </w:rPr>
        <w:t xml:space="preserve"> require a </w:t>
      </w:r>
      <w:r w:rsidR="0047436B">
        <w:rPr>
          <w:i/>
          <w:iCs/>
          <w:color w:val="000000" w:themeColor="text1"/>
          <w:lang w:bidi="he-IL"/>
        </w:rPr>
        <w:t>B</w:t>
      </w:r>
      <w:r w:rsidR="00335165" w:rsidRPr="00EC2645">
        <w:rPr>
          <w:i/>
          <w:iCs/>
          <w:color w:val="000000" w:themeColor="text1"/>
          <w:lang w:bidi="he-IL"/>
        </w:rPr>
        <w:t xml:space="preserve">eis </w:t>
      </w:r>
      <w:r w:rsidR="0047436B">
        <w:rPr>
          <w:i/>
          <w:iCs/>
          <w:color w:val="000000" w:themeColor="text1"/>
          <w:lang w:bidi="he-IL"/>
        </w:rPr>
        <w:t>D</w:t>
      </w:r>
      <w:r w:rsidR="00335165" w:rsidRPr="00EC2645">
        <w:rPr>
          <w:i/>
          <w:iCs/>
          <w:color w:val="000000" w:themeColor="text1"/>
          <w:lang w:bidi="he-IL"/>
        </w:rPr>
        <w:t>in</w:t>
      </w:r>
      <w:r w:rsidR="00335165">
        <w:rPr>
          <w:color w:val="000000" w:themeColor="text1"/>
          <w:lang w:bidi="he-IL"/>
        </w:rPr>
        <w:t xml:space="preserve"> of greater stature and number.</w:t>
      </w:r>
      <w:r w:rsidR="00DF1335">
        <w:rPr>
          <w:rStyle w:val="FootnoteReference"/>
          <w:color w:val="000000" w:themeColor="text1"/>
          <w:lang w:bidi="he-IL"/>
        </w:rPr>
        <w:footnoteReference w:id="35"/>
      </w:r>
      <w:r w:rsidR="00335165">
        <w:rPr>
          <w:color w:val="000000" w:themeColor="text1"/>
          <w:lang w:bidi="he-IL"/>
        </w:rPr>
        <w:t xml:space="preserve"> They say that this is not comparable to the case of uncovered liquids since that was purely based on the danger involved whilst this was an </w:t>
      </w:r>
      <w:commentRangeStart w:id="41"/>
      <w:r w:rsidR="00335165">
        <w:rPr>
          <w:color w:val="000000" w:themeColor="text1"/>
          <w:lang w:bidi="he-IL"/>
        </w:rPr>
        <w:t xml:space="preserve">actual </w:t>
      </w:r>
      <w:proofErr w:type="spellStart"/>
      <w:r w:rsidR="00335165" w:rsidRPr="00EC2645">
        <w:rPr>
          <w:i/>
          <w:iCs/>
          <w:color w:val="000000" w:themeColor="text1"/>
          <w:lang w:bidi="he-IL"/>
        </w:rPr>
        <w:t>g</w:t>
      </w:r>
      <w:r w:rsidR="00BC3DAD">
        <w:rPr>
          <w:i/>
          <w:iCs/>
          <w:color w:val="000000" w:themeColor="text1"/>
          <w:lang w:bidi="he-IL"/>
        </w:rPr>
        <w:t>’</w:t>
      </w:r>
      <w:r w:rsidR="00335165" w:rsidRPr="00EC2645">
        <w:rPr>
          <w:i/>
          <w:iCs/>
          <w:color w:val="000000" w:themeColor="text1"/>
          <w:lang w:bidi="he-IL"/>
        </w:rPr>
        <w:t>zeirah</w:t>
      </w:r>
      <w:commentRangeEnd w:id="41"/>
      <w:proofErr w:type="spellEnd"/>
      <w:r w:rsidR="00BC3DAD">
        <w:rPr>
          <w:rStyle w:val="CommentReference"/>
        </w:rPr>
        <w:commentReference w:id="41"/>
      </w:r>
      <w:r w:rsidR="00335165">
        <w:rPr>
          <w:color w:val="000000" w:themeColor="text1"/>
          <w:lang w:bidi="he-IL"/>
        </w:rPr>
        <w:t xml:space="preserve">. The </w:t>
      </w:r>
      <w:r w:rsidR="00335165" w:rsidRPr="00EC2645">
        <w:rPr>
          <w:iCs/>
          <w:color w:val="000000" w:themeColor="text1"/>
          <w:lang w:bidi="he-IL"/>
        </w:rPr>
        <w:t>Rambam</w:t>
      </w:r>
      <w:r w:rsidR="00335165" w:rsidRPr="00374A94">
        <w:rPr>
          <w:iCs/>
          <w:color w:val="000000" w:themeColor="text1"/>
          <w:lang w:bidi="he-IL"/>
        </w:rPr>
        <w:t xml:space="preserve">, </w:t>
      </w:r>
      <w:r w:rsidR="00335165" w:rsidRPr="00EC2645">
        <w:rPr>
          <w:iCs/>
          <w:color w:val="000000" w:themeColor="text1"/>
          <w:lang w:bidi="he-IL"/>
        </w:rPr>
        <w:t>Ran, Rashba</w:t>
      </w:r>
      <w:r w:rsidR="00335165" w:rsidRPr="00374A94">
        <w:rPr>
          <w:iCs/>
          <w:color w:val="000000" w:themeColor="text1"/>
          <w:lang w:bidi="he-IL"/>
        </w:rPr>
        <w:t xml:space="preserve"> and </w:t>
      </w:r>
      <w:r w:rsidR="00335165" w:rsidRPr="00EC2645">
        <w:rPr>
          <w:iCs/>
          <w:color w:val="000000" w:themeColor="text1"/>
          <w:lang w:bidi="he-IL"/>
        </w:rPr>
        <w:t>Meiri</w:t>
      </w:r>
      <w:r w:rsidR="00335165">
        <w:rPr>
          <w:i/>
          <w:color w:val="000000" w:themeColor="text1"/>
          <w:lang w:bidi="he-IL"/>
        </w:rPr>
        <w:t xml:space="preserve"> </w:t>
      </w:r>
      <w:r w:rsidR="00335165">
        <w:rPr>
          <w:color w:val="000000" w:themeColor="text1"/>
          <w:lang w:bidi="he-IL"/>
        </w:rPr>
        <w:t>also state that even if vegetable rennet was used</w:t>
      </w:r>
      <w:r w:rsidR="00003707">
        <w:rPr>
          <w:color w:val="000000" w:themeColor="text1"/>
          <w:lang w:bidi="he-IL"/>
        </w:rPr>
        <w:t>,</w:t>
      </w:r>
      <w:r w:rsidR="00335165">
        <w:rPr>
          <w:color w:val="000000" w:themeColor="text1"/>
          <w:lang w:bidi="he-IL"/>
        </w:rPr>
        <w:t xml:space="preserve"> it would still be </w:t>
      </w:r>
      <w:proofErr w:type="spellStart"/>
      <w:r w:rsidR="00335165">
        <w:rPr>
          <w:i/>
          <w:color w:val="000000" w:themeColor="text1"/>
          <w:lang w:bidi="he-IL"/>
        </w:rPr>
        <w:t>assur</w:t>
      </w:r>
      <w:proofErr w:type="spellEnd"/>
      <w:r w:rsidR="00335165">
        <w:rPr>
          <w:color w:val="000000" w:themeColor="text1"/>
          <w:lang w:bidi="he-IL"/>
        </w:rPr>
        <w:t xml:space="preserve"> since the </w:t>
      </w:r>
      <w:proofErr w:type="spellStart"/>
      <w:r w:rsidR="00335165">
        <w:rPr>
          <w:i/>
          <w:color w:val="000000" w:themeColor="text1"/>
          <w:lang w:bidi="he-IL"/>
        </w:rPr>
        <w:t>g</w:t>
      </w:r>
      <w:r w:rsidR="00BC3DAD">
        <w:rPr>
          <w:i/>
          <w:color w:val="000000" w:themeColor="text1"/>
          <w:lang w:bidi="he-IL"/>
        </w:rPr>
        <w:t>’</w:t>
      </w:r>
      <w:r w:rsidR="00335165">
        <w:rPr>
          <w:i/>
          <w:color w:val="000000" w:themeColor="text1"/>
          <w:lang w:bidi="he-IL"/>
        </w:rPr>
        <w:t>zeirah</w:t>
      </w:r>
      <w:proofErr w:type="spellEnd"/>
      <w:r w:rsidR="00335165">
        <w:rPr>
          <w:i/>
          <w:color w:val="000000" w:themeColor="text1"/>
          <w:lang w:bidi="he-IL"/>
        </w:rPr>
        <w:t xml:space="preserve"> </w:t>
      </w:r>
      <w:r w:rsidR="00335165">
        <w:rPr>
          <w:color w:val="000000" w:themeColor="text1"/>
          <w:lang w:bidi="he-IL"/>
        </w:rPr>
        <w:t xml:space="preserve">covers all cheese produced by </w:t>
      </w:r>
      <w:r w:rsidR="00BC3DAD">
        <w:rPr>
          <w:color w:val="000000" w:themeColor="text1"/>
          <w:lang w:bidi="he-IL"/>
        </w:rPr>
        <w:t>n</w:t>
      </w:r>
      <w:r w:rsidR="00335165">
        <w:rPr>
          <w:color w:val="000000" w:themeColor="text1"/>
          <w:lang w:bidi="he-IL"/>
        </w:rPr>
        <w:t xml:space="preserve">on-Jews. </w:t>
      </w:r>
    </w:p>
    <w:p w14:paraId="5A3827F6" w14:textId="6AD054CA" w:rsidR="00323C31" w:rsidRDefault="00323C31" w:rsidP="00AF1863">
      <w:pPr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 xml:space="preserve">The </w:t>
      </w:r>
      <w:r w:rsidRPr="00EC2645">
        <w:rPr>
          <w:iCs/>
          <w:color w:val="000000" w:themeColor="text1"/>
          <w:lang w:bidi="he-IL"/>
        </w:rPr>
        <w:t xml:space="preserve">Shulchan </w:t>
      </w:r>
      <w:proofErr w:type="spellStart"/>
      <w:r w:rsidRPr="00EC2645">
        <w:rPr>
          <w:iCs/>
          <w:color w:val="000000" w:themeColor="text1"/>
          <w:lang w:bidi="he-IL"/>
        </w:rPr>
        <w:t>Aruch</w:t>
      </w:r>
      <w:proofErr w:type="spellEnd"/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says that </w:t>
      </w:r>
      <w:proofErr w:type="spellStart"/>
      <w:r w:rsidR="00CA1825" w:rsidRPr="00CA1825">
        <w:rPr>
          <w:i/>
          <w:iCs/>
          <w:color w:val="000000" w:themeColor="text1"/>
          <w:lang w:bidi="he-IL"/>
        </w:rPr>
        <w:t>g’vinas</w:t>
      </w:r>
      <w:proofErr w:type="spellEnd"/>
      <w:r w:rsidR="00CA1825" w:rsidRPr="00CA1825">
        <w:rPr>
          <w:i/>
          <w:iCs/>
          <w:color w:val="000000" w:themeColor="text1"/>
          <w:lang w:bidi="he-IL"/>
        </w:rPr>
        <w:t xml:space="preserve"> akum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is forbidden since they use </w:t>
      </w:r>
      <w:r>
        <w:rPr>
          <w:i/>
          <w:color w:val="000000" w:themeColor="text1"/>
          <w:lang w:bidi="he-IL"/>
        </w:rPr>
        <w:t xml:space="preserve">or </w:t>
      </w:r>
      <w:r w:rsidRPr="00220C4D">
        <w:rPr>
          <w:i/>
          <w:noProof/>
          <w:color w:val="000000" w:themeColor="text1"/>
          <w:lang w:bidi="he-IL"/>
        </w:rPr>
        <w:t>keivas</w:t>
      </w:r>
      <w:r>
        <w:rPr>
          <w:i/>
          <w:color w:val="000000" w:themeColor="text1"/>
          <w:lang w:bidi="he-IL"/>
        </w:rPr>
        <w:t xml:space="preserve"> </w:t>
      </w:r>
      <w:proofErr w:type="spellStart"/>
      <w:r w:rsidR="00914AC3">
        <w:rPr>
          <w:i/>
          <w:color w:val="000000" w:themeColor="text1"/>
          <w:lang w:bidi="he-IL"/>
        </w:rPr>
        <w:t>n</w:t>
      </w:r>
      <w:r w:rsidR="00BC3DAD">
        <w:rPr>
          <w:i/>
          <w:color w:val="000000" w:themeColor="text1"/>
          <w:lang w:bidi="he-IL"/>
        </w:rPr>
        <w:t>’</w:t>
      </w:r>
      <w:r w:rsidR="00914AC3">
        <w:rPr>
          <w:i/>
          <w:color w:val="000000" w:themeColor="text1"/>
          <w:lang w:bidi="he-IL"/>
        </w:rPr>
        <w:t>veilah</w:t>
      </w:r>
      <w:proofErr w:type="spellEnd"/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>as a curdling agent but even if they were to use vegetable rennet</w:t>
      </w:r>
      <w:r w:rsidR="00003707">
        <w:rPr>
          <w:color w:val="000000" w:themeColor="text1"/>
          <w:lang w:bidi="he-IL"/>
        </w:rPr>
        <w:t>,</w:t>
      </w:r>
      <w:r>
        <w:rPr>
          <w:color w:val="000000" w:themeColor="text1"/>
          <w:lang w:bidi="he-IL"/>
        </w:rPr>
        <w:t xml:space="preserve"> it would still be forbidden. </w:t>
      </w:r>
      <w:r w:rsidR="00426B1F">
        <w:rPr>
          <w:color w:val="000000" w:themeColor="text1"/>
          <w:lang w:bidi="he-IL"/>
        </w:rPr>
        <w:t xml:space="preserve">The </w:t>
      </w:r>
      <w:r w:rsidR="00244A8A">
        <w:rPr>
          <w:iCs/>
          <w:color w:val="000000" w:themeColor="text1"/>
          <w:lang w:bidi="he-IL"/>
        </w:rPr>
        <w:t>Ramah</w:t>
      </w:r>
      <w:ins w:id="42" w:author="Moshe Steinberg" w:date="2018-12-30T13:10:00Z">
        <w:r w:rsidR="00244A8A">
          <w:rPr>
            <w:i/>
            <w:color w:val="000000" w:themeColor="text1"/>
            <w:lang w:bidi="he-IL"/>
          </w:rPr>
          <w:t xml:space="preserve"> </w:t>
        </w:r>
      </w:ins>
      <w:r w:rsidR="00426B1F">
        <w:rPr>
          <w:color w:val="000000" w:themeColor="text1"/>
          <w:lang w:bidi="he-IL"/>
        </w:rPr>
        <w:t xml:space="preserve">agrees </w:t>
      </w:r>
      <w:r w:rsidR="00003707">
        <w:rPr>
          <w:color w:val="000000" w:themeColor="text1"/>
          <w:lang w:bidi="he-IL"/>
        </w:rPr>
        <w:t xml:space="preserve">that </w:t>
      </w:r>
      <w:r w:rsidR="00426B1F">
        <w:rPr>
          <w:color w:val="000000" w:themeColor="text1"/>
          <w:lang w:bidi="he-IL"/>
        </w:rPr>
        <w:t xml:space="preserve">this is the </w:t>
      </w:r>
      <w:r w:rsidR="00426B1F" w:rsidRPr="00EC2645">
        <w:rPr>
          <w:i/>
          <w:iCs/>
          <w:color w:val="000000" w:themeColor="text1"/>
          <w:lang w:bidi="he-IL"/>
        </w:rPr>
        <w:t>minhag</w:t>
      </w:r>
      <w:r w:rsidR="00426B1F">
        <w:rPr>
          <w:color w:val="000000" w:themeColor="text1"/>
          <w:lang w:bidi="he-IL"/>
        </w:rPr>
        <w:t xml:space="preserve"> but if one lives in a place where there is a </w:t>
      </w:r>
      <w:r w:rsidR="00426B1F" w:rsidRPr="00EC2645">
        <w:rPr>
          <w:i/>
          <w:iCs/>
          <w:color w:val="000000" w:themeColor="text1"/>
          <w:lang w:bidi="he-IL"/>
        </w:rPr>
        <w:t>minhag</w:t>
      </w:r>
      <w:r w:rsidR="00426B1F">
        <w:rPr>
          <w:color w:val="000000" w:themeColor="text1"/>
          <w:lang w:bidi="he-IL"/>
        </w:rPr>
        <w:t xml:space="preserve"> to not be concerned about uns</w:t>
      </w:r>
      <w:r w:rsidR="00EB4D04">
        <w:rPr>
          <w:color w:val="000000" w:themeColor="text1"/>
          <w:lang w:bidi="he-IL"/>
        </w:rPr>
        <w:t>upervised cheese produced by a n</w:t>
      </w:r>
      <w:r w:rsidR="00426B1F">
        <w:rPr>
          <w:color w:val="000000" w:themeColor="text1"/>
          <w:lang w:bidi="he-IL"/>
        </w:rPr>
        <w:t>on-Jew</w:t>
      </w:r>
      <w:r w:rsidR="00003707">
        <w:rPr>
          <w:color w:val="000000" w:themeColor="text1"/>
          <w:lang w:bidi="he-IL"/>
        </w:rPr>
        <w:t>,</w:t>
      </w:r>
      <w:r w:rsidR="00426B1F">
        <w:rPr>
          <w:color w:val="000000" w:themeColor="text1"/>
          <w:lang w:bidi="he-IL"/>
        </w:rPr>
        <w:t xml:space="preserve"> then it’s permissible to rely on that</w:t>
      </w:r>
      <w:r w:rsidR="00003707">
        <w:rPr>
          <w:color w:val="000000" w:themeColor="text1"/>
          <w:lang w:bidi="he-IL"/>
        </w:rPr>
        <w:t xml:space="preserve"> </w:t>
      </w:r>
      <w:r w:rsidR="00003707" w:rsidRPr="00EC2645">
        <w:rPr>
          <w:i/>
          <w:iCs/>
          <w:color w:val="000000" w:themeColor="text1"/>
          <w:lang w:bidi="he-IL"/>
        </w:rPr>
        <w:t>minhag</w:t>
      </w:r>
      <w:r w:rsidR="00426B1F">
        <w:rPr>
          <w:color w:val="000000" w:themeColor="text1"/>
          <w:lang w:bidi="he-IL"/>
        </w:rPr>
        <w:t xml:space="preserve">. He further states that if both the milking of the cow and the production of the cheese has been supervised by a Jew then it is the accepted </w:t>
      </w:r>
      <w:r w:rsidR="00426B1F">
        <w:rPr>
          <w:i/>
          <w:color w:val="000000" w:themeColor="text1"/>
          <w:lang w:bidi="he-IL"/>
        </w:rPr>
        <w:t xml:space="preserve">minhag </w:t>
      </w:r>
      <w:proofErr w:type="spellStart"/>
      <w:r w:rsidR="00DF71E6">
        <w:rPr>
          <w:i/>
          <w:color w:val="000000" w:themeColor="text1"/>
          <w:lang w:bidi="he-IL"/>
        </w:rPr>
        <w:t>as</w:t>
      </w:r>
      <w:r w:rsidR="00CD5636">
        <w:rPr>
          <w:i/>
          <w:color w:val="000000" w:themeColor="text1"/>
          <w:lang w:bidi="he-IL"/>
        </w:rPr>
        <w:t>h</w:t>
      </w:r>
      <w:r w:rsidR="00DF71E6">
        <w:rPr>
          <w:i/>
          <w:color w:val="000000" w:themeColor="text1"/>
          <w:lang w:bidi="he-IL"/>
        </w:rPr>
        <w:t>kenaz</w:t>
      </w:r>
      <w:proofErr w:type="spellEnd"/>
      <w:r w:rsidR="00DF71E6">
        <w:rPr>
          <w:i/>
          <w:color w:val="000000" w:themeColor="text1"/>
          <w:lang w:bidi="he-IL"/>
        </w:rPr>
        <w:t xml:space="preserve"> </w:t>
      </w:r>
      <w:r w:rsidR="00DF71E6">
        <w:rPr>
          <w:color w:val="000000" w:themeColor="text1"/>
          <w:lang w:bidi="he-IL"/>
        </w:rPr>
        <w:t xml:space="preserve">to </w:t>
      </w:r>
      <w:r w:rsidR="007A1929">
        <w:rPr>
          <w:color w:val="000000" w:themeColor="text1"/>
          <w:lang w:bidi="he-IL"/>
        </w:rPr>
        <w:t>permit the cheese.</w:t>
      </w:r>
      <w:r w:rsidR="00DF71E6">
        <w:rPr>
          <w:rStyle w:val="FootnoteReference"/>
          <w:color w:val="000000" w:themeColor="text1"/>
          <w:lang w:bidi="he-IL"/>
        </w:rPr>
        <w:footnoteReference w:id="36"/>
      </w:r>
      <w:r w:rsidR="00A622D3">
        <w:rPr>
          <w:color w:val="000000" w:themeColor="text1"/>
          <w:lang w:bidi="he-IL"/>
        </w:rPr>
        <w:t xml:space="preserve"> </w:t>
      </w:r>
      <w:commentRangeStart w:id="43"/>
      <w:r w:rsidR="0054384D">
        <w:rPr>
          <w:rStyle w:val="FootnoteReference"/>
          <w:color w:val="000000" w:themeColor="text1"/>
          <w:lang w:bidi="he-IL"/>
        </w:rPr>
        <w:footnoteReference w:id="37"/>
      </w:r>
      <w:commentRangeEnd w:id="43"/>
      <w:r w:rsidR="00244A8A">
        <w:rPr>
          <w:rStyle w:val="CommentReference"/>
        </w:rPr>
        <w:commentReference w:id="43"/>
      </w:r>
      <w:r w:rsidR="00CD5636">
        <w:rPr>
          <w:color w:val="000000" w:themeColor="text1"/>
          <w:lang w:bidi="he-IL"/>
        </w:rPr>
        <w:t xml:space="preserve"> </w:t>
      </w:r>
      <w:r w:rsidR="00A622D3">
        <w:rPr>
          <w:color w:val="000000" w:themeColor="text1"/>
          <w:lang w:bidi="he-IL"/>
        </w:rPr>
        <w:t xml:space="preserve">The </w:t>
      </w:r>
      <w:proofErr w:type="spellStart"/>
      <w:r w:rsidR="00A622D3" w:rsidRPr="00EC2645">
        <w:rPr>
          <w:iCs/>
          <w:color w:val="000000" w:themeColor="text1"/>
          <w:lang w:bidi="he-IL"/>
        </w:rPr>
        <w:t>Shach</w:t>
      </w:r>
      <w:proofErr w:type="spellEnd"/>
      <w:r w:rsidR="00A622D3">
        <w:rPr>
          <w:i/>
          <w:color w:val="000000" w:themeColor="text1"/>
          <w:lang w:bidi="he-IL"/>
        </w:rPr>
        <w:t xml:space="preserve"> </w:t>
      </w:r>
      <w:r w:rsidR="00A622D3">
        <w:rPr>
          <w:color w:val="000000" w:themeColor="text1"/>
          <w:lang w:bidi="he-IL"/>
        </w:rPr>
        <w:t xml:space="preserve">disputes </w:t>
      </w:r>
      <w:r w:rsidR="00A709E6">
        <w:rPr>
          <w:color w:val="000000" w:themeColor="text1"/>
          <w:lang w:bidi="he-IL"/>
        </w:rPr>
        <w:t>this last point and says it doesn’t help at all if the cheese production is supervised.</w:t>
      </w:r>
      <w:r w:rsidR="00A709E6">
        <w:rPr>
          <w:rStyle w:val="FootnoteReference"/>
          <w:color w:val="000000" w:themeColor="text1"/>
          <w:lang w:bidi="he-IL"/>
        </w:rPr>
        <w:footnoteReference w:id="38"/>
      </w:r>
      <w:r w:rsidR="00A709E6">
        <w:rPr>
          <w:color w:val="000000" w:themeColor="text1"/>
          <w:lang w:bidi="he-IL"/>
        </w:rPr>
        <w:t xml:space="preserve"> He brings a proof for this from the fact that when the </w:t>
      </w:r>
      <w:r w:rsidR="00A709E6">
        <w:rPr>
          <w:i/>
          <w:color w:val="000000" w:themeColor="text1"/>
          <w:lang w:bidi="he-IL"/>
        </w:rPr>
        <w:t>gemara</w:t>
      </w:r>
      <w:r w:rsidR="00A709E6">
        <w:rPr>
          <w:color w:val="000000" w:themeColor="text1"/>
          <w:lang w:bidi="he-IL"/>
        </w:rPr>
        <w:t xml:space="preserve"> says the milk of </w:t>
      </w:r>
      <w:r w:rsidR="00244A8A">
        <w:rPr>
          <w:color w:val="000000" w:themeColor="text1"/>
          <w:lang w:bidi="he-IL"/>
        </w:rPr>
        <w:t>n</w:t>
      </w:r>
      <w:r w:rsidR="00A709E6">
        <w:rPr>
          <w:color w:val="000000" w:themeColor="text1"/>
          <w:lang w:bidi="he-IL"/>
        </w:rPr>
        <w:t>on-Jews is forbidden</w:t>
      </w:r>
      <w:r w:rsidR="00CD5636">
        <w:rPr>
          <w:color w:val="000000" w:themeColor="text1"/>
          <w:lang w:bidi="he-IL"/>
        </w:rPr>
        <w:t>,</w:t>
      </w:r>
      <w:r w:rsidR="00A709E6">
        <w:rPr>
          <w:color w:val="000000" w:themeColor="text1"/>
          <w:lang w:bidi="he-IL"/>
        </w:rPr>
        <w:t xml:space="preserve"> </w:t>
      </w:r>
      <w:r w:rsidR="0054384D">
        <w:rPr>
          <w:color w:val="000000" w:themeColor="text1"/>
          <w:lang w:bidi="he-IL"/>
        </w:rPr>
        <w:t xml:space="preserve">it states </w:t>
      </w:r>
      <w:r w:rsidR="00A709E6">
        <w:rPr>
          <w:color w:val="000000" w:themeColor="text1"/>
          <w:lang w:bidi="he-IL"/>
        </w:rPr>
        <w:t xml:space="preserve">that </w:t>
      </w:r>
      <w:r w:rsidR="00CD5636">
        <w:rPr>
          <w:color w:val="000000" w:themeColor="text1"/>
          <w:lang w:bidi="he-IL"/>
        </w:rPr>
        <w:t xml:space="preserve">this </w:t>
      </w:r>
      <w:r w:rsidR="00A709E6">
        <w:rPr>
          <w:color w:val="000000" w:themeColor="text1"/>
          <w:lang w:bidi="he-IL"/>
        </w:rPr>
        <w:t>is only when it was milked without a Jew present</w:t>
      </w:r>
      <w:r w:rsidR="0054384D">
        <w:rPr>
          <w:color w:val="000000" w:themeColor="text1"/>
          <w:lang w:bidi="he-IL"/>
        </w:rPr>
        <w:t xml:space="preserve">; </w:t>
      </w:r>
      <w:r w:rsidR="00A709E6">
        <w:rPr>
          <w:color w:val="000000" w:themeColor="text1"/>
          <w:lang w:bidi="he-IL"/>
        </w:rPr>
        <w:t xml:space="preserve">no such distinction is made when the </w:t>
      </w:r>
      <w:proofErr w:type="spellStart"/>
      <w:r w:rsidR="00A709E6">
        <w:rPr>
          <w:i/>
          <w:color w:val="000000" w:themeColor="text1"/>
          <w:lang w:bidi="he-IL"/>
        </w:rPr>
        <w:t>gemara</w:t>
      </w:r>
      <w:proofErr w:type="spellEnd"/>
      <w:r w:rsidR="00A709E6">
        <w:rPr>
          <w:i/>
          <w:color w:val="000000" w:themeColor="text1"/>
          <w:lang w:bidi="he-IL"/>
        </w:rPr>
        <w:t xml:space="preserve"> </w:t>
      </w:r>
      <w:r w:rsidR="00A709E6">
        <w:rPr>
          <w:color w:val="000000" w:themeColor="text1"/>
          <w:lang w:bidi="he-IL"/>
        </w:rPr>
        <w:t xml:space="preserve">forbids </w:t>
      </w:r>
      <w:proofErr w:type="spellStart"/>
      <w:r w:rsidR="00CA1825" w:rsidRPr="00CA1825">
        <w:rPr>
          <w:i/>
          <w:iCs/>
          <w:color w:val="000000" w:themeColor="text1"/>
          <w:lang w:bidi="he-IL"/>
        </w:rPr>
        <w:t>g’vinas</w:t>
      </w:r>
      <w:proofErr w:type="spellEnd"/>
      <w:r w:rsidR="00CA1825" w:rsidRPr="00CA1825">
        <w:rPr>
          <w:i/>
          <w:iCs/>
          <w:color w:val="000000" w:themeColor="text1"/>
          <w:lang w:bidi="he-IL"/>
        </w:rPr>
        <w:t xml:space="preserve"> akum</w:t>
      </w:r>
      <w:r w:rsidR="0054384D">
        <w:rPr>
          <w:color w:val="000000" w:themeColor="text1"/>
          <w:lang w:bidi="he-IL"/>
        </w:rPr>
        <w:t>.</w:t>
      </w:r>
      <w:r w:rsidR="0054384D">
        <w:rPr>
          <w:rStyle w:val="FootnoteReference"/>
          <w:color w:val="000000" w:themeColor="text1"/>
          <w:lang w:bidi="he-IL"/>
        </w:rPr>
        <w:footnoteReference w:id="39"/>
      </w:r>
      <w:r w:rsidR="00324FCE">
        <w:rPr>
          <w:color w:val="000000" w:themeColor="text1"/>
          <w:lang w:bidi="he-IL"/>
        </w:rPr>
        <w:t xml:space="preserve"> </w:t>
      </w:r>
    </w:p>
    <w:p w14:paraId="3761E1D5" w14:textId="522F4803" w:rsidR="00324FCE" w:rsidRPr="00DB07AF" w:rsidRDefault="00324FCE" w:rsidP="008075DD">
      <w:pPr>
        <w:rPr>
          <w:rFonts w:cstheme="minorHAnsi"/>
          <w:b/>
          <w:color w:val="000000" w:themeColor="text1"/>
          <w:u w:val="single"/>
          <w:rtl/>
          <w:lang w:bidi="he-IL"/>
        </w:rPr>
      </w:pPr>
      <w:r>
        <w:rPr>
          <w:color w:val="000000" w:themeColor="text1"/>
          <w:lang w:bidi="he-IL"/>
        </w:rPr>
        <w:t xml:space="preserve">In conclusion, it seems certain that </w:t>
      </w:r>
      <w:proofErr w:type="spellStart"/>
      <w:r w:rsidR="00CA1825" w:rsidRPr="00CA1825">
        <w:rPr>
          <w:i/>
          <w:iCs/>
          <w:color w:val="000000" w:themeColor="text1"/>
          <w:lang w:bidi="he-IL"/>
        </w:rPr>
        <w:t>g’vinas</w:t>
      </w:r>
      <w:proofErr w:type="spellEnd"/>
      <w:r w:rsidR="00CA1825" w:rsidRPr="00CA1825">
        <w:rPr>
          <w:i/>
          <w:iCs/>
          <w:color w:val="000000" w:themeColor="text1"/>
          <w:lang w:bidi="he-IL"/>
        </w:rPr>
        <w:t xml:space="preserve"> akum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is prohibited for consumption based </w:t>
      </w:r>
      <w:r w:rsidR="00CF7F71">
        <w:rPr>
          <w:color w:val="000000" w:themeColor="text1"/>
          <w:lang w:bidi="he-IL"/>
        </w:rPr>
        <w:t>upon</w:t>
      </w:r>
      <w:r w:rsidR="008075DD">
        <w:rPr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the above rulings of the </w:t>
      </w:r>
      <w:r w:rsidRPr="00EC2645">
        <w:rPr>
          <w:iCs/>
          <w:color w:val="000000" w:themeColor="text1"/>
          <w:lang w:bidi="he-IL"/>
        </w:rPr>
        <w:t xml:space="preserve">Shulchan </w:t>
      </w:r>
      <w:proofErr w:type="spellStart"/>
      <w:r w:rsidRPr="00EC2645">
        <w:rPr>
          <w:iCs/>
          <w:color w:val="000000" w:themeColor="text1"/>
          <w:lang w:bidi="he-IL"/>
        </w:rPr>
        <w:t>Aruch</w:t>
      </w:r>
      <w:proofErr w:type="spellEnd"/>
      <w:r w:rsidRPr="00EC2645">
        <w:rPr>
          <w:iCs/>
          <w:color w:val="000000" w:themeColor="text1"/>
          <w:lang w:bidi="he-IL"/>
        </w:rPr>
        <w:t xml:space="preserve">, </w:t>
      </w:r>
      <w:r w:rsidR="00244A8A">
        <w:rPr>
          <w:iCs/>
          <w:color w:val="000000" w:themeColor="text1"/>
          <w:lang w:bidi="he-IL"/>
        </w:rPr>
        <w:t>R</w:t>
      </w:r>
      <w:r w:rsidR="00244A8A">
        <w:rPr>
          <w:iCs/>
          <w:color w:val="000000" w:themeColor="text1"/>
          <w:lang w:bidi="he-IL"/>
        </w:rPr>
        <w:t>amah</w:t>
      </w:r>
      <w:r w:rsidR="00244A8A" w:rsidRPr="00EC2645">
        <w:rPr>
          <w:iCs/>
          <w:color w:val="000000" w:themeColor="text1"/>
          <w:lang w:bidi="he-IL"/>
        </w:rPr>
        <w:t xml:space="preserve"> </w:t>
      </w:r>
      <w:r w:rsidRPr="00EC2645">
        <w:rPr>
          <w:iCs/>
          <w:color w:val="000000" w:themeColor="text1"/>
          <w:lang w:bidi="he-IL"/>
        </w:rPr>
        <w:t xml:space="preserve">and </w:t>
      </w:r>
      <w:proofErr w:type="spellStart"/>
      <w:r w:rsidRPr="00EC2645">
        <w:rPr>
          <w:iCs/>
          <w:color w:val="000000" w:themeColor="text1"/>
          <w:lang w:bidi="he-IL"/>
        </w:rPr>
        <w:t>Shach</w:t>
      </w:r>
      <w:proofErr w:type="spellEnd"/>
      <w:r>
        <w:rPr>
          <w:color w:val="000000" w:themeColor="text1"/>
          <w:lang w:bidi="he-IL"/>
        </w:rPr>
        <w:t xml:space="preserve">. The other points brought by the </w:t>
      </w:r>
      <w:r w:rsidR="00244A8A">
        <w:rPr>
          <w:color w:val="000000" w:themeColor="text1"/>
          <w:lang w:bidi="he-IL"/>
        </w:rPr>
        <w:t>Ramah</w:t>
      </w:r>
      <w:r>
        <w:rPr>
          <w:color w:val="000000" w:themeColor="text1"/>
          <w:lang w:bidi="he-IL"/>
        </w:rPr>
        <w:t xml:space="preserve">, </w:t>
      </w:r>
      <w:r>
        <w:rPr>
          <w:color w:val="000000" w:themeColor="text1"/>
          <w:lang w:bidi="he-IL"/>
        </w:rPr>
        <w:lastRenderedPageBreak/>
        <w:t xml:space="preserve">namely that if there is a </w:t>
      </w:r>
      <w:r w:rsidRPr="00EC2645">
        <w:rPr>
          <w:i/>
          <w:iCs/>
          <w:color w:val="000000" w:themeColor="text1"/>
          <w:lang w:bidi="he-IL"/>
        </w:rPr>
        <w:t>minhag</w:t>
      </w:r>
      <w:r>
        <w:rPr>
          <w:color w:val="000000" w:themeColor="text1"/>
          <w:lang w:bidi="he-IL"/>
        </w:rPr>
        <w:t xml:space="preserve"> to permit it or if the production was </w:t>
      </w:r>
      <w:del w:id="58" w:author="Moshe Steinberg" w:date="2018-12-30T13:15:00Z">
        <w:r w:rsidDel="00244A8A">
          <w:rPr>
            <w:color w:val="000000" w:themeColor="text1"/>
            <w:lang w:bidi="he-IL"/>
          </w:rPr>
          <w:delText xml:space="preserve">overlooked </w:delText>
        </w:r>
      </w:del>
      <w:ins w:id="59" w:author="Moshe Steinberg" w:date="2018-12-30T13:15:00Z">
        <w:r w:rsidR="00244A8A">
          <w:rPr>
            <w:color w:val="000000" w:themeColor="text1"/>
            <w:lang w:bidi="he-IL"/>
          </w:rPr>
          <w:t>overseen</w:t>
        </w:r>
        <w:r w:rsidR="00244A8A">
          <w:rPr>
            <w:color w:val="000000" w:themeColor="text1"/>
            <w:lang w:bidi="he-IL"/>
          </w:rPr>
          <w:t xml:space="preserve"> </w:t>
        </w:r>
      </w:ins>
      <w:r>
        <w:rPr>
          <w:color w:val="000000" w:themeColor="text1"/>
          <w:lang w:bidi="he-IL"/>
        </w:rPr>
        <w:t xml:space="preserve">by a Jew, don’t seem to apply to us since I’m unaware of us having any </w:t>
      </w:r>
      <w:r w:rsidRPr="00EC2645">
        <w:rPr>
          <w:i/>
          <w:iCs/>
          <w:color w:val="000000" w:themeColor="text1"/>
          <w:lang w:bidi="he-IL"/>
        </w:rPr>
        <w:t>minhag</w:t>
      </w:r>
      <w:r>
        <w:rPr>
          <w:color w:val="000000" w:themeColor="text1"/>
          <w:lang w:bidi="he-IL"/>
        </w:rPr>
        <w:t xml:space="preserve"> to do so nor are any of the cheeses produced by </w:t>
      </w:r>
      <w:r w:rsidR="00EB4D04">
        <w:rPr>
          <w:color w:val="000000" w:themeColor="text1"/>
          <w:lang w:bidi="he-IL"/>
        </w:rPr>
        <w:t>n</w:t>
      </w:r>
      <w:r>
        <w:rPr>
          <w:color w:val="000000" w:themeColor="text1"/>
          <w:lang w:bidi="he-IL"/>
        </w:rPr>
        <w:t>on-Jews supervised at all by any Jew.</w:t>
      </w:r>
      <w:r>
        <w:rPr>
          <w:rStyle w:val="FootnoteReference"/>
          <w:color w:val="000000" w:themeColor="text1"/>
          <w:lang w:bidi="he-IL"/>
        </w:rPr>
        <w:footnoteReference w:id="40"/>
      </w:r>
      <w:r>
        <w:rPr>
          <w:color w:val="000000" w:themeColor="text1"/>
          <w:lang w:bidi="he-IL"/>
        </w:rPr>
        <w:t xml:space="preserve"> This is indeed how the London Beis Din </w:t>
      </w:r>
      <w:r w:rsidR="00DB07AF">
        <w:rPr>
          <w:color w:val="000000" w:themeColor="text1"/>
          <w:lang w:bidi="he-IL"/>
        </w:rPr>
        <w:t xml:space="preserve">rules as well; </w:t>
      </w:r>
      <w:r w:rsidR="00CD5636">
        <w:rPr>
          <w:rFonts w:cstheme="minorHAnsi"/>
          <w:color w:val="000000"/>
          <w:shd w:val="clear" w:color="auto" w:fill="FFFFFF"/>
        </w:rPr>
        <w:t>c</w:t>
      </w:r>
      <w:r w:rsidR="00DB07AF" w:rsidRPr="00DB07AF">
        <w:rPr>
          <w:rFonts w:cstheme="minorHAnsi"/>
          <w:color w:val="000000"/>
          <w:shd w:val="clear" w:color="auto" w:fill="FFFFFF"/>
        </w:rPr>
        <w:t xml:space="preserve">heeses, both hard and soft (cottage cheese, cream cheese and fromage frais) made </w:t>
      </w:r>
      <w:r w:rsidR="008075DD">
        <w:rPr>
          <w:rFonts w:cstheme="minorHAnsi"/>
          <w:color w:val="000000"/>
          <w:shd w:val="clear" w:color="auto" w:fill="FFFFFF"/>
        </w:rPr>
        <w:t xml:space="preserve">by non-Jews are forbidden and therefore only those </w:t>
      </w:r>
      <w:r w:rsidR="00DB07AF" w:rsidRPr="00DB07AF">
        <w:rPr>
          <w:rFonts w:cstheme="minorHAnsi"/>
          <w:color w:val="000000"/>
          <w:shd w:val="clear" w:color="auto" w:fill="FFFFFF"/>
        </w:rPr>
        <w:t>with Rabbinical</w:t>
      </w:r>
      <w:r w:rsidR="00171761">
        <w:rPr>
          <w:rFonts w:cstheme="minorHAnsi"/>
          <w:color w:val="000000"/>
          <w:shd w:val="clear" w:color="auto" w:fill="FFFFFF"/>
        </w:rPr>
        <w:t xml:space="preserve"> supervision are </w:t>
      </w:r>
      <w:r w:rsidR="008075DD">
        <w:rPr>
          <w:rFonts w:cstheme="minorHAnsi"/>
          <w:color w:val="000000"/>
          <w:shd w:val="clear" w:color="auto" w:fill="FFFFFF"/>
        </w:rPr>
        <w:t>permitted</w:t>
      </w:r>
      <w:r w:rsidR="00171761">
        <w:rPr>
          <w:rFonts w:cstheme="minorHAnsi"/>
          <w:color w:val="000000"/>
          <w:shd w:val="clear" w:color="auto" w:fill="FFFFFF"/>
        </w:rPr>
        <w:t>.</w:t>
      </w:r>
      <w:r w:rsidR="00E864A3">
        <w:rPr>
          <w:rStyle w:val="FootnoteReference"/>
          <w:rFonts w:cstheme="minorHAnsi"/>
          <w:color w:val="000000"/>
          <w:shd w:val="clear" w:color="auto" w:fill="FFFFFF"/>
        </w:rPr>
        <w:footnoteReference w:id="41"/>
      </w:r>
    </w:p>
    <w:sectPr w:rsidR="00324FCE" w:rsidRPr="00DB07AF" w:rsidSect="006D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oshe Steinberg" w:date="2018-12-30T11:00:00Z" w:initials="MS">
    <w:p w14:paraId="32F6B4B9" w14:textId="1C6D2F1E" w:rsidR="003B40F0" w:rsidRDefault="003B40F0">
      <w:pPr>
        <w:pStyle w:val="CommentText"/>
      </w:pPr>
      <w:r>
        <w:rPr>
          <w:rStyle w:val="CommentReference"/>
        </w:rPr>
        <w:annotationRef/>
      </w:r>
      <w:r>
        <w:t>Please explain what you mean by rennet independent of animal</w:t>
      </w:r>
    </w:p>
  </w:comment>
  <w:comment w:id="3" w:author="Moshe Steinberg" w:date="2018-12-30T10:49:00Z" w:initials="MS">
    <w:p w14:paraId="5C924A75" w14:textId="49DB87B6" w:rsidR="00293D96" w:rsidRDefault="00293D96">
      <w:pPr>
        <w:pStyle w:val="CommentText"/>
      </w:pPr>
      <w:r>
        <w:rPr>
          <w:rStyle w:val="CommentReference"/>
        </w:rPr>
        <w:annotationRef/>
      </w:r>
      <w:r>
        <w:t>Split out into a nicely formatted list.</w:t>
      </w:r>
    </w:p>
    <w:p w14:paraId="6B2E48CD" w14:textId="247E5D47" w:rsidR="00293D96" w:rsidRDefault="00293D96" w:rsidP="00293D96">
      <w:pPr>
        <w:pStyle w:val="CommentText"/>
      </w:pPr>
      <w:r>
        <w:t>Also, I think that it is worth adding in ‘</w:t>
      </w:r>
      <w:r w:rsidR="001E59CB">
        <w:t xml:space="preserve">Given the </w:t>
      </w:r>
      <w:proofErr w:type="spellStart"/>
      <w:r w:rsidR="001E59CB">
        <w:t>m</w:t>
      </w:r>
      <w:r>
        <w:t>ishna</w:t>
      </w:r>
      <w:proofErr w:type="spellEnd"/>
      <w:r>
        <w:t xml:space="preserve"> does not come to a conclusion’ for q1</w:t>
      </w:r>
    </w:p>
  </w:comment>
  <w:comment w:id="8" w:author="Moshe Steinberg" w:date="2018-12-30T11:29:00Z" w:initials="MS">
    <w:p w14:paraId="1350FAF3" w14:textId="24FCF899" w:rsidR="002A4CFC" w:rsidRDefault="002A4CFC">
      <w:pPr>
        <w:pStyle w:val="CommentText"/>
      </w:pPr>
      <w:r>
        <w:rPr>
          <w:rStyle w:val="CommentReference"/>
        </w:rPr>
        <w:annotationRef/>
      </w:r>
      <w:r>
        <w:t xml:space="preserve">Please explain saris and </w:t>
      </w:r>
      <w:proofErr w:type="spellStart"/>
      <w:r>
        <w:t>ailonis</w:t>
      </w:r>
      <w:proofErr w:type="spellEnd"/>
    </w:p>
  </w:comment>
  <w:comment w:id="9" w:author="Moshe Steinberg" w:date="2018-12-30T11:06:00Z" w:initials="MS">
    <w:p w14:paraId="428DDF64" w14:textId="5F38CEE6" w:rsidR="003B40F0" w:rsidRDefault="003B40F0">
      <w:pPr>
        <w:pStyle w:val="CommentText"/>
      </w:pPr>
      <w:r>
        <w:rPr>
          <w:rStyle w:val="CommentReference"/>
        </w:rPr>
        <w:annotationRef/>
      </w:r>
      <w:r>
        <w:t>Potentially a good place for a new paragraph</w:t>
      </w:r>
    </w:p>
    <w:p w14:paraId="2166296B" w14:textId="6B1EC6D2" w:rsidR="003B40F0" w:rsidRDefault="003B40F0">
      <w:pPr>
        <w:pStyle w:val="CommentText"/>
      </w:pPr>
      <w:r>
        <w:t>Should come to at least one paragraph per question and then one per answer to each question too</w:t>
      </w:r>
    </w:p>
    <w:p w14:paraId="16BE4587" w14:textId="65042386" w:rsidR="007852C0" w:rsidRDefault="007852C0">
      <w:pPr>
        <w:pStyle w:val="CommentText"/>
      </w:pPr>
      <w:r>
        <w:t>Also, subtitles; e.g. end of this paragraph</w:t>
      </w:r>
    </w:p>
  </w:comment>
  <w:comment w:id="12" w:author="Moshe Steinberg" w:date="2018-12-30T11:32:00Z" w:initials="MS">
    <w:p w14:paraId="3F351323" w14:textId="5B89CC4D" w:rsidR="002A4CFC" w:rsidRDefault="002A4CFC">
      <w:pPr>
        <w:pStyle w:val="CommentText"/>
      </w:pPr>
      <w:r>
        <w:rPr>
          <w:rStyle w:val="CommentReference"/>
        </w:rPr>
        <w:annotationRef/>
      </w:r>
      <w:r>
        <w:t>Explain what you mean by separate here</w:t>
      </w:r>
    </w:p>
  </w:comment>
  <w:comment w:id="13" w:author="Moshe Steinberg" w:date="2018-12-30T11:34:00Z" w:initials="MS">
    <w:p w14:paraId="5A5276B0" w14:textId="1B231BAF" w:rsidR="002A4CFC" w:rsidRDefault="002A4CFC">
      <w:pPr>
        <w:pStyle w:val="CommentText"/>
      </w:pPr>
      <w:r>
        <w:rPr>
          <w:rStyle w:val="CommentReference"/>
        </w:rPr>
        <w:annotationRef/>
      </w:r>
      <w:r>
        <w:t>Subtitle</w:t>
      </w:r>
    </w:p>
    <w:p w14:paraId="2CE9BE60" w14:textId="1300F17A" w:rsidR="002A4CFC" w:rsidRDefault="002A4CFC">
      <w:pPr>
        <w:pStyle w:val="CommentText"/>
      </w:pPr>
      <w:r>
        <w:t xml:space="preserve">There are five answers here – separate them out clearly with paragraphs </w:t>
      </w:r>
      <w:proofErr w:type="spellStart"/>
      <w:r>
        <w:rPr>
          <w:i/>
          <w:iCs/>
        </w:rPr>
        <w:t>v’chadomeh</w:t>
      </w:r>
      <w:proofErr w:type="spellEnd"/>
      <w:r w:rsidR="00424652">
        <w:rPr>
          <w:i/>
          <w:iCs/>
        </w:rPr>
        <w:t xml:space="preserve">, </w:t>
      </w:r>
      <w:r w:rsidR="00424652">
        <w:t>maybe numbering</w:t>
      </w:r>
    </w:p>
    <w:p w14:paraId="263C8341" w14:textId="27740DBF" w:rsidR="004F109A" w:rsidRPr="00424652" w:rsidRDefault="004F109A">
      <w:pPr>
        <w:pStyle w:val="CommentText"/>
        <w:rPr>
          <w:rFonts w:hint="cs"/>
          <w:rtl/>
          <w:lang w:bidi="he-IL"/>
        </w:rPr>
      </w:pPr>
      <w:r>
        <w:t>Also there are a few different explanations of the first answer – this would be much easier to grasp with visual structure</w:t>
      </w:r>
    </w:p>
  </w:comment>
  <w:comment w:id="18" w:author="Moshe Steinberg" w:date="2018-12-30T11:45:00Z" w:initials="MS">
    <w:p w14:paraId="48B6695B" w14:textId="1E4DAD80" w:rsidR="001E59CB" w:rsidRDefault="001E59CB">
      <w:pPr>
        <w:pStyle w:val="CommentText"/>
      </w:pPr>
      <w:r>
        <w:rPr>
          <w:rStyle w:val="CommentReference"/>
        </w:rPr>
        <w:annotationRef/>
      </w:r>
      <w:r>
        <w:t>If it curdled, wouldn’t it make it worse?</w:t>
      </w:r>
      <w:r w:rsidR="00424652">
        <w:t xml:space="preserve"> Potentially because if it was part of the cheese, it would be </w:t>
      </w:r>
      <w:proofErr w:type="spellStart"/>
      <w:r w:rsidR="00424652">
        <w:rPr>
          <w:i/>
          <w:iCs/>
        </w:rPr>
        <w:t>batel</w:t>
      </w:r>
      <w:proofErr w:type="spellEnd"/>
      <w:r w:rsidR="00424652">
        <w:t>.</w:t>
      </w:r>
    </w:p>
    <w:p w14:paraId="2505D248" w14:textId="64738C95" w:rsidR="00424652" w:rsidRPr="00424652" w:rsidRDefault="00424652" w:rsidP="00424652">
      <w:pPr>
        <w:pStyle w:val="CommentText"/>
      </w:pPr>
      <w:r>
        <w:t xml:space="preserve">In the current flow of things, it is unclear what point this sentence is coming to deal with (and thus the previous sentence alone would suffice for Rabbi </w:t>
      </w:r>
      <w:proofErr w:type="spellStart"/>
      <w:r>
        <w:t>Chanina</w:t>
      </w:r>
      <w:proofErr w:type="spellEnd"/>
      <w:r>
        <w:t>)</w:t>
      </w:r>
    </w:p>
  </w:comment>
  <w:comment w:id="19" w:author="Moshe Steinberg" w:date="2018-12-30T12:01:00Z" w:initials="MS">
    <w:p w14:paraId="55C0A2AF" w14:textId="566F88D3" w:rsidR="004F109A" w:rsidRPr="004F109A" w:rsidRDefault="004F109A">
      <w:pPr>
        <w:pStyle w:val="CommentText"/>
      </w:pPr>
      <w:r>
        <w:rPr>
          <w:rStyle w:val="CommentReference"/>
        </w:rPr>
        <w:annotationRef/>
      </w:r>
      <w:r>
        <w:t xml:space="preserve">The same reason =  due to </w:t>
      </w:r>
      <w:proofErr w:type="spellStart"/>
      <w:r>
        <w:rPr>
          <w:i/>
          <w:iCs/>
        </w:rPr>
        <w:t>chashash</w:t>
      </w:r>
      <w:proofErr w:type="spellEnd"/>
      <w:r>
        <w:t xml:space="preserve"> of not Kosher milk?</w:t>
      </w:r>
    </w:p>
  </w:comment>
  <w:comment w:id="21" w:author="Moshe Steinberg" w:date="2018-12-30T12:04:00Z" w:initials="MS">
    <w:p w14:paraId="2A4023FE" w14:textId="12080B70" w:rsidR="004F109A" w:rsidRDefault="004F109A">
      <w:pPr>
        <w:pStyle w:val="CommentText"/>
      </w:pPr>
      <w:r>
        <w:rPr>
          <w:rStyle w:val="CommentReference"/>
        </w:rPr>
        <w:annotationRef/>
      </w:r>
      <w:r>
        <w:t xml:space="preserve">So are these new possibilities actually different understandings of what </w:t>
      </w:r>
      <w:proofErr w:type="spellStart"/>
      <w:r>
        <w:t>Rashi</w:t>
      </w:r>
      <w:proofErr w:type="spellEnd"/>
      <w:r>
        <w:t xml:space="preserve"> and RT meant?</w:t>
      </w:r>
      <w:r w:rsidR="00D71BB3">
        <w:t xml:space="preserve"> It is currently presented as if the first two approaches are </w:t>
      </w:r>
      <w:proofErr w:type="spellStart"/>
      <w:r w:rsidR="00D71BB3">
        <w:t>rashi</w:t>
      </w:r>
      <w:proofErr w:type="spellEnd"/>
      <w:r w:rsidR="00D71BB3">
        <w:t xml:space="preserve"> and </w:t>
      </w:r>
      <w:proofErr w:type="spellStart"/>
      <w:r w:rsidR="00D71BB3">
        <w:rPr>
          <w:lang w:bidi="he-IL"/>
        </w:rPr>
        <w:t>tosfos</w:t>
      </w:r>
      <w:proofErr w:type="spellEnd"/>
      <w:r w:rsidR="00D71BB3">
        <w:t xml:space="preserve"> </w:t>
      </w:r>
      <w:proofErr w:type="spellStart"/>
      <w:r w:rsidR="00D71BB3">
        <w:t>undebatably</w:t>
      </w:r>
      <w:proofErr w:type="spellEnd"/>
      <w:r w:rsidR="00D71BB3">
        <w:t xml:space="preserve">. </w:t>
      </w:r>
    </w:p>
  </w:comment>
  <w:comment w:id="22" w:author="Moshe Steinberg" w:date="2018-12-30T12:45:00Z" w:initials="MS">
    <w:p w14:paraId="59AB8CC5" w14:textId="164D83FB" w:rsidR="00D71BB3" w:rsidRDefault="00D71BB3">
      <w:pPr>
        <w:pStyle w:val="CommentText"/>
      </w:pPr>
      <w:r>
        <w:rPr>
          <w:rStyle w:val="CommentReference"/>
        </w:rPr>
        <w:annotationRef/>
      </w:r>
      <w:r>
        <w:t>Ruminants?</w:t>
      </w:r>
    </w:p>
  </w:comment>
  <w:comment w:id="23" w:author="Moshe Steinberg" w:date="2017-11-12T14:55:00Z" w:initials="MS">
    <w:p w14:paraId="05732FA7" w14:textId="77777777" w:rsidR="002F2B05" w:rsidRDefault="002F2B05">
      <w:pPr>
        <w:pStyle w:val="CommentText"/>
      </w:pPr>
      <w:r>
        <w:rPr>
          <w:rStyle w:val="CommentReference"/>
        </w:rPr>
        <w:annotationRef/>
      </w:r>
      <w:r>
        <w:t>Who suggested?</w:t>
      </w:r>
    </w:p>
    <w:p w14:paraId="0001E1D3" w14:textId="5EEF6C95" w:rsidR="0068217C" w:rsidRDefault="0068217C">
      <w:pPr>
        <w:pStyle w:val="CommentText"/>
      </w:pPr>
    </w:p>
  </w:comment>
  <w:comment w:id="24" w:author="yaakov levy" w:date="2018-12-24T00:12:00Z" w:initials="yl">
    <w:p w14:paraId="30E3CB9A" w14:textId="77777777" w:rsidR="0068217C" w:rsidRDefault="0068217C">
      <w:pPr>
        <w:pStyle w:val="CommentText"/>
      </w:pPr>
      <w:r>
        <w:rPr>
          <w:rStyle w:val="CommentReference"/>
        </w:rPr>
        <w:annotationRef/>
      </w:r>
      <w:r>
        <w:t xml:space="preserve">Not sure what its got to do with </w:t>
      </w:r>
      <w:proofErr w:type="spellStart"/>
      <w:r>
        <w:t>deoraysa</w:t>
      </w:r>
      <w:proofErr w:type="spellEnd"/>
      <w:r>
        <w:t>/</w:t>
      </w:r>
      <w:proofErr w:type="spellStart"/>
      <w:r>
        <w:t>derabonon</w:t>
      </w:r>
      <w:proofErr w:type="spellEnd"/>
      <w:r>
        <w:t xml:space="preserve">. As opposed to being </w:t>
      </w:r>
      <w:proofErr w:type="spellStart"/>
      <w:r>
        <w:t>ossur</w:t>
      </w:r>
      <w:proofErr w:type="spellEnd"/>
      <w:r>
        <w:t xml:space="preserve"> </w:t>
      </w:r>
      <w:proofErr w:type="spellStart"/>
      <w:r>
        <w:t>misofeik</w:t>
      </w:r>
      <w:proofErr w:type="spellEnd"/>
      <w:r>
        <w:t xml:space="preserve">, it now becomes </w:t>
      </w:r>
      <w:proofErr w:type="spellStart"/>
      <w:r>
        <w:t>ossur</w:t>
      </w:r>
      <w:proofErr w:type="spellEnd"/>
      <w:r>
        <w:t xml:space="preserve"> </w:t>
      </w:r>
      <w:proofErr w:type="spellStart"/>
      <w:r>
        <w:t>mevaday</w:t>
      </w:r>
      <w:proofErr w:type="spellEnd"/>
      <w:r>
        <w:t xml:space="preserve">. </w:t>
      </w:r>
    </w:p>
    <w:p w14:paraId="22258505" w14:textId="42EDB60E" w:rsidR="0047436B" w:rsidRDefault="0047436B">
      <w:pPr>
        <w:pStyle w:val="CommentText"/>
      </w:pPr>
      <w:r>
        <w:t xml:space="preserve">Anyway, the </w:t>
      </w:r>
      <w:proofErr w:type="spellStart"/>
      <w:r>
        <w:t>gemora</w:t>
      </w:r>
      <w:proofErr w:type="spellEnd"/>
      <w:r>
        <w:t xml:space="preserve"> does not say that there was any </w:t>
      </w:r>
      <w:proofErr w:type="spellStart"/>
      <w:r>
        <w:t>sofeik</w:t>
      </w:r>
      <w:proofErr w:type="spellEnd"/>
      <w:r>
        <w:t xml:space="preserve">. It seems from the </w:t>
      </w:r>
      <w:proofErr w:type="spellStart"/>
      <w:r>
        <w:t>gemora</w:t>
      </w:r>
      <w:proofErr w:type="spellEnd"/>
      <w:r>
        <w:t xml:space="preserve"> that before the </w:t>
      </w:r>
      <w:bookmarkStart w:id="26" w:name="_GoBack"/>
      <w:proofErr w:type="spellStart"/>
      <w:r>
        <w:t>gez</w:t>
      </w:r>
      <w:bookmarkEnd w:id="26"/>
      <w:r>
        <w:t>eirah</w:t>
      </w:r>
      <w:proofErr w:type="spellEnd"/>
      <w:r>
        <w:t xml:space="preserve"> there was </w:t>
      </w:r>
      <w:proofErr w:type="spellStart"/>
      <w:r>
        <w:t>not</w:t>
      </w:r>
      <w:proofErr w:type="spellEnd"/>
      <w:r>
        <w:t xml:space="preserve"> reason to </w:t>
      </w:r>
      <w:proofErr w:type="spellStart"/>
      <w:r>
        <w:t>assur</w:t>
      </w:r>
      <w:proofErr w:type="spellEnd"/>
      <w:r>
        <w:t xml:space="preserve">; the whole </w:t>
      </w:r>
      <w:proofErr w:type="spellStart"/>
      <w:r>
        <w:t>issur</w:t>
      </w:r>
      <w:proofErr w:type="spellEnd"/>
      <w:r>
        <w:t xml:space="preserve"> was seemingly a </w:t>
      </w:r>
      <w:proofErr w:type="spellStart"/>
      <w:r>
        <w:t>derabonon</w:t>
      </w:r>
      <w:proofErr w:type="spellEnd"/>
      <w:r>
        <w:t xml:space="preserve"> ruling that </w:t>
      </w:r>
      <w:proofErr w:type="spellStart"/>
      <w:r>
        <w:t>ma’amid</w:t>
      </w:r>
      <w:proofErr w:type="spellEnd"/>
      <w:r>
        <w:t xml:space="preserve"> is considered not </w:t>
      </w:r>
      <w:proofErr w:type="spellStart"/>
      <w:r>
        <w:t>botul</w:t>
      </w:r>
      <w:proofErr w:type="spellEnd"/>
      <w:r>
        <w:t xml:space="preserve">. I have no idea if this is true – i.e. if </w:t>
      </w:r>
      <w:proofErr w:type="spellStart"/>
      <w:r>
        <w:t>ma’amid</w:t>
      </w:r>
      <w:proofErr w:type="spellEnd"/>
      <w:r>
        <w:t xml:space="preserve"> is min </w:t>
      </w:r>
      <w:proofErr w:type="spellStart"/>
      <w:r>
        <w:t>hatorah</w:t>
      </w:r>
      <w:proofErr w:type="spellEnd"/>
      <w:r>
        <w:t xml:space="preserve"> or </w:t>
      </w:r>
      <w:proofErr w:type="spellStart"/>
      <w:r>
        <w:t>mideraban</w:t>
      </w:r>
      <w:proofErr w:type="spellEnd"/>
      <w:r>
        <w:t xml:space="preserve">. Perhaps worth clarifying. Zos </w:t>
      </w:r>
      <w:proofErr w:type="spellStart"/>
      <w:r>
        <w:t>omeres</w:t>
      </w:r>
      <w:proofErr w:type="spellEnd"/>
      <w:r>
        <w:t xml:space="preserve"> – if there was no </w:t>
      </w:r>
      <w:proofErr w:type="spellStart"/>
      <w:r>
        <w:t>issur</w:t>
      </w:r>
      <w:proofErr w:type="spellEnd"/>
      <w:r>
        <w:t xml:space="preserve"> whatsoever beforehand your question of course does not start</w:t>
      </w:r>
    </w:p>
  </w:comment>
  <w:comment w:id="25" w:author="Moshe Steinberg" w:date="2018-12-30T12:27:00Z" w:initials="MS">
    <w:p w14:paraId="5AB60734" w14:textId="2B7AA141" w:rsidR="002F6A3C" w:rsidRDefault="002F6A3C">
      <w:pPr>
        <w:pStyle w:val="CommentText"/>
      </w:pPr>
      <w:r>
        <w:rPr>
          <w:rStyle w:val="CommentReference"/>
        </w:rPr>
        <w:annotationRef/>
      </w:r>
      <w:r>
        <w:t xml:space="preserve">I am OK with your answer about </w:t>
      </w:r>
      <w:proofErr w:type="spellStart"/>
      <w:r>
        <w:t>Rav</w:t>
      </w:r>
      <w:proofErr w:type="spellEnd"/>
      <w:r>
        <w:t xml:space="preserve"> Saraf. </w:t>
      </w:r>
    </w:p>
    <w:p w14:paraId="1A890984" w14:textId="591E9E1E" w:rsidR="002F6A3C" w:rsidRDefault="002F6A3C">
      <w:pPr>
        <w:pStyle w:val="CommentText"/>
      </w:pPr>
      <w:r>
        <w:t xml:space="preserve">In terms of Yaakov’s first sentence, we discussed this and it may be a </w:t>
      </w:r>
      <w:proofErr w:type="spellStart"/>
      <w:r>
        <w:t>bach</w:t>
      </w:r>
      <w:proofErr w:type="spellEnd"/>
      <w:r>
        <w:t xml:space="preserve"> vs </w:t>
      </w:r>
      <w:proofErr w:type="spellStart"/>
      <w:r>
        <w:t>shach</w:t>
      </w:r>
      <w:proofErr w:type="spellEnd"/>
      <w:r>
        <w:t xml:space="preserve">; probably not worth discussing that here. </w:t>
      </w:r>
    </w:p>
    <w:p w14:paraId="5D90C2E0" w14:textId="6F759662" w:rsidR="00B07B69" w:rsidRDefault="00D71BB3">
      <w:pPr>
        <w:pStyle w:val="CommentText"/>
      </w:pPr>
      <w:r>
        <w:t xml:space="preserve">I think the rest of the comment raises an important issue – </w:t>
      </w:r>
      <w:r w:rsidR="00B07B69">
        <w:t xml:space="preserve"> the </w:t>
      </w:r>
      <w:proofErr w:type="spellStart"/>
      <w:r w:rsidR="00B07B69">
        <w:t>gemara</w:t>
      </w:r>
      <w:proofErr w:type="spellEnd"/>
      <w:r w:rsidR="00B07B69">
        <w:t xml:space="preserve"> always sounds like it is quite convinced that </w:t>
      </w:r>
      <w:proofErr w:type="spellStart"/>
      <w:r w:rsidR="00B07B69">
        <w:t>xyz</w:t>
      </w:r>
      <w:proofErr w:type="spellEnd"/>
      <w:r w:rsidR="00B07B69">
        <w:t xml:space="preserve"> happens, but if it was definite, it would be very clearly </w:t>
      </w:r>
      <w:proofErr w:type="spellStart"/>
      <w:r w:rsidR="00B07B69">
        <w:t>assur</w:t>
      </w:r>
      <w:proofErr w:type="spellEnd"/>
      <w:r w:rsidR="00B07B69">
        <w:t xml:space="preserve">. So what is the </w:t>
      </w:r>
      <w:proofErr w:type="spellStart"/>
      <w:r w:rsidR="00B07B69">
        <w:t>gemara</w:t>
      </w:r>
      <w:proofErr w:type="spellEnd"/>
      <w:r w:rsidR="00B07B69">
        <w:t xml:space="preserve"> actually saying? (see </w:t>
      </w:r>
      <w:proofErr w:type="spellStart"/>
      <w:r w:rsidR="00B07B69">
        <w:t>yaakov’s</w:t>
      </w:r>
      <w:proofErr w:type="spellEnd"/>
      <w:r w:rsidR="00B07B69">
        <w:t xml:space="preserve"> later note where he expresses this clearly)</w:t>
      </w:r>
    </w:p>
    <w:p w14:paraId="13AF5E39" w14:textId="768A83B4" w:rsidR="00B07B69" w:rsidRDefault="00B07B69">
      <w:pPr>
        <w:pStyle w:val="CommentText"/>
      </w:pPr>
      <w:r>
        <w:t xml:space="preserve">Yaakov suggests that this is a </w:t>
      </w:r>
      <w:proofErr w:type="spellStart"/>
      <w:r>
        <w:t>g’zeira</w:t>
      </w:r>
      <w:proofErr w:type="spellEnd"/>
      <w:r>
        <w:t xml:space="preserve"> to consider </w:t>
      </w:r>
      <w:proofErr w:type="spellStart"/>
      <w:r>
        <w:t>ma’amid</w:t>
      </w:r>
      <w:proofErr w:type="spellEnd"/>
      <w:r>
        <w:t xml:space="preserve"> not </w:t>
      </w:r>
      <w:proofErr w:type="spellStart"/>
      <w:r>
        <w:t>batel</w:t>
      </w:r>
      <w:proofErr w:type="spellEnd"/>
      <w:r>
        <w:t xml:space="preserve">. If you know that </w:t>
      </w:r>
      <w:proofErr w:type="spellStart"/>
      <w:r>
        <w:t>ma’amid</w:t>
      </w:r>
      <w:proofErr w:type="spellEnd"/>
      <w:r>
        <w:t xml:space="preserve"> is a </w:t>
      </w:r>
      <w:proofErr w:type="spellStart"/>
      <w:r>
        <w:t>d’oraysa</w:t>
      </w:r>
      <w:proofErr w:type="spellEnd"/>
      <w:r>
        <w:t xml:space="preserve">, that can't be </w:t>
      </w:r>
      <w:proofErr w:type="spellStart"/>
      <w:r>
        <w:t>p’shat</w:t>
      </w:r>
      <w:proofErr w:type="spellEnd"/>
      <w:r>
        <w:t>.</w:t>
      </w:r>
    </w:p>
    <w:p w14:paraId="06A4C602" w14:textId="3D34B685" w:rsidR="00D71BB3" w:rsidRDefault="00B07B69">
      <w:pPr>
        <w:pStyle w:val="CommentText"/>
      </w:pPr>
      <w:proofErr w:type="spellStart"/>
      <w:r>
        <w:t>L</w:t>
      </w:r>
      <w:r w:rsidR="00D71BB3">
        <w:t>ichora</w:t>
      </w:r>
      <w:proofErr w:type="spellEnd"/>
      <w:r w:rsidR="00D71BB3">
        <w:t xml:space="preserve"> your question is not just on this answer of the </w:t>
      </w:r>
      <w:proofErr w:type="spellStart"/>
      <w:r w:rsidR="00D71BB3">
        <w:t>gemara</w:t>
      </w:r>
      <w:proofErr w:type="spellEnd"/>
      <w:r w:rsidR="00D71BB3">
        <w:t>, it is on all of the answers.</w:t>
      </w:r>
    </w:p>
    <w:p w14:paraId="100234FB" w14:textId="26E7C0E5" w:rsidR="00B07B69" w:rsidRDefault="00B07B69">
      <w:pPr>
        <w:pStyle w:val="CommentText"/>
      </w:pPr>
      <w:r>
        <w:t xml:space="preserve">BTW, I’d </w:t>
      </w:r>
      <w:proofErr w:type="spellStart"/>
      <w:r>
        <w:t>tayne</w:t>
      </w:r>
      <w:proofErr w:type="spellEnd"/>
      <w:r>
        <w:t xml:space="preserve"> that all of these </w:t>
      </w:r>
      <w:proofErr w:type="spellStart"/>
      <w:r>
        <w:t>chashashos</w:t>
      </w:r>
      <w:proofErr w:type="spellEnd"/>
      <w:r>
        <w:t xml:space="preserve"> were too small for a </w:t>
      </w:r>
      <w:proofErr w:type="spellStart"/>
      <w:r>
        <w:t>safek</w:t>
      </w:r>
      <w:proofErr w:type="spellEnd"/>
      <w:r>
        <w:t xml:space="preserve"> </w:t>
      </w:r>
      <w:proofErr w:type="spellStart"/>
      <w:r>
        <w:rPr>
          <w:lang w:bidi="he-IL"/>
        </w:rPr>
        <w:t>d’oraysa</w:t>
      </w:r>
      <w:proofErr w:type="spellEnd"/>
      <w:r>
        <w:rPr>
          <w:lang w:bidi="he-IL"/>
        </w:rPr>
        <w:t xml:space="preserve"> but the </w:t>
      </w:r>
      <w:proofErr w:type="spellStart"/>
      <w:r>
        <w:rPr>
          <w:lang w:bidi="he-IL"/>
        </w:rPr>
        <w:t>rabannan</w:t>
      </w:r>
      <w:proofErr w:type="spellEnd"/>
      <w:r>
        <w:rPr>
          <w:lang w:bidi="he-IL"/>
        </w:rPr>
        <w:t xml:space="preserve"> decided to make a </w:t>
      </w:r>
      <w:proofErr w:type="spellStart"/>
      <w:r>
        <w:rPr>
          <w:lang w:bidi="he-IL"/>
        </w:rPr>
        <w:t>g’zeira</w:t>
      </w:r>
      <w:proofErr w:type="spellEnd"/>
    </w:p>
  </w:comment>
  <w:comment w:id="27" w:author="Moshe Steinberg" w:date="2018-12-30T12:47:00Z" w:initials="MS">
    <w:p w14:paraId="36CD0029" w14:textId="50578FC0" w:rsidR="00D71BB3" w:rsidRDefault="00D71BB3">
      <w:pPr>
        <w:pStyle w:val="CommentText"/>
      </w:pPr>
      <w:r>
        <w:rPr>
          <w:rStyle w:val="CommentReference"/>
        </w:rPr>
        <w:annotationRef/>
      </w:r>
      <w:r>
        <w:t>Are you trying to say to look at the end of Ran?</w:t>
      </w:r>
    </w:p>
  </w:comment>
  <w:comment w:id="28" w:author="Moshe Steinberg" w:date="2018-12-30T12:22:00Z" w:initials="MS">
    <w:p w14:paraId="606EFA03" w14:textId="33A8AADA" w:rsidR="00020DA0" w:rsidRDefault="00020DA0">
      <w:pPr>
        <w:pStyle w:val="CommentText"/>
      </w:pPr>
      <w:r>
        <w:rPr>
          <w:rStyle w:val="CommentReference"/>
        </w:rPr>
        <w:annotationRef/>
      </w:r>
      <w:r>
        <w:t>Missing word, potentially lost during a track changes somewhere</w:t>
      </w:r>
    </w:p>
  </w:comment>
  <w:comment w:id="29" w:author="yaakov levy" w:date="2018-12-24T00:04:00Z" w:initials="yl">
    <w:p w14:paraId="367A27F7" w14:textId="21C58ED2" w:rsidR="0099774E" w:rsidRDefault="0099774E">
      <w:pPr>
        <w:pStyle w:val="CommentText"/>
      </w:pPr>
      <w:r>
        <w:rPr>
          <w:rStyle w:val="CommentReference"/>
        </w:rPr>
        <w:annotationRef/>
      </w:r>
      <w:r>
        <w:t>Not sure what this sentence means</w:t>
      </w:r>
    </w:p>
  </w:comment>
  <w:comment w:id="30" w:author="Moshe Steinberg" w:date="2018-12-30T12:55:00Z" w:initials="MS">
    <w:p w14:paraId="7614B735" w14:textId="57C0F801" w:rsidR="00B07B69" w:rsidRDefault="00B07B69">
      <w:pPr>
        <w:pStyle w:val="CommentText"/>
      </w:pPr>
      <w:r>
        <w:rPr>
          <w:rStyle w:val="CommentReference"/>
        </w:rPr>
        <w:annotationRef/>
      </w:r>
      <w:r>
        <w:t xml:space="preserve">I understand it – you are saying that the </w:t>
      </w:r>
      <w:proofErr w:type="spellStart"/>
      <w:r>
        <w:t>ma’amid</w:t>
      </w:r>
      <w:proofErr w:type="spellEnd"/>
      <w:r>
        <w:t xml:space="preserve"> is </w:t>
      </w:r>
      <w:proofErr w:type="spellStart"/>
      <w:r>
        <w:t>muttar</w:t>
      </w:r>
      <w:proofErr w:type="spellEnd"/>
      <w:r>
        <w:t>; maybe could be made slightly clearer, up to you</w:t>
      </w:r>
    </w:p>
  </w:comment>
  <w:comment w:id="32" w:author="Moshe Steinberg" w:date="2018-12-30T13:02:00Z" w:initials="MS">
    <w:p w14:paraId="2F789B92" w14:textId="53B6F3D6" w:rsidR="00BC3DAD" w:rsidRDefault="00BC3DAD">
      <w:pPr>
        <w:pStyle w:val="CommentText"/>
      </w:pPr>
      <w:r>
        <w:rPr>
          <w:rStyle w:val="CommentReference"/>
        </w:rPr>
        <w:annotationRef/>
      </w:r>
      <w:r>
        <w:t>I am not convinced the English in the last sentence here works out, both with and without my change.</w:t>
      </w:r>
    </w:p>
  </w:comment>
  <w:comment w:id="37" w:author="Moshe Steinberg" w:date="2018-12-30T13:05:00Z" w:initials="MS">
    <w:p w14:paraId="402B65EA" w14:textId="041D3848" w:rsidR="00BC3DAD" w:rsidRDefault="00BC3DAD">
      <w:pPr>
        <w:pStyle w:val="CommentText"/>
      </w:pPr>
      <w:r>
        <w:rPr>
          <w:rStyle w:val="CommentReference"/>
        </w:rPr>
        <w:annotationRef/>
      </w:r>
      <w:proofErr w:type="spellStart"/>
      <w:r>
        <w:t>Lichora</w:t>
      </w:r>
      <w:proofErr w:type="spellEnd"/>
      <w:r>
        <w:t xml:space="preserve"> he holds that it is </w:t>
      </w:r>
      <w:proofErr w:type="spellStart"/>
      <w:r>
        <w:t>assur</w:t>
      </w:r>
      <w:proofErr w:type="spellEnd"/>
      <w:r>
        <w:t xml:space="preserve"> from that which he says the </w:t>
      </w:r>
      <w:proofErr w:type="spellStart"/>
      <w:r>
        <w:t>gemara</w:t>
      </w:r>
      <w:proofErr w:type="spellEnd"/>
      <w:r>
        <w:t xml:space="preserve"> could have said it but chose not to for other reasons</w:t>
      </w:r>
    </w:p>
  </w:comment>
  <w:comment w:id="39" w:author="yaakov levy" w:date="2018-12-24T00:36:00Z" w:initials="yl">
    <w:p w14:paraId="7E0AA013" w14:textId="1C90F130" w:rsidR="0047436B" w:rsidRDefault="0047436B">
      <w:pPr>
        <w:pStyle w:val="CommentText"/>
      </w:pPr>
      <w:r>
        <w:rPr>
          <w:rStyle w:val="CommentReference"/>
        </w:rPr>
        <w:annotationRef/>
      </w:r>
      <w:r>
        <w:t xml:space="preserve">If this is true, why is it only </w:t>
      </w:r>
      <w:proofErr w:type="spellStart"/>
      <w:r>
        <w:t>ossur</w:t>
      </w:r>
      <w:proofErr w:type="spellEnd"/>
      <w:r>
        <w:t xml:space="preserve"> </w:t>
      </w:r>
      <w:proofErr w:type="spellStart"/>
      <w:r>
        <w:t>mederabanon</w:t>
      </w:r>
      <w:proofErr w:type="spellEnd"/>
      <w:r>
        <w:t xml:space="preserve">. See above note. I think this needs to be clarified. Is it a </w:t>
      </w:r>
      <w:proofErr w:type="spellStart"/>
      <w:r>
        <w:t>chashash</w:t>
      </w:r>
      <w:proofErr w:type="spellEnd"/>
      <w:r>
        <w:t xml:space="preserve"> or is this how they did it? It seems from the </w:t>
      </w:r>
      <w:proofErr w:type="spellStart"/>
      <w:r>
        <w:t>gemora</w:t>
      </w:r>
      <w:proofErr w:type="spellEnd"/>
      <w:r>
        <w:t xml:space="preserve"> and the way you presented (at least answer 2) that it is definite. If so, why is it only </w:t>
      </w:r>
      <w:proofErr w:type="spellStart"/>
      <w:r>
        <w:t>ossur</w:t>
      </w:r>
      <w:proofErr w:type="spellEnd"/>
      <w:r>
        <w:t xml:space="preserve"> </w:t>
      </w:r>
      <w:proofErr w:type="spellStart"/>
      <w:r>
        <w:t>mederabonon</w:t>
      </w:r>
      <w:proofErr w:type="spellEnd"/>
      <w:r>
        <w:t>?</w:t>
      </w:r>
    </w:p>
  </w:comment>
  <w:comment w:id="40" w:author="Moshe Steinberg" w:date="2018-12-30T12:58:00Z" w:initials="MS">
    <w:p w14:paraId="721F788E" w14:textId="77777777" w:rsidR="00B07B69" w:rsidRDefault="00B07B69" w:rsidP="00B07B6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>Subtitle.</w:t>
      </w:r>
    </w:p>
    <w:p w14:paraId="220313AF" w14:textId="1CB7DC99" w:rsidR="00B07B69" w:rsidRDefault="00B07B69" w:rsidP="00B07B69">
      <w:pPr>
        <w:pStyle w:val="CommentText"/>
        <w:numPr>
          <w:ilvl w:val="0"/>
          <w:numId w:val="2"/>
        </w:numPr>
      </w:pPr>
      <w:r>
        <w:t>Not convinced about the wording</w:t>
      </w:r>
    </w:p>
  </w:comment>
  <w:comment w:id="41" w:author="Moshe Steinberg" w:date="2018-12-30T13:09:00Z" w:initials="MS">
    <w:p w14:paraId="02E992F4" w14:textId="2DB76591" w:rsidR="00BC3DAD" w:rsidRDefault="00BC3DAD">
      <w:pPr>
        <w:pStyle w:val="CommentText"/>
      </w:pPr>
      <w:r>
        <w:rPr>
          <w:rStyle w:val="CommentReference"/>
        </w:rPr>
        <w:annotationRef/>
      </w:r>
      <w:r>
        <w:t xml:space="preserve">Is this a </w:t>
      </w:r>
      <w:proofErr w:type="spellStart"/>
      <w:r>
        <w:t>chiluk</w:t>
      </w:r>
      <w:proofErr w:type="spellEnd"/>
      <w:r>
        <w:t xml:space="preserve"> of </w:t>
      </w:r>
      <w:proofErr w:type="spellStart"/>
      <w:r>
        <w:t>sakana</w:t>
      </w:r>
      <w:proofErr w:type="spellEnd"/>
      <w:r>
        <w:t xml:space="preserve"> vs </w:t>
      </w:r>
      <w:proofErr w:type="spellStart"/>
      <w:r>
        <w:t>issura</w:t>
      </w:r>
      <w:proofErr w:type="spellEnd"/>
      <w:r>
        <w:t xml:space="preserve"> or a proper </w:t>
      </w:r>
      <w:proofErr w:type="spellStart"/>
      <w:r>
        <w:t>g’zeria</w:t>
      </w:r>
      <w:proofErr w:type="spellEnd"/>
      <w:r>
        <w:t xml:space="preserve"> vs </w:t>
      </w:r>
      <w:proofErr w:type="spellStart"/>
      <w:r>
        <w:t>eitzai</w:t>
      </w:r>
      <w:proofErr w:type="spellEnd"/>
      <w:r>
        <w:t xml:space="preserve"> </w:t>
      </w:r>
      <w:proofErr w:type="spellStart"/>
      <w:r>
        <w:t>tovah</w:t>
      </w:r>
      <w:proofErr w:type="spellEnd"/>
      <w:r>
        <w:t xml:space="preserve"> (</w:t>
      </w:r>
      <w:proofErr w:type="spellStart"/>
      <w:r>
        <w:t>lichora</w:t>
      </w:r>
      <w:proofErr w:type="spellEnd"/>
      <w:r>
        <w:t xml:space="preserve"> there is a difference, as some </w:t>
      </w:r>
      <w:proofErr w:type="spellStart"/>
      <w:r>
        <w:t>sakanos</w:t>
      </w:r>
      <w:proofErr w:type="spellEnd"/>
      <w:r>
        <w:t xml:space="preserve"> would be </w:t>
      </w:r>
      <w:proofErr w:type="spellStart"/>
      <w:r>
        <w:t>eitza</w:t>
      </w:r>
      <w:proofErr w:type="spellEnd"/>
      <w:r>
        <w:t xml:space="preserve"> and some a real </w:t>
      </w:r>
      <w:proofErr w:type="spellStart"/>
      <w:r>
        <w:t>g’zeira</w:t>
      </w:r>
      <w:proofErr w:type="spellEnd"/>
    </w:p>
  </w:comment>
  <w:comment w:id="43" w:author="Moshe Steinberg" w:date="2018-12-30T13:20:00Z" w:initials="MS">
    <w:p w14:paraId="2CB753BB" w14:textId="4FD7110F" w:rsidR="00244A8A" w:rsidRDefault="00244A8A">
      <w:pPr>
        <w:pStyle w:val="CommentText"/>
      </w:pPr>
      <w:r>
        <w:rPr>
          <w:rStyle w:val="CommentReference"/>
        </w:rPr>
        <w:annotationRef/>
      </w:r>
      <w:r>
        <w:t xml:space="preserve">I would have thought that the question of </w:t>
      </w:r>
      <w:r w:rsidR="00EB4D04">
        <w:t xml:space="preserve">perennial </w:t>
      </w:r>
      <w:proofErr w:type="spellStart"/>
      <w:r w:rsidR="00EB4D04">
        <w:t>hashgacha</w:t>
      </w:r>
      <w:proofErr w:type="spellEnd"/>
      <w:r w:rsidR="00EB4D04">
        <w:t xml:space="preserve"> vs </w:t>
      </w:r>
      <w:proofErr w:type="spellStart"/>
      <w:r w:rsidR="00EB4D04">
        <w:t>yotzei</w:t>
      </w:r>
      <w:proofErr w:type="spellEnd"/>
      <w:r w:rsidR="00EB4D04">
        <w:t xml:space="preserve"> </w:t>
      </w:r>
      <w:proofErr w:type="spellStart"/>
      <w:r w:rsidR="00EB4D04">
        <w:t>v’nichnas</w:t>
      </w:r>
      <w:proofErr w:type="spellEnd"/>
      <w:r w:rsidR="00EB4D04">
        <w:t xml:space="preserve"> is a question of what is necessary for </w:t>
      </w:r>
      <w:proofErr w:type="spellStart"/>
      <w:r w:rsidR="00EB4D04">
        <w:t>yedia</w:t>
      </w:r>
      <w:proofErr w:type="spellEnd"/>
      <w:r w:rsidR="00EB4D04">
        <w:t xml:space="preserve"> and not that perennial </w:t>
      </w:r>
      <w:proofErr w:type="spellStart"/>
      <w:r w:rsidR="00EB4D04">
        <w:t>hashgacha</w:t>
      </w:r>
      <w:proofErr w:type="spellEnd"/>
      <w:r w:rsidR="00EB4D04">
        <w:t xml:space="preserve"> something over and above </w:t>
      </w:r>
      <w:proofErr w:type="spellStart"/>
      <w:r w:rsidR="00EB4D04">
        <w:t>yedia</w:t>
      </w:r>
      <w:proofErr w:type="spellEnd"/>
      <w:r w:rsidR="00EB4D04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F6B4B9" w15:done="0"/>
  <w15:commentEx w15:paraId="6B2E48CD" w15:done="0"/>
  <w15:commentEx w15:paraId="1350FAF3" w15:done="0"/>
  <w15:commentEx w15:paraId="16BE4587" w15:done="0"/>
  <w15:commentEx w15:paraId="3F351323" w15:done="0"/>
  <w15:commentEx w15:paraId="263C8341" w15:done="0"/>
  <w15:commentEx w15:paraId="2505D248" w15:done="0"/>
  <w15:commentEx w15:paraId="55C0A2AF" w15:done="0"/>
  <w15:commentEx w15:paraId="2A4023FE" w15:done="0"/>
  <w15:commentEx w15:paraId="59AB8CC5" w15:done="0"/>
  <w15:commentEx w15:paraId="0001E1D3" w15:done="0"/>
  <w15:commentEx w15:paraId="22258505" w15:paraIdParent="0001E1D3" w15:done="0"/>
  <w15:commentEx w15:paraId="100234FB" w15:paraIdParent="0001E1D3" w15:done="0"/>
  <w15:commentEx w15:paraId="36CD0029" w15:done="0"/>
  <w15:commentEx w15:paraId="606EFA03" w15:done="0"/>
  <w15:commentEx w15:paraId="367A27F7" w15:done="0"/>
  <w15:commentEx w15:paraId="7614B735" w15:paraIdParent="367A27F7" w15:done="0"/>
  <w15:commentEx w15:paraId="2F789B92" w15:done="0"/>
  <w15:commentEx w15:paraId="402B65EA" w15:done="0"/>
  <w15:commentEx w15:paraId="7E0AA013" w15:done="0"/>
  <w15:commentEx w15:paraId="220313AF" w15:done="0"/>
  <w15:commentEx w15:paraId="02E992F4" w15:done="0"/>
  <w15:commentEx w15:paraId="2CB753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F6B4B9" w16cid:durableId="1FD323BD"/>
  <w16cid:commentId w16cid:paraId="6B2E48CD" w16cid:durableId="1FD32122"/>
  <w16cid:commentId w16cid:paraId="1350FAF3" w16cid:durableId="1FD32A90"/>
  <w16cid:commentId w16cid:paraId="16BE4587" w16cid:durableId="1FD3254E"/>
  <w16cid:commentId w16cid:paraId="3F351323" w16cid:durableId="1FD32B5B"/>
  <w16cid:commentId w16cid:paraId="263C8341" w16cid:durableId="1FD32BD1"/>
  <w16cid:commentId w16cid:paraId="2505D248" w16cid:durableId="1FD32E59"/>
  <w16cid:commentId w16cid:paraId="55C0A2AF" w16cid:durableId="1FD33213"/>
  <w16cid:commentId w16cid:paraId="2A4023FE" w16cid:durableId="1FD332D2"/>
  <w16cid:commentId w16cid:paraId="59AB8CC5" w16cid:durableId="1FD33C7F"/>
  <w16cid:commentId w16cid:paraId="0001E1D3" w16cid:durableId="1F36718B"/>
  <w16cid:commentId w16cid:paraId="22258505" w16cid:durableId="1FCAA2DA"/>
  <w16cid:commentId w16cid:paraId="100234FB" w16cid:durableId="1FD3384F"/>
  <w16cid:commentId w16cid:paraId="36CD0029" w16cid:durableId="1FD33CC7"/>
  <w16cid:commentId w16cid:paraId="606EFA03" w16cid:durableId="1FD3370B"/>
  <w16cid:commentId w16cid:paraId="367A27F7" w16cid:durableId="1FCAA11D"/>
  <w16cid:commentId w16cid:paraId="7614B735" w16cid:durableId="1FD33EB8"/>
  <w16cid:commentId w16cid:paraId="2F789B92" w16cid:durableId="1FD34057"/>
  <w16cid:commentId w16cid:paraId="402B65EA" w16cid:durableId="1FD34126"/>
  <w16cid:commentId w16cid:paraId="7E0AA013" w16cid:durableId="1FCAA89B"/>
  <w16cid:commentId w16cid:paraId="220313AF" w16cid:durableId="1FD33F76"/>
  <w16cid:commentId w16cid:paraId="02E992F4" w16cid:durableId="1FD3421C"/>
  <w16cid:commentId w16cid:paraId="2CB753BB" w16cid:durableId="1FD344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F61FE" w14:textId="77777777" w:rsidR="00E475E1" w:rsidRDefault="00E475E1" w:rsidP="00F97E25">
      <w:pPr>
        <w:spacing w:after="0" w:line="240" w:lineRule="auto"/>
      </w:pPr>
      <w:r>
        <w:separator/>
      </w:r>
    </w:p>
  </w:endnote>
  <w:endnote w:type="continuationSeparator" w:id="0">
    <w:p w14:paraId="121364BB" w14:textId="77777777" w:rsidR="00E475E1" w:rsidRDefault="00E475E1" w:rsidP="00F9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96701" w14:textId="77777777" w:rsidR="00E475E1" w:rsidRDefault="00E475E1" w:rsidP="00F97E25">
      <w:pPr>
        <w:spacing w:after="0" w:line="240" w:lineRule="auto"/>
      </w:pPr>
      <w:r>
        <w:separator/>
      </w:r>
    </w:p>
  </w:footnote>
  <w:footnote w:type="continuationSeparator" w:id="0">
    <w:p w14:paraId="62AF3E4B" w14:textId="77777777" w:rsidR="00E475E1" w:rsidRDefault="00E475E1" w:rsidP="00F97E25">
      <w:pPr>
        <w:spacing w:after="0" w:line="240" w:lineRule="auto"/>
      </w:pPr>
      <w:r>
        <w:continuationSeparator/>
      </w:r>
    </w:p>
  </w:footnote>
  <w:footnote w:id="1">
    <w:p w14:paraId="23229656" w14:textId="01889675" w:rsidR="002F2B05" w:rsidRPr="00EC2645" w:rsidRDefault="002F2B05" w:rsidP="00F97E25">
      <w:pPr>
        <w:pStyle w:val="FootnoteText"/>
      </w:pPr>
      <w:r w:rsidRPr="00EF1802">
        <w:rPr>
          <w:rStyle w:val="FootnoteReference"/>
        </w:rPr>
        <w:footnoteRef/>
      </w:r>
      <w:r w:rsidRPr="00EF1802">
        <w:t xml:space="preserve"> </w:t>
      </w:r>
      <w:r w:rsidRPr="00EC2645">
        <w:t>Avodah Zara 29b</w:t>
      </w:r>
    </w:p>
  </w:footnote>
  <w:footnote w:id="2">
    <w:p w14:paraId="00EE1B64" w14:textId="5300A497" w:rsidR="002F2B05" w:rsidRPr="00DE75D2" w:rsidRDefault="002F2B05" w:rsidP="00D00B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i/>
        </w:rPr>
        <w:t>N’veilah</w:t>
      </w:r>
      <w:proofErr w:type="spellEnd"/>
      <w:r>
        <w:rPr>
          <w:i/>
        </w:rPr>
        <w:t xml:space="preserve"> </w:t>
      </w:r>
      <w:r>
        <w:t xml:space="preserve">refers to an animal that died without being slaughtered in a </w:t>
      </w:r>
      <w:r w:rsidRPr="003B40F0">
        <w:rPr>
          <w:iCs/>
        </w:rPr>
        <w:t>halachically</w:t>
      </w:r>
      <w:r>
        <w:rPr>
          <w:i/>
        </w:rPr>
        <w:t xml:space="preserve"> </w:t>
      </w:r>
      <w:r>
        <w:t xml:space="preserve">permitted fashion. This would include it being slaughtered by a non-Jew. See </w:t>
      </w:r>
      <w:proofErr w:type="spellStart"/>
      <w:r w:rsidRPr="00891A28">
        <w:rPr>
          <w:iCs/>
        </w:rPr>
        <w:t>D</w:t>
      </w:r>
      <w:r w:rsidR="00A36391">
        <w:rPr>
          <w:iCs/>
        </w:rPr>
        <w:t>e</w:t>
      </w:r>
      <w:r w:rsidRPr="00891A28">
        <w:rPr>
          <w:iCs/>
        </w:rPr>
        <w:t>varim</w:t>
      </w:r>
      <w:proofErr w:type="spellEnd"/>
      <w:r w:rsidRPr="00891A28">
        <w:rPr>
          <w:iCs/>
        </w:rPr>
        <w:t xml:space="preserve"> 14:21</w:t>
      </w:r>
      <w:r>
        <w:t xml:space="preserve">. </w:t>
      </w:r>
      <w:r w:rsidRPr="00A36391">
        <w:rPr>
          <w:iCs/>
        </w:rPr>
        <w:t>At</w:t>
      </w:r>
      <w:r>
        <w:t xml:space="preserve"> this point in the </w:t>
      </w:r>
      <w:proofErr w:type="spellStart"/>
      <w:r w:rsidR="001E59CB">
        <w:t>m</w:t>
      </w:r>
      <w:r>
        <w:t>ishna</w:t>
      </w:r>
      <w:proofErr w:type="spellEnd"/>
      <w:r>
        <w:t xml:space="preserve">, we assume that the rennet produced by the </w:t>
      </w:r>
      <w:proofErr w:type="spellStart"/>
      <w:r>
        <w:rPr>
          <w:i/>
        </w:rPr>
        <w:t>n</w:t>
      </w:r>
      <w:r w:rsidR="003B40F0">
        <w:rPr>
          <w:i/>
        </w:rPr>
        <w:t>’</w:t>
      </w:r>
      <w:r>
        <w:rPr>
          <w:i/>
        </w:rPr>
        <w:t>veilah</w:t>
      </w:r>
      <w:proofErr w:type="spellEnd"/>
      <w:r>
        <w:t xml:space="preserve"> is considered part of the animal and therefore subject to the same prohibition as the </w:t>
      </w:r>
      <w:proofErr w:type="spellStart"/>
      <w:r>
        <w:rPr>
          <w:i/>
        </w:rPr>
        <w:t>n</w:t>
      </w:r>
      <w:r w:rsidR="003B40F0">
        <w:rPr>
          <w:i/>
        </w:rPr>
        <w:t>’</w:t>
      </w:r>
      <w:r>
        <w:rPr>
          <w:i/>
        </w:rPr>
        <w:t>veilah</w:t>
      </w:r>
      <w:proofErr w:type="spellEnd"/>
      <w:r>
        <w:t xml:space="preserve">. </w:t>
      </w:r>
    </w:p>
  </w:footnote>
  <w:footnote w:id="3">
    <w:p w14:paraId="499D7D01" w14:textId="77777777" w:rsidR="002F2B05" w:rsidRDefault="002F2B05" w:rsidP="00D00B17">
      <w:pPr>
        <w:pStyle w:val="FootnoteText"/>
      </w:pPr>
      <w:r>
        <w:rPr>
          <w:rStyle w:val="FootnoteReference"/>
        </w:rPr>
        <w:footnoteRef/>
      </w:r>
      <w:r>
        <w:t xml:space="preserve"> Rennet was traditionally procured from the inner lining of the fourth stomach chamber of a calf, called the abomasum. </w:t>
      </w:r>
    </w:p>
  </w:footnote>
  <w:footnote w:id="4">
    <w:p w14:paraId="39D1799D" w14:textId="21AE09DD" w:rsidR="002F2B05" w:rsidRPr="009E70E7" w:rsidRDefault="002F2B05" w:rsidP="003B40F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91A28">
        <w:rPr>
          <w:i/>
          <w:iCs/>
        </w:rPr>
        <w:t>M</w:t>
      </w:r>
      <w:r w:rsidR="003B40F0">
        <w:rPr>
          <w:i/>
          <w:iCs/>
        </w:rPr>
        <w:t>’</w:t>
      </w:r>
      <w:r w:rsidRPr="00891A28">
        <w:rPr>
          <w:i/>
          <w:iCs/>
        </w:rPr>
        <w:t>ilah</w:t>
      </w:r>
      <w:proofErr w:type="spellEnd"/>
      <w:r>
        <w:t xml:space="preserve"> refers to the biblical prohibition of non-permitted benefit of sacred property. See </w:t>
      </w:r>
      <w:r w:rsidRPr="003B40F0">
        <w:rPr>
          <w:iCs/>
        </w:rPr>
        <w:t>Vayikra 5:15</w:t>
      </w:r>
      <w:r>
        <w:rPr>
          <w:lang w:bidi="he-IL"/>
        </w:rPr>
        <w:t xml:space="preserve">. The </w:t>
      </w:r>
      <w:proofErr w:type="spellStart"/>
      <w:r w:rsidR="001E59CB" w:rsidRPr="00FA0BFA">
        <w:rPr>
          <w:i/>
          <w:iCs/>
          <w:lang w:bidi="he-IL"/>
        </w:rPr>
        <w:t>m</w:t>
      </w:r>
      <w:r w:rsidRPr="00FA0BFA">
        <w:rPr>
          <w:i/>
          <w:iCs/>
          <w:lang w:bidi="he-IL"/>
        </w:rPr>
        <w:t>ishna</w:t>
      </w:r>
      <w:proofErr w:type="spellEnd"/>
      <w:r>
        <w:rPr>
          <w:lang w:bidi="he-IL"/>
        </w:rPr>
        <w:t xml:space="preserve"> now understands that the rennet is considered independent </w:t>
      </w:r>
      <w:r w:rsidR="00A36391">
        <w:rPr>
          <w:lang w:bidi="he-IL"/>
        </w:rPr>
        <w:t>of</w:t>
      </w:r>
      <w:r>
        <w:rPr>
          <w:lang w:bidi="he-IL"/>
        </w:rPr>
        <w:t xml:space="preserve"> animal. See </w:t>
      </w:r>
      <w:r w:rsidRPr="00891A28">
        <w:rPr>
          <w:iCs/>
          <w:lang w:bidi="he-IL"/>
        </w:rPr>
        <w:t>Chullin</w:t>
      </w:r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116b</w:t>
      </w:r>
      <w:r>
        <w:rPr>
          <w:i/>
          <w:lang w:bidi="he-IL"/>
        </w:rPr>
        <w:t xml:space="preserve">, </w:t>
      </w:r>
      <w:r w:rsidRPr="00891A28">
        <w:rPr>
          <w:iCs/>
          <w:lang w:bidi="he-IL"/>
        </w:rPr>
        <w:t>Rashi</w:t>
      </w:r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ad</w:t>
      </w:r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loc</w:t>
      </w:r>
      <w:r>
        <w:rPr>
          <w:i/>
          <w:lang w:bidi="he-IL"/>
        </w:rPr>
        <w:t xml:space="preserve">. </w:t>
      </w:r>
      <w:proofErr w:type="spellStart"/>
      <w:r w:rsidRPr="00891A28">
        <w:rPr>
          <w:iCs/>
          <w:lang w:bidi="he-IL"/>
        </w:rPr>
        <w:t>s.v</w:t>
      </w:r>
      <w:proofErr w:type="spellEnd"/>
      <w:r>
        <w:rPr>
          <w:i/>
          <w:lang w:bidi="he-IL"/>
        </w:rPr>
        <w:t xml:space="preserve">. </w:t>
      </w:r>
      <w:proofErr w:type="spellStart"/>
      <w:r>
        <w:rPr>
          <w:i/>
          <w:lang w:bidi="he-IL"/>
        </w:rPr>
        <w:t>im</w:t>
      </w:r>
      <w:proofErr w:type="spellEnd"/>
      <w:r>
        <w:rPr>
          <w:i/>
          <w:lang w:bidi="he-IL"/>
        </w:rPr>
        <w:t xml:space="preserve"> </w:t>
      </w:r>
      <w:proofErr w:type="spellStart"/>
      <w:r>
        <w:rPr>
          <w:i/>
          <w:lang w:bidi="he-IL"/>
        </w:rPr>
        <w:t>yesh</w:t>
      </w:r>
      <w:proofErr w:type="spellEnd"/>
      <w:r>
        <w:rPr>
          <w:i/>
          <w:lang w:bidi="he-IL"/>
        </w:rPr>
        <w:t xml:space="preserve"> bah, </w:t>
      </w:r>
      <w:proofErr w:type="spellStart"/>
      <w:r w:rsidRPr="00891A28">
        <w:rPr>
          <w:iCs/>
          <w:lang w:bidi="he-IL"/>
        </w:rPr>
        <w:t>Tosfos</w:t>
      </w:r>
      <w:proofErr w:type="spellEnd"/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ad</w:t>
      </w:r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loc</w:t>
      </w:r>
      <w:r>
        <w:rPr>
          <w:i/>
          <w:lang w:bidi="he-IL"/>
        </w:rPr>
        <w:t xml:space="preserve">. </w:t>
      </w:r>
      <w:proofErr w:type="spellStart"/>
      <w:r w:rsidRPr="00891A28">
        <w:rPr>
          <w:iCs/>
          <w:lang w:bidi="he-IL"/>
        </w:rPr>
        <w:t>s.v</w:t>
      </w:r>
      <w:proofErr w:type="spellEnd"/>
      <w:r w:rsidRPr="00891A28">
        <w:rPr>
          <w:iCs/>
          <w:lang w:bidi="he-IL"/>
        </w:rPr>
        <w:t>.</w:t>
      </w:r>
      <w:r>
        <w:rPr>
          <w:i/>
          <w:lang w:bidi="he-IL"/>
        </w:rPr>
        <w:t xml:space="preserve"> </w:t>
      </w:r>
      <w:proofErr w:type="spellStart"/>
      <w:r>
        <w:rPr>
          <w:i/>
          <w:lang w:bidi="he-IL"/>
        </w:rPr>
        <w:t>hachi</w:t>
      </w:r>
      <w:proofErr w:type="spellEnd"/>
      <w:r>
        <w:rPr>
          <w:i/>
          <w:lang w:bidi="he-IL"/>
        </w:rPr>
        <w:t xml:space="preserve"> </w:t>
      </w:r>
      <w:proofErr w:type="spellStart"/>
      <w:r>
        <w:rPr>
          <w:i/>
          <w:lang w:bidi="he-IL"/>
        </w:rPr>
        <w:t>garsinan</w:t>
      </w:r>
      <w:proofErr w:type="spellEnd"/>
      <w:r>
        <w:rPr>
          <w:i/>
          <w:lang w:bidi="he-IL"/>
        </w:rPr>
        <w:t xml:space="preserve">, </w:t>
      </w:r>
      <w:r w:rsidRPr="00891A28">
        <w:rPr>
          <w:iCs/>
          <w:lang w:bidi="he-IL"/>
        </w:rPr>
        <w:t>Rif</w:t>
      </w:r>
      <w:r>
        <w:rPr>
          <w:i/>
          <w:lang w:bidi="he-IL"/>
        </w:rPr>
        <w:t xml:space="preserve"> </w:t>
      </w:r>
      <w:proofErr w:type="spellStart"/>
      <w:r w:rsidRPr="00891A28">
        <w:rPr>
          <w:iCs/>
          <w:lang w:bidi="he-IL"/>
        </w:rPr>
        <w:t>Avodah</w:t>
      </w:r>
      <w:proofErr w:type="spellEnd"/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Zara</w:t>
      </w:r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43a</w:t>
      </w:r>
      <w:r>
        <w:rPr>
          <w:i/>
          <w:lang w:bidi="he-IL"/>
        </w:rPr>
        <w:t xml:space="preserve"> </w:t>
      </w:r>
      <w:proofErr w:type="spellStart"/>
      <w:r>
        <w:rPr>
          <w:i/>
          <w:lang w:bidi="he-IL"/>
        </w:rPr>
        <w:t>b</w:t>
      </w:r>
      <w:r w:rsidR="007852C0">
        <w:rPr>
          <w:i/>
          <w:lang w:bidi="he-IL"/>
        </w:rPr>
        <w:t>’</w:t>
      </w:r>
      <w:r>
        <w:rPr>
          <w:i/>
          <w:lang w:bidi="he-IL"/>
        </w:rPr>
        <w:t>dapei</w:t>
      </w:r>
      <w:proofErr w:type="spellEnd"/>
      <w:r>
        <w:rPr>
          <w:i/>
          <w:lang w:bidi="he-IL"/>
        </w:rPr>
        <w:t xml:space="preserve"> </w:t>
      </w:r>
      <w:proofErr w:type="spellStart"/>
      <w:r>
        <w:rPr>
          <w:i/>
          <w:lang w:bidi="he-IL"/>
        </w:rPr>
        <w:t>haRif</w:t>
      </w:r>
      <w:proofErr w:type="spellEnd"/>
      <w:r>
        <w:rPr>
          <w:i/>
          <w:lang w:bidi="he-IL"/>
        </w:rPr>
        <w:t xml:space="preserve">, </w:t>
      </w:r>
      <w:r w:rsidRPr="00891A28">
        <w:rPr>
          <w:iCs/>
          <w:lang w:bidi="he-IL"/>
        </w:rPr>
        <w:t>Rambam</w:t>
      </w:r>
      <w:r>
        <w:rPr>
          <w:i/>
          <w:lang w:bidi="he-IL"/>
        </w:rPr>
        <w:t xml:space="preserve"> </w:t>
      </w:r>
      <w:proofErr w:type="spellStart"/>
      <w:r w:rsidRPr="00891A28">
        <w:rPr>
          <w:iCs/>
          <w:lang w:bidi="he-IL"/>
        </w:rPr>
        <w:t>Hilchos</w:t>
      </w:r>
      <w:proofErr w:type="spellEnd"/>
      <w:r w:rsidRPr="00891A28">
        <w:rPr>
          <w:iCs/>
          <w:lang w:bidi="he-IL"/>
        </w:rPr>
        <w:t xml:space="preserve"> </w:t>
      </w:r>
      <w:proofErr w:type="spellStart"/>
      <w:r w:rsidRPr="00891A28">
        <w:rPr>
          <w:iCs/>
          <w:lang w:bidi="he-IL"/>
        </w:rPr>
        <w:t>Ma’acholos</w:t>
      </w:r>
      <w:proofErr w:type="spellEnd"/>
      <w:r w:rsidRPr="00891A28">
        <w:rPr>
          <w:iCs/>
          <w:lang w:bidi="he-IL"/>
        </w:rPr>
        <w:t xml:space="preserve"> </w:t>
      </w:r>
      <w:proofErr w:type="spellStart"/>
      <w:r w:rsidRPr="00891A28">
        <w:rPr>
          <w:iCs/>
          <w:lang w:bidi="he-IL"/>
        </w:rPr>
        <w:t>Assuros</w:t>
      </w:r>
      <w:proofErr w:type="spellEnd"/>
      <w:r w:rsidRPr="00891A28">
        <w:rPr>
          <w:iCs/>
          <w:lang w:bidi="he-IL"/>
        </w:rPr>
        <w:t xml:space="preserve"> 9:15</w:t>
      </w:r>
      <w:r>
        <w:rPr>
          <w:i/>
          <w:lang w:bidi="he-IL"/>
        </w:rPr>
        <w:t xml:space="preserve"> </w:t>
      </w:r>
      <w:r>
        <w:rPr>
          <w:lang w:bidi="he-IL"/>
        </w:rPr>
        <w:t xml:space="preserve">and </w:t>
      </w:r>
      <w:r w:rsidRPr="00891A28">
        <w:rPr>
          <w:iCs/>
          <w:lang w:bidi="he-IL"/>
        </w:rPr>
        <w:t>Shulchan</w:t>
      </w:r>
      <w:r>
        <w:rPr>
          <w:i/>
          <w:lang w:bidi="he-IL"/>
        </w:rPr>
        <w:t xml:space="preserve"> </w:t>
      </w:r>
      <w:proofErr w:type="spellStart"/>
      <w:r w:rsidRPr="00891A28">
        <w:rPr>
          <w:iCs/>
          <w:lang w:bidi="he-IL"/>
        </w:rPr>
        <w:t>Aruch</w:t>
      </w:r>
      <w:proofErr w:type="spellEnd"/>
      <w:r w:rsidRPr="00891A28">
        <w:rPr>
          <w:iCs/>
          <w:lang w:bidi="he-IL"/>
        </w:rPr>
        <w:t xml:space="preserve"> </w:t>
      </w:r>
      <w:proofErr w:type="spellStart"/>
      <w:r w:rsidRPr="00891A28">
        <w:rPr>
          <w:iCs/>
          <w:lang w:bidi="he-IL"/>
        </w:rPr>
        <w:t>Yoreh</w:t>
      </w:r>
      <w:proofErr w:type="spellEnd"/>
      <w:r w:rsidRPr="00891A28">
        <w:rPr>
          <w:iCs/>
          <w:lang w:bidi="he-IL"/>
        </w:rPr>
        <w:t xml:space="preserve"> </w:t>
      </w:r>
      <w:proofErr w:type="spellStart"/>
      <w:r w:rsidRPr="00891A28">
        <w:rPr>
          <w:iCs/>
          <w:lang w:bidi="he-IL"/>
        </w:rPr>
        <w:t>Deah</w:t>
      </w:r>
      <w:proofErr w:type="spellEnd"/>
      <w:r w:rsidRPr="00891A28">
        <w:rPr>
          <w:iCs/>
          <w:lang w:bidi="he-IL"/>
        </w:rPr>
        <w:t xml:space="preserve"> 87:9,10</w:t>
      </w:r>
      <w:r>
        <w:rPr>
          <w:lang w:bidi="he-IL"/>
        </w:rPr>
        <w:t xml:space="preserve"> for a further discussion on rennet. </w:t>
      </w:r>
    </w:p>
  </w:footnote>
  <w:footnote w:id="5">
    <w:p w14:paraId="343350B5" w14:textId="2A9356EE" w:rsidR="002F2B05" w:rsidRPr="004371DE" w:rsidRDefault="002F2B05">
      <w:pPr>
        <w:pStyle w:val="FootnoteText"/>
      </w:pPr>
      <w:r>
        <w:rPr>
          <w:rStyle w:val="FootnoteReference"/>
        </w:rPr>
        <w:footnoteRef/>
      </w:r>
      <w:r>
        <w:t xml:space="preserve"> Despite </w:t>
      </w:r>
      <w:r w:rsidR="007974B5">
        <w:t>the fact that at this point</w:t>
      </w:r>
      <w:r>
        <w:t xml:space="preserve"> we understand the rennet to be an independent entity, in the case of an animal slaughtered for </w:t>
      </w:r>
      <w:proofErr w:type="spellStart"/>
      <w:r>
        <w:rPr>
          <w:i/>
        </w:rPr>
        <w:t>avodah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zara</w:t>
      </w:r>
      <w:proofErr w:type="spellEnd"/>
      <w:r w:rsidR="00A36391">
        <w:rPr>
          <w:i/>
        </w:rPr>
        <w:t>,</w:t>
      </w:r>
      <w:r>
        <w:t xml:space="preserve"> the rennet is also prohibited. To explain this, the </w:t>
      </w:r>
      <w:r>
        <w:rPr>
          <w:i/>
        </w:rPr>
        <w:t xml:space="preserve">gemara </w:t>
      </w:r>
      <w:r>
        <w:rPr>
          <w:iCs/>
        </w:rPr>
        <w:t>between</w:t>
      </w:r>
      <w:r>
        <w:rPr>
          <w:i/>
        </w:rPr>
        <w:t xml:space="preserve"> </w:t>
      </w:r>
      <w:r w:rsidRPr="00891A28">
        <w:rPr>
          <w:iCs/>
        </w:rPr>
        <w:t>34</w:t>
      </w:r>
      <w:r>
        <w:rPr>
          <w:iCs/>
        </w:rPr>
        <w:t>b and 35a</w:t>
      </w:r>
      <w:r>
        <w:rPr>
          <w:i/>
        </w:rPr>
        <w:t xml:space="preserve"> </w:t>
      </w:r>
      <w:r>
        <w:t xml:space="preserve">brings </w:t>
      </w:r>
      <w:r w:rsidR="00A36391">
        <w:t>two</w:t>
      </w:r>
      <w:r>
        <w:t xml:space="preserve"> possible explanations. One reason is that since the contents of the animal’s intestines, including the rennet, contribute to it looking slightly fatter and therefore a more prized offering, they too are prohibited. See ibid for the other reason. </w:t>
      </w:r>
    </w:p>
  </w:footnote>
  <w:footnote w:id="6">
    <w:p w14:paraId="2FABECF9" w14:textId="079774C7" w:rsidR="002F2B05" w:rsidRPr="009E70E7" w:rsidRDefault="002F2B05" w:rsidP="009F74E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See </w:t>
      </w:r>
      <w:r w:rsidRPr="00891A28">
        <w:rPr>
          <w:iCs/>
        </w:rPr>
        <w:t>Rambam</w:t>
      </w:r>
      <w:r>
        <w:rPr>
          <w:i/>
        </w:rPr>
        <w:t xml:space="preserve"> </w:t>
      </w:r>
      <w:proofErr w:type="spellStart"/>
      <w:r w:rsidRPr="00891A28">
        <w:rPr>
          <w:iCs/>
        </w:rPr>
        <w:t>Hilchos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7:2</w:t>
      </w:r>
      <w:r>
        <w:rPr>
          <w:i/>
        </w:rPr>
        <w:t xml:space="preserve"> </w:t>
      </w:r>
      <w:r>
        <w:t xml:space="preserve">who says the source of the </w:t>
      </w:r>
      <w:r>
        <w:rPr>
          <w:i/>
        </w:rPr>
        <w:t>issur</w:t>
      </w:r>
      <w:r>
        <w:t xml:space="preserve"> to use items that have been used for </w:t>
      </w:r>
      <w:r>
        <w:rPr>
          <w:i/>
        </w:rPr>
        <w:t>avodah zara</w:t>
      </w:r>
      <w:r>
        <w:t xml:space="preserve"> is from the </w:t>
      </w:r>
      <w:proofErr w:type="spellStart"/>
      <w:r>
        <w:rPr>
          <w:i/>
        </w:rPr>
        <w:t>passuk</w:t>
      </w:r>
      <w:proofErr w:type="spellEnd"/>
      <w:r>
        <w:rPr>
          <w:i/>
          <w:lang w:bidi="he-IL"/>
        </w:rPr>
        <w:t xml:space="preserve"> </w:t>
      </w:r>
      <w:r w:rsidRPr="00891A28">
        <w:rPr>
          <w:iCs/>
          <w:lang w:bidi="he-IL"/>
        </w:rPr>
        <w:t>in</w:t>
      </w:r>
      <w:r>
        <w:rPr>
          <w:iCs/>
          <w:lang w:bidi="he-IL"/>
        </w:rPr>
        <w:t xml:space="preserve"> </w:t>
      </w:r>
      <w:proofErr w:type="spellStart"/>
      <w:r>
        <w:rPr>
          <w:iCs/>
          <w:lang w:bidi="he-IL"/>
        </w:rPr>
        <w:t>D</w:t>
      </w:r>
      <w:r w:rsidR="00A36391">
        <w:rPr>
          <w:iCs/>
          <w:lang w:bidi="he-IL"/>
        </w:rPr>
        <w:t>e</w:t>
      </w:r>
      <w:r>
        <w:rPr>
          <w:iCs/>
          <w:lang w:bidi="he-IL"/>
        </w:rPr>
        <w:t>varim</w:t>
      </w:r>
      <w:proofErr w:type="spellEnd"/>
      <w:r>
        <w:rPr>
          <w:iCs/>
          <w:lang w:bidi="he-IL"/>
        </w:rPr>
        <w:t xml:space="preserve"> 7</w:t>
      </w:r>
      <w:r w:rsidR="003B40F0">
        <w:rPr>
          <w:iCs/>
          <w:lang w:bidi="he-IL"/>
        </w:rPr>
        <w:t>:</w:t>
      </w:r>
      <w:r>
        <w:rPr>
          <w:iCs/>
          <w:lang w:bidi="he-IL"/>
        </w:rPr>
        <w:t>26</w:t>
      </w:r>
      <w:r w:rsidR="003B40F0">
        <w:rPr>
          <w:iCs/>
        </w:rPr>
        <w:t xml:space="preserve"> -</w:t>
      </w:r>
      <w:r>
        <w:rPr>
          <w:i/>
        </w:rPr>
        <w:t xml:space="preserve"> </w:t>
      </w:r>
      <w:proofErr w:type="spellStart"/>
      <w:r w:rsidR="003B40F0">
        <w:rPr>
          <w:i/>
        </w:rPr>
        <w:t>v’lo</w:t>
      </w:r>
      <w:proofErr w:type="spellEnd"/>
      <w:r w:rsidR="003B40F0">
        <w:rPr>
          <w:i/>
        </w:rPr>
        <w:t xml:space="preserve"> </w:t>
      </w:r>
      <w:proofErr w:type="spellStart"/>
      <w:r w:rsidR="003B40F0">
        <w:rPr>
          <w:i/>
        </w:rPr>
        <w:t>savi</w:t>
      </w:r>
      <w:proofErr w:type="spellEnd"/>
      <w:r w:rsidR="003B40F0">
        <w:rPr>
          <w:i/>
        </w:rPr>
        <w:t xml:space="preserve"> </w:t>
      </w:r>
      <w:proofErr w:type="spellStart"/>
      <w:r w:rsidR="003B40F0">
        <w:rPr>
          <w:i/>
        </w:rPr>
        <w:t>to’evah</w:t>
      </w:r>
      <w:proofErr w:type="spellEnd"/>
      <w:r w:rsidR="003B40F0">
        <w:rPr>
          <w:i/>
        </w:rPr>
        <w:t xml:space="preserve"> el </w:t>
      </w:r>
      <w:proofErr w:type="spellStart"/>
      <w:r w:rsidR="003B40F0">
        <w:rPr>
          <w:i/>
        </w:rPr>
        <w:t>beisecha</w:t>
      </w:r>
      <w:proofErr w:type="spellEnd"/>
      <w:r w:rsidR="003B40F0">
        <w:rPr>
          <w:i/>
        </w:rPr>
        <w:t>,</w:t>
      </w:r>
      <w:r w:rsidR="003B40F0">
        <w:rPr>
          <w:iCs/>
        </w:rPr>
        <w:t xml:space="preserve"> do not bring an abomination into your house.</w:t>
      </w:r>
    </w:p>
  </w:footnote>
  <w:footnote w:id="7">
    <w:p w14:paraId="71AECF4A" w14:textId="5AB0BA17" w:rsidR="002F2B05" w:rsidRPr="00222DB9" w:rsidRDefault="002F2B05">
      <w:pPr>
        <w:pStyle w:val="FootnoteText"/>
        <w:rPr>
          <w:i/>
        </w:rPr>
      </w:pPr>
      <w:r w:rsidRPr="00222DB9">
        <w:rPr>
          <w:rStyle w:val="FootnoteReference"/>
          <w:i/>
        </w:rPr>
        <w:footnoteRef/>
      </w:r>
      <w:r w:rsidRPr="00222DB9">
        <w:rPr>
          <w:i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35a</w:t>
      </w:r>
    </w:p>
  </w:footnote>
  <w:footnote w:id="8">
    <w:p w14:paraId="5A534AFC" w14:textId="77777777" w:rsidR="002F2B05" w:rsidRPr="00623E74" w:rsidRDefault="002F2B05">
      <w:pPr>
        <w:pStyle w:val="FootnoteText"/>
      </w:pPr>
      <w:r>
        <w:rPr>
          <w:rStyle w:val="FootnoteReference"/>
        </w:rPr>
        <w:footnoteRef/>
      </w:r>
      <w:r>
        <w:t xml:space="preserve"> Ibid </w:t>
      </w:r>
      <w:proofErr w:type="spellStart"/>
      <w:r w:rsidRPr="00891A28">
        <w:rPr>
          <w:iCs/>
        </w:rPr>
        <w:t>Rashi</w:t>
      </w:r>
      <w:proofErr w:type="spellEnd"/>
      <w:r w:rsidRPr="00891A28">
        <w:rPr>
          <w:iCs/>
        </w:rPr>
        <w:t xml:space="preserve"> </w:t>
      </w:r>
      <w:proofErr w:type="spellStart"/>
      <w:r w:rsidRPr="00374A94">
        <w:rPr>
          <w:iCs/>
        </w:rPr>
        <w:t>s.v</w:t>
      </w:r>
      <w:proofErr w:type="spellEnd"/>
      <w:r w:rsidRPr="00374A94">
        <w:rPr>
          <w:iCs/>
        </w:rPr>
        <w:t>.</w:t>
      </w:r>
      <w:r>
        <w:t xml:space="preserve"> </w:t>
      </w:r>
      <w:r>
        <w:rPr>
          <w:i/>
        </w:rPr>
        <w:t>dilmah ikar</w:t>
      </w:r>
      <w:r>
        <w:t xml:space="preserve"> </w:t>
      </w:r>
    </w:p>
  </w:footnote>
  <w:footnote w:id="9">
    <w:p w14:paraId="48707E30" w14:textId="28818D58" w:rsidR="002F2B05" w:rsidRDefault="002F2B05">
      <w:pPr>
        <w:pStyle w:val="FootnoteText"/>
      </w:pPr>
      <w:r>
        <w:rPr>
          <w:rStyle w:val="FootnoteReference"/>
        </w:rPr>
        <w:footnoteRef/>
      </w:r>
      <w:r w:rsidRPr="00374A94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34b</w:t>
      </w:r>
    </w:p>
  </w:footnote>
  <w:footnote w:id="10">
    <w:p w14:paraId="1EA5CCB5" w14:textId="1C2E634D" w:rsidR="002F2B05" w:rsidRPr="007B4332" w:rsidRDefault="002F2B05">
      <w:pPr>
        <w:pStyle w:val="FootnoteText"/>
        <w:rPr>
          <w:i/>
        </w:rPr>
      </w:pPr>
      <w:r>
        <w:rPr>
          <w:rStyle w:val="FootnoteReference"/>
        </w:rPr>
        <w:footnoteRef/>
      </w:r>
      <w:r>
        <w:rPr>
          <w:i/>
        </w:rPr>
        <w:t xml:space="preserve"> </w:t>
      </w:r>
      <w:proofErr w:type="spellStart"/>
      <w:r w:rsidRPr="00891A28">
        <w:rPr>
          <w:iCs/>
        </w:rPr>
        <w:t>Rashi</w:t>
      </w:r>
      <w:proofErr w:type="spellEnd"/>
      <w:r w:rsidRPr="00891A28">
        <w:rPr>
          <w:iCs/>
        </w:rPr>
        <w:t xml:space="preserve"> ad loc.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r w:rsidR="00FA0BFA">
        <w:rPr>
          <w:i/>
        </w:rPr>
        <w:t>Rabbi</w:t>
      </w:r>
      <w:r>
        <w:rPr>
          <w:i/>
        </w:rPr>
        <w:t xml:space="preserve"> Meir </w:t>
      </w:r>
      <w:proofErr w:type="spellStart"/>
      <w:r>
        <w:rPr>
          <w:i/>
        </w:rPr>
        <w:t>chayash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l’miuta</w:t>
      </w:r>
      <w:proofErr w:type="spellEnd"/>
      <w:r w:rsidRPr="00891A28">
        <w:rPr>
          <w:iCs/>
        </w:rPr>
        <w:t xml:space="preserve"> </w:t>
      </w:r>
      <w:r>
        <w:t xml:space="preserve">notes that this </w:t>
      </w:r>
      <w:r>
        <w:rPr>
          <w:i/>
        </w:rPr>
        <w:t xml:space="preserve">machlokes </w:t>
      </w:r>
      <w:r>
        <w:t xml:space="preserve">of the </w:t>
      </w:r>
      <w:proofErr w:type="spellStart"/>
      <w:r w:rsidRPr="00891A28">
        <w:rPr>
          <w:iCs/>
        </w:rPr>
        <w:t>Chachamim</w:t>
      </w:r>
      <w:proofErr w:type="spellEnd"/>
      <w:r>
        <w:rPr>
          <w:i/>
        </w:rPr>
        <w:t xml:space="preserve"> </w:t>
      </w:r>
      <w:r>
        <w:t xml:space="preserve">and </w:t>
      </w:r>
      <w:r w:rsidR="00FA0BFA">
        <w:rPr>
          <w:iCs/>
        </w:rPr>
        <w:t>Rabbi</w:t>
      </w:r>
      <w:r>
        <w:rPr>
          <w:i/>
        </w:rPr>
        <w:t xml:space="preserve"> </w:t>
      </w:r>
      <w:r w:rsidRPr="00891A28">
        <w:rPr>
          <w:iCs/>
        </w:rPr>
        <w:t>Meir</w:t>
      </w:r>
      <w:r>
        <w:rPr>
          <w:i/>
        </w:rPr>
        <w:t xml:space="preserve"> </w:t>
      </w:r>
      <w:r>
        <w:t xml:space="preserve">is also found in a </w:t>
      </w:r>
      <w:r>
        <w:rPr>
          <w:i/>
        </w:rPr>
        <w:t xml:space="preserve">gemara </w:t>
      </w:r>
      <w:r>
        <w:t xml:space="preserve">in </w:t>
      </w:r>
      <w:proofErr w:type="spellStart"/>
      <w:r w:rsidRPr="002A4CFC">
        <w:rPr>
          <w:iCs/>
        </w:rPr>
        <w:t>Yevamos</w:t>
      </w:r>
      <w:proofErr w:type="spellEnd"/>
      <w:r w:rsidRPr="002A4CFC">
        <w:rPr>
          <w:iCs/>
        </w:rPr>
        <w:t xml:space="preserve"> 119a</w:t>
      </w:r>
      <w:r>
        <w:rPr>
          <w:i/>
        </w:rPr>
        <w:t xml:space="preserve"> </w:t>
      </w:r>
      <w:r>
        <w:t xml:space="preserve">where </w:t>
      </w:r>
      <w:r w:rsidR="00FA0BFA">
        <w:rPr>
          <w:iCs/>
        </w:rPr>
        <w:t>Rabbi</w:t>
      </w:r>
      <w:r>
        <w:rPr>
          <w:i/>
        </w:rPr>
        <w:t xml:space="preserve"> </w:t>
      </w:r>
      <w:r w:rsidRPr="00891A28">
        <w:rPr>
          <w:iCs/>
        </w:rPr>
        <w:t>Meir</w:t>
      </w:r>
      <w:r>
        <w:rPr>
          <w:i/>
        </w:rPr>
        <w:t xml:space="preserve"> </w:t>
      </w:r>
      <w:r>
        <w:t xml:space="preserve">is concerned for the small possibility that a </w:t>
      </w:r>
      <w:r>
        <w:rPr>
          <w:i/>
        </w:rPr>
        <w:t xml:space="preserve">katan </w:t>
      </w:r>
      <w:r>
        <w:t xml:space="preserve">or </w:t>
      </w:r>
      <w:proofErr w:type="spellStart"/>
      <w:r>
        <w:rPr>
          <w:i/>
        </w:rPr>
        <w:t>k</w:t>
      </w:r>
      <w:r w:rsidR="002A4CFC">
        <w:rPr>
          <w:i/>
        </w:rPr>
        <w:t>’</w:t>
      </w:r>
      <w:r>
        <w:rPr>
          <w:i/>
        </w:rPr>
        <w:t>tana</w:t>
      </w:r>
      <w:proofErr w:type="spellEnd"/>
      <w:r>
        <w:t xml:space="preserve"> could turn out to be a </w:t>
      </w:r>
      <w:r>
        <w:rPr>
          <w:i/>
        </w:rPr>
        <w:t>s</w:t>
      </w:r>
      <w:r w:rsidR="002A4CFC">
        <w:rPr>
          <w:i/>
        </w:rPr>
        <w:t>a</w:t>
      </w:r>
      <w:r>
        <w:rPr>
          <w:i/>
        </w:rPr>
        <w:t xml:space="preserve">ris </w:t>
      </w:r>
      <w:r>
        <w:t xml:space="preserve">or </w:t>
      </w:r>
      <w:proofErr w:type="spellStart"/>
      <w:r>
        <w:rPr>
          <w:i/>
        </w:rPr>
        <w:t>ailonis</w:t>
      </w:r>
      <w:proofErr w:type="spellEnd"/>
      <w:r>
        <w:rPr>
          <w:i/>
        </w:rPr>
        <w:t xml:space="preserve"> </w:t>
      </w:r>
      <w:r w:rsidRPr="000627DF">
        <w:t>respectively</w:t>
      </w:r>
      <w:r>
        <w:t xml:space="preserve"> when they get older and therefore prohibits them performing a levirate marriage or </w:t>
      </w:r>
      <w:r>
        <w:rPr>
          <w:i/>
        </w:rPr>
        <w:t>chalitzah</w:t>
      </w:r>
      <w:r>
        <w:t xml:space="preserve">. The </w:t>
      </w:r>
      <w:proofErr w:type="spellStart"/>
      <w:r w:rsidRPr="00891A28">
        <w:rPr>
          <w:iCs/>
        </w:rPr>
        <w:t>Chachamim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</w:t>
      </w:r>
      <w:r w:rsidR="002A4CFC">
        <w:rPr>
          <w:i/>
        </w:rPr>
        <w:t>’</w:t>
      </w:r>
      <w:r>
        <w:rPr>
          <w:i/>
        </w:rPr>
        <w:t>shitasam</w:t>
      </w:r>
      <w:proofErr w:type="spellEnd"/>
      <w:r>
        <w:rPr>
          <w:i/>
        </w:rPr>
        <w:t xml:space="preserve">, </w:t>
      </w:r>
      <w:r>
        <w:t xml:space="preserve">are not concerned with this prospect since the majority of minors do not end up being </w:t>
      </w:r>
      <w:proofErr w:type="spellStart"/>
      <w:r>
        <w:rPr>
          <w:i/>
          <w:iCs/>
        </w:rPr>
        <w:t>s</w:t>
      </w:r>
      <w:r w:rsidR="002A4CFC">
        <w:rPr>
          <w:i/>
          <w:iCs/>
        </w:rPr>
        <w:t>’</w:t>
      </w:r>
      <w:r>
        <w:rPr>
          <w:i/>
          <w:iCs/>
        </w:rPr>
        <w:t>risim</w:t>
      </w:r>
      <w:proofErr w:type="spellEnd"/>
      <w:r>
        <w:t xml:space="preserve"> or </w:t>
      </w:r>
      <w:proofErr w:type="spellStart"/>
      <w:r>
        <w:rPr>
          <w:i/>
          <w:iCs/>
        </w:rPr>
        <w:t>ailonios</w:t>
      </w:r>
      <w:proofErr w:type="spellEnd"/>
      <w:r>
        <w:t xml:space="preserve">.  </w:t>
      </w:r>
      <w:r>
        <w:rPr>
          <w:i/>
        </w:rPr>
        <w:t xml:space="preserve"> </w:t>
      </w:r>
    </w:p>
  </w:footnote>
  <w:footnote w:id="11">
    <w:p w14:paraId="59AB0A5A" w14:textId="6FFE921C" w:rsidR="002F2B05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91A28">
        <w:rPr>
          <w:iCs/>
        </w:rPr>
        <w:t>Tosfos</w:t>
      </w:r>
      <w:proofErr w:type="spellEnd"/>
      <w:r w:rsidRPr="00891A28">
        <w:rPr>
          <w:iCs/>
        </w:rPr>
        <w:t xml:space="preserve"> Rid ad loc</w:t>
      </w:r>
      <w:r>
        <w:rPr>
          <w:i/>
        </w:rPr>
        <w:t xml:space="preserve">.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mipnei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mah</w:t>
      </w:r>
      <w:proofErr w:type="spellEnd"/>
      <w:r>
        <w:rPr>
          <w:i/>
        </w:rPr>
        <w:t xml:space="preserve">; </w:t>
      </w:r>
      <w:proofErr w:type="spellStart"/>
      <w:r w:rsidRPr="00891A28">
        <w:rPr>
          <w:iCs/>
        </w:rPr>
        <w:t>Meiri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</w:t>
      </w:r>
      <w:r>
        <w:rPr>
          <w:i/>
        </w:rPr>
        <w:t xml:space="preserve"> </w:t>
      </w:r>
      <w:r w:rsidRPr="00891A28">
        <w:rPr>
          <w:iCs/>
        </w:rPr>
        <w:t>34a</w:t>
      </w:r>
      <w:r>
        <w:rPr>
          <w:i/>
        </w:rPr>
        <w:t xml:space="preserve"> </w:t>
      </w:r>
      <w:proofErr w:type="spellStart"/>
      <w:r w:rsidRPr="00891A28">
        <w:rPr>
          <w:iCs/>
        </w:rPr>
        <w:t>s.v</w:t>
      </w:r>
      <w:proofErr w:type="spellEnd"/>
      <w:r>
        <w:rPr>
          <w:i/>
        </w:rPr>
        <w:t xml:space="preserve">. </w:t>
      </w:r>
      <w:proofErr w:type="spellStart"/>
      <w:r w:rsidR="002A4CFC">
        <w:rPr>
          <w:i/>
        </w:rPr>
        <w:t>g’</w:t>
      </w:r>
      <w:r>
        <w:rPr>
          <w:i/>
        </w:rPr>
        <w:t>vinas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Oneiki</w:t>
      </w:r>
      <w:proofErr w:type="spellEnd"/>
      <w:r>
        <w:rPr>
          <w:i/>
        </w:rPr>
        <w:t xml:space="preserve"> </w:t>
      </w:r>
    </w:p>
  </w:footnote>
  <w:footnote w:id="12">
    <w:p w14:paraId="11B90D4B" w14:textId="4CC73CBE" w:rsidR="002F2B05" w:rsidRPr="007D41CD" w:rsidRDefault="002F2B05" w:rsidP="007D41C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See </w:t>
      </w:r>
      <w:proofErr w:type="spellStart"/>
      <w:r w:rsidRPr="00891A28">
        <w:rPr>
          <w:iCs/>
        </w:rPr>
        <w:t>Rashi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29b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 w:rsidR="002A4CFC">
        <w:rPr>
          <w:i/>
        </w:rPr>
        <w:t>g’</w:t>
      </w:r>
      <w:r>
        <w:rPr>
          <w:i/>
        </w:rPr>
        <w:t>vinas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Oneiki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mipnei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mah</w:t>
      </w:r>
      <w:proofErr w:type="spellEnd"/>
      <w:r>
        <w:rPr>
          <w:i/>
        </w:rPr>
        <w:t xml:space="preserve">;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34b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mipnei mah.</w:t>
      </w:r>
    </w:p>
  </w:footnote>
  <w:footnote w:id="13">
    <w:p w14:paraId="033FAD9F" w14:textId="51D21F01" w:rsidR="002F2B05" w:rsidRPr="00A166BA" w:rsidRDefault="002F2B05" w:rsidP="006C6142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91A28">
        <w:rPr>
          <w:iCs/>
        </w:rPr>
        <w:t>Rashash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29b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mipnei </w:t>
      </w:r>
    </w:p>
  </w:footnote>
  <w:footnote w:id="14">
    <w:p w14:paraId="3CF46928" w14:textId="2233485F" w:rsidR="002F2B05" w:rsidRPr="0050784E" w:rsidRDefault="002F2B05">
      <w:pPr>
        <w:pStyle w:val="FootnoteText"/>
      </w:pPr>
      <w:r>
        <w:rPr>
          <w:rStyle w:val="FootnoteReference"/>
        </w:rPr>
        <w:footnoteRef/>
      </w:r>
      <w:r>
        <w:t xml:space="preserve"> One could </w:t>
      </w:r>
      <w:r w:rsidR="00A36391">
        <w:t xml:space="preserve">ask </w:t>
      </w:r>
      <w:r>
        <w:t xml:space="preserve">that this seems to be a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ligzeirah</w:t>
      </w:r>
      <w:proofErr w:type="spellEnd"/>
      <w:r>
        <w:t xml:space="preserve">. However, </w:t>
      </w:r>
      <w:r w:rsidR="00FA0BFA">
        <w:t>Rabbi</w:t>
      </w:r>
      <w:r>
        <w:t xml:space="preserve"> Meir is </w:t>
      </w:r>
      <w:proofErr w:type="spellStart"/>
      <w:r>
        <w:rPr>
          <w:i/>
        </w:rPr>
        <w:t>chosheish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 w:rsidR="00A36391">
        <w:rPr>
          <w:i/>
        </w:rPr>
        <w:t>e</w:t>
      </w:r>
      <w:r>
        <w:rPr>
          <w:i/>
        </w:rPr>
        <w:t>miuta</w:t>
      </w:r>
      <w:proofErr w:type="spellEnd"/>
      <w:r>
        <w:rPr>
          <w:i/>
        </w:rPr>
        <w:t xml:space="preserve"> </w:t>
      </w:r>
      <w:r>
        <w:t xml:space="preserve">on a </w:t>
      </w:r>
      <w:proofErr w:type="spellStart"/>
      <w:r>
        <w:rPr>
          <w:i/>
        </w:rPr>
        <w:t>d</w:t>
      </w:r>
      <w:r w:rsidR="002A4CFC">
        <w:rPr>
          <w:i/>
        </w:rPr>
        <w:t>’</w:t>
      </w:r>
      <w:r>
        <w:rPr>
          <w:i/>
        </w:rPr>
        <w:t>or</w:t>
      </w:r>
      <w:r w:rsidR="002A4CFC">
        <w:rPr>
          <w:i/>
        </w:rPr>
        <w:t>a</w:t>
      </w:r>
      <w:r>
        <w:rPr>
          <w:i/>
        </w:rPr>
        <w:t>ysa</w:t>
      </w:r>
      <w:proofErr w:type="spellEnd"/>
      <w:r>
        <w:rPr>
          <w:i/>
        </w:rPr>
        <w:t xml:space="preserve"> </w:t>
      </w:r>
      <w:r>
        <w:t xml:space="preserve">level. (See the discussion of </w:t>
      </w:r>
      <w:r w:rsidR="00FA0BFA">
        <w:t>Rabbi</w:t>
      </w:r>
      <w:r>
        <w:t xml:space="preserve"> Meir’s opinion in Chullin 6a and Yevamos 119a.) If so, according to </w:t>
      </w:r>
      <w:proofErr w:type="spellStart"/>
      <w:r>
        <w:t>Rashi</w:t>
      </w:r>
      <w:proofErr w:type="spellEnd"/>
      <w:r>
        <w:t xml:space="preserve">, the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rPr>
          <w:i/>
        </w:rPr>
        <w:t xml:space="preserve"> </w:t>
      </w:r>
      <w:r>
        <w:t xml:space="preserve">everywhere other than </w:t>
      </w:r>
      <w:r w:rsidRPr="00A36391">
        <w:t>Beis Oneiki</w:t>
      </w:r>
      <w:r>
        <w:t xml:space="preserve"> is a standard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t xml:space="preserve"> to ensure the </w:t>
      </w:r>
      <w:proofErr w:type="spellStart"/>
      <w:r>
        <w:rPr>
          <w:i/>
        </w:rPr>
        <w:t>d</w:t>
      </w:r>
      <w:r w:rsidR="002A4CFC">
        <w:rPr>
          <w:i/>
        </w:rPr>
        <w:t>’</w:t>
      </w:r>
      <w:r>
        <w:rPr>
          <w:i/>
        </w:rPr>
        <w:t>or</w:t>
      </w:r>
      <w:r w:rsidR="002A4CFC">
        <w:rPr>
          <w:i/>
        </w:rPr>
        <w:t>a</w:t>
      </w:r>
      <w:r>
        <w:rPr>
          <w:i/>
        </w:rPr>
        <w:t>ysa</w:t>
      </w:r>
      <w:proofErr w:type="spellEnd"/>
      <w:r>
        <w:t xml:space="preserve"> is not transgressed. The Meiri and Tosfos Rid would maintain that that the </w:t>
      </w:r>
      <w:proofErr w:type="spellStart"/>
      <w:r>
        <w:rPr>
          <w:i/>
        </w:rPr>
        <w:t>g</w:t>
      </w:r>
      <w:r w:rsidR="002A4CFC">
        <w:rPr>
          <w:i/>
        </w:rPr>
        <w:t>’</w:t>
      </w:r>
      <w:r>
        <w:rPr>
          <w:i/>
        </w:rPr>
        <w:t>zeiros</w:t>
      </w:r>
      <w:proofErr w:type="spellEnd"/>
      <w:r>
        <w:t xml:space="preserve"> are separate and that </w:t>
      </w:r>
      <w:r w:rsidR="00FA0BFA">
        <w:t>Rabbi</w:t>
      </w:r>
      <w:r>
        <w:t xml:space="preserve"> Meir would agree in general cases to the Chachamim’s reasoning. </w:t>
      </w:r>
    </w:p>
  </w:footnote>
  <w:footnote w:id="15">
    <w:p w14:paraId="0772E673" w14:textId="6328C7D6" w:rsidR="002F2B05" w:rsidRDefault="002F2B05">
      <w:pPr>
        <w:pStyle w:val="FootnoteText"/>
      </w:pPr>
      <w:r>
        <w:rPr>
          <w:rStyle w:val="FootnoteReference"/>
        </w:rPr>
        <w:footnoteRef/>
      </w:r>
      <w:r>
        <w:t xml:space="preserve"> As has been previously explained, according to R</w:t>
      </w:r>
      <w:r>
        <w:rPr>
          <w:lang w:bidi="he-IL"/>
        </w:rPr>
        <w:t>ashi</w:t>
      </w:r>
      <w:r>
        <w:t xml:space="preserve">, this question is only on the Chachamim whereas, according to the Tosfos Rid and Meiri, the question is on both the </w:t>
      </w:r>
      <w:proofErr w:type="spellStart"/>
      <w:r>
        <w:t>Chachamim</w:t>
      </w:r>
      <w:proofErr w:type="spellEnd"/>
      <w:r>
        <w:t xml:space="preserve"> and </w:t>
      </w:r>
      <w:r w:rsidR="00FA0BFA">
        <w:t>Rabbi</w:t>
      </w:r>
      <w:r>
        <w:t xml:space="preserve"> Meir.</w:t>
      </w:r>
    </w:p>
  </w:footnote>
  <w:footnote w:id="16">
    <w:p w14:paraId="5DFF75C2" w14:textId="0F76A2C3" w:rsidR="002F2B05" w:rsidRPr="002110B1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Tosfos</w:t>
      </w:r>
      <w:proofErr w:type="spellEnd"/>
      <w:r>
        <w:t xml:space="preserve"> </w:t>
      </w:r>
      <w:proofErr w:type="spellStart"/>
      <w:r>
        <w:t>Avodah</w:t>
      </w:r>
      <w:proofErr w:type="spellEnd"/>
      <w:r>
        <w:t xml:space="preserve"> Zara 35a </w:t>
      </w:r>
      <w:proofErr w:type="spellStart"/>
      <w:r>
        <w:t>s.v</w:t>
      </w:r>
      <w:proofErr w:type="spellEnd"/>
      <w:r>
        <w:t xml:space="preserve">. </w:t>
      </w:r>
      <w:proofErr w:type="spellStart"/>
      <w:r>
        <w:rPr>
          <w:i/>
        </w:rPr>
        <w:t>m</w:t>
      </w:r>
      <w:r w:rsidR="00424652">
        <w:rPr>
          <w:i/>
        </w:rPr>
        <w:t>i</w:t>
      </w:r>
      <w:r>
        <w:rPr>
          <w:i/>
        </w:rPr>
        <w:t>sh</w:t>
      </w:r>
      <w:r w:rsidR="00424652">
        <w:rPr>
          <w:i/>
        </w:rPr>
        <w:t>u</w:t>
      </w:r>
      <w:r>
        <w:rPr>
          <w:i/>
        </w:rPr>
        <w:t>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nikur</w:t>
      </w:r>
      <w:proofErr w:type="spellEnd"/>
      <w:r>
        <w:t xml:space="preserve"> wonders, if the concern is that snakes might drink from the liquid, why </w:t>
      </w:r>
      <w:r>
        <w:rPr>
          <w:i/>
        </w:rPr>
        <w:t xml:space="preserve">Chazal </w:t>
      </w:r>
      <w:r>
        <w:t xml:space="preserve">didn’t also ban drinking the water of non-Jews, for which, presumably, there is the same concern. He answers that whilst non-Jews are not particular about exposed liquids, they are fastidious about dirt and will therefore cover their water appropriately. However, with regards to milk, since they don’t eat it </w:t>
      </w:r>
      <w:r w:rsidR="00A36391">
        <w:t>as milk</w:t>
      </w:r>
      <w:r>
        <w:t>, but rather only after they have curdled it into cheese</w:t>
      </w:r>
      <w:del w:id="14" w:author="Moshe Steinberg" w:date="2018-12-30T11:53:00Z">
        <w:r w:rsidDel="00424652">
          <w:delText>,</w:delText>
        </w:r>
      </w:del>
      <w:r>
        <w:t xml:space="preserve"> </w:t>
      </w:r>
      <w:del w:id="15" w:author="Moshe Steinberg" w:date="2018-12-30T11:54:00Z">
        <w:r w:rsidDel="00424652">
          <w:delText xml:space="preserve">as well as the fact that </w:delText>
        </w:r>
      </w:del>
      <w:ins w:id="16" w:author="Moshe Steinberg" w:date="2018-12-30T11:54:00Z">
        <w:r w:rsidR="00424652">
          <w:t xml:space="preserve">and </w:t>
        </w:r>
      </w:ins>
      <w:r>
        <w:t xml:space="preserve">they filter it </w:t>
      </w:r>
      <w:del w:id="17" w:author="Moshe Steinberg" w:date="2018-12-30T11:54:00Z">
        <w:r w:rsidDel="00424652">
          <w:delText xml:space="preserve">anyway </w:delText>
        </w:r>
      </w:del>
      <w:r>
        <w:t xml:space="preserve">before curdling, they will assume that it’s fit for consumption. Filtration will not, however, remove the poison and so the issue of </w:t>
      </w:r>
      <w:r>
        <w:rPr>
          <w:i/>
          <w:iCs/>
        </w:rPr>
        <w:t xml:space="preserve">nikur </w:t>
      </w:r>
      <w:r>
        <w:t xml:space="preserve">remains. </w:t>
      </w:r>
    </w:p>
  </w:footnote>
  <w:footnote w:id="17">
    <w:p w14:paraId="2C558538" w14:textId="77777777" w:rsidR="002F2B05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Avodah</w:t>
      </w:r>
      <w:proofErr w:type="spellEnd"/>
      <w:r>
        <w:t xml:space="preserve"> Zara 35a</w:t>
      </w:r>
    </w:p>
  </w:footnote>
  <w:footnote w:id="18">
    <w:p w14:paraId="67E484D7" w14:textId="787B8C0F" w:rsidR="002F2B05" w:rsidRPr="0066215A" w:rsidRDefault="002F2B05">
      <w:pPr>
        <w:pStyle w:val="FootnoteText"/>
      </w:pPr>
      <w:r>
        <w:rPr>
          <w:rStyle w:val="FootnoteReference"/>
        </w:rPr>
        <w:footnoteRef/>
      </w:r>
      <w:r w:rsidRPr="00374A94">
        <w:rPr>
          <w:iCs/>
        </w:rPr>
        <w:t xml:space="preserve"> </w:t>
      </w:r>
      <w:proofErr w:type="spellStart"/>
      <w:r w:rsidRPr="00891A28">
        <w:rPr>
          <w:iCs/>
        </w:rPr>
        <w:t>Rashi</w:t>
      </w:r>
      <w:proofErr w:type="spellEnd"/>
      <w:r w:rsidRPr="00891A28">
        <w:rPr>
          <w:iCs/>
        </w:rPr>
        <w:t xml:space="preserve"> ad loc.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l</w:t>
      </w:r>
      <w:r w:rsidR="00424652">
        <w:rPr>
          <w:i/>
          <w:color w:val="000000" w:themeColor="text1"/>
          <w:lang w:bidi="he-IL"/>
        </w:rPr>
        <w:t>’</w:t>
      </w:r>
      <w:r>
        <w:rPr>
          <w:i/>
          <w:color w:val="000000" w:themeColor="text1"/>
          <w:lang w:bidi="he-IL"/>
        </w:rPr>
        <w:t>fi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 w:rsidR="00A36391">
        <w:rPr>
          <w:i/>
          <w:color w:val="000000" w:themeColor="text1"/>
          <w:lang w:bidi="he-IL"/>
        </w:rPr>
        <w:t>she’ee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efshar</w:t>
      </w:r>
      <w:proofErr w:type="spellEnd"/>
      <w:r>
        <w:rPr>
          <w:i/>
          <w:color w:val="000000" w:themeColor="text1"/>
          <w:lang w:bidi="he-IL"/>
        </w:rPr>
        <w:t xml:space="preserve">. </w:t>
      </w:r>
      <w:r>
        <w:rPr>
          <w:i/>
          <w:color w:val="000000" w:themeColor="text1"/>
          <w:lang w:bidi="he-IL"/>
        </w:rPr>
        <w:softHyphen/>
      </w:r>
      <w:r>
        <w:rPr>
          <w:color w:val="000000" w:themeColor="text1"/>
          <w:lang w:bidi="he-IL"/>
        </w:rPr>
        <w:t xml:space="preserve">See </w:t>
      </w:r>
      <w:proofErr w:type="spellStart"/>
      <w:r w:rsidRPr="00891A28">
        <w:rPr>
          <w:iCs/>
          <w:color w:val="000000" w:themeColor="text1"/>
          <w:lang w:bidi="he-IL"/>
        </w:rPr>
        <w:t>Toras</w:t>
      </w:r>
      <w:proofErr w:type="spellEnd"/>
      <w:r w:rsidRPr="00891A28">
        <w:rPr>
          <w:iCs/>
          <w:color w:val="000000" w:themeColor="text1"/>
          <w:lang w:bidi="he-IL"/>
        </w:rPr>
        <w:t xml:space="preserve"> </w:t>
      </w:r>
      <w:proofErr w:type="spellStart"/>
      <w:r w:rsidRPr="00891A28">
        <w:rPr>
          <w:iCs/>
          <w:color w:val="000000" w:themeColor="text1"/>
          <w:lang w:bidi="he-IL"/>
        </w:rPr>
        <w:t>haBayis</w:t>
      </w:r>
      <w:proofErr w:type="spellEnd"/>
      <w:r w:rsidRPr="00891A28">
        <w:rPr>
          <w:iCs/>
          <w:color w:val="000000" w:themeColor="text1"/>
          <w:lang w:bidi="he-IL"/>
        </w:rPr>
        <w:t xml:space="preserve"> </w:t>
      </w:r>
      <w:proofErr w:type="spellStart"/>
      <w:r w:rsidRPr="00891A28">
        <w:rPr>
          <w:iCs/>
          <w:color w:val="000000" w:themeColor="text1"/>
          <w:lang w:bidi="he-IL"/>
        </w:rPr>
        <w:t>leHaRashba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B</w:t>
      </w:r>
      <w:r w:rsidR="00424652">
        <w:rPr>
          <w:i/>
          <w:color w:val="000000" w:themeColor="text1"/>
          <w:lang w:bidi="he-IL"/>
        </w:rPr>
        <w:t>ay</w:t>
      </w:r>
      <w:r>
        <w:rPr>
          <w:i/>
          <w:color w:val="000000" w:themeColor="text1"/>
          <w:lang w:bidi="he-IL"/>
        </w:rPr>
        <w:t>is</w:t>
      </w:r>
      <w:proofErr w:type="spellEnd"/>
      <w:r>
        <w:rPr>
          <w:i/>
          <w:color w:val="000000" w:themeColor="text1"/>
          <w:lang w:bidi="he-IL"/>
        </w:rPr>
        <w:t xml:space="preserve"> 6 </w:t>
      </w:r>
      <w:proofErr w:type="spellStart"/>
      <w:r>
        <w:rPr>
          <w:i/>
          <w:color w:val="000000" w:themeColor="text1"/>
          <w:lang w:bidi="he-IL"/>
        </w:rPr>
        <w:t>Sha’ar</w:t>
      </w:r>
      <w:proofErr w:type="spellEnd"/>
      <w:r>
        <w:rPr>
          <w:i/>
          <w:color w:val="000000" w:themeColor="text1"/>
          <w:lang w:bidi="he-IL"/>
        </w:rPr>
        <w:t xml:space="preserve"> 6 </w:t>
      </w:r>
      <w:r>
        <w:rPr>
          <w:color w:val="000000" w:themeColor="text1"/>
          <w:lang w:bidi="he-IL"/>
        </w:rPr>
        <w:t>who seems to agree with Rashi.</w:t>
      </w:r>
    </w:p>
  </w:footnote>
  <w:footnote w:id="19">
    <w:p w14:paraId="44C92198" w14:textId="5C7699CA" w:rsidR="002F2B05" w:rsidRPr="008157AF" w:rsidRDefault="002F2B05">
      <w:pPr>
        <w:pStyle w:val="FootnoteText"/>
      </w:pPr>
      <w:r>
        <w:rPr>
          <w:rStyle w:val="FootnoteReference"/>
        </w:rPr>
        <w:footnoteRef/>
      </w:r>
      <w:r>
        <w:t xml:space="preserve"> This answer is problematic for several reasons, some of which will be mentioned soon. However, it is interesting to note that this reason is the same reason the </w:t>
      </w:r>
      <w:r>
        <w:rPr>
          <w:i/>
        </w:rPr>
        <w:t>gemara</w:t>
      </w:r>
      <w:r>
        <w:t xml:space="preserve"> brings for the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t xml:space="preserve"> against consuming the milk of non-Jews that was not milked in the presence of a Jew. (See Avodah Zara 35b for the discussion about the milk of </w:t>
      </w:r>
      <w:r w:rsidR="004F109A">
        <w:t>n</w:t>
      </w:r>
      <w:r>
        <w:t>on-Jews</w:t>
      </w:r>
      <w:r w:rsidR="004F109A">
        <w:t>.</w:t>
      </w:r>
      <w:r>
        <w:t xml:space="preserve">) The question arises why two separate </w:t>
      </w:r>
      <w:proofErr w:type="spellStart"/>
      <w:r w:rsidRPr="00891A28">
        <w:rPr>
          <w:i/>
          <w:iCs/>
        </w:rPr>
        <w:t>g</w:t>
      </w:r>
      <w:r w:rsidR="004F109A">
        <w:rPr>
          <w:i/>
          <w:iCs/>
        </w:rPr>
        <w:t>’</w:t>
      </w:r>
      <w:r w:rsidRPr="00891A28">
        <w:rPr>
          <w:i/>
          <w:iCs/>
        </w:rPr>
        <w:t>zeiros</w:t>
      </w:r>
      <w:proofErr w:type="spellEnd"/>
      <w:r>
        <w:t xml:space="preserve"> were required. The </w:t>
      </w:r>
      <w:r w:rsidRPr="00891A28">
        <w:rPr>
          <w:iCs/>
        </w:rPr>
        <w:t>Chasam</w:t>
      </w:r>
      <w:r>
        <w:rPr>
          <w:i/>
        </w:rPr>
        <w:t xml:space="preserve"> </w:t>
      </w:r>
      <w:proofErr w:type="spellStart"/>
      <w:r w:rsidRPr="00891A28">
        <w:rPr>
          <w:iCs/>
        </w:rPr>
        <w:t>Sofer</w:t>
      </w:r>
      <w:proofErr w:type="spellEnd"/>
      <w:r>
        <w:t xml:space="preserve"> in a </w:t>
      </w:r>
      <w:proofErr w:type="spellStart"/>
      <w:r>
        <w:rPr>
          <w:i/>
        </w:rPr>
        <w:t>t</w:t>
      </w:r>
      <w:r w:rsidR="004F109A">
        <w:rPr>
          <w:i/>
        </w:rPr>
        <w:t>’</w:t>
      </w:r>
      <w:r>
        <w:rPr>
          <w:i/>
        </w:rPr>
        <w:t>shuva</w:t>
      </w:r>
      <w:proofErr w:type="spellEnd"/>
      <w:r>
        <w:rPr>
          <w:i/>
        </w:rPr>
        <w:t xml:space="preserve"> </w:t>
      </w:r>
      <w:r>
        <w:t xml:space="preserve">explains that </w:t>
      </w:r>
      <w:proofErr w:type="spellStart"/>
      <w:r w:rsidRPr="004F109A">
        <w:rPr>
          <w:iCs/>
        </w:rPr>
        <w:t>Rashi</w:t>
      </w:r>
      <w:proofErr w:type="spellEnd"/>
      <w:r>
        <w:rPr>
          <w:i/>
        </w:rPr>
        <w:t xml:space="preserve"> </w:t>
      </w:r>
      <w:r>
        <w:t xml:space="preserve">holds that the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t xml:space="preserve"> regarding milk was </w:t>
      </w:r>
      <w:r w:rsidR="007E0D4C">
        <w:t xml:space="preserve">enacted </w:t>
      </w:r>
      <w:r>
        <w:t xml:space="preserve">before that of cheese. This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rPr>
          <w:i/>
        </w:rPr>
        <w:t xml:space="preserve"> </w:t>
      </w:r>
      <w:r>
        <w:t xml:space="preserve">encompassed all milk that wasn’t milked in the presence of a Jew, even if it was originally intended for cheesemaking, which you might </w:t>
      </w:r>
      <w:r w:rsidR="00EB4D04">
        <w:t>assume was permitted since the n</w:t>
      </w:r>
      <w:r>
        <w:t xml:space="preserve">on-Jew isn’t going to mix milk that can’t curdle into his mixture. The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t xml:space="preserve">, however, only applied if the milk remained in its current state and therefore if it were to be made into cheese it would become permissible. </w:t>
      </w:r>
      <w:r w:rsidR="00693428">
        <w:t xml:space="preserve">Hence the need for a second, separate </w:t>
      </w:r>
      <w:proofErr w:type="spellStart"/>
      <w:r w:rsidR="003B40F0" w:rsidRPr="003B40F0">
        <w:rPr>
          <w:i/>
          <w:iCs/>
        </w:rPr>
        <w:t>g’zeirah</w:t>
      </w:r>
      <w:proofErr w:type="spellEnd"/>
      <w:r w:rsidR="00693428">
        <w:t xml:space="preserve"> prohibiting cheese. </w:t>
      </w:r>
      <w:r>
        <w:t xml:space="preserve">(See </w:t>
      </w:r>
      <w:r w:rsidRPr="00891A28">
        <w:rPr>
          <w:iCs/>
        </w:rPr>
        <w:t xml:space="preserve">Shut </w:t>
      </w:r>
      <w:proofErr w:type="spellStart"/>
      <w:r w:rsidRPr="00891A28">
        <w:rPr>
          <w:iCs/>
        </w:rPr>
        <w:t>Chasam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Sofer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Yoreh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Deah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Chelek</w:t>
      </w:r>
      <w:proofErr w:type="spellEnd"/>
      <w:r w:rsidRPr="00891A28">
        <w:rPr>
          <w:iCs/>
        </w:rPr>
        <w:t xml:space="preserve"> 2 </w:t>
      </w:r>
      <w:proofErr w:type="spellStart"/>
      <w:r w:rsidRPr="00891A28">
        <w:rPr>
          <w:iCs/>
        </w:rPr>
        <w:t>Siman</w:t>
      </w:r>
      <w:proofErr w:type="spellEnd"/>
      <w:r w:rsidRPr="00891A28">
        <w:rPr>
          <w:iCs/>
        </w:rPr>
        <w:t xml:space="preserve"> 107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 w:rsidR="004F109A">
        <w:rPr>
          <w:i/>
        </w:rPr>
        <w:t>h</w:t>
      </w:r>
      <w:r>
        <w:rPr>
          <w:i/>
        </w:rPr>
        <w:t>inei</w:t>
      </w:r>
      <w:proofErr w:type="spellEnd"/>
      <w:r>
        <w:t xml:space="preserve">; cf. </w:t>
      </w:r>
      <w:r w:rsidRPr="00891A28">
        <w:rPr>
          <w:iCs/>
        </w:rPr>
        <w:t>Chazon Ish Yoreh Deah Siman 40</w:t>
      </w:r>
      <w:r>
        <w:rPr>
          <w:i/>
        </w:rPr>
        <w:t xml:space="preserve">, </w:t>
      </w:r>
      <w:r w:rsidRPr="00891A28">
        <w:rPr>
          <w:iCs/>
        </w:rPr>
        <w:t>Igros Moshe Yoreh Deah Chelek 1 Siman 49</w:t>
      </w:r>
      <w:r>
        <w:t>.)</w:t>
      </w:r>
      <w:r>
        <w:rPr>
          <w:i/>
        </w:rPr>
        <w:t xml:space="preserve"> </w:t>
      </w:r>
      <w:r>
        <w:t xml:space="preserve"> </w:t>
      </w:r>
    </w:p>
  </w:footnote>
  <w:footnote w:id="20">
    <w:p w14:paraId="731A96DD" w14:textId="2F792657" w:rsidR="002F2B05" w:rsidRPr="00FB7771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Tosfos</w:t>
      </w:r>
      <w:proofErr w:type="spellEnd"/>
      <w:r>
        <w:t xml:space="preserve"> </w:t>
      </w:r>
      <w:proofErr w:type="spellStart"/>
      <w:r>
        <w:t>HaRosh</w:t>
      </w:r>
      <w:proofErr w:type="spellEnd"/>
      <w:r>
        <w:t xml:space="preserve"> </w:t>
      </w:r>
      <w:proofErr w:type="spellStart"/>
      <w:r>
        <w:t>Avodah</w:t>
      </w:r>
      <w:proofErr w:type="spellEnd"/>
      <w:r>
        <w:t xml:space="preserve"> Zara 35a </w:t>
      </w:r>
      <w:proofErr w:type="spellStart"/>
      <w:r>
        <w:t>s.v</w:t>
      </w:r>
      <w:proofErr w:type="spellEnd"/>
      <w:r>
        <w:t xml:space="preserve">. </w:t>
      </w:r>
      <w:proofErr w:type="spellStart"/>
      <w:r>
        <w:rPr>
          <w:i/>
          <w:color w:val="000000" w:themeColor="text1"/>
          <w:lang w:bidi="he-IL"/>
        </w:rPr>
        <w:t>l</w:t>
      </w:r>
      <w:r w:rsidR="004F109A">
        <w:rPr>
          <w:i/>
          <w:color w:val="000000" w:themeColor="text1"/>
          <w:lang w:bidi="he-IL"/>
        </w:rPr>
        <w:t>’</w:t>
      </w:r>
      <w:r>
        <w:rPr>
          <w:i/>
          <w:color w:val="000000" w:themeColor="text1"/>
          <w:lang w:bidi="he-IL"/>
        </w:rPr>
        <w:t>fi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she’ee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efshar</w:t>
      </w:r>
      <w:proofErr w:type="spellEnd"/>
      <w:r>
        <w:rPr>
          <w:i/>
          <w:color w:val="000000" w:themeColor="text1"/>
          <w:lang w:bidi="he-IL"/>
        </w:rPr>
        <w:t xml:space="preserve">. </w:t>
      </w:r>
      <w:r>
        <w:rPr>
          <w:color w:val="000000" w:themeColor="text1"/>
          <w:lang w:bidi="he-IL"/>
        </w:rPr>
        <w:t xml:space="preserve">See also </w:t>
      </w:r>
      <w:r w:rsidRPr="00891A28">
        <w:rPr>
          <w:iCs/>
          <w:color w:val="000000" w:themeColor="text1"/>
          <w:lang w:bidi="he-IL"/>
        </w:rPr>
        <w:t xml:space="preserve">Tosfos ad loc. </w:t>
      </w:r>
      <w:proofErr w:type="spellStart"/>
      <w:r w:rsidRPr="00891A28">
        <w:rPr>
          <w:iCs/>
          <w:color w:val="000000" w:themeColor="text1"/>
          <w:lang w:bidi="he-IL"/>
        </w:rPr>
        <w:t>s.v</w:t>
      </w:r>
      <w:proofErr w:type="spellEnd"/>
      <w:r w:rsidRPr="00891A28">
        <w:rPr>
          <w:iCs/>
          <w:color w:val="000000" w:themeColor="text1"/>
          <w:lang w:bidi="he-IL"/>
        </w:rPr>
        <w:t>.</w:t>
      </w:r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l</w:t>
      </w:r>
      <w:r w:rsidR="004F109A">
        <w:rPr>
          <w:i/>
          <w:color w:val="000000" w:themeColor="text1"/>
          <w:lang w:bidi="he-IL"/>
        </w:rPr>
        <w:t>’</w:t>
      </w:r>
      <w:r>
        <w:rPr>
          <w:i/>
          <w:color w:val="000000" w:themeColor="text1"/>
          <w:lang w:bidi="he-IL"/>
        </w:rPr>
        <w:t>fi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she’ee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efshar</w:t>
      </w:r>
      <w:proofErr w:type="spellEnd"/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and </w:t>
      </w:r>
      <w:proofErr w:type="spellStart"/>
      <w:r>
        <w:rPr>
          <w:color w:val="000000" w:themeColor="text1"/>
          <w:lang w:bidi="he-IL"/>
        </w:rPr>
        <w:t>Tosfos</w:t>
      </w:r>
      <w:proofErr w:type="spellEnd"/>
      <w:r>
        <w:rPr>
          <w:color w:val="000000" w:themeColor="text1"/>
          <w:lang w:bidi="he-IL"/>
        </w:rPr>
        <w:t xml:space="preserve"> Rash </w:t>
      </w:r>
      <w:proofErr w:type="spellStart"/>
      <w:r>
        <w:rPr>
          <w:color w:val="000000" w:themeColor="text1"/>
          <w:lang w:bidi="he-IL"/>
        </w:rPr>
        <w:t>meSens</w:t>
      </w:r>
      <w:proofErr w:type="spellEnd"/>
      <w:r>
        <w:rPr>
          <w:color w:val="000000" w:themeColor="text1"/>
          <w:lang w:bidi="he-IL"/>
        </w:rPr>
        <w:t xml:space="preserve"> ad. loc. </w:t>
      </w:r>
      <w:proofErr w:type="spellStart"/>
      <w:r>
        <w:rPr>
          <w:color w:val="000000" w:themeColor="text1"/>
          <w:lang w:bidi="he-IL"/>
        </w:rPr>
        <w:t>s.v</w:t>
      </w:r>
      <w:proofErr w:type="spellEnd"/>
      <w:r>
        <w:rPr>
          <w:color w:val="000000" w:themeColor="text1"/>
          <w:lang w:bidi="he-IL"/>
        </w:rPr>
        <w:t xml:space="preserve">. </w:t>
      </w:r>
      <w:proofErr w:type="spellStart"/>
      <w:r>
        <w:rPr>
          <w:i/>
          <w:color w:val="000000" w:themeColor="text1"/>
          <w:lang w:bidi="he-IL"/>
        </w:rPr>
        <w:t>l</w:t>
      </w:r>
      <w:r w:rsidR="004F109A">
        <w:rPr>
          <w:i/>
          <w:color w:val="000000" w:themeColor="text1"/>
          <w:lang w:bidi="he-IL"/>
        </w:rPr>
        <w:t>’</w:t>
      </w:r>
      <w:r>
        <w:rPr>
          <w:i/>
          <w:color w:val="000000" w:themeColor="text1"/>
          <w:lang w:bidi="he-IL"/>
        </w:rPr>
        <w:t>fi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she’ee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efshar</w:t>
      </w:r>
      <w:proofErr w:type="spellEnd"/>
      <w:r>
        <w:rPr>
          <w:i/>
          <w:color w:val="000000" w:themeColor="text1"/>
          <w:lang w:bidi="he-IL"/>
        </w:rPr>
        <w:t xml:space="preserve">. </w:t>
      </w:r>
      <w:r>
        <w:rPr>
          <w:color w:val="000000" w:themeColor="text1"/>
          <w:lang w:bidi="he-IL"/>
        </w:rPr>
        <w:t xml:space="preserve">The </w:t>
      </w:r>
      <w:r w:rsidRPr="00891A28">
        <w:rPr>
          <w:iCs/>
          <w:color w:val="000000" w:themeColor="text1"/>
          <w:lang w:bidi="he-IL"/>
        </w:rPr>
        <w:t>Tosfos Rid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ad. loc. </w:t>
      </w:r>
      <w:proofErr w:type="spellStart"/>
      <w:r>
        <w:rPr>
          <w:color w:val="000000" w:themeColor="text1"/>
          <w:lang w:bidi="he-IL"/>
        </w:rPr>
        <w:t>s.v</w:t>
      </w:r>
      <w:proofErr w:type="spellEnd"/>
      <w:r>
        <w:rPr>
          <w:color w:val="000000" w:themeColor="text1"/>
          <w:lang w:bidi="he-IL"/>
        </w:rPr>
        <w:t xml:space="preserve">. </w:t>
      </w:r>
      <w:proofErr w:type="spellStart"/>
      <w:r>
        <w:rPr>
          <w:i/>
          <w:color w:val="000000" w:themeColor="text1"/>
          <w:lang w:bidi="he-IL"/>
        </w:rPr>
        <w:t>l</w:t>
      </w:r>
      <w:r w:rsidR="004F109A">
        <w:rPr>
          <w:i/>
          <w:color w:val="000000" w:themeColor="text1"/>
          <w:lang w:bidi="he-IL"/>
        </w:rPr>
        <w:t>’</w:t>
      </w:r>
      <w:r>
        <w:rPr>
          <w:i/>
          <w:color w:val="000000" w:themeColor="text1"/>
          <w:lang w:bidi="he-IL"/>
        </w:rPr>
        <w:t>fi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she’ee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efshar</w:t>
      </w:r>
      <w:proofErr w:type="spellEnd"/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tries to defend Rashi regarding the first question mentioned by saying that it’s possible the </w:t>
      </w:r>
      <w:r w:rsidR="004F109A">
        <w:rPr>
          <w:color w:val="000000" w:themeColor="text1"/>
          <w:lang w:bidi="he-IL"/>
        </w:rPr>
        <w:t>n</w:t>
      </w:r>
      <w:r>
        <w:rPr>
          <w:color w:val="000000" w:themeColor="text1"/>
          <w:lang w:bidi="he-IL"/>
        </w:rPr>
        <w:t xml:space="preserve">on-Jew had originally intended to sell the milk and therefore, to increase his profit, he mixed in cheaper </w:t>
      </w:r>
      <w:r>
        <w:rPr>
          <w:i/>
          <w:color w:val="000000" w:themeColor="text1"/>
          <w:lang w:bidi="he-IL"/>
        </w:rPr>
        <w:t xml:space="preserve">treif </w:t>
      </w:r>
      <w:r>
        <w:rPr>
          <w:color w:val="000000" w:themeColor="text1"/>
          <w:lang w:bidi="he-IL"/>
        </w:rPr>
        <w:t>milk to bulk out his merchandise.</w:t>
      </w:r>
      <w:r w:rsidR="004F109A">
        <w:rPr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He then decided to make cheese instead. The </w:t>
      </w:r>
      <w:r w:rsidRPr="00891A28">
        <w:rPr>
          <w:iCs/>
          <w:color w:val="000000" w:themeColor="text1"/>
          <w:lang w:bidi="he-IL"/>
        </w:rPr>
        <w:t>Tosfos Rosh</w:t>
      </w:r>
      <w:r>
        <w:rPr>
          <w:i/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 xml:space="preserve">ibid rejects this as it is absurd to think the entire </w:t>
      </w:r>
      <w:proofErr w:type="spellStart"/>
      <w:r w:rsidR="003B40F0" w:rsidRPr="003B40F0">
        <w:rPr>
          <w:i/>
          <w:iCs/>
          <w:color w:val="000000" w:themeColor="text1"/>
          <w:lang w:bidi="he-IL"/>
        </w:rPr>
        <w:t>g’zeirah</w:t>
      </w:r>
      <w:proofErr w:type="spellEnd"/>
      <w:r>
        <w:rPr>
          <w:color w:val="000000" w:themeColor="text1"/>
          <w:lang w:bidi="he-IL"/>
        </w:rPr>
        <w:t xml:space="preserve"> is for such an unlikely case. </w:t>
      </w:r>
    </w:p>
  </w:footnote>
  <w:footnote w:id="21">
    <w:p w14:paraId="5E1A8389" w14:textId="014EB4DE" w:rsidR="002F2B05" w:rsidRPr="0066215A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91A28">
        <w:rPr>
          <w:iCs/>
        </w:rPr>
        <w:t>Tosfos</w:t>
      </w:r>
      <w:proofErr w:type="spellEnd"/>
      <w:r w:rsidRPr="00891A28">
        <w:rPr>
          <w:iCs/>
        </w:rPr>
        <w:t xml:space="preserve"> ibid. Tosfos Rosh ibid. Tosfos Rash meSens ibid. </w:t>
      </w:r>
      <w:proofErr w:type="spellStart"/>
      <w:r w:rsidRPr="00891A28">
        <w:rPr>
          <w:iCs/>
        </w:rPr>
        <w:t>Rabb</w:t>
      </w:r>
      <w:r>
        <w:rPr>
          <w:iCs/>
        </w:rPr>
        <w:t>e</w:t>
      </w:r>
      <w:r w:rsidRPr="00891A28">
        <w:rPr>
          <w:iCs/>
        </w:rPr>
        <w:t>inu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Chananel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35a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uparik</w:t>
      </w:r>
      <w:proofErr w:type="spellEnd"/>
      <w:r>
        <w:rPr>
          <w:i/>
        </w:rPr>
        <w:t xml:space="preserve"> </w:t>
      </w:r>
      <w:r w:rsidR="00FA0BFA">
        <w:rPr>
          <w:i/>
        </w:rPr>
        <w:t>Rabbi</w:t>
      </w:r>
      <w:r>
        <w:rPr>
          <w:i/>
        </w:rPr>
        <w:t xml:space="preserve"> </w:t>
      </w:r>
      <w:proofErr w:type="spellStart"/>
      <w:r>
        <w:rPr>
          <w:i/>
        </w:rPr>
        <w:t>Yirm</w:t>
      </w:r>
      <w:r w:rsidR="00020DA0">
        <w:rPr>
          <w:i/>
        </w:rPr>
        <w:t>i</w:t>
      </w:r>
      <w:r>
        <w:rPr>
          <w:i/>
        </w:rPr>
        <w:t>yah</w:t>
      </w:r>
      <w:proofErr w:type="spellEnd"/>
      <w:r>
        <w:rPr>
          <w:i/>
        </w:rPr>
        <w:t xml:space="preserve">. </w:t>
      </w:r>
      <w:r>
        <w:t xml:space="preserve">See also </w:t>
      </w:r>
      <w:r w:rsidRPr="00891A28">
        <w:rPr>
          <w:iCs/>
        </w:rPr>
        <w:t xml:space="preserve">Ran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13a</w:t>
      </w:r>
      <w:r>
        <w:rPr>
          <w:i/>
        </w:rPr>
        <w:t xml:space="preserve"> </w:t>
      </w:r>
      <w:proofErr w:type="spellStart"/>
      <w:r>
        <w:rPr>
          <w:i/>
        </w:rPr>
        <w:t>b</w:t>
      </w:r>
      <w:r w:rsidR="002F6A3C">
        <w:rPr>
          <w:i/>
        </w:rPr>
        <w:t>’</w:t>
      </w:r>
      <w:r>
        <w:rPr>
          <w:i/>
        </w:rPr>
        <w:t>dapei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haRif</w:t>
      </w:r>
      <w:proofErr w:type="spellEnd"/>
      <w:r>
        <w:rPr>
          <w:i/>
        </w:rPr>
        <w:t xml:space="preserve">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masnisin </w:t>
      </w:r>
      <w:r>
        <w:t xml:space="preserve">who seems to agree. </w:t>
      </w:r>
    </w:p>
  </w:footnote>
  <w:footnote w:id="22">
    <w:p w14:paraId="3A35044C" w14:textId="38082E8B" w:rsidR="002F2B05" w:rsidRPr="00780781" w:rsidRDefault="002F2B0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71BB3">
        <w:rPr>
          <w:iCs/>
        </w:rPr>
        <w:t>Ritva</w:t>
      </w:r>
      <w:proofErr w:type="spellEnd"/>
      <w:r w:rsidRPr="00D71BB3">
        <w:rPr>
          <w:iCs/>
        </w:rPr>
        <w:t xml:space="preserve"> </w:t>
      </w:r>
      <w:proofErr w:type="spellStart"/>
      <w:r w:rsidRPr="00D71BB3">
        <w:rPr>
          <w:iCs/>
        </w:rPr>
        <w:t>Avodah</w:t>
      </w:r>
      <w:proofErr w:type="spellEnd"/>
      <w:r w:rsidRPr="00D71BB3">
        <w:rPr>
          <w:iCs/>
        </w:rPr>
        <w:t xml:space="preserve"> Zara 35a</w:t>
      </w:r>
      <w:r>
        <w:t xml:space="preserve"> </w:t>
      </w:r>
      <w:proofErr w:type="spellStart"/>
      <w:r>
        <w:t>s.v</w:t>
      </w:r>
      <w:proofErr w:type="spellEnd"/>
      <w:r>
        <w:t xml:space="preserve">. </w:t>
      </w:r>
      <w:proofErr w:type="spellStart"/>
      <w:r>
        <w:rPr>
          <w:i/>
        </w:rPr>
        <w:t>girsas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Rashi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z”l</w:t>
      </w:r>
      <w:proofErr w:type="spellEnd"/>
      <w:r>
        <w:rPr>
          <w:i/>
        </w:rPr>
        <w:t xml:space="preserve">; </w:t>
      </w:r>
      <w:proofErr w:type="spellStart"/>
      <w:r w:rsidRPr="00D71BB3">
        <w:rPr>
          <w:iCs/>
        </w:rPr>
        <w:t>Ramban</w:t>
      </w:r>
      <w:proofErr w:type="spellEnd"/>
      <w:r>
        <w:rPr>
          <w:i/>
        </w:rPr>
        <w:t xml:space="preserve"> </w:t>
      </w:r>
      <w:proofErr w:type="spellStart"/>
      <w:r w:rsidRPr="00D71BB3">
        <w:rPr>
          <w:iCs/>
        </w:rPr>
        <w:t>Avodah</w:t>
      </w:r>
      <w:proofErr w:type="spellEnd"/>
      <w:r w:rsidRPr="00D71BB3">
        <w:rPr>
          <w:iCs/>
        </w:rPr>
        <w:t xml:space="preserve"> Zara 35a</w:t>
      </w:r>
      <w:r>
        <w:rPr>
          <w:i/>
        </w:rPr>
        <w:t xml:space="preserve"> </w:t>
      </w:r>
      <w:proofErr w:type="spellStart"/>
      <w:r>
        <w:rPr>
          <w:i/>
        </w:rPr>
        <w:t>s.v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elah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amar</w:t>
      </w:r>
      <w:proofErr w:type="spellEnd"/>
      <w:r>
        <w:rPr>
          <w:i/>
        </w:rPr>
        <w:t xml:space="preserve"> </w:t>
      </w:r>
      <w:r w:rsidR="00FA0BFA">
        <w:rPr>
          <w:i/>
        </w:rPr>
        <w:t>Rabbi</w:t>
      </w:r>
      <w:r>
        <w:rPr>
          <w:i/>
        </w:rPr>
        <w:t xml:space="preserve"> </w:t>
      </w:r>
      <w:proofErr w:type="spellStart"/>
      <w:r>
        <w:rPr>
          <w:i/>
        </w:rPr>
        <w:t>Yirm</w:t>
      </w:r>
      <w:r w:rsidR="00020DA0">
        <w:rPr>
          <w:i/>
        </w:rPr>
        <w:t>i</w:t>
      </w:r>
      <w:r>
        <w:rPr>
          <w:i/>
        </w:rPr>
        <w:t>yah</w:t>
      </w:r>
      <w:proofErr w:type="spellEnd"/>
      <w:r>
        <w:rPr>
          <w:i/>
        </w:rPr>
        <w:t xml:space="preserve"> </w:t>
      </w:r>
      <w:r w:rsidRPr="00D71BB3">
        <w:rPr>
          <w:iCs/>
        </w:rPr>
        <w:t>and</w:t>
      </w:r>
      <w:r>
        <w:rPr>
          <w:i/>
        </w:rPr>
        <w:t xml:space="preserve"> </w:t>
      </w:r>
      <w:proofErr w:type="spellStart"/>
      <w:r>
        <w:rPr>
          <w:i/>
        </w:rPr>
        <w:t>veRabb</w:t>
      </w:r>
      <w:r w:rsidR="002F6A3C">
        <w:rPr>
          <w:i/>
        </w:rPr>
        <w:t>e</w:t>
      </w:r>
      <w:r>
        <w:rPr>
          <w:i/>
        </w:rPr>
        <w:t>inu</w:t>
      </w:r>
      <w:proofErr w:type="spellEnd"/>
      <w:r>
        <w:rPr>
          <w:i/>
        </w:rPr>
        <w:t xml:space="preserve"> Tam </w:t>
      </w:r>
      <w:proofErr w:type="spellStart"/>
      <w:r>
        <w:rPr>
          <w:i/>
        </w:rPr>
        <w:t>z”l</w:t>
      </w:r>
      <w:proofErr w:type="spellEnd"/>
      <w:r>
        <w:rPr>
          <w:i/>
        </w:rPr>
        <w:t>.</w:t>
      </w:r>
    </w:p>
  </w:footnote>
  <w:footnote w:id="23">
    <w:p w14:paraId="1EF2B62C" w14:textId="77777777" w:rsidR="002F2B05" w:rsidRDefault="002F2B05">
      <w:pPr>
        <w:pStyle w:val="FootnoteText"/>
      </w:pPr>
      <w:r>
        <w:rPr>
          <w:rStyle w:val="FootnoteReference"/>
        </w:rPr>
        <w:footnoteRef/>
      </w:r>
      <w:r>
        <w:t xml:space="preserve"> Avodah Zara 35a </w:t>
      </w:r>
    </w:p>
  </w:footnote>
  <w:footnote w:id="24">
    <w:p w14:paraId="1684D648" w14:textId="77777777" w:rsidR="002F2B05" w:rsidRDefault="002F2B05">
      <w:pPr>
        <w:pStyle w:val="FootnoteText"/>
      </w:pPr>
      <w:r>
        <w:rPr>
          <w:rStyle w:val="FootnoteReference"/>
        </w:rPr>
        <w:footnoteRef/>
      </w:r>
      <w:r>
        <w:t xml:space="preserve"> The abomasum is the fourth and final stomach compartment of ruminants that secretes rennet. See note 3 above.</w:t>
      </w:r>
    </w:p>
  </w:footnote>
  <w:footnote w:id="25">
    <w:p w14:paraId="011D47A0" w14:textId="206369E4" w:rsidR="002F2B05" w:rsidRPr="006F04EE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693428">
        <w:rPr>
          <w:i/>
        </w:rPr>
        <w:t>D</w:t>
      </w:r>
      <w:r>
        <w:rPr>
          <w:i/>
        </w:rPr>
        <w:t>avar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hama’am</w:t>
      </w:r>
      <w:r w:rsidR="002F6A3C">
        <w:rPr>
          <w:i/>
        </w:rPr>
        <w:t>i</w:t>
      </w:r>
      <w:r>
        <w:rPr>
          <w:i/>
        </w:rPr>
        <w:t>d</w:t>
      </w:r>
      <w:proofErr w:type="spellEnd"/>
      <w:r>
        <w:t xml:space="preserve">: </w:t>
      </w:r>
      <w:r w:rsidRPr="0068217C">
        <w:rPr>
          <w:i/>
          <w:iCs/>
        </w:rPr>
        <w:t>lit. a substance that establishes</w:t>
      </w:r>
      <w:r>
        <w:t xml:space="preserve">. In this case, the </w:t>
      </w:r>
      <w:r>
        <w:rPr>
          <w:i/>
          <w:color w:val="000000" w:themeColor="text1"/>
          <w:lang w:bidi="he-IL"/>
        </w:rPr>
        <w:t xml:space="preserve">or </w:t>
      </w:r>
      <w:proofErr w:type="spellStart"/>
      <w:r>
        <w:rPr>
          <w:i/>
          <w:color w:val="000000" w:themeColor="text1"/>
          <w:lang w:bidi="he-IL"/>
        </w:rPr>
        <w:t>keivas</w:t>
      </w:r>
      <w:proofErr w:type="spellEnd"/>
      <w:r>
        <w:rPr>
          <w:i/>
          <w:color w:val="000000" w:themeColor="text1"/>
          <w:lang w:bidi="he-IL"/>
        </w:rPr>
        <w:t xml:space="preserve"> </w:t>
      </w:r>
      <w:proofErr w:type="spellStart"/>
      <w:r>
        <w:rPr>
          <w:i/>
          <w:color w:val="000000" w:themeColor="text1"/>
          <w:lang w:bidi="he-IL"/>
        </w:rPr>
        <w:t>n</w:t>
      </w:r>
      <w:r w:rsidR="00020DA0">
        <w:rPr>
          <w:i/>
          <w:color w:val="000000" w:themeColor="text1"/>
          <w:lang w:bidi="he-IL"/>
        </w:rPr>
        <w:t>’</w:t>
      </w:r>
      <w:r>
        <w:rPr>
          <w:i/>
          <w:color w:val="000000" w:themeColor="text1"/>
          <w:lang w:bidi="he-IL"/>
        </w:rPr>
        <w:t>veilah</w:t>
      </w:r>
      <w:proofErr w:type="spellEnd"/>
      <w:r>
        <w:rPr>
          <w:color w:val="000000" w:themeColor="text1"/>
          <w:lang w:bidi="he-IL"/>
        </w:rPr>
        <w:t xml:space="preserve"> is a vital component that causes the cheese to curdle and therefore</w:t>
      </w:r>
      <w:r w:rsidR="00020DA0">
        <w:rPr>
          <w:color w:val="000000" w:themeColor="text1"/>
          <w:lang w:bidi="he-IL"/>
        </w:rPr>
        <w:t xml:space="preserve"> </w:t>
      </w:r>
      <w:r w:rsidR="0099774E">
        <w:rPr>
          <w:color w:val="000000" w:themeColor="text1"/>
          <w:lang w:bidi="he-IL"/>
        </w:rPr>
        <w:t xml:space="preserve">cannot be considered </w:t>
      </w:r>
      <w:proofErr w:type="spellStart"/>
      <w:r w:rsidR="0099774E" w:rsidRPr="0099774E">
        <w:rPr>
          <w:i/>
          <w:iCs/>
          <w:color w:val="000000" w:themeColor="text1"/>
          <w:lang w:bidi="he-IL"/>
        </w:rPr>
        <w:t>b</w:t>
      </w:r>
      <w:r w:rsidR="0099774E">
        <w:rPr>
          <w:i/>
          <w:iCs/>
          <w:color w:val="000000" w:themeColor="text1"/>
          <w:lang w:bidi="he-IL"/>
        </w:rPr>
        <w:t>a</w:t>
      </w:r>
      <w:r w:rsidR="0099774E" w:rsidRPr="0099774E">
        <w:rPr>
          <w:i/>
          <w:iCs/>
          <w:color w:val="000000" w:themeColor="text1"/>
          <w:lang w:bidi="he-IL"/>
        </w:rPr>
        <w:t>tul</w:t>
      </w:r>
      <w:proofErr w:type="spellEnd"/>
      <w:r>
        <w:rPr>
          <w:color w:val="000000" w:themeColor="text1"/>
          <w:lang w:bidi="he-IL"/>
        </w:rPr>
        <w:t>.</w:t>
      </w:r>
    </w:p>
  </w:footnote>
  <w:footnote w:id="26">
    <w:p w14:paraId="5B5172D4" w14:textId="203016B2" w:rsidR="002F2B05" w:rsidRPr="00FA0951" w:rsidRDefault="002F2B05">
      <w:pPr>
        <w:pStyle w:val="FootnoteText"/>
      </w:pPr>
      <w:r>
        <w:rPr>
          <w:rStyle w:val="FootnoteReference"/>
        </w:rPr>
        <w:footnoteRef/>
      </w:r>
      <w:r>
        <w:t xml:space="preserve"> It seems odd that the reason for the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t xml:space="preserve"> would be due to the presence of </w:t>
      </w:r>
      <w:proofErr w:type="spellStart"/>
      <w:r>
        <w:rPr>
          <w:i/>
          <w:iCs/>
        </w:rPr>
        <w:t>n</w:t>
      </w:r>
      <w:r w:rsidR="00020DA0">
        <w:rPr>
          <w:i/>
          <w:iCs/>
        </w:rPr>
        <w:t>’</w:t>
      </w:r>
      <w:r>
        <w:rPr>
          <w:i/>
          <w:iCs/>
        </w:rPr>
        <w:t>veilah</w:t>
      </w:r>
      <w:proofErr w:type="spellEnd"/>
      <w:r>
        <w:t xml:space="preserve"> since surely this would just come under the precept of </w:t>
      </w:r>
      <w:proofErr w:type="spellStart"/>
      <w:r>
        <w:rPr>
          <w:i/>
        </w:rPr>
        <w:t>sofeik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 w:rsidR="00020DA0">
        <w:rPr>
          <w:i/>
        </w:rPr>
        <w:t>’</w:t>
      </w:r>
      <w:r>
        <w:rPr>
          <w:i/>
        </w:rPr>
        <w:t>oraysa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 w:rsidR="002F6A3C">
        <w:rPr>
          <w:i/>
        </w:rPr>
        <w:t>’</w:t>
      </w:r>
      <w:r>
        <w:rPr>
          <w:i/>
        </w:rPr>
        <w:t>chumra</w:t>
      </w:r>
      <w:proofErr w:type="spellEnd"/>
      <w:r>
        <w:t xml:space="preserve"> and wouldn’t warrant its own distinct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t>.  A Rav I spoke to</w:t>
      </w:r>
      <w:r w:rsidR="00891A28">
        <w:t xml:space="preserve"> </w:t>
      </w:r>
      <w:r>
        <w:t xml:space="preserve">suggested that this might depend on whether the precept of </w:t>
      </w:r>
      <w:proofErr w:type="spellStart"/>
      <w:r>
        <w:rPr>
          <w:i/>
        </w:rPr>
        <w:t>sofeik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 w:rsidR="00020DA0">
        <w:rPr>
          <w:i/>
        </w:rPr>
        <w:t>’</w:t>
      </w:r>
      <w:r>
        <w:rPr>
          <w:i/>
        </w:rPr>
        <w:t>or</w:t>
      </w:r>
      <w:r w:rsidR="00020DA0">
        <w:rPr>
          <w:i/>
        </w:rPr>
        <w:t>a</w:t>
      </w:r>
      <w:r>
        <w:rPr>
          <w:i/>
        </w:rPr>
        <w:t>ysa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 w:rsidR="00020DA0">
        <w:rPr>
          <w:i/>
        </w:rPr>
        <w:t>’</w:t>
      </w:r>
      <w:r>
        <w:rPr>
          <w:i/>
        </w:rPr>
        <w:t>chumra</w:t>
      </w:r>
      <w:proofErr w:type="spellEnd"/>
      <w:r>
        <w:rPr>
          <w:i/>
        </w:rPr>
        <w:t xml:space="preserve"> </w:t>
      </w:r>
      <w:r w:rsidRPr="00FA0951">
        <w:t>is of biblical or rabbinical origin</w:t>
      </w:r>
      <w:r>
        <w:t>. I unfortunately have no developed answer to this question.</w:t>
      </w:r>
    </w:p>
  </w:footnote>
  <w:footnote w:id="27">
    <w:p w14:paraId="5116A95E" w14:textId="10990341" w:rsidR="002F2B05" w:rsidRPr="00BD0BC9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14AC3">
        <w:rPr>
          <w:iCs/>
        </w:rPr>
        <w:t>Rashba</w:t>
      </w:r>
      <w:proofErr w:type="spellEnd"/>
      <w:r w:rsidRPr="00914AC3">
        <w:rPr>
          <w:iCs/>
        </w:rPr>
        <w:t xml:space="preserve"> </w:t>
      </w:r>
      <w:proofErr w:type="spellStart"/>
      <w:r w:rsidRPr="00914AC3">
        <w:rPr>
          <w:iCs/>
        </w:rPr>
        <w:t>Avodah</w:t>
      </w:r>
      <w:proofErr w:type="spellEnd"/>
      <w:r w:rsidRPr="00914AC3">
        <w:rPr>
          <w:iCs/>
        </w:rPr>
        <w:t xml:space="preserve"> Zara 35a </w:t>
      </w:r>
      <w:proofErr w:type="spellStart"/>
      <w:r w:rsidRPr="00914AC3">
        <w:rPr>
          <w:iCs/>
        </w:rPr>
        <w:t>s.v</w:t>
      </w:r>
      <w:proofErr w:type="spellEnd"/>
      <w:r w:rsidRPr="00914AC3">
        <w:rPr>
          <w:iCs/>
        </w:rPr>
        <w:t>.</w:t>
      </w:r>
      <w:r>
        <w:rPr>
          <w:i/>
        </w:rPr>
        <w:t xml:space="preserve"> Shmuel amar; </w:t>
      </w:r>
      <w:r>
        <w:t xml:space="preserve">see also </w:t>
      </w:r>
      <w:r w:rsidRPr="00891A28">
        <w:rPr>
          <w:iCs/>
        </w:rPr>
        <w:t>Ritva</w:t>
      </w:r>
      <w:r>
        <w:rPr>
          <w:i/>
        </w:rPr>
        <w:t xml:space="preserve"> </w:t>
      </w:r>
      <w:r w:rsidRPr="00891A28">
        <w:rPr>
          <w:iCs/>
        </w:rPr>
        <w:t xml:space="preserve">ad loc.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mipnei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sheMa’amidim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oso</w:t>
      </w:r>
      <w:proofErr w:type="spellEnd"/>
      <w:r>
        <w:rPr>
          <w:i/>
        </w:rPr>
        <w:t xml:space="preserve">, </w:t>
      </w:r>
      <w:proofErr w:type="spellStart"/>
      <w:r w:rsidRPr="00891A28">
        <w:rPr>
          <w:iCs/>
        </w:rPr>
        <w:t>Ramban</w:t>
      </w:r>
      <w:proofErr w:type="spellEnd"/>
      <w:r w:rsidRPr="00891A28">
        <w:rPr>
          <w:iCs/>
        </w:rPr>
        <w:t xml:space="preserve"> ad loc.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ha </w:t>
      </w:r>
      <w:proofErr w:type="spellStart"/>
      <w:r>
        <w:rPr>
          <w:i/>
        </w:rPr>
        <w:t>d’amar</w:t>
      </w:r>
      <w:proofErr w:type="spellEnd"/>
      <w:r>
        <w:rPr>
          <w:i/>
        </w:rPr>
        <w:t xml:space="preserve"> Shmuel, </w:t>
      </w:r>
      <w:proofErr w:type="spellStart"/>
      <w:r w:rsidRPr="00891A28">
        <w:rPr>
          <w:iCs/>
        </w:rPr>
        <w:t>Tosfos</w:t>
      </w:r>
      <w:proofErr w:type="spellEnd"/>
      <w:r w:rsidRPr="00891A28">
        <w:rPr>
          <w:iCs/>
        </w:rPr>
        <w:t xml:space="preserve"> ad loc.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mipnei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sheMa’amidim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oso</w:t>
      </w:r>
      <w:proofErr w:type="spellEnd"/>
      <w:r>
        <w:rPr>
          <w:i/>
        </w:rPr>
        <w:t xml:space="preserve">, </w:t>
      </w:r>
      <w:proofErr w:type="spellStart"/>
      <w:r w:rsidRPr="00891A28">
        <w:rPr>
          <w:iCs/>
        </w:rPr>
        <w:t>Toras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HaBayis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l</w:t>
      </w:r>
      <w:r>
        <w:rPr>
          <w:iCs/>
        </w:rPr>
        <w:t>’</w:t>
      </w:r>
      <w:r w:rsidRPr="00891A28">
        <w:rPr>
          <w:iCs/>
        </w:rPr>
        <w:t>HaRashba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B</w:t>
      </w:r>
      <w:r>
        <w:rPr>
          <w:iCs/>
        </w:rPr>
        <w:t>ayi</w:t>
      </w:r>
      <w:r w:rsidRPr="00891A28">
        <w:rPr>
          <w:iCs/>
        </w:rPr>
        <w:t>s</w:t>
      </w:r>
      <w:proofErr w:type="spellEnd"/>
      <w:r w:rsidRPr="00891A28">
        <w:rPr>
          <w:iCs/>
        </w:rPr>
        <w:t xml:space="preserve"> 3 </w:t>
      </w:r>
      <w:proofErr w:type="spellStart"/>
      <w:r w:rsidRPr="00891A28">
        <w:rPr>
          <w:iCs/>
        </w:rPr>
        <w:t>Sha’ar</w:t>
      </w:r>
      <w:proofErr w:type="spellEnd"/>
      <w:r w:rsidRPr="00891A28">
        <w:rPr>
          <w:iCs/>
        </w:rPr>
        <w:t xml:space="preserve"> 6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g’vinah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shel</w:t>
      </w:r>
      <w:proofErr w:type="spellEnd"/>
      <w:r>
        <w:rPr>
          <w:i/>
        </w:rPr>
        <w:t xml:space="preserve"> goyim, </w:t>
      </w:r>
      <w:r w:rsidRPr="00891A28">
        <w:rPr>
          <w:iCs/>
        </w:rPr>
        <w:t xml:space="preserve">Ran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13a</w:t>
      </w:r>
      <w:r>
        <w:rPr>
          <w:i/>
        </w:rPr>
        <w:t xml:space="preserve"> </w:t>
      </w:r>
      <w:proofErr w:type="spellStart"/>
      <w:r>
        <w:rPr>
          <w:i/>
        </w:rPr>
        <w:t>b’dapei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haRif</w:t>
      </w:r>
      <w:proofErr w:type="spellEnd"/>
      <w:r>
        <w:rPr>
          <w:i/>
        </w:rPr>
        <w:t xml:space="preserve">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masnisin</w:t>
      </w:r>
      <w:proofErr w:type="spellEnd"/>
      <w:r>
        <w:rPr>
          <w:i/>
        </w:rPr>
        <w:t xml:space="preserve"> </w:t>
      </w:r>
      <w:r w:rsidRPr="00891A28">
        <w:rPr>
          <w:iCs/>
        </w:rPr>
        <w:t>(end; on 13b)</w:t>
      </w:r>
      <w:r w:rsidRPr="00374A94">
        <w:rPr>
          <w:iCs/>
        </w:rPr>
        <w:t>.</w:t>
      </w:r>
    </w:p>
  </w:footnote>
  <w:footnote w:id="28">
    <w:p w14:paraId="008E21AD" w14:textId="2DC666C3" w:rsidR="002F2B05" w:rsidRDefault="002F2B05">
      <w:pPr>
        <w:pStyle w:val="FootnoteText"/>
      </w:pPr>
      <w:r>
        <w:rPr>
          <w:rStyle w:val="FootnoteReference"/>
        </w:rPr>
        <w:footnoteRef/>
      </w:r>
      <w:r>
        <w:t xml:space="preserve"> Rashba ibid. Ritva ibid. Ramban ibid. Toras HaBayis ibid.</w:t>
      </w:r>
    </w:p>
  </w:footnote>
  <w:footnote w:id="29">
    <w:p w14:paraId="67AE9335" w14:textId="4264C8D0" w:rsidR="002F2B05" w:rsidRPr="0026688E" w:rsidRDefault="002F2B05">
      <w:pPr>
        <w:pStyle w:val="FootnoteText"/>
      </w:pPr>
      <w:r>
        <w:rPr>
          <w:rStyle w:val="FootnoteReference"/>
        </w:rPr>
        <w:footnoteRef/>
      </w:r>
      <w:r>
        <w:t xml:space="preserve"> This answer would seem to agree with the answer Tosfos ibid. brings. The answers of the </w:t>
      </w:r>
      <w:r w:rsidRPr="00891A28">
        <w:rPr>
          <w:iCs/>
        </w:rPr>
        <w:t xml:space="preserve">Ri </w:t>
      </w:r>
      <w:proofErr w:type="spellStart"/>
      <w:r>
        <w:rPr>
          <w:iCs/>
        </w:rPr>
        <w:t>MiGash</w:t>
      </w:r>
      <w:proofErr w:type="spellEnd"/>
      <w:r>
        <w:rPr>
          <w:i/>
        </w:rPr>
        <w:t xml:space="preserve"> </w:t>
      </w:r>
      <w:r>
        <w:t xml:space="preserve">and the </w:t>
      </w:r>
      <w:proofErr w:type="spellStart"/>
      <w:r>
        <w:t>Ra’avad</w:t>
      </w:r>
      <w:proofErr w:type="spellEnd"/>
      <w:r>
        <w:t xml:space="preserve"> differ, it would seem, as to whether there is an </w:t>
      </w:r>
      <w:proofErr w:type="spellStart"/>
      <w:r>
        <w:rPr>
          <w:i/>
        </w:rPr>
        <w:t>issur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 w:rsidR="00B07B69">
        <w:rPr>
          <w:i/>
        </w:rPr>
        <w:t>’</w:t>
      </w:r>
      <w:r>
        <w:rPr>
          <w:i/>
        </w:rPr>
        <w:t>rabanan</w:t>
      </w:r>
      <w:proofErr w:type="spellEnd"/>
      <w:r>
        <w:t xml:space="preserve"> applied to an uncooked mixture of meat and milk: The </w:t>
      </w:r>
      <w:proofErr w:type="spellStart"/>
      <w:r>
        <w:t>Ra’avad</w:t>
      </w:r>
      <w:proofErr w:type="spellEnd"/>
      <w:r>
        <w:t xml:space="preserve"> says yes and the Ri </w:t>
      </w:r>
      <w:proofErr w:type="spellStart"/>
      <w:r>
        <w:t>MiGash</w:t>
      </w:r>
      <w:proofErr w:type="spellEnd"/>
      <w:r>
        <w:t xml:space="preserve"> says no.  Interestingly, the footnote in the </w:t>
      </w:r>
      <w:r w:rsidRPr="00BC3DAD">
        <w:rPr>
          <w:iCs/>
        </w:rPr>
        <w:t>Mossad haRav Kook Ritva</w:t>
      </w:r>
      <w:r>
        <w:rPr>
          <w:i/>
        </w:rPr>
        <w:t xml:space="preserve"> </w:t>
      </w:r>
      <w:r>
        <w:t xml:space="preserve">ibid. §683 points out that in the actual </w:t>
      </w:r>
      <w:proofErr w:type="spellStart"/>
      <w:r>
        <w:rPr>
          <w:i/>
        </w:rPr>
        <w:t>Chiddushei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haRa’avad</w:t>
      </w:r>
      <w:proofErr w:type="spellEnd"/>
      <w:r>
        <w:t xml:space="preserve">, he brings the same answer as the </w:t>
      </w:r>
      <w:r w:rsidRPr="00891A28">
        <w:rPr>
          <w:iCs/>
        </w:rPr>
        <w:t xml:space="preserve">Ri </w:t>
      </w:r>
      <w:proofErr w:type="spellStart"/>
      <w:r>
        <w:rPr>
          <w:iCs/>
        </w:rPr>
        <w:t>MiGash</w:t>
      </w:r>
      <w:proofErr w:type="spellEnd"/>
      <w:r>
        <w:rPr>
          <w:i/>
        </w:rPr>
        <w:t xml:space="preserve"> </w:t>
      </w:r>
      <w:r>
        <w:t xml:space="preserve">and not that which is quoted in his name here. The </w:t>
      </w:r>
      <w:r w:rsidRPr="00891A28">
        <w:rPr>
          <w:iCs/>
        </w:rPr>
        <w:t>Ramban</w:t>
      </w:r>
      <w:r>
        <w:t xml:space="preserve"> ibid. rejects the reasoning of the </w:t>
      </w:r>
      <w:proofErr w:type="spellStart"/>
      <w:r w:rsidRPr="00891A28">
        <w:rPr>
          <w:iCs/>
        </w:rPr>
        <w:t>Ra’avad</w:t>
      </w:r>
      <w:proofErr w:type="spellEnd"/>
      <w:r>
        <w:rPr>
          <w:i/>
        </w:rPr>
        <w:t>,</w:t>
      </w:r>
      <w:r>
        <w:t xml:space="preserve"> that an </w:t>
      </w:r>
      <w:proofErr w:type="spellStart"/>
      <w:r>
        <w:rPr>
          <w:i/>
        </w:rPr>
        <w:t>issur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 w:rsidR="00B07B69">
        <w:rPr>
          <w:i/>
        </w:rPr>
        <w:t>’</w:t>
      </w:r>
      <w:r>
        <w:rPr>
          <w:i/>
        </w:rPr>
        <w:t>rabanan</w:t>
      </w:r>
      <w:proofErr w:type="spellEnd"/>
      <w:r>
        <w:t xml:space="preserve"> wouldn’t be sufficient</w:t>
      </w:r>
      <w:r w:rsidR="0099774E">
        <w:t xml:space="preserve"> cause for a </w:t>
      </w:r>
      <w:proofErr w:type="spellStart"/>
      <w:r w:rsidR="003B40F0" w:rsidRPr="003B40F0">
        <w:rPr>
          <w:i/>
          <w:iCs/>
        </w:rPr>
        <w:t>g’zeirah</w:t>
      </w:r>
      <w:proofErr w:type="spellEnd"/>
      <w:del w:id="33" w:author="Moshe Steinberg" w:date="2018-12-30T13:01:00Z">
        <w:r w:rsidDel="00BC3DAD">
          <w:delText>,</w:delText>
        </w:r>
      </w:del>
      <w:ins w:id="34" w:author="Moshe Steinberg" w:date="2018-12-30T13:01:00Z">
        <w:r w:rsidR="00BC3DAD">
          <w:t>.</w:t>
        </w:r>
      </w:ins>
      <w:r>
        <w:t xml:space="preserve"> </w:t>
      </w:r>
      <w:del w:id="35" w:author="Moshe Steinberg" w:date="2018-12-30T13:01:00Z">
        <w:r w:rsidR="0099774E" w:rsidDel="00BC3DAD">
          <w:delText xml:space="preserve">reasoning </w:delText>
        </w:r>
      </w:del>
      <w:ins w:id="36" w:author="Moshe Steinberg" w:date="2018-12-30T13:01:00Z">
        <w:r w:rsidR="00BC3DAD">
          <w:t xml:space="preserve">He points out </w:t>
        </w:r>
      </w:ins>
      <w:r w:rsidR="0099774E">
        <w:t xml:space="preserve">that </w:t>
      </w:r>
      <w:r>
        <w:t xml:space="preserve">the </w:t>
      </w:r>
      <w:proofErr w:type="spellStart"/>
      <w:r>
        <w:rPr>
          <w:i/>
        </w:rPr>
        <w:t>gemara</w:t>
      </w:r>
      <w:proofErr w:type="spellEnd"/>
      <w:r>
        <w:t xml:space="preserve"> brings as another potential </w:t>
      </w:r>
      <w:r w:rsidR="0068217C">
        <w:t xml:space="preserve">cause </w:t>
      </w:r>
      <w:r>
        <w:t xml:space="preserve">for the </w:t>
      </w:r>
      <w:proofErr w:type="spellStart"/>
      <w:r w:rsidR="003B40F0" w:rsidRPr="003B40F0">
        <w:rPr>
          <w:i/>
          <w:iCs/>
        </w:rPr>
        <w:t>g’zeirah</w:t>
      </w:r>
      <w:proofErr w:type="spellEnd"/>
      <w:r>
        <w:rPr>
          <w:i/>
        </w:rPr>
        <w:t xml:space="preserve"> </w:t>
      </w:r>
      <w:r>
        <w:t xml:space="preserve">being due to the </w:t>
      </w:r>
      <w:r w:rsidR="00BC3DAD">
        <w:t>n</w:t>
      </w:r>
      <w:r>
        <w:t xml:space="preserve">on-Jew using wine-derived vinegar which would be subject to the rabbinical </w:t>
      </w:r>
      <w:proofErr w:type="spellStart"/>
      <w:r>
        <w:rPr>
          <w:i/>
        </w:rPr>
        <w:t>issur</w:t>
      </w:r>
      <w:proofErr w:type="spellEnd"/>
      <w:r>
        <w:t xml:space="preserve"> of </w:t>
      </w:r>
      <w:proofErr w:type="spellStart"/>
      <w:r w:rsidR="0068217C">
        <w:rPr>
          <w:i/>
        </w:rPr>
        <w:t>stam</w:t>
      </w:r>
      <w:proofErr w:type="spellEnd"/>
      <w:r w:rsidR="0068217C">
        <w:rPr>
          <w:i/>
        </w:rPr>
        <w:t xml:space="preserve"> </w:t>
      </w:r>
      <w:proofErr w:type="spellStart"/>
      <w:r w:rsidR="00BC3DAD">
        <w:rPr>
          <w:i/>
        </w:rPr>
        <w:t>yeinam</w:t>
      </w:r>
      <w:proofErr w:type="spellEnd"/>
      <w:r>
        <w:rPr>
          <w:i/>
        </w:rPr>
        <w:t>.</w:t>
      </w:r>
      <w:r>
        <w:t xml:space="preserve"> </w:t>
      </w:r>
    </w:p>
  </w:footnote>
  <w:footnote w:id="30">
    <w:p w14:paraId="2F523C49" w14:textId="1855B103" w:rsidR="002F2B05" w:rsidRPr="008126EE" w:rsidRDefault="002F2B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91A28">
        <w:rPr>
          <w:iCs/>
        </w:rPr>
        <w:t>Ramban ibid.</w:t>
      </w:r>
      <w:r>
        <w:t xml:space="preserve"> This answer would seem to disagree with both that of the </w:t>
      </w:r>
      <w:r w:rsidRPr="00BC3DAD">
        <w:rPr>
          <w:iCs/>
        </w:rPr>
        <w:t xml:space="preserve">Ri </w:t>
      </w:r>
      <w:proofErr w:type="spellStart"/>
      <w:r w:rsidRPr="00BC3DAD">
        <w:rPr>
          <w:iCs/>
        </w:rPr>
        <w:t>MiGash</w:t>
      </w:r>
      <w:proofErr w:type="spellEnd"/>
      <w:r>
        <w:t xml:space="preserve"> and the </w:t>
      </w:r>
      <w:proofErr w:type="spellStart"/>
      <w:r w:rsidRPr="00BC3DAD">
        <w:rPr>
          <w:iCs/>
        </w:rPr>
        <w:t>Ra’avad</w:t>
      </w:r>
      <w:proofErr w:type="spellEnd"/>
      <w:r>
        <w:t xml:space="preserve"> and one would need to work out what he holds regarding a </w:t>
      </w:r>
      <w:proofErr w:type="spellStart"/>
      <w:r>
        <w:rPr>
          <w:i/>
        </w:rPr>
        <w:t>davar</w:t>
      </w:r>
      <w:proofErr w:type="spellEnd"/>
      <w:r>
        <w:rPr>
          <w:i/>
        </w:rPr>
        <w:t xml:space="preserve"> hama’am</w:t>
      </w:r>
      <w:r w:rsidR="00BC3DAD">
        <w:rPr>
          <w:i/>
        </w:rPr>
        <w:t>i</w:t>
      </w:r>
      <w:r>
        <w:rPr>
          <w:i/>
        </w:rPr>
        <w:t xml:space="preserve">d </w:t>
      </w:r>
      <w:del w:id="38" w:author="Moshe Steinberg" w:date="2018-12-30T13:03:00Z">
        <w:r w:rsidDel="00BC3DAD">
          <w:delText xml:space="preserve">as well as </w:delText>
        </w:r>
      </w:del>
      <w:r>
        <w:t xml:space="preserve">with </w:t>
      </w:r>
      <w:proofErr w:type="spellStart"/>
      <w:r>
        <w:rPr>
          <w:i/>
        </w:rPr>
        <w:t>basar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 w:rsidR="00BC3DAD">
        <w:rPr>
          <w:i/>
        </w:rPr>
        <w:t>’</w:t>
      </w:r>
      <w:r>
        <w:rPr>
          <w:i/>
        </w:rPr>
        <w:t>chalav</w:t>
      </w:r>
      <w:proofErr w:type="spellEnd"/>
      <w:r>
        <w:t xml:space="preserve">. </w:t>
      </w:r>
    </w:p>
  </w:footnote>
  <w:footnote w:id="31">
    <w:p w14:paraId="00DF8E45" w14:textId="77777777" w:rsidR="002F2B05" w:rsidRPr="00891A28" w:rsidRDefault="002F2B05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See </w:t>
      </w:r>
      <w:r w:rsidRPr="00891A28">
        <w:rPr>
          <w:iCs/>
        </w:rPr>
        <w:t xml:space="preserve">Vayikra 11:3 – 8 </w:t>
      </w:r>
    </w:p>
  </w:footnote>
  <w:footnote w:id="32">
    <w:p w14:paraId="1B61A710" w14:textId="557B613B" w:rsidR="002F2B05" w:rsidRPr="00374A94" w:rsidRDefault="002F2B05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See </w:t>
      </w:r>
      <w:proofErr w:type="spellStart"/>
      <w:r w:rsidR="001E59CB">
        <w:rPr>
          <w:i/>
        </w:rPr>
        <w:t>m</w:t>
      </w:r>
      <w:r w:rsidR="001E59CB">
        <w:rPr>
          <w:i/>
        </w:rPr>
        <w:t>ishna</w:t>
      </w:r>
      <w:proofErr w:type="spellEnd"/>
      <w:r w:rsidR="001E59CB">
        <w:rPr>
          <w:i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29b</w:t>
      </w:r>
    </w:p>
  </w:footnote>
  <w:footnote w:id="33">
    <w:p w14:paraId="0C52DAEC" w14:textId="1740FE6B" w:rsidR="002F2B05" w:rsidRPr="00891A28" w:rsidRDefault="002F2B05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For the prohibition of eating </w:t>
      </w:r>
      <w:r>
        <w:rPr>
          <w:i/>
        </w:rPr>
        <w:t>orlah</w:t>
      </w:r>
      <w:r>
        <w:t xml:space="preserve">, see </w:t>
      </w:r>
      <w:r w:rsidRPr="00891A28">
        <w:rPr>
          <w:iCs/>
        </w:rPr>
        <w:t>Vayikra 19:23</w:t>
      </w:r>
    </w:p>
  </w:footnote>
  <w:footnote w:id="34">
    <w:p w14:paraId="61A540FF" w14:textId="3A6688B9" w:rsidR="002F2B05" w:rsidRPr="00323C31" w:rsidRDefault="002F2B05">
      <w:pPr>
        <w:pStyle w:val="FootnoteText"/>
      </w:pPr>
      <w:r>
        <w:rPr>
          <w:rStyle w:val="FootnoteReference"/>
        </w:rPr>
        <w:footnoteRef/>
      </w:r>
      <w:r>
        <w:t xml:space="preserve"> See the </w:t>
      </w:r>
      <w:proofErr w:type="spellStart"/>
      <w:r w:rsidRPr="00891A28">
        <w:rPr>
          <w:iCs/>
        </w:rPr>
        <w:t>Beis</w:t>
      </w:r>
      <w:proofErr w:type="spellEnd"/>
      <w:r w:rsidRPr="00891A28">
        <w:rPr>
          <w:iCs/>
        </w:rPr>
        <w:t xml:space="preserve"> Yosef </w:t>
      </w:r>
      <w:proofErr w:type="spellStart"/>
      <w:r w:rsidRPr="00891A28">
        <w:rPr>
          <w:iCs/>
        </w:rPr>
        <w:t>Yoreh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Deah</w:t>
      </w:r>
      <w:proofErr w:type="spellEnd"/>
      <w:r w:rsidRPr="00891A28">
        <w:rPr>
          <w:iCs/>
        </w:rPr>
        <w:t xml:space="preserve"> 115:2</w:t>
      </w:r>
      <w:r>
        <w:rPr>
          <w:i/>
        </w:rPr>
        <w:t xml:space="preserve"> </w:t>
      </w:r>
      <w:r>
        <w:t xml:space="preserve">who quotes the </w:t>
      </w:r>
      <w:r w:rsidRPr="00BC3DAD">
        <w:rPr>
          <w:iCs/>
        </w:rPr>
        <w:t>Mordechai</w:t>
      </w:r>
      <w:r>
        <w:rPr>
          <w:i/>
        </w:rPr>
        <w:t xml:space="preserve"> </w:t>
      </w:r>
      <w:r>
        <w:rPr>
          <w:iCs/>
        </w:rPr>
        <w:t xml:space="preserve">as saying </w:t>
      </w:r>
      <w:r>
        <w:t>that this is only in a case where the milk was originally milked for the purpose of making cheese rather than to sell as milk</w:t>
      </w:r>
      <w:r w:rsidR="00506E4D">
        <w:t xml:space="preserve"> since there is a concern that the non-Jew would mix in milk for a non-kosher animal</w:t>
      </w:r>
      <w:r>
        <w:t xml:space="preserve">; see </w:t>
      </w:r>
      <w:proofErr w:type="spellStart"/>
      <w:r w:rsidRPr="00891A28">
        <w:rPr>
          <w:iCs/>
        </w:rPr>
        <w:t>Tosfos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35b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L</w:t>
      </w:r>
      <w:r w:rsidR="00BC3DAD">
        <w:rPr>
          <w:i/>
        </w:rPr>
        <w:t>’</w:t>
      </w:r>
      <w:r>
        <w:rPr>
          <w:i/>
        </w:rPr>
        <w:t>G</w:t>
      </w:r>
      <w:r w:rsidR="00BC3DAD">
        <w:rPr>
          <w:i/>
        </w:rPr>
        <w:t>’</w:t>
      </w:r>
      <w:r>
        <w:rPr>
          <w:i/>
        </w:rPr>
        <w:t>vinah</w:t>
      </w:r>
      <w:proofErr w:type="spellEnd"/>
      <w:r>
        <w:rPr>
          <w:i/>
        </w:rPr>
        <w:t xml:space="preserve"> </w:t>
      </w:r>
      <w:r>
        <w:t>that would seem to confirm this.</w:t>
      </w:r>
    </w:p>
  </w:footnote>
  <w:footnote w:id="35">
    <w:p w14:paraId="0161FC8A" w14:textId="147FE972" w:rsidR="002F2B05" w:rsidRPr="00DC6F45" w:rsidRDefault="002F2B05" w:rsidP="003E39AA">
      <w:pPr>
        <w:pStyle w:val="FootnoteText"/>
      </w:pPr>
      <w:r w:rsidRPr="003E39AA">
        <w:rPr>
          <w:rStyle w:val="FootnoteReference"/>
        </w:rPr>
        <w:footnoteRef/>
      </w:r>
      <w:r w:rsidRPr="003E39AA">
        <w:t xml:space="preserve"> </w:t>
      </w:r>
      <w:r w:rsidRPr="00891A28">
        <w:t xml:space="preserve">Rambam </w:t>
      </w:r>
      <w:proofErr w:type="spellStart"/>
      <w:r w:rsidRPr="00891A28">
        <w:t>Hilchos</w:t>
      </w:r>
      <w:proofErr w:type="spellEnd"/>
      <w:r w:rsidRPr="00891A28">
        <w:t xml:space="preserve"> </w:t>
      </w:r>
      <w:proofErr w:type="spellStart"/>
      <w:r w:rsidRPr="00891A28">
        <w:t>Ma’acholos</w:t>
      </w:r>
      <w:proofErr w:type="spellEnd"/>
      <w:r w:rsidRPr="00891A28">
        <w:t xml:space="preserve"> </w:t>
      </w:r>
      <w:proofErr w:type="spellStart"/>
      <w:r w:rsidRPr="00891A28">
        <w:t>Assuros</w:t>
      </w:r>
      <w:proofErr w:type="spellEnd"/>
      <w:r w:rsidRPr="00891A28">
        <w:t xml:space="preserve"> 3</w:t>
      </w:r>
      <w:r w:rsidR="00244A8A">
        <w:t>:</w:t>
      </w:r>
      <w:r w:rsidRPr="00891A28">
        <w:t>13 – 14, ibid. 9</w:t>
      </w:r>
      <w:r w:rsidR="00244A8A">
        <w:t>:</w:t>
      </w:r>
      <w:r w:rsidRPr="00891A28">
        <w:t>16</w:t>
      </w:r>
      <w:r w:rsidRPr="003E39AA">
        <w:t>;</w:t>
      </w:r>
      <w:r>
        <w:t xml:space="preserve"> </w:t>
      </w:r>
      <w:proofErr w:type="spellStart"/>
      <w:r w:rsidRPr="00891A28">
        <w:rPr>
          <w:iCs/>
        </w:rPr>
        <w:t>Rashba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35a </w:t>
      </w:r>
      <w:proofErr w:type="spellStart"/>
      <w:r w:rsidRPr="00374A94">
        <w:rPr>
          <w:iCs/>
        </w:rPr>
        <w:t>s.v</w:t>
      </w:r>
      <w:proofErr w:type="spellEnd"/>
      <w:r w:rsidRPr="00374A94">
        <w:rPr>
          <w:iCs/>
        </w:rPr>
        <w:t>.</w:t>
      </w:r>
      <w:r>
        <w:t xml:space="preserve"> </w:t>
      </w:r>
      <w:proofErr w:type="spellStart"/>
      <w:r>
        <w:rPr>
          <w:i/>
        </w:rPr>
        <w:t>issur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zeh</w:t>
      </w:r>
      <w:proofErr w:type="spellEnd"/>
      <w:r>
        <w:rPr>
          <w:i/>
        </w:rPr>
        <w:t xml:space="preserve"> </w:t>
      </w:r>
      <w:r>
        <w:t xml:space="preserve">and in </w:t>
      </w:r>
      <w:proofErr w:type="spellStart"/>
      <w:r w:rsidRPr="00891A28">
        <w:rPr>
          <w:iCs/>
        </w:rPr>
        <w:t>Toras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HaBayis</w:t>
      </w:r>
      <w:proofErr w:type="spellEnd"/>
      <w:r>
        <w:rPr>
          <w:i/>
        </w:rPr>
        <w:t xml:space="preserve"> </w:t>
      </w:r>
      <w:r w:rsidRPr="00891A28">
        <w:rPr>
          <w:iCs/>
        </w:rPr>
        <w:t>ibid;</w:t>
      </w:r>
      <w:r>
        <w:rPr>
          <w:i/>
        </w:rPr>
        <w:t xml:space="preserve"> </w:t>
      </w:r>
      <w:proofErr w:type="spellStart"/>
      <w:r w:rsidRPr="00891A28">
        <w:rPr>
          <w:iCs/>
        </w:rPr>
        <w:t>Meiri</w:t>
      </w:r>
      <w:proofErr w:type="spellEnd"/>
      <w:r w:rsidRPr="00891A28">
        <w:rPr>
          <w:iCs/>
        </w:rPr>
        <w:t xml:space="preserve"> </w:t>
      </w:r>
      <w:proofErr w:type="spellStart"/>
      <w:r w:rsidRPr="00891A28">
        <w:rPr>
          <w:iCs/>
        </w:rPr>
        <w:t>Avodah</w:t>
      </w:r>
      <w:proofErr w:type="spellEnd"/>
      <w:r w:rsidRPr="00891A28">
        <w:rPr>
          <w:iCs/>
        </w:rPr>
        <w:t xml:space="preserve"> Zara 35a </w:t>
      </w:r>
      <w:proofErr w:type="spellStart"/>
      <w:r w:rsidRPr="00891A28">
        <w:rPr>
          <w:iCs/>
        </w:rPr>
        <w:t>s.v</w:t>
      </w:r>
      <w:proofErr w:type="spellEnd"/>
      <w:r w:rsidRPr="00891A28">
        <w:rPr>
          <w:iCs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mitoch</w:t>
      </w:r>
      <w:proofErr w:type="spellEnd"/>
      <w:r>
        <w:rPr>
          <w:i/>
        </w:rPr>
        <w:t xml:space="preserve"> </w:t>
      </w:r>
      <w:r>
        <w:t xml:space="preserve">(see </w:t>
      </w:r>
      <w:r w:rsidR="0047436B">
        <w:t xml:space="preserve">continuation </w:t>
      </w:r>
      <w:r>
        <w:t xml:space="preserve">as well </w:t>
      </w:r>
      <w:proofErr w:type="spellStart"/>
      <w:r>
        <w:t>s.v</w:t>
      </w:r>
      <w:proofErr w:type="spellEnd"/>
      <w:r>
        <w:t xml:space="preserve">. </w:t>
      </w:r>
      <w:proofErr w:type="spellStart"/>
      <w:r w:rsidRPr="00DC6F45">
        <w:rPr>
          <w:i/>
        </w:rPr>
        <w:t>mikol</w:t>
      </w:r>
      <w:proofErr w:type="spellEnd"/>
      <w:r w:rsidRPr="00DC6F45">
        <w:rPr>
          <w:i/>
        </w:rPr>
        <w:t xml:space="preserve"> </w:t>
      </w:r>
      <w:proofErr w:type="spellStart"/>
      <w:r w:rsidRPr="00DC6F45">
        <w:rPr>
          <w:i/>
        </w:rPr>
        <w:t>makom</w:t>
      </w:r>
      <w:proofErr w:type="spellEnd"/>
      <w:r>
        <w:rPr>
          <w:i/>
        </w:rPr>
        <w:t xml:space="preserve"> </w:t>
      </w:r>
      <w:r>
        <w:t xml:space="preserve">where he delineates five different types of </w:t>
      </w:r>
      <w:proofErr w:type="spellStart"/>
      <w:r>
        <w:rPr>
          <w:i/>
        </w:rPr>
        <w:t>g</w:t>
      </w:r>
      <w:r w:rsidR="00244A8A">
        <w:rPr>
          <w:i/>
        </w:rPr>
        <w:t>’</w:t>
      </w:r>
      <w:r>
        <w:rPr>
          <w:i/>
        </w:rPr>
        <w:t>zeiros</w:t>
      </w:r>
      <w:proofErr w:type="spellEnd"/>
      <w:r>
        <w:t xml:space="preserve"> and in what manner, if at all, they can be cancelled); </w:t>
      </w:r>
      <w:r w:rsidRPr="00891A28">
        <w:rPr>
          <w:iCs/>
        </w:rPr>
        <w:t>Ran</w:t>
      </w:r>
      <w:r>
        <w:rPr>
          <w:i/>
        </w:rPr>
        <w:t xml:space="preserve"> </w:t>
      </w:r>
      <w:r>
        <w:t>ibid.</w:t>
      </w:r>
    </w:p>
  </w:footnote>
  <w:footnote w:id="36">
    <w:p w14:paraId="2721ED9C" w14:textId="77777777" w:rsidR="002F2B05" w:rsidRPr="00891A28" w:rsidRDefault="002F2B05">
      <w:pPr>
        <w:pStyle w:val="FootnoteText"/>
        <w:rPr>
          <w:iCs/>
        </w:rPr>
      </w:pPr>
      <w:r>
        <w:rPr>
          <w:rStyle w:val="FootnoteReference"/>
        </w:rPr>
        <w:footnoteRef/>
      </w:r>
      <w:r>
        <w:t xml:space="preserve"> </w:t>
      </w:r>
      <w:r w:rsidRPr="00891A28">
        <w:rPr>
          <w:iCs/>
        </w:rPr>
        <w:t xml:space="preserve">Shulchan </w:t>
      </w:r>
      <w:proofErr w:type="spellStart"/>
      <w:r w:rsidRPr="00891A28">
        <w:rPr>
          <w:iCs/>
        </w:rPr>
        <w:t>Aruch</w:t>
      </w:r>
      <w:proofErr w:type="spellEnd"/>
      <w:r w:rsidRPr="00891A28">
        <w:rPr>
          <w:iCs/>
        </w:rPr>
        <w:t xml:space="preserve"> and Ramah </w:t>
      </w:r>
      <w:proofErr w:type="spellStart"/>
      <w:r w:rsidRPr="00891A28">
        <w:rPr>
          <w:iCs/>
        </w:rPr>
        <w:t>Yoreh</w:t>
      </w:r>
      <w:proofErr w:type="spellEnd"/>
      <w:r w:rsidRPr="00891A28">
        <w:rPr>
          <w:iCs/>
        </w:rPr>
        <w:t xml:space="preserve"> Deah 115:2 </w:t>
      </w:r>
    </w:p>
  </w:footnote>
  <w:footnote w:id="37">
    <w:p w14:paraId="5BA54B58" w14:textId="27D18A67" w:rsidR="002F2B05" w:rsidRPr="003245BF" w:rsidRDefault="002F2B05" w:rsidP="00CD5636">
      <w:pPr>
        <w:spacing w:after="0"/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>
        <w:rPr>
          <w:rStyle w:val="FootnoteReference"/>
        </w:rPr>
        <w:footnoteRef/>
      </w:r>
      <w:r>
        <w:t xml:space="preserve"> </w:t>
      </w:r>
      <w:r w:rsidRPr="003245BF">
        <w:rPr>
          <w:sz w:val="20"/>
          <w:szCs w:val="20"/>
        </w:rPr>
        <w:t xml:space="preserve">I had wondered that considering the </w:t>
      </w:r>
      <w:proofErr w:type="spellStart"/>
      <w:r w:rsidRPr="00891A28">
        <w:rPr>
          <w:iCs/>
          <w:sz w:val="20"/>
          <w:szCs w:val="20"/>
        </w:rPr>
        <w:t>Igros</w:t>
      </w:r>
      <w:proofErr w:type="spellEnd"/>
      <w:r w:rsidRPr="00891A28">
        <w:rPr>
          <w:iCs/>
          <w:sz w:val="20"/>
          <w:szCs w:val="20"/>
        </w:rPr>
        <w:t xml:space="preserve"> Moshe </w:t>
      </w:r>
      <w:proofErr w:type="spellStart"/>
      <w:r w:rsidRPr="00891A28">
        <w:rPr>
          <w:iCs/>
          <w:sz w:val="20"/>
          <w:szCs w:val="20"/>
        </w:rPr>
        <w:t>Yoreh</w:t>
      </w:r>
      <w:proofErr w:type="spellEnd"/>
      <w:r w:rsidRPr="00891A28">
        <w:rPr>
          <w:iCs/>
          <w:sz w:val="20"/>
          <w:szCs w:val="20"/>
        </w:rPr>
        <w:t xml:space="preserve"> </w:t>
      </w:r>
      <w:proofErr w:type="spellStart"/>
      <w:r w:rsidRPr="00891A28">
        <w:rPr>
          <w:iCs/>
          <w:sz w:val="20"/>
          <w:szCs w:val="20"/>
        </w:rPr>
        <w:t>Deah</w:t>
      </w:r>
      <w:proofErr w:type="spellEnd"/>
      <w:r w:rsidRPr="003245BF">
        <w:rPr>
          <w:i/>
          <w:sz w:val="20"/>
          <w:szCs w:val="20"/>
        </w:rPr>
        <w:t xml:space="preserve"> </w:t>
      </w:r>
      <w:r w:rsidRPr="00891A28">
        <w:rPr>
          <w:iCs/>
          <w:sz w:val="20"/>
          <w:szCs w:val="20"/>
        </w:rPr>
        <w:t>1,47</w:t>
      </w:r>
      <w:r w:rsidRPr="003245BF">
        <w:rPr>
          <w:sz w:val="20"/>
          <w:szCs w:val="20"/>
        </w:rPr>
        <w:t xml:space="preserve"> says that</w:t>
      </w:r>
      <w:r>
        <w:rPr>
          <w:sz w:val="20"/>
          <w:szCs w:val="20"/>
        </w:rPr>
        <w:t xml:space="preserve"> it is permissible to have non </w:t>
      </w:r>
      <w:proofErr w:type="spellStart"/>
      <w:r>
        <w:rPr>
          <w:i/>
          <w:iCs/>
          <w:sz w:val="20"/>
          <w:szCs w:val="20"/>
        </w:rPr>
        <w:t>chalav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yisrael</w:t>
      </w:r>
      <w:proofErr w:type="spellEnd"/>
      <w:r>
        <w:rPr>
          <w:sz w:val="20"/>
          <w:szCs w:val="20"/>
        </w:rPr>
        <w:t xml:space="preserve"> milk</w:t>
      </w:r>
      <w:r w:rsidRPr="003245B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because </w:t>
      </w:r>
      <w:r w:rsidRPr="003245BF">
        <w:rPr>
          <w:sz w:val="20"/>
          <w:szCs w:val="20"/>
        </w:rPr>
        <w:t>the government will heavily fine any compan</w:t>
      </w:r>
      <w:r>
        <w:rPr>
          <w:sz w:val="20"/>
          <w:szCs w:val="20"/>
        </w:rPr>
        <w:t>y</w:t>
      </w:r>
      <w:r w:rsidRPr="003245BF">
        <w:rPr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 w:rsidRPr="003245BF">
        <w:rPr>
          <w:sz w:val="20"/>
          <w:szCs w:val="20"/>
        </w:rPr>
        <w:t xml:space="preserve"> mix</w:t>
      </w:r>
      <w:r>
        <w:rPr>
          <w:sz w:val="20"/>
          <w:szCs w:val="20"/>
        </w:rPr>
        <w:t>es</w:t>
      </w:r>
      <w:r w:rsidRPr="003245BF">
        <w:rPr>
          <w:sz w:val="20"/>
          <w:szCs w:val="20"/>
        </w:rPr>
        <w:t xml:space="preserve"> in other types of milk</w:t>
      </w:r>
      <w:r>
        <w:rPr>
          <w:sz w:val="20"/>
          <w:szCs w:val="20"/>
        </w:rPr>
        <w:t>,</w:t>
      </w:r>
      <w:r w:rsidRPr="003245BF">
        <w:rPr>
          <w:sz w:val="20"/>
          <w:szCs w:val="20"/>
        </w:rPr>
        <w:t xml:space="preserve"> maybe the same </w:t>
      </w:r>
      <w:r>
        <w:rPr>
          <w:sz w:val="20"/>
          <w:szCs w:val="20"/>
        </w:rPr>
        <w:t xml:space="preserve">logic would apply to </w:t>
      </w:r>
      <w:proofErr w:type="spellStart"/>
      <w:r>
        <w:rPr>
          <w:i/>
          <w:iCs/>
          <w:sz w:val="20"/>
          <w:szCs w:val="20"/>
        </w:rPr>
        <w:t>g</w:t>
      </w:r>
      <w:r w:rsidR="00244A8A">
        <w:rPr>
          <w:i/>
          <w:iCs/>
          <w:sz w:val="20"/>
          <w:szCs w:val="20"/>
        </w:rPr>
        <w:t>’</w:t>
      </w:r>
      <w:r>
        <w:rPr>
          <w:i/>
          <w:iCs/>
          <w:sz w:val="20"/>
          <w:szCs w:val="20"/>
        </w:rPr>
        <w:t>vinas</w:t>
      </w:r>
      <w:proofErr w:type="spellEnd"/>
      <w:r>
        <w:rPr>
          <w:i/>
          <w:iCs/>
          <w:sz w:val="20"/>
          <w:szCs w:val="20"/>
        </w:rPr>
        <w:t xml:space="preserve"> </w:t>
      </w:r>
      <w:r w:rsidRPr="00CD5636">
        <w:rPr>
          <w:i/>
          <w:iCs/>
          <w:sz w:val="20"/>
          <w:szCs w:val="20"/>
        </w:rPr>
        <w:t>akum</w:t>
      </w:r>
      <w:r>
        <w:rPr>
          <w:sz w:val="20"/>
          <w:szCs w:val="20"/>
        </w:rPr>
        <w:t xml:space="preserve">. </w:t>
      </w:r>
      <w:r w:rsidR="00693428">
        <w:rPr>
          <w:sz w:val="20"/>
          <w:szCs w:val="20"/>
        </w:rPr>
        <w:t>If so</w:t>
      </w:r>
      <w:r>
        <w:rPr>
          <w:sz w:val="20"/>
          <w:szCs w:val="20"/>
        </w:rPr>
        <w:t>, t</w:t>
      </w:r>
      <w:r w:rsidRPr="003245BF">
        <w:rPr>
          <w:sz w:val="20"/>
          <w:szCs w:val="20"/>
        </w:rPr>
        <w:t xml:space="preserve">his would fulfil the criteria set by the </w:t>
      </w:r>
      <w:r w:rsidR="00244A8A">
        <w:rPr>
          <w:iCs/>
          <w:sz w:val="20"/>
          <w:szCs w:val="20"/>
        </w:rPr>
        <w:t>Ramah</w:t>
      </w:r>
      <w:r w:rsidRPr="003245BF">
        <w:rPr>
          <w:sz w:val="20"/>
          <w:szCs w:val="20"/>
        </w:rPr>
        <w:t>. I contacted Rabbi A. Gordimer</w:t>
      </w:r>
      <w:r w:rsidR="00C43292">
        <w:rPr>
          <w:sz w:val="20"/>
          <w:szCs w:val="20"/>
        </w:rPr>
        <w:t>, a Kashrus adviser for the OU,</w:t>
      </w:r>
      <w:r w:rsidRPr="003245BF">
        <w:rPr>
          <w:sz w:val="20"/>
          <w:szCs w:val="20"/>
        </w:rPr>
        <w:t xml:space="preserve"> who said that “</w:t>
      </w:r>
      <w:r w:rsidRPr="003245BF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the reason that Reb Moshe’s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shd w:val="clear" w:color="auto" w:fill="FFFFFF"/>
          <w:lang w:eastAsia="en-GB"/>
        </w:rPr>
        <w:t>heter</w:t>
      </w:r>
      <w:proofErr w:type="spellEnd"/>
      <w:r w:rsidRPr="003245BF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would not apply to cheese is that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shd w:val="clear" w:color="auto" w:fill="FFFFFF"/>
          <w:lang w:eastAsia="en-GB"/>
        </w:rPr>
        <w:t>g</w:t>
      </w:r>
      <w:del w:id="44" w:author="Moshe Steinberg" w:date="2018-12-30T13:18:00Z">
        <w:r w:rsidR="00693428" w:rsidDel="00244A8A">
          <w:rPr>
            <w:rFonts w:ascii="Calibri" w:eastAsia="Times New Roman" w:hAnsi="Calibri" w:cs="Calibri"/>
            <w:i/>
            <w:iCs/>
            <w:sz w:val="20"/>
            <w:szCs w:val="20"/>
            <w:shd w:val="clear" w:color="auto" w:fill="FFFFFF"/>
            <w:lang w:eastAsia="en-GB"/>
          </w:rPr>
          <w:delText>e</w:delText>
        </w:r>
      </w:del>
      <w:ins w:id="45" w:author="Moshe Steinberg" w:date="2018-12-30T13:18:00Z">
        <w:r w:rsidR="00244A8A">
          <w:rPr>
            <w:rFonts w:ascii="Calibri" w:eastAsia="Times New Roman" w:hAnsi="Calibri" w:cs="Calibri"/>
            <w:i/>
            <w:iCs/>
            <w:sz w:val="20"/>
            <w:szCs w:val="20"/>
            <w:shd w:val="clear" w:color="auto" w:fill="FFFFFF"/>
            <w:lang w:eastAsia="en-GB"/>
          </w:rPr>
          <w:t>’</w:t>
        </w:r>
      </w:ins>
      <w:r w:rsidRPr="00891A28">
        <w:rPr>
          <w:rFonts w:ascii="Calibri" w:eastAsia="Times New Roman" w:hAnsi="Calibri" w:cs="Calibri"/>
          <w:i/>
          <w:iCs/>
          <w:sz w:val="20"/>
          <w:szCs w:val="20"/>
          <w:shd w:val="clear" w:color="auto" w:fill="FFFFFF"/>
          <w:lang w:eastAsia="en-GB"/>
        </w:rPr>
        <w:t>vinas</w:t>
      </w:r>
      <w:proofErr w:type="spellEnd"/>
      <w:r w:rsidRPr="00891A28">
        <w:rPr>
          <w:rFonts w:ascii="Calibri" w:eastAsia="Times New Roman" w:hAnsi="Calibri" w:cs="Calibri"/>
          <w:i/>
          <w:iCs/>
          <w:sz w:val="20"/>
          <w:szCs w:val="20"/>
          <w:shd w:val="clear" w:color="auto" w:fill="FFFFFF"/>
          <w:lang w:eastAsia="en-GB"/>
        </w:rPr>
        <w:t xml:space="preserve"> akum</w:t>
      </w:r>
      <w:r w:rsidRPr="003245BF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is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shd w:val="clear" w:color="auto" w:fill="FFFFFF"/>
          <w:lang w:eastAsia="en-GB"/>
        </w:rPr>
        <w:t>assur</w:t>
      </w:r>
      <w:proofErr w:type="spellEnd"/>
      <w:r w:rsidRPr="003245BF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due to concern for the use of animal-based rennet (plus other possible reasons, as per the </w:t>
      </w:r>
      <w:r w:rsidRPr="00891A28">
        <w:rPr>
          <w:rFonts w:ascii="Calibri" w:eastAsia="Times New Roman" w:hAnsi="Calibri" w:cs="Calibri"/>
          <w:i/>
          <w:iCs/>
          <w:sz w:val="20"/>
          <w:szCs w:val="20"/>
          <w:shd w:val="clear" w:color="auto" w:fill="FFFFFF"/>
          <w:lang w:eastAsia="en-GB"/>
        </w:rPr>
        <w:t>gemara</w:t>
      </w:r>
      <w:r w:rsidRPr="003245BF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and as cited by the Tur). The government </w:t>
      </w:r>
      <w:del w:id="46" w:author="Moshe Steinberg" w:date="2018-12-30T13:18:00Z">
        <w:r w:rsidRPr="003245BF" w:rsidDel="00244A8A">
          <w:rPr>
            <w:rFonts w:ascii="Calibri" w:eastAsia="Times New Roman" w:hAnsi="Calibri" w:cs="Calibri"/>
            <w:sz w:val="20"/>
            <w:szCs w:val="20"/>
            <w:shd w:val="clear" w:color="auto" w:fill="FFFFFF"/>
            <w:lang w:eastAsia="en-GB"/>
          </w:rPr>
          <w:delText xml:space="preserve">is not concerned with these reasons and </w:delText>
        </w:r>
      </w:del>
      <w:r w:rsidRPr="003245BF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in fact does allow animal-based rennet, etc. Therefore, government monitoring of cheese-making does not help.</w:t>
      </w:r>
      <w: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</w:t>
      </w:r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Furthermore, the </w:t>
      </w:r>
      <w:proofErr w:type="spellStart"/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>Shach</w:t>
      </w:r>
      <w:proofErr w:type="spellEnd"/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 and others rule that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yotzei</w:t>
      </w:r>
      <w:proofErr w:type="spellEnd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 xml:space="preserve">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v</w:t>
      </w:r>
      <w:ins w:id="47" w:author="Moshe Steinberg" w:date="2018-12-30T13:18:00Z">
        <w:r w:rsidR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t>’</w:t>
        </w:r>
      </w:ins>
      <w:del w:id="48" w:author="Moshe Steinberg" w:date="2018-12-30T13:18:00Z">
        <w:r w:rsidR="00693428" w:rsidDel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delText>e</w:delText>
        </w:r>
      </w:del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nichnas</w:t>
      </w:r>
      <w:proofErr w:type="spellEnd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 xml:space="preserve">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hashgacha</w:t>
      </w:r>
      <w:proofErr w:type="spellEnd"/>
      <w:r w:rsidR="00C43292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 xml:space="preserve"> </w:t>
      </w:r>
      <w:r w:rsidR="00C43292">
        <w:rPr>
          <w:rFonts w:ascii="Calibri" w:eastAsia="Times New Roman" w:hAnsi="Calibri" w:cs="Calibri"/>
          <w:iCs/>
          <w:sz w:val="20"/>
          <w:szCs w:val="20"/>
          <w:lang w:eastAsia="en-GB"/>
        </w:rPr>
        <w:t>[intermittent supervision by a Jew]</w:t>
      </w:r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 suffices for milk; the idea seems to be that a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y</w:t>
      </w:r>
      <w:ins w:id="49" w:author="Moshe Steinberg" w:date="2018-12-30T13:18:00Z">
        <w:r w:rsidR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t>’</w:t>
        </w:r>
      </w:ins>
      <w:del w:id="50" w:author="Moshe Steinberg" w:date="2018-12-30T13:18:00Z">
        <w:r w:rsidRPr="00891A28" w:rsidDel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delText>e</w:delText>
        </w:r>
      </w:del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di’ah</w:t>
      </w:r>
      <w:proofErr w:type="spellEnd"/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 is all that is necessary. Government supervision is at this same level, and Reb Moshe writes that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y</w:t>
      </w:r>
      <w:ins w:id="51" w:author="Moshe Steinberg" w:date="2018-12-30T13:19:00Z">
        <w:r w:rsidR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t>’</w:t>
        </w:r>
      </w:ins>
      <w:del w:id="52" w:author="Moshe Steinberg" w:date="2018-12-30T13:19:00Z">
        <w:r w:rsidRPr="00891A28" w:rsidDel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delText>e</w:delText>
        </w:r>
      </w:del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di’ah</w:t>
      </w:r>
      <w:proofErr w:type="spellEnd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 xml:space="preserve">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b</w:t>
      </w:r>
      <w:ins w:id="53" w:author="Moshe Steinberg" w:date="2018-12-30T13:19:00Z">
        <w:r w:rsidR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t>’</w:t>
        </w:r>
      </w:ins>
      <w:del w:id="54" w:author="Moshe Steinberg" w:date="2018-12-30T13:19:00Z">
        <w:r w:rsidRPr="00891A28" w:rsidDel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delText>e</w:delText>
        </w:r>
      </w:del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rurah</w:t>
      </w:r>
      <w:proofErr w:type="spellEnd"/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 creates an </w:t>
      </w:r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Anan 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Sahadei</w:t>
      </w:r>
      <w:proofErr w:type="spellEnd"/>
      <w:r w:rsidR="00C43292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 xml:space="preserve"> </w:t>
      </w:r>
      <w:r w:rsidR="00C43292">
        <w:rPr>
          <w:rFonts w:ascii="Calibri" w:eastAsia="Times New Roman" w:hAnsi="Calibri" w:cs="Calibri"/>
          <w:iCs/>
          <w:sz w:val="20"/>
          <w:szCs w:val="20"/>
          <w:lang w:eastAsia="en-GB"/>
        </w:rPr>
        <w:t>[a high level of certainty]</w:t>
      </w:r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, like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re’iyah</w:t>
      </w:r>
      <w:proofErr w:type="spellEnd"/>
      <w:ins w:id="55" w:author="Moshe Steinberg" w:date="2018-12-30T13:19:00Z">
        <w:r w:rsidR="00244A8A">
          <w:rPr>
            <w:rFonts w:ascii="Calibri" w:eastAsia="Times New Roman" w:hAnsi="Calibri" w:cs="Calibri"/>
            <w:i/>
            <w:iCs/>
            <w:sz w:val="20"/>
            <w:szCs w:val="20"/>
            <w:lang w:eastAsia="en-GB"/>
          </w:rPr>
          <w:t xml:space="preserve"> </w:t>
        </w:r>
        <w:r w:rsidR="00244A8A">
          <w:rPr>
            <w:rFonts w:ascii="Calibri" w:eastAsia="Times New Roman" w:hAnsi="Calibri" w:cs="Calibri"/>
            <w:sz w:val="20"/>
            <w:szCs w:val="20"/>
            <w:lang w:eastAsia="en-GB"/>
          </w:rPr>
          <w:t>[seeing with our own eyes]</w:t>
        </w:r>
      </w:ins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. However, nowhere do we find that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yotzei</w:t>
      </w:r>
      <w:proofErr w:type="spellEnd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 xml:space="preserve">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v’nichnas</w:t>
      </w:r>
      <w:proofErr w:type="spellEnd"/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 works for cheese. For cheese, the Halacha appears to be that physical full-time </w:t>
      </w:r>
      <w:proofErr w:type="spellStart"/>
      <w:r w:rsidRPr="00891A28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re’iyah</w:t>
      </w:r>
      <w:proofErr w:type="spellEnd"/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 xml:space="preserve"> is necessary according to the </w:t>
      </w:r>
      <w:ins w:id="56" w:author="Moshe Steinberg" w:date="2018-12-30T13:19:00Z">
        <w:r w:rsidR="00244A8A">
          <w:rPr>
            <w:rFonts w:ascii="Calibri" w:eastAsia="Times New Roman" w:hAnsi="Calibri" w:cs="Calibri"/>
            <w:sz w:val="20"/>
            <w:szCs w:val="20"/>
            <w:lang w:eastAsia="en-GB"/>
          </w:rPr>
          <w:t>Ramah</w:t>
        </w:r>
      </w:ins>
      <w:del w:id="57" w:author="Moshe Steinberg" w:date="2018-12-30T13:19:00Z">
        <w:r w:rsidDel="00244A8A">
          <w:rPr>
            <w:rFonts w:ascii="Calibri" w:eastAsia="Times New Roman" w:hAnsi="Calibri" w:cs="Calibri"/>
            <w:sz w:val="20"/>
            <w:szCs w:val="20"/>
            <w:lang w:eastAsia="en-GB"/>
          </w:rPr>
          <w:delText>R</w:delText>
        </w:r>
        <w:r w:rsidR="008075DD" w:rsidDel="00244A8A">
          <w:rPr>
            <w:rFonts w:ascii="Calibri" w:eastAsia="Times New Roman" w:hAnsi="Calibri" w:cs="Calibri"/>
            <w:sz w:val="20"/>
            <w:szCs w:val="20"/>
            <w:lang w:eastAsia="en-GB"/>
          </w:rPr>
          <w:delText>emo</w:delText>
        </w:r>
      </w:del>
      <w:r w:rsidRPr="003245BF">
        <w:rPr>
          <w:rFonts w:ascii="Calibri" w:eastAsia="Times New Roman" w:hAnsi="Calibri" w:cs="Calibri"/>
          <w:sz w:val="20"/>
          <w:szCs w:val="20"/>
          <w:lang w:eastAsia="en-GB"/>
        </w:rPr>
        <w:t>.</w:t>
      </w:r>
      <w:r>
        <w:rPr>
          <w:rFonts w:ascii="Calibri" w:eastAsia="Times New Roman" w:hAnsi="Calibri" w:cs="Calibri"/>
          <w:sz w:val="20"/>
          <w:szCs w:val="20"/>
          <w:lang w:eastAsia="en-GB"/>
        </w:rPr>
        <w:t>”</w:t>
      </w:r>
    </w:p>
  </w:footnote>
  <w:footnote w:id="38">
    <w:p w14:paraId="6F4853DB" w14:textId="77777777" w:rsidR="002F2B05" w:rsidRPr="00891A28" w:rsidRDefault="002F2B05">
      <w:pPr>
        <w:pStyle w:val="FootnoteText"/>
      </w:pPr>
      <w:r w:rsidRPr="00CD5636">
        <w:rPr>
          <w:rStyle w:val="FootnoteReference"/>
        </w:rPr>
        <w:footnoteRef/>
      </w:r>
      <w:r w:rsidRPr="00CD5636">
        <w:t xml:space="preserve"> </w:t>
      </w:r>
      <w:proofErr w:type="spellStart"/>
      <w:r w:rsidRPr="00891A28">
        <w:t>Shach</w:t>
      </w:r>
      <w:proofErr w:type="spellEnd"/>
      <w:r w:rsidRPr="00891A28">
        <w:t xml:space="preserve"> </w:t>
      </w:r>
      <w:proofErr w:type="spellStart"/>
      <w:r w:rsidRPr="00891A28">
        <w:t>Yoreh</w:t>
      </w:r>
      <w:proofErr w:type="spellEnd"/>
      <w:r w:rsidRPr="00891A28">
        <w:t xml:space="preserve"> </w:t>
      </w:r>
      <w:proofErr w:type="spellStart"/>
      <w:r w:rsidRPr="00891A28">
        <w:t>Deah</w:t>
      </w:r>
      <w:proofErr w:type="spellEnd"/>
      <w:r w:rsidRPr="00891A28">
        <w:t xml:space="preserve"> 115:20</w:t>
      </w:r>
    </w:p>
  </w:footnote>
  <w:footnote w:id="39">
    <w:p w14:paraId="44C5FBD5" w14:textId="3CF46E07" w:rsidR="002F2B05" w:rsidRPr="0054384D" w:rsidRDefault="002F2B0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891A28">
        <w:rPr>
          <w:iCs/>
        </w:rPr>
        <w:t>Avodah Zara 35b</w:t>
      </w:r>
      <w:r>
        <w:rPr>
          <w:i/>
        </w:rPr>
        <w:t xml:space="preserve"> </w:t>
      </w:r>
      <w:r>
        <w:t xml:space="preserve">for the </w:t>
      </w:r>
      <w:proofErr w:type="spellStart"/>
      <w:r w:rsidR="001E59CB">
        <w:rPr>
          <w:i/>
          <w:iCs/>
        </w:rPr>
        <w:t>m</w:t>
      </w:r>
      <w:r w:rsidRPr="00891A28">
        <w:rPr>
          <w:i/>
          <w:iCs/>
        </w:rPr>
        <w:t>ishna</w:t>
      </w:r>
      <w:proofErr w:type="spellEnd"/>
      <w:r>
        <w:t xml:space="preserve"> about milk. </w:t>
      </w:r>
    </w:p>
  </w:footnote>
  <w:footnote w:id="40">
    <w:p w14:paraId="7A5AFD35" w14:textId="5F6409FA" w:rsidR="002F2B05" w:rsidRPr="00324FCE" w:rsidRDefault="002F2B05">
      <w:pPr>
        <w:pStyle w:val="FootnoteText"/>
      </w:pPr>
      <w:r>
        <w:rPr>
          <w:rStyle w:val="FootnoteReference"/>
        </w:rPr>
        <w:footnoteRef/>
      </w:r>
      <w:r>
        <w:t xml:space="preserve"> With regards to communities having a </w:t>
      </w:r>
      <w:r w:rsidRPr="00891A28">
        <w:rPr>
          <w:i/>
          <w:iCs/>
        </w:rPr>
        <w:t>minhag</w:t>
      </w:r>
      <w:r>
        <w:t xml:space="preserve"> to permit </w:t>
      </w:r>
      <w:proofErr w:type="spellStart"/>
      <w:r>
        <w:rPr>
          <w:i/>
        </w:rPr>
        <w:t>g</w:t>
      </w:r>
      <w:r w:rsidR="00244A8A">
        <w:rPr>
          <w:i/>
        </w:rPr>
        <w:t>’</w:t>
      </w:r>
      <w:r>
        <w:rPr>
          <w:i/>
        </w:rPr>
        <w:t>vinas</w:t>
      </w:r>
      <w:proofErr w:type="spellEnd"/>
      <w:r>
        <w:rPr>
          <w:i/>
        </w:rPr>
        <w:t xml:space="preserve"> akum</w:t>
      </w:r>
      <w:r>
        <w:t>,</w:t>
      </w:r>
      <w:r>
        <w:rPr>
          <w:i/>
        </w:rPr>
        <w:t xml:space="preserve"> </w:t>
      </w:r>
      <w:r>
        <w:t xml:space="preserve">I found quoted on the website of Rabbi </w:t>
      </w:r>
      <w:proofErr w:type="spellStart"/>
      <w:r>
        <w:t>Kaganoff</w:t>
      </w:r>
      <w:proofErr w:type="spellEnd"/>
      <w:r>
        <w:t xml:space="preserve"> that there is an Italian community that has a </w:t>
      </w:r>
      <w:r w:rsidRPr="00891A28">
        <w:rPr>
          <w:i/>
          <w:iCs/>
        </w:rPr>
        <w:t>minhag</w:t>
      </w:r>
      <w:r>
        <w:t xml:space="preserve"> going back over 800 years to allow the consumption of </w:t>
      </w:r>
      <w:proofErr w:type="spellStart"/>
      <w:r>
        <w:rPr>
          <w:i/>
        </w:rPr>
        <w:t>g</w:t>
      </w:r>
      <w:r w:rsidR="00244A8A">
        <w:rPr>
          <w:i/>
        </w:rPr>
        <w:t>’</w:t>
      </w:r>
      <w:r>
        <w:rPr>
          <w:i/>
        </w:rPr>
        <w:t>vinas</w:t>
      </w:r>
      <w:proofErr w:type="spellEnd"/>
      <w:r>
        <w:rPr>
          <w:i/>
        </w:rPr>
        <w:t xml:space="preserve"> akum</w:t>
      </w:r>
      <w:r>
        <w:t>. [</w:t>
      </w:r>
      <w:r w:rsidRPr="00DB07AF">
        <w:t>http://rabbikaganoff.com/tag/gevinas-akum/</w:t>
      </w:r>
      <w:r>
        <w:t xml:space="preserve"> - Friday 11/08/17 at 15:44]</w:t>
      </w:r>
    </w:p>
  </w:footnote>
  <w:footnote w:id="41">
    <w:p w14:paraId="0FB0CA80" w14:textId="77777777" w:rsidR="002F2B05" w:rsidRDefault="002F2B05">
      <w:pPr>
        <w:pStyle w:val="FootnoteText"/>
      </w:pPr>
      <w:r>
        <w:rPr>
          <w:rStyle w:val="FootnoteReference"/>
        </w:rPr>
        <w:footnoteRef/>
      </w:r>
      <w:r>
        <w:t xml:space="preserve"> London Beis Din website as of Friday 11/8/17 at 15:47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71669"/>
    <w:multiLevelType w:val="hybridMultilevel"/>
    <w:tmpl w:val="C69E16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02"/>
    <w:multiLevelType w:val="hybridMultilevel"/>
    <w:tmpl w:val="C810B12A"/>
    <w:lvl w:ilvl="0" w:tplc="91FE2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she Steinberg">
    <w15:presenceInfo w15:providerId="Windows Live" w15:userId="621cea1f805a57cb"/>
  </w15:person>
  <w15:person w15:author="yaakov levy">
    <w15:presenceInfo w15:providerId="Windows Live" w15:userId="99870cc1297cb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wN7KwMDM1MjMyMTFQ0lEKTi0uzszPAykwrQUA6P/SRSwAAAA="/>
  </w:docVars>
  <w:rsids>
    <w:rsidRoot w:val="00BE19B9"/>
    <w:rsid w:val="00003707"/>
    <w:rsid w:val="00013221"/>
    <w:rsid w:val="00013DA6"/>
    <w:rsid w:val="00020DA0"/>
    <w:rsid w:val="000367D7"/>
    <w:rsid w:val="000378E5"/>
    <w:rsid w:val="00046424"/>
    <w:rsid w:val="00060EDA"/>
    <w:rsid w:val="000627DF"/>
    <w:rsid w:val="00070549"/>
    <w:rsid w:val="000706D9"/>
    <w:rsid w:val="00070B15"/>
    <w:rsid w:val="00085D36"/>
    <w:rsid w:val="000C5C4D"/>
    <w:rsid w:val="001006D5"/>
    <w:rsid w:val="00100E7A"/>
    <w:rsid w:val="00101B66"/>
    <w:rsid w:val="00126D23"/>
    <w:rsid w:val="001352AF"/>
    <w:rsid w:val="00137414"/>
    <w:rsid w:val="0015506E"/>
    <w:rsid w:val="00171761"/>
    <w:rsid w:val="0019505D"/>
    <w:rsid w:val="001B31DD"/>
    <w:rsid w:val="001B4E8A"/>
    <w:rsid w:val="001B788E"/>
    <w:rsid w:val="001E59CB"/>
    <w:rsid w:val="001F3204"/>
    <w:rsid w:val="001F6B9E"/>
    <w:rsid w:val="002110B1"/>
    <w:rsid w:val="00212D1B"/>
    <w:rsid w:val="002166C8"/>
    <w:rsid w:val="00220C4D"/>
    <w:rsid w:val="00222DB9"/>
    <w:rsid w:val="00236C6D"/>
    <w:rsid w:val="00241568"/>
    <w:rsid w:val="002447AB"/>
    <w:rsid w:val="00244A8A"/>
    <w:rsid w:val="00247998"/>
    <w:rsid w:val="0026688E"/>
    <w:rsid w:val="00273EB6"/>
    <w:rsid w:val="00275C8C"/>
    <w:rsid w:val="00293D96"/>
    <w:rsid w:val="002A4CFC"/>
    <w:rsid w:val="002F2B05"/>
    <w:rsid w:val="002F6A3C"/>
    <w:rsid w:val="00323C31"/>
    <w:rsid w:val="003245BF"/>
    <w:rsid w:val="00324FCE"/>
    <w:rsid w:val="00331141"/>
    <w:rsid w:val="00335165"/>
    <w:rsid w:val="003472ED"/>
    <w:rsid w:val="00361506"/>
    <w:rsid w:val="00365C94"/>
    <w:rsid w:val="00374A94"/>
    <w:rsid w:val="00377DB0"/>
    <w:rsid w:val="00390EF5"/>
    <w:rsid w:val="003B40F0"/>
    <w:rsid w:val="003D1D45"/>
    <w:rsid w:val="003E39AA"/>
    <w:rsid w:val="00420752"/>
    <w:rsid w:val="00424652"/>
    <w:rsid w:val="00426B1F"/>
    <w:rsid w:val="004371DE"/>
    <w:rsid w:val="004647BC"/>
    <w:rsid w:val="0047436B"/>
    <w:rsid w:val="00477007"/>
    <w:rsid w:val="004B1DDB"/>
    <w:rsid w:val="004B48F5"/>
    <w:rsid w:val="004D7808"/>
    <w:rsid w:val="004F109A"/>
    <w:rsid w:val="00506E4D"/>
    <w:rsid w:val="0050784E"/>
    <w:rsid w:val="0054384D"/>
    <w:rsid w:val="005626EE"/>
    <w:rsid w:val="00573C60"/>
    <w:rsid w:val="005867F7"/>
    <w:rsid w:val="00586E04"/>
    <w:rsid w:val="005D0C86"/>
    <w:rsid w:val="005F0162"/>
    <w:rsid w:val="00623E74"/>
    <w:rsid w:val="0066215A"/>
    <w:rsid w:val="0068217C"/>
    <w:rsid w:val="006830A2"/>
    <w:rsid w:val="00693428"/>
    <w:rsid w:val="006C6142"/>
    <w:rsid w:val="006D0A6A"/>
    <w:rsid w:val="006D342D"/>
    <w:rsid w:val="006D582D"/>
    <w:rsid w:val="006E5E9C"/>
    <w:rsid w:val="006F04EE"/>
    <w:rsid w:val="006F1D55"/>
    <w:rsid w:val="00707340"/>
    <w:rsid w:val="007115A1"/>
    <w:rsid w:val="00747616"/>
    <w:rsid w:val="007651DE"/>
    <w:rsid w:val="007658DD"/>
    <w:rsid w:val="00770D19"/>
    <w:rsid w:val="00780781"/>
    <w:rsid w:val="007852C0"/>
    <w:rsid w:val="00790C8B"/>
    <w:rsid w:val="007974B5"/>
    <w:rsid w:val="007A1929"/>
    <w:rsid w:val="007B4332"/>
    <w:rsid w:val="007D3A9B"/>
    <w:rsid w:val="007D41CD"/>
    <w:rsid w:val="007E0D4C"/>
    <w:rsid w:val="007E64B4"/>
    <w:rsid w:val="007F4BD0"/>
    <w:rsid w:val="008016B2"/>
    <w:rsid w:val="008075DD"/>
    <w:rsid w:val="008126EE"/>
    <w:rsid w:val="00813D4E"/>
    <w:rsid w:val="008157AF"/>
    <w:rsid w:val="00817CA2"/>
    <w:rsid w:val="0084302A"/>
    <w:rsid w:val="0084328A"/>
    <w:rsid w:val="00846F3C"/>
    <w:rsid w:val="0084706D"/>
    <w:rsid w:val="00866050"/>
    <w:rsid w:val="00866FDE"/>
    <w:rsid w:val="00881351"/>
    <w:rsid w:val="00891A28"/>
    <w:rsid w:val="00892EB3"/>
    <w:rsid w:val="008970F7"/>
    <w:rsid w:val="008E2BA6"/>
    <w:rsid w:val="00907C6E"/>
    <w:rsid w:val="00914AC3"/>
    <w:rsid w:val="00926D07"/>
    <w:rsid w:val="0093158F"/>
    <w:rsid w:val="00956681"/>
    <w:rsid w:val="009840E2"/>
    <w:rsid w:val="0099774E"/>
    <w:rsid w:val="009A264C"/>
    <w:rsid w:val="009E70E7"/>
    <w:rsid w:val="009F74ED"/>
    <w:rsid w:val="00A166BA"/>
    <w:rsid w:val="00A2453F"/>
    <w:rsid w:val="00A36391"/>
    <w:rsid w:val="00A3649F"/>
    <w:rsid w:val="00A622D3"/>
    <w:rsid w:val="00A709E6"/>
    <w:rsid w:val="00A811C1"/>
    <w:rsid w:val="00A837DF"/>
    <w:rsid w:val="00AD59E1"/>
    <w:rsid w:val="00AE1CBB"/>
    <w:rsid w:val="00AF1863"/>
    <w:rsid w:val="00AF426E"/>
    <w:rsid w:val="00B07B69"/>
    <w:rsid w:val="00B15F0F"/>
    <w:rsid w:val="00B27E10"/>
    <w:rsid w:val="00B52FD1"/>
    <w:rsid w:val="00B57192"/>
    <w:rsid w:val="00B62883"/>
    <w:rsid w:val="00B6490D"/>
    <w:rsid w:val="00B97D73"/>
    <w:rsid w:val="00BA452C"/>
    <w:rsid w:val="00BC19A0"/>
    <w:rsid w:val="00BC3DAD"/>
    <w:rsid w:val="00BC5B30"/>
    <w:rsid w:val="00BC6B30"/>
    <w:rsid w:val="00BD0BC9"/>
    <w:rsid w:val="00BD4390"/>
    <w:rsid w:val="00BE19B9"/>
    <w:rsid w:val="00C37F6A"/>
    <w:rsid w:val="00C43292"/>
    <w:rsid w:val="00C47C42"/>
    <w:rsid w:val="00C77C10"/>
    <w:rsid w:val="00C84722"/>
    <w:rsid w:val="00C93DBB"/>
    <w:rsid w:val="00C94A87"/>
    <w:rsid w:val="00CA1825"/>
    <w:rsid w:val="00CC0B19"/>
    <w:rsid w:val="00CC500B"/>
    <w:rsid w:val="00CD5636"/>
    <w:rsid w:val="00CE34AB"/>
    <w:rsid w:val="00CE78C4"/>
    <w:rsid w:val="00CF1EC6"/>
    <w:rsid w:val="00CF7F71"/>
    <w:rsid w:val="00D00B17"/>
    <w:rsid w:val="00D0433A"/>
    <w:rsid w:val="00D45C3E"/>
    <w:rsid w:val="00D525ED"/>
    <w:rsid w:val="00D71BB3"/>
    <w:rsid w:val="00D845B4"/>
    <w:rsid w:val="00DB07AF"/>
    <w:rsid w:val="00DB1F1C"/>
    <w:rsid w:val="00DB6B6C"/>
    <w:rsid w:val="00DC6F45"/>
    <w:rsid w:val="00DD78B1"/>
    <w:rsid w:val="00DE75D2"/>
    <w:rsid w:val="00DF1335"/>
    <w:rsid w:val="00DF71E6"/>
    <w:rsid w:val="00E2503D"/>
    <w:rsid w:val="00E45558"/>
    <w:rsid w:val="00E475E1"/>
    <w:rsid w:val="00E5028B"/>
    <w:rsid w:val="00E51C24"/>
    <w:rsid w:val="00E85A26"/>
    <w:rsid w:val="00E864A3"/>
    <w:rsid w:val="00E875DA"/>
    <w:rsid w:val="00E9406A"/>
    <w:rsid w:val="00EA25B4"/>
    <w:rsid w:val="00EB4D04"/>
    <w:rsid w:val="00EC25F0"/>
    <w:rsid w:val="00EC2645"/>
    <w:rsid w:val="00EC75E0"/>
    <w:rsid w:val="00ED08BC"/>
    <w:rsid w:val="00EF1802"/>
    <w:rsid w:val="00EF4217"/>
    <w:rsid w:val="00F11D59"/>
    <w:rsid w:val="00F40767"/>
    <w:rsid w:val="00F45E69"/>
    <w:rsid w:val="00F55195"/>
    <w:rsid w:val="00F704D8"/>
    <w:rsid w:val="00F77D9E"/>
    <w:rsid w:val="00F95B59"/>
    <w:rsid w:val="00F97E25"/>
    <w:rsid w:val="00FA0951"/>
    <w:rsid w:val="00FA0BFA"/>
    <w:rsid w:val="00FB0E67"/>
    <w:rsid w:val="00FB5060"/>
    <w:rsid w:val="00FB7771"/>
    <w:rsid w:val="00FC5CEE"/>
    <w:rsid w:val="00FD26D9"/>
    <w:rsid w:val="00FD62FB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F2AD"/>
  <w15:chartTrackingRefBased/>
  <w15:docId w15:val="{05BBC4F0-C7DA-43F0-93CC-B058AA63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97E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7E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7E25"/>
    <w:rPr>
      <w:vertAlign w:val="superscript"/>
    </w:rPr>
  </w:style>
  <w:style w:type="character" w:customStyle="1" w:styleId="segment">
    <w:name w:val="segment"/>
    <w:basedOn w:val="DefaultParagraphFont"/>
    <w:rsid w:val="00F97E25"/>
  </w:style>
  <w:style w:type="character" w:customStyle="1" w:styleId="he">
    <w:name w:val="he"/>
    <w:basedOn w:val="DefaultParagraphFont"/>
    <w:rsid w:val="00F97E25"/>
  </w:style>
  <w:style w:type="character" w:customStyle="1" w:styleId="apple-converted-space">
    <w:name w:val="apple-converted-space"/>
    <w:basedOn w:val="DefaultParagraphFont"/>
    <w:rsid w:val="00F97E25"/>
  </w:style>
  <w:style w:type="paragraph" w:styleId="EndnoteText">
    <w:name w:val="endnote text"/>
    <w:basedOn w:val="Normal"/>
    <w:link w:val="EndnoteTextChar"/>
    <w:uiPriority w:val="99"/>
    <w:semiHidden/>
    <w:unhideWhenUsed/>
    <w:rsid w:val="00E45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55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55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F01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1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1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1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6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14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ABCDD56-D842-435F-BB2B-17A9FCC6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Athersych</dc:creator>
  <cp:keywords/>
  <dc:description/>
  <cp:lastModifiedBy>Moshe Steinberg</cp:lastModifiedBy>
  <cp:revision>4</cp:revision>
  <dcterms:created xsi:type="dcterms:W3CDTF">2018-12-30T11:18:00Z</dcterms:created>
  <dcterms:modified xsi:type="dcterms:W3CDTF">2018-12-30T13:23:00Z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c4f1ea38-6a43-33fc-8077-d81e26e29bb3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