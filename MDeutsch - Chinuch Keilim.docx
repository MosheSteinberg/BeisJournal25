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B4ED0" w14:textId="77777777" w:rsidR="00957771" w:rsidRPr="00853542" w:rsidRDefault="00853542" w:rsidP="00853542">
      <w:pPr>
        <w:jc w:val="center"/>
        <w:rPr>
          <w:sz w:val="28"/>
          <w:szCs w:val="28"/>
          <w:u w:val="single"/>
          <w:rtl/>
          <w:lang w:bidi="he-IL"/>
        </w:rPr>
      </w:pPr>
      <w:commentRangeStart w:id="0"/>
      <w:commentRangeStart w:id="1"/>
      <w:commentRangeStart w:id="2"/>
      <w:r w:rsidRPr="00853542">
        <w:rPr>
          <w:rFonts w:hint="cs"/>
          <w:sz w:val="28"/>
          <w:szCs w:val="28"/>
          <w:u w:val="single"/>
          <w:rtl/>
          <w:lang w:bidi="he-IL"/>
        </w:rPr>
        <w:t>חינוך כהנים וחינוך כלים</w:t>
      </w:r>
      <w:commentRangeEnd w:id="0"/>
      <w:r w:rsidR="007F59D9">
        <w:rPr>
          <w:rStyle w:val="CommentReference"/>
        </w:rPr>
        <w:commentReference w:id="0"/>
      </w:r>
      <w:commentRangeEnd w:id="1"/>
      <w:r w:rsidR="00150CD3">
        <w:rPr>
          <w:rStyle w:val="CommentReference"/>
        </w:rPr>
        <w:commentReference w:id="1"/>
      </w:r>
      <w:commentRangeEnd w:id="2"/>
      <w:r w:rsidR="00B61DBF">
        <w:rPr>
          <w:rStyle w:val="CommentReference"/>
        </w:rPr>
        <w:commentReference w:id="2"/>
      </w:r>
    </w:p>
    <w:p w14:paraId="06CB4A19" w14:textId="71E28EB8" w:rsidR="00694D0A" w:rsidRDefault="00C169EF" w:rsidP="00B61DBF">
      <w:r>
        <w:t xml:space="preserve">The first </w:t>
      </w:r>
      <w:r w:rsidRPr="00C169EF">
        <w:rPr>
          <w:i/>
        </w:rPr>
        <w:t>mishna</w:t>
      </w:r>
      <w:r>
        <w:t xml:space="preserve"> in </w:t>
      </w:r>
      <w:r w:rsidR="0057250D" w:rsidRPr="00393EE8">
        <w:rPr>
          <w:iCs/>
        </w:rPr>
        <w:t>Maseches Yoma</w:t>
      </w:r>
      <w:r>
        <w:t xml:space="preserve">, in discussing the preparations that were necessary to ensure that the </w:t>
      </w:r>
      <w:r w:rsidR="00823BC7" w:rsidRPr="00823BC7">
        <w:rPr>
          <w:i/>
          <w:iCs/>
        </w:rPr>
        <w:t>Yom Kippur</w:t>
      </w:r>
      <w:r>
        <w:t xml:space="preserve"> service in the </w:t>
      </w:r>
      <w:r w:rsidRPr="00446536">
        <w:rPr>
          <w:i/>
        </w:rPr>
        <w:t>beis hamikdash</w:t>
      </w:r>
      <w:r>
        <w:t xml:space="preserve"> </w:t>
      </w:r>
      <w:r w:rsidR="00B61DBF">
        <w:t xml:space="preserve">was </w:t>
      </w:r>
      <w:r>
        <w:t xml:space="preserve">carried out properly, mentions the requirement to appoint a deputy to the </w:t>
      </w:r>
      <w:r w:rsidRPr="00446536">
        <w:rPr>
          <w:i/>
        </w:rPr>
        <w:t>kohen gadol</w:t>
      </w:r>
      <w:r>
        <w:t xml:space="preserve">. This was a precaution in case the </w:t>
      </w:r>
      <w:r w:rsidRPr="00446536">
        <w:rPr>
          <w:i/>
        </w:rPr>
        <w:t>kohen gadol</w:t>
      </w:r>
      <w:r>
        <w:t xml:space="preserve"> was rendered unable to carry out those tasks which would be required of him over the course of the day, </w:t>
      </w:r>
      <w:r w:rsidR="00446536">
        <w:t xml:space="preserve">to ensure </w:t>
      </w:r>
      <w:r>
        <w:t>that there would be a replacement available.</w:t>
      </w:r>
      <w:r w:rsidR="00446536">
        <w:t xml:space="preserve"> The </w:t>
      </w:r>
      <w:r w:rsidR="00446536" w:rsidRPr="00694D0A">
        <w:rPr>
          <w:i/>
        </w:rPr>
        <w:t>gemara</w:t>
      </w:r>
      <w:r w:rsidR="00446536">
        <w:t>, when it comes</w:t>
      </w:r>
      <w:r w:rsidR="00694D0A">
        <w:t xml:space="preserve"> to discuss the point, has the following discussion:</w:t>
      </w:r>
    </w:p>
    <w:p w14:paraId="3FE64DF7" w14:textId="77777777" w:rsidR="00694D0A" w:rsidRDefault="00F40F14" w:rsidP="007D4F80">
      <w:pPr>
        <w:bidi/>
      </w:pPr>
      <w:r>
        <w:rPr>
          <w:rFonts w:cs="Arial"/>
          <w:rtl/>
          <w:lang w:bidi="he-IL"/>
        </w:rPr>
        <w:t>אירע בו פסול קודם תמיד של שחר - מחנכין אותו בתמיד של שחר. אלא, אירע בו פסול אחר תמיד של שחר במה מחנכין אותו? - אמר רב אדא בר אהבה: באבנט. - הניחא למאן דאמר אבנטו של כהן גדול זה הוא אבנטו של כהן הדיוט. אלא למאן דאמר אבנטו של כהן גדול לא זהו אבנטו של כהן הדיוט מאי איכא למימר? - אמר אביי: לובש שמונה ומהפך בצינורא, וכדרב הונא, דאמר רב הונא: זר שהפך בצינורא - חייב מיתה. ורב פפא</w:t>
      </w:r>
      <w:r>
        <w:rPr>
          <w:rFonts w:cs="Arial" w:hint="cs"/>
          <w:rtl/>
          <w:lang w:bidi="he-IL"/>
        </w:rPr>
        <w:t xml:space="preserve"> </w:t>
      </w:r>
      <w:r>
        <w:rPr>
          <w:rFonts w:cs="Arial"/>
          <w:rtl/>
          <w:lang w:bidi="he-IL"/>
        </w:rPr>
        <w:t xml:space="preserve">אמר </w:t>
      </w:r>
      <w:r w:rsidRPr="006C5673">
        <w:rPr>
          <w:rFonts w:cs="Arial"/>
          <w:rtl/>
          <w:lang w:bidi="he-IL"/>
        </w:rPr>
        <w:t>עבודתו מחנכתו. מי לא תניא: כל הכלים שעשה משה - משיחתן מקדשתן, מכאן ואילך - עבודתן מחנכתן. הכא נמי - עבודתו מחנכתו</w:t>
      </w:r>
      <w:r w:rsidR="00263546">
        <w:rPr>
          <w:rStyle w:val="FootnoteReference"/>
        </w:rPr>
        <w:footnoteReference w:id="1"/>
      </w:r>
    </w:p>
    <w:p w14:paraId="0149CF02" w14:textId="1D8F2C1B" w:rsidR="00B15FBC" w:rsidRDefault="0085718C" w:rsidP="00B61DBF">
      <w:pPr>
        <w:rPr>
          <w:lang w:bidi="he-IL"/>
        </w:rPr>
      </w:pPr>
      <w:r>
        <w:rPr>
          <w:lang w:bidi="he-IL"/>
        </w:rPr>
        <w:t xml:space="preserve">The </w:t>
      </w:r>
      <w:r w:rsidRPr="008B2F29">
        <w:rPr>
          <w:i/>
          <w:lang w:bidi="he-IL"/>
        </w:rPr>
        <w:t>gemara</w:t>
      </w:r>
      <w:r>
        <w:rPr>
          <w:lang w:bidi="he-IL"/>
        </w:rPr>
        <w:t xml:space="preserve"> </w:t>
      </w:r>
      <w:r w:rsidR="00C10EC8">
        <w:rPr>
          <w:lang w:bidi="he-IL"/>
        </w:rPr>
        <w:t>makes clear</w:t>
      </w:r>
      <w:r>
        <w:rPr>
          <w:lang w:bidi="he-IL"/>
        </w:rPr>
        <w:t xml:space="preserve"> that if the </w:t>
      </w:r>
      <w:r w:rsidRPr="008B2F29">
        <w:rPr>
          <w:i/>
          <w:lang w:bidi="he-IL"/>
        </w:rPr>
        <w:t>kohen gadol</w:t>
      </w:r>
      <w:r>
        <w:rPr>
          <w:lang w:bidi="he-IL"/>
        </w:rPr>
        <w:t xml:space="preserve"> becomes </w:t>
      </w:r>
      <w:r w:rsidRPr="008B2F29">
        <w:rPr>
          <w:i/>
          <w:lang w:bidi="he-IL"/>
        </w:rPr>
        <w:t>pasul</w:t>
      </w:r>
      <w:r>
        <w:rPr>
          <w:lang w:bidi="he-IL"/>
        </w:rPr>
        <w:t xml:space="preserve"> for any reason before the</w:t>
      </w:r>
      <w:r w:rsidR="008B2F29">
        <w:rPr>
          <w:lang w:bidi="he-IL"/>
        </w:rPr>
        <w:t xml:space="preserve"> morning</w:t>
      </w:r>
      <w:r>
        <w:rPr>
          <w:lang w:bidi="he-IL"/>
        </w:rPr>
        <w:t xml:space="preserve"> </w:t>
      </w:r>
      <w:r w:rsidRPr="008B2F29">
        <w:rPr>
          <w:i/>
          <w:lang w:bidi="he-IL"/>
        </w:rPr>
        <w:t>tamid</w:t>
      </w:r>
      <w:r>
        <w:rPr>
          <w:lang w:bidi="he-IL"/>
        </w:rPr>
        <w:t xml:space="preserve"> offering was </w:t>
      </w:r>
      <w:r w:rsidR="008B2F29">
        <w:rPr>
          <w:lang w:bidi="he-IL"/>
        </w:rPr>
        <w:t>performed</w:t>
      </w:r>
      <w:r>
        <w:rPr>
          <w:lang w:bidi="he-IL"/>
        </w:rPr>
        <w:t xml:space="preserve">, then there is no problem in the deputy taking over, as he will be inaugurated as </w:t>
      </w:r>
      <w:r w:rsidRPr="000776D2">
        <w:rPr>
          <w:i/>
          <w:lang w:bidi="he-IL"/>
        </w:rPr>
        <w:t>kohen gadol</w:t>
      </w:r>
      <w:r>
        <w:rPr>
          <w:lang w:bidi="he-IL"/>
        </w:rPr>
        <w:t xml:space="preserve"> </w:t>
      </w:r>
      <w:r w:rsidR="00D52D0B">
        <w:rPr>
          <w:lang w:bidi="he-IL"/>
        </w:rPr>
        <w:t xml:space="preserve">through his performance of the morning </w:t>
      </w:r>
      <w:r w:rsidR="00D52D0B" w:rsidRPr="00D52D0B">
        <w:rPr>
          <w:i/>
          <w:lang w:bidi="he-IL"/>
        </w:rPr>
        <w:t>tamid</w:t>
      </w:r>
      <w:r w:rsidR="00D52D0B">
        <w:rPr>
          <w:lang w:bidi="he-IL"/>
        </w:rPr>
        <w:t xml:space="preserve"> offering</w:t>
      </w:r>
      <w:r w:rsidR="007F59D9">
        <w:rPr>
          <w:lang w:bidi="he-IL"/>
        </w:rPr>
        <w:t>.</w:t>
      </w:r>
      <w:r w:rsidR="00B61DBF">
        <w:rPr>
          <w:rStyle w:val="FootnoteReference"/>
          <w:lang w:bidi="he-IL"/>
        </w:rPr>
        <w:footnoteReference w:id="2"/>
      </w:r>
      <w:r w:rsidR="00D52D0B">
        <w:rPr>
          <w:lang w:bidi="he-IL"/>
        </w:rPr>
        <w:t xml:space="preserve">  The </w:t>
      </w:r>
      <w:r w:rsidR="00D52D0B" w:rsidRPr="00B142B0">
        <w:rPr>
          <w:i/>
          <w:lang w:bidi="he-IL"/>
        </w:rPr>
        <w:t>gemara</w:t>
      </w:r>
      <w:r w:rsidR="00D52D0B">
        <w:rPr>
          <w:lang w:bidi="he-IL"/>
        </w:rPr>
        <w:t xml:space="preserve"> then raises the difficulty of how to proceed if the original </w:t>
      </w:r>
      <w:r w:rsidR="00D52D0B" w:rsidRPr="00B142B0">
        <w:rPr>
          <w:i/>
          <w:lang w:bidi="he-IL"/>
        </w:rPr>
        <w:t>kohen gadol</w:t>
      </w:r>
      <w:r w:rsidR="00D52D0B">
        <w:rPr>
          <w:lang w:bidi="he-IL"/>
        </w:rPr>
        <w:t xml:space="preserve"> is rendered </w:t>
      </w:r>
      <w:r w:rsidR="00B142B0" w:rsidRPr="00B142B0">
        <w:rPr>
          <w:i/>
          <w:lang w:bidi="he-IL"/>
        </w:rPr>
        <w:t>pasul</w:t>
      </w:r>
      <w:r w:rsidR="00B142B0">
        <w:rPr>
          <w:lang w:bidi="he-IL"/>
        </w:rPr>
        <w:t xml:space="preserve"> after</w:t>
      </w:r>
      <w:r w:rsidR="00D52D0B">
        <w:rPr>
          <w:lang w:bidi="he-IL"/>
        </w:rPr>
        <w:t xml:space="preserve"> having offered the morning </w:t>
      </w:r>
      <w:r w:rsidR="00D52D0B" w:rsidRPr="00B142B0">
        <w:rPr>
          <w:i/>
          <w:lang w:bidi="he-IL"/>
        </w:rPr>
        <w:t>tamid</w:t>
      </w:r>
      <w:r w:rsidR="00D52D0B">
        <w:rPr>
          <w:lang w:bidi="he-IL"/>
        </w:rPr>
        <w:t>.</w:t>
      </w:r>
      <w:r w:rsidR="00B142B0">
        <w:rPr>
          <w:lang w:bidi="he-IL"/>
        </w:rPr>
        <w:t xml:space="preserve"> The next opportunity for the deputy to perform an </w:t>
      </w:r>
      <w:r w:rsidR="00B142B0" w:rsidRPr="009F4E62">
        <w:rPr>
          <w:i/>
          <w:lang w:bidi="he-IL"/>
        </w:rPr>
        <w:t>avoda</w:t>
      </w:r>
      <w:r w:rsidR="00090074">
        <w:rPr>
          <w:i/>
          <w:lang w:bidi="he-IL"/>
        </w:rPr>
        <w:t xml:space="preserve">, </w:t>
      </w:r>
      <w:r w:rsidR="00090074" w:rsidRPr="00090074">
        <w:rPr>
          <w:lang w:bidi="he-IL"/>
        </w:rPr>
        <w:t>which</w:t>
      </w:r>
      <w:r w:rsidR="0057250D" w:rsidRPr="0057250D">
        <w:rPr>
          <w:iCs/>
          <w:lang w:bidi="he-IL"/>
        </w:rPr>
        <w:t xml:space="preserve"> </w:t>
      </w:r>
      <w:r w:rsidR="00B142B0">
        <w:rPr>
          <w:lang w:bidi="he-IL"/>
        </w:rPr>
        <w:t xml:space="preserve">is as part of the </w:t>
      </w:r>
      <w:r w:rsidR="00823BC7" w:rsidRPr="00823BC7">
        <w:rPr>
          <w:i/>
          <w:iCs/>
          <w:lang w:bidi="he-IL"/>
        </w:rPr>
        <w:t>Yom Kippur</w:t>
      </w:r>
      <w:r w:rsidR="00B142B0">
        <w:rPr>
          <w:lang w:bidi="he-IL"/>
        </w:rPr>
        <w:t xml:space="preserve"> service, when the distinctive eight garments of the</w:t>
      </w:r>
      <w:r w:rsidR="0091612D">
        <w:rPr>
          <w:lang w:bidi="he-IL"/>
        </w:rPr>
        <w:t xml:space="preserve"> </w:t>
      </w:r>
      <w:r w:rsidR="0091612D" w:rsidRPr="009F4E62">
        <w:rPr>
          <w:i/>
          <w:lang w:bidi="he-IL"/>
        </w:rPr>
        <w:t>kohen</w:t>
      </w:r>
      <w:r w:rsidR="0091612D">
        <w:rPr>
          <w:lang w:bidi="he-IL"/>
        </w:rPr>
        <w:t xml:space="preserve"> </w:t>
      </w:r>
      <w:r w:rsidR="0091612D" w:rsidRPr="009F4E62">
        <w:rPr>
          <w:i/>
          <w:lang w:bidi="he-IL"/>
        </w:rPr>
        <w:t>gadol</w:t>
      </w:r>
      <w:r w:rsidR="0091612D">
        <w:rPr>
          <w:lang w:bidi="he-IL"/>
        </w:rPr>
        <w:t xml:space="preserve"> are not worn, would prima facie</w:t>
      </w:r>
      <w:r w:rsidR="00863204">
        <w:rPr>
          <w:lang w:bidi="he-IL"/>
        </w:rPr>
        <w:t xml:space="preserve"> n</w:t>
      </w:r>
      <w:r w:rsidR="0091612D">
        <w:rPr>
          <w:lang w:bidi="he-IL"/>
        </w:rPr>
        <w:t>ot fulfil the criteria necessary for a successful inauguration.</w:t>
      </w:r>
    </w:p>
    <w:p w14:paraId="07971DC7" w14:textId="67F32E53" w:rsidR="00B15FBC" w:rsidRDefault="009F4E62" w:rsidP="00694D0A">
      <w:pPr>
        <w:rPr>
          <w:lang w:bidi="he-IL"/>
        </w:rPr>
      </w:pPr>
      <w:r>
        <w:rPr>
          <w:lang w:bidi="he-IL"/>
        </w:rPr>
        <w:t xml:space="preserve">Rav Ada bar Ahava therefore suggests that because the </w:t>
      </w:r>
      <w:r w:rsidRPr="00DE502E">
        <w:rPr>
          <w:i/>
          <w:lang w:bidi="he-IL"/>
        </w:rPr>
        <w:t>avnet</w:t>
      </w:r>
      <w:r>
        <w:rPr>
          <w:lang w:bidi="he-IL"/>
        </w:rPr>
        <w:t xml:space="preserve"> </w:t>
      </w:r>
      <w:r w:rsidR="00735871">
        <w:rPr>
          <w:lang w:bidi="he-IL"/>
        </w:rPr>
        <w:t>(</w:t>
      </w:r>
      <w:r>
        <w:rPr>
          <w:lang w:bidi="he-IL"/>
        </w:rPr>
        <w:t>belt</w:t>
      </w:r>
      <w:r w:rsidR="00735871">
        <w:rPr>
          <w:lang w:bidi="he-IL"/>
        </w:rPr>
        <w:t>)</w:t>
      </w:r>
      <w:r>
        <w:rPr>
          <w:lang w:bidi="he-IL"/>
        </w:rPr>
        <w:t xml:space="preserve"> that the </w:t>
      </w:r>
      <w:r w:rsidRPr="00DE502E">
        <w:rPr>
          <w:i/>
          <w:lang w:bidi="he-IL"/>
        </w:rPr>
        <w:t>kohen</w:t>
      </w:r>
      <w:r>
        <w:rPr>
          <w:lang w:bidi="he-IL"/>
        </w:rPr>
        <w:t xml:space="preserve"> </w:t>
      </w:r>
      <w:r w:rsidRPr="00DE502E">
        <w:rPr>
          <w:i/>
          <w:lang w:bidi="he-IL"/>
        </w:rPr>
        <w:t>gadol</w:t>
      </w:r>
      <w:r>
        <w:rPr>
          <w:lang w:bidi="he-IL"/>
        </w:rPr>
        <w:t xml:space="preserve"> wore </w:t>
      </w:r>
      <w:r w:rsidR="00C10EC8">
        <w:rPr>
          <w:lang w:bidi="he-IL"/>
        </w:rPr>
        <w:t xml:space="preserve">as part of his dress </w:t>
      </w:r>
      <w:commentRangeStart w:id="3"/>
      <w:r>
        <w:rPr>
          <w:lang w:bidi="he-IL"/>
        </w:rPr>
        <w:t xml:space="preserve">on </w:t>
      </w:r>
      <w:r w:rsidR="00823BC7" w:rsidRPr="00823BC7">
        <w:rPr>
          <w:i/>
          <w:iCs/>
          <w:lang w:bidi="he-IL"/>
        </w:rPr>
        <w:t>Yom Kippur</w:t>
      </w:r>
      <w:commentRangeEnd w:id="3"/>
      <w:r w:rsidR="00735871">
        <w:rPr>
          <w:rStyle w:val="CommentReference"/>
        </w:rPr>
        <w:commentReference w:id="3"/>
      </w:r>
      <w:r w:rsidR="0053491E" w:rsidRPr="00B61DBF">
        <w:rPr>
          <w:rStyle w:val="FootnoteReference"/>
          <w:iCs/>
          <w:lang w:bidi="he-IL"/>
        </w:rPr>
        <w:footnoteReference w:id="3"/>
      </w:r>
      <w:r>
        <w:rPr>
          <w:lang w:bidi="he-IL"/>
        </w:rPr>
        <w:t xml:space="preserve"> was distinct from that of the other </w:t>
      </w:r>
      <w:r w:rsidRPr="00DE502E">
        <w:rPr>
          <w:i/>
          <w:lang w:bidi="he-IL"/>
        </w:rPr>
        <w:t>kohanim</w:t>
      </w:r>
      <w:r>
        <w:rPr>
          <w:lang w:bidi="he-IL"/>
        </w:rPr>
        <w:t xml:space="preserve">, that in itself would be enough to allow the </w:t>
      </w:r>
      <w:r w:rsidR="00823BC7" w:rsidRPr="00823BC7">
        <w:rPr>
          <w:i/>
          <w:iCs/>
          <w:lang w:bidi="he-IL"/>
        </w:rPr>
        <w:t>Yom Kippur</w:t>
      </w:r>
      <w:r>
        <w:rPr>
          <w:lang w:bidi="he-IL"/>
        </w:rPr>
        <w:t xml:space="preserve"> </w:t>
      </w:r>
      <w:r w:rsidRPr="00DE502E">
        <w:rPr>
          <w:i/>
          <w:lang w:bidi="he-IL"/>
        </w:rPr>
        <w:t>avoda</w:t>
      </w:r>
      <w:r>
        <w:rPr>
          <w:lang w:bidi="he-IL"/>
        </w:rPr>
        <w:t xml:space="preserve"> to be considered an </w:t>
      </w:r>
      <w:r w:rsidRPr="00DE502E">
        <w:rPr>
          <w:i/>
          <w:lang w:bidi="he-IL"/>
        </w:rPr>
        <w:t>avoda</w:t>
      </w:r>
      <w:r>
        <w:rPr>
          <w:lang w:bidi="he-IL"/>
        </w:rPr>
        <w:t xml:space="preserve"> performed in the distinctive clothes of the </w:t>
      </w:r>
      <w:r w:rsidRPr="00DE502E">
        <w:rPr>
          <w:i/>
          <w:lang w:bidi="he-IL"/>
        </w:rPr>
        <w:t>kohen</w:t>
      </w:r>
      <w:r>
        <w:rPr>
          <w:lang w:bidi="he-IL"/>
        </w:rPr>
        <w:t xml:space="preserve"> </w:t>
      </w:r>
      <w:r w:rsidRPr="00DE502E">
        <w:rPr>
          <w:i/>
          <w:lang w:bidi="he-IL"/>
        </w:rPr>
        <w:t>gadol</w:t>
      </w:r>
      <w:r>
        <w:rPr>
          <w:lang w:bidi="he-IL"/>
        </w:rPr>
        <w:t xml:space="preserve">. </w:t>
      </w:r>
      <w:r w:rsidR="00DE502E">
        <w:rPr>
          <w:lang w:bidi="he-IL"/>
        </w:rPr>
        <w:t xml:space="preserve">The </w:t>
      </w:r>
      <w:r w:rsidR="00DE502E" w:rsidRPr="00492A8E">
        <w:rPr>
          <w:i/>
          <w:lang w:bidi="he-IL"/>
        </w:rPr>
        <w:t>gemara</w:t>
      </w:r>
      <w:r w:rsidR="00DE502E">
        <w:rPr>
          <w:lang w:bidi="he-IL"/>
        </w:rPr>
        <w:t xml:space="preserve"> points out that this is only an effective answer if we assume that that was in fact the case; however, whether the </w:t>
      </w:r>
      <w:r w:rsidR="00DE502E" w:rsidRPr="00492A8E">
        <w:rPr>
          <w:i/>
          <w:lang w:bidi="he-IL"/>
        </w:rPr>
        <w:t>kohen</w:t>
      </w:r>
      <w:r w:rsidR="00DE502E">
        <w:rPr>
          <w:lang w:bidi="he-IL"/>
        </w:rPr>
        <w:t xml:space="preserve"> </w:t>
      </w:r>
      <w:r w:rsidR="00DE502E" w:rsidRPr="00492A8E">
        <w:rPr>
          <w:i/>
          <w:lang w:bidi="he-IL"/>
        </w:rPr>
        <w:t>gadol</w:t>
      </w:r>
      <w:r w:rsidR="00DE502E">
        <w:rPr>
          <w:lang w:bidi="he-IL"/>
        </w:rPr>
        <w:t xml:space="preserve"> wore a distinct belt from other </w:t>
      </w:r>
      <w:r w:rsidR="00DE502E" w:rsidRPr="00492A8E">
        <w:rPr>
          <w:i/>
          <w:lang w:bidi="he-IL"/>
        </w:rPr>
        <w:t>kohanim</w:t>
      </w:r>
      <w:r w:rsidR="00DE502E">
        <w:rPr>
          <w:lang w:bidi="he-IL"/>
        </w:rPr>
        <w:t xml:space="preserve"> on </w:t>
      </w:r>
      <w:r w:rsidR="00823BC7" w:rsidRPr="00823BC7">
        <w:rPr>
          <w:i/>
          <w:iCs/>
          <w:lang w:bidi="he-IL"/>
        </w:rPr>
        <w:t>Yom Kippur</w:t>
      </w:r>
      <w:r w:rsidR="00DE502E">
        <w:rPr>
          <w:lang w:bidi="he-IL"/>
        </w:rPr>
        <w:t xml:space="preserve"> is subject to a lengthy dispute between </w:t>
      </w:r>
      <w:r w:rsidR="00DE502E" w:rsidRPr="00492A8E">
        <w:rPr>
          <w:lang w:bidi="he-IL"/>
        </w:rPr>
        <w:t>Rebbi</w:t>
      </w:r>
      <w:r w:rsidR="00DE502E">
        <w:rPr>
          <w:lang w:bidi="he-IL"/>
        </w:rPr>
        <w:t xml:space="preserve"> and </w:t>
      </w:r>
      <w:r w:rsidR="00DE502E" w:rsidRPr="00492A8E">
        <w:rPr>
          <w:lang w:bidi="he-IL"/>
        </w:rPr>
        <w:t>R</w:t>
      </w:r>
      <w:r w:rsidR="00492A8E" w:rsidRPr="00492A8E">
        <w:rPr>
          <w:lang w:bidi="he-IL"/>
        </w:rPr>
        <w:t>ebbi</w:t>
      </w:r>
      <w:r w:rsidR="00492A8E">
        <w:rPr>
          <w:lang w:bidi="he-IL"/>
        </w:rPr>
        <w:t xml:space="preserve"> </w:t>
      </w:r>
      <w:r w:rsidR="00492A8E" w:rsidRPr="00492A8E">
        <w:rPr>
          <w:lang w:bidi="he-IL"/>
        </w:rPr>
        <w:t>Elazar</w:t>
      </w:r>
      <w:r w:rsidR="00492A8E">
        <w:rPr>
          <w:lang w:bidi="he-IL"/>
        </w:rPr>
        <w:t xml:space="preserve"> </w:t>
      </w:r>
      <w:r w:rsidR="00492A8E" w:rsidRPr="00492A8E">
        <w:rPr>
          <w:lang w:bidi="he-IL"/>
        </w:rPr>
        <w:t>b’Rebbi</w:t>
      </w:r>
      <w:r w:rsidR="00492A8E">
        <w:rPr>
          <w:lang w:bidi="he-IL"/>
        </w:rPr>
        <w:t xml:space="preserve"> Shimon as to what the belts of the regular </w:t>
      </w:r>
      <w:r w:rsidR="00492A8E" w:rsidRPr="00492A8E">
        <w:rPr>
          <w:i/>
          <w:lang w:bidi="he-IL"/>
        </w:rPr>
        <w:t>kohanim</w:t>
      </w:r>
      <w:r w:rsidR="00492A8E">
        <w:rPr>
          <w:lang w:bidi="he-IL"/>
        </w:rPr>
        <w:t xml:space="preserve"> were made of</w:t>
      </w:r>
      <w:r w:rsidR="00040A83">
        <w:rPr>
          <w:lang w:bidi="he-IL"/>
        </w:rPr>
        <w:t>.</w:t>
      </w:r>
      <w:r w:rsidR="00492A8E">
        <w:rPr>
          <w:lang w:bidi="he-IL"/>
        </w:rPr>
        <w:t xml:space="preserve"> Rav Ada bar Ahava’s solution is only legitimate according to the opinion</w:t>
      </w:r>
      <w:r w:rsidR="00040A83">
        <w:rPr>
          <w:lang w:bidi="he-IL"/>
        </w:rPr>
        <w:t xml:space="preserve"> of Rebbi</w:t>
      </w:r>
      <w:r w:rsidR="00492A8E">
        <w:rPr>
          <w:lang w:bidi="he-IL"/>
        </w:rPr>
        <w:t xml:space="preserve"> that the belts of the regular </w:t>
      </w:r>
      <w:r w:rsidR="00492A8E" w:rsidRPr="00492A8E">
        <w:rPr>
          <w:i/>
          <w:lang w:bidi="he-IL"/>
        </w:rPr>
        <w:t>kohanim</w:t>
      </w:r>
      <w:r w:rsidR="00492A8E">
        <w:rPr>
          <w:lang w:bidi="he-IL"/>
        </w:rPr>
        <w:t xml:space="preserve"> were made out of wool and linen (</w:t>
      </w:r>
      <w:r w:rsidR="00492A8E" w:rsidRPr="00492A8E">
        <w:rPr>
          <w:i/>
          <w:lang w:bidi="he-IL"/>
        </w:rPr>
        <w:t>kila</w:t>
      </w:r>
      <w:r w:rsidR="004B4B74">
        <w:rPr>
          <w:i/>
          <w:lang w:bidi="he-IL"/>
        </w:rPr>
        <w:t>’</w:t>
      </w:r>
      <w:r w:rsidR="00492A8E" w:rsidRPr="00492A8E">
        <w:rPr>
          <w:i/>
          <w:lang w:bidi="he-IL"/>
        </w:rPr>
        <w:t>im</w:t>
      </w:r>
      <w:r w:rsidR="00492A8E">
        <w:rPr>
          <w:lang w:bidi="he-IL"/>
        </w:rPr>
        <w:t>), as opposed to pure linen (</w:t>
      </w:r>
      <w:r w:rsidR="00492A8E" w:rsidRPr="00492A8E">
        <w:rPr>
          <w:i/>
          <w:lang w:bidi="he-IL"/>
        </w:rPr>
        <w:t>butz</w:t>
      </w:r>
      <w:r w:rsidR="00492A8E">
        <w:rPr>
          <w:lang w:bidi="he-IL"/>
        </w:rPr>
        <w:t xml:space="preserve">), which is what the </w:t>
      </w:r>
      <w:r w:rsidR="00492A8E" w:rsidRPr="00492A8E">
        <w:rPr>
          <w:i/>
          <w:lang w:bidi="he-IL"/>
        </w:rPr>
        <w:t>kohen</w:t>
      </w:r>
      <w:r w:rsidR="00492A8E">
        <w:rPr>
          <w:lang w:bidi="he-IL"/>
        </w:rPr>
        <w:t xml:space="preserve"> </w:t>
      </w:r>
      <w:r w:rsidR="00492A8E" w:rsidRPr="00492A8E">
        <w:rPr>
          <w:i/>
          <w:lang w:bidi="he-IL"/>
        </w:rPr>
        <w:t>gadol</w:t>
      </w:r>
      <w:r w:rsidR="00492A8E">
        <w:rPr>
          <w:lang w:bidi="he-IL"/>
        </w:rPr>
        <w:t xml:space="preserve"> wore on </w:t>
      </w:r>
      <w:r w:rsidR="00823BC7" w:rsidRPr="00823BC7">
        <w:rPr>
          <w:i/>
          <w:iCs/>
          <w:lang w:bidi="he-IL"/>
        </w:rPr>
        <w:t>Yom Kippur</w:t>
      </w:r>
      <w:r w:rsidR="00492A8E">
        <w:rPr>
          <w:lang w:bidi="he-IL"/>
        </w:rPr>
        <w:t xml:space="preserve">. </w:t>
      </w:r>
    </w:p>
    <w:p w14:paraId="4B5E088D" w14:textId="31F46D35" w:rsidR="00B15FBC" w:rsidRDefault="00492A8E" w:rsidP="00694D0A">
      <w:pPr>
        <w:rPr>
          <w:lang w:bidi="he-IL"/>
        </w:rPr>
      </w:pPr>
      <w:r>
        <w:rPr>
          <w:lang w:bidi="he-IL"/>
        </w:rPr>
        <w:t xml:space="preserve">Abaye suggests </w:t>
      </w:r>
      <w:r w:rsidR="0055708A">
        <w:rPr>
          <w:lang w:bidi="he-IL"/>
        </w:rPr>
        <w:t>a second solution</w:t>
      </w:r>
      <w:r w:rsidR="00735871">
        <w:rPr>
          <w:lang w:bidi="he-IL"/>
        </w:rPr>
        <w:t>.</w:t>
      </w:r>
      <w:r w:rsidR="0055708A">
        <w:rPr>
          <w:lang w:bidi="he-IL"/>
        </w:rPr>
        <w:t xml:space="preserve"> A non-</w:t>
      </w:r>
      <w:r w:rsidR="0055708A" w:rsidRPr="0055708A">
        <w:rPr>
          <w:i/>
          <w:lang w:bidi="he-IL"/>
        </w:rPr>
        <w:t>kohen</w:t>
      </w:r>
      <w:r w:rsidR="0055708A">
        <w:rPr>
          <w:lang w:bidi="he-IL"/>
        </w:rPr>
        <w:t xml:space="preserve"> who performs </w:t>
      </w:r>
      <w:r w:rsidR="0055708A" w:rsidRPr="0055708A">
        <w:rPr>
          <w:i/>
          <w:lang w:bidi="he-IL"/>
        </w:rPr>
        <w:t>avoda</w:t>
      </w:r>
      <w:r w:rsidR="0055708A">
        <w:rPr>
          <w:lang w:bidi="he-IL"/>
        </w:rPr>
        <w:t xml:space="preserve"> in the </w:t>
      </w:r>
      <w:r w:rsidR="0055708A" w:rsidRPr="0055708A">
        <w:rPr>
          <w:i/>
          <w:lang w:bidi="he-IL"/>
        </w:rPr>
        <w:t>beis</w:t>
      </w:r>
      <w:r w:rsidR="0055708A">
        <w:rPr>
          <w:lang w:bidi="he-IL"/>
        </w:rPr>
        <w:t xml:space="preserve"> </w:t>
      </w:r>
      <w:r w:rsidR="0055708A" w:rsidRPr="0055708A">
        <w:rPr>
          <w:i/>
          <w:lang w:bidi="he-IL"/>
        </w:rPr>
        <w:t>hamikdash</w:t>
      </w:r>
      <w:r w:rsidR="0055708A">
        <w:rPr>
          <w:lang w:bidi="he-IL"/>
        </w:rPr>
        <w:t xml:space="preserve"> is liable to receive the death penalty</w:t>
      </w:r>
      <w:r w:rsidR="00735871">
        <w:rPr>
          <w:lang w:bidi="he-IL"/>
        </w:rPr>
        <w:t>.</w:t>
      </w:r>
      <w:r w:rsidR="00E262BA">
        <w:rPr>
          <w:lang w:bidi="he-IL"/>
        </w:rPr>
        <w:t xml:space="preserve"> Rav Huna</w:t>
      </w:r>
      <w:r w:rsidR="00C616EB">
        <w:rPr>
          <w:lang w:bidi="he-IL"/>
        </w:rPr>
        <w:t xml:space="preserve"> previously</w:t>
      </w:r>
      <w:r w:rsidR="00E262BA">
        <w:rPr>
          <w:lang w:bidi="he-IL"/>
        </w:rPr>
        <w:t xml:space="preserve"> ruled that turning over a piece of meat from the </w:t>
      </w:r>
      <w:r w:rsidR="00E262BA" w:rsidRPr="00E262BA">
        <w:rPr>
          <w:i/>
          <w:lang w:bidi="he-IL"/>
        </w:rPr>
        <w:t>tamid</w:t>
      </w:r>
      <w:r w:rsidR="00E262BA">
        <w:rPr>
          <w:lang w:bidi="he-IL"/>
        </w:rPr>
        <w:t xml:space="preserve"> offering with a fork whilst it was being burned, which would cause it to burn more quickly, is enough to make a non-</w:t>
      </w:r>
      <w:r w:rsidR="00E262BA" w:rsidRPr="00E262BA">
        <w:rPr>
          <w:i/>
          <w:lang w:bidi="he-IL"/>
        </w:rPr>
        <w:t>kohen</w:t>
      </w:r>
      <w:r w:rsidR="00E262BA">
        <w:rPr>
          <w:lang w:bidi="he-IL"/>
        </w:rPr>
        <w:t xml:space="preserve"> liable for performing </w:t>
      </w:r>
      <w:r w:rsidR="00E262BA" w:rsidRPr="00E262BA">
        <w:rPr>
          <w:i/>
          <w:lang w:bidi="he-IL"/>
        </w:rPr>
        <w:t>avoda</w:t>
      </w:r>
      <w:r w:rsidR="00E262BA">
        <w:rPr>
          <w:lang w:bidi="he-IL"/>
        </w:rPr>
        <w:t xml:space="preserve">. Since that is classed as an </w:t>
      </w:r>
      <w:r w:rsidR="00E262BA" w:rsidRPr="00E262BA">
        <w:rPr>
          <w:i/>
          <w:lang w:bidi="he-IL"/>
        </w:rPr>
        <w:t>avoda</w:t>
      </w:r>
      <w:r w:rsidR="00E262BA">
        <w:rPr>
          <w:lang w:bidi="he-IL"/>
        </w:rPr>
        <w:t xml:space="preserve">, if the </w:t>
      </w:r>
      <w:r w:rsidR="00E262BA">
        <w:rPr>
          <w:lang w:bidi="he-IL"/>
        </w:rPr>
        <w:lastRenderedPageBreak/>
        <w:t xml:space="preserve">deputy </w:t>
      </w:r>
      <w:r w:rsidR="00E262BA" w:rsidRPr="00E262BA">
        <w:rPr>
          <w:i/>
          <w:lang w:bidi="he-IL"/>
        </w:rPr>
        <w:t>kohen</w:t>
      </w:r>
      <w:r w:rsidR="00E262BA">
        <w:rPr>
          <w:lang w:bidi="he-IL"/>
        </w:rPr>
        <w:t xml:space="preserve"> </w:t>
      </w:r>
      <w:r w:rsidR="00E262BA" w:rsidRPr="00E262BA">
        <w:rPr>
          <w:i/>
          <w:lang w:bidi="he-IL"/>
        </w:rPr>
        <w:t>gadol</w:t>
      </w:r>
      <w:r w:rsidR="00E262BA">
        <w:rPr>
          <w:lang w:bidi="he-IL"/>
        </w:rPr>
        <w:t xml:space="preserve"> were to turn over meat from the </w:t>
      </w:r>
      <w:r w:rsidR="00E262BA" w:rsidRPr="00E262BA">
        <w:rPr>
          <w:i/>
          <w:lang w:bidi="he-IL"/>
        </w:rPr>
        <w:t>tamid</w:t>
      </w:r>
      <w:r w:rsidR="00E262BA">
        <w:rPr>
          <w:lang w:bidi="he-IL"/>
        </w:rPr>
        <w:t xml:space="preserve"> with a fork whilst dressed in the clothes of the </w:t>
      </w:r>
      <w:r w:rsidR="00E262BA" w:rsidRPr="00E262BA">
        <w:rPr>
          <w:i/>
          <w:lang w:bidi="he-IL"/>
        </w:rPr>
        <w:t>kohen</w:t>
      </w:r>
      <w:r w:rsidR="00E262BA">
        <w:rPr>
          <w:lang w:bidi="he-IL"/>
        </w:rPr>
        <w:t xml:space="preserve"> </w:t>
      </w:r>
      <w:r w:rsidR="00E262BA" w:rsidRPr="00E262BA">
        <w:rPr>
          <w:i/>
          <w:lang w:bidi="he-IL"/>
        </w:rPr>
        <w:t>gadol</w:t>
      </w:r>
      <w:r w:rsidR="00E262BA">
        <w:rPr>
          <w:lang w:bidi="he-IL"/>
        </w:rPr>
        <w:t xml:space="preserve">, that should suffice to serve as an inauguration, thus allowing him to perform the </w:t>
      </w:r>
      <w:r w:rsidR="00823BC7" w:rsidRPr="00823BC7">
        <w:rPr>
          <w:i/>
          <w:iCs/>
          <w:lang w:bidi="he-IL"/>
        </w:rPr>
        <w:t>Yom Kippur</w:t>
      </w:r>
      <w:r w:rsidR="00E262BA">
        <w:rPr>
          <w:lang w:bidi="he-IL"/>
        </w:rPr>
        <w:t xml:space="preserve"> service, which is only legitimate if performed by a </w:t>
      </w:r>
      <w:r w:rsidR="00E262BA" w:rsidRPr="00E262BA">
        <w:rPr>
          <w:i/>
          <w:lang w:bidi="he-IL"/>
        </w:rPr>
        <w:t>kohen</w:t>
      </w:r>
      <w:r w:rsidR="00E262BA">
        <w:rPr>
          <w:lang w:bidi="he-IL"/>
        </w:rPr>
        <w:t xml:space="preserve"> </w:t>
      </w:r>
      <w:r w:rsidR="00E262BA" w:rsidRPr="00E262BA">
        <w:rPr>
          <w:i/>
          <w:lang w:bidi="he-IL"/>
        </w:rPr>
        <w:t>gadol</w:t>
      </w:r>
      <w:r w:rsidR="00E262BA">
        <w:rPr>
          <w:lang w:bidi="he-IL"/>
        </w:rPr>
        <w:t xml:space="preserve">. </w:t>
      </w:r>
    </w:p>
    <w:p w14:paraId="717AE379" w14:textId="065C92D4" w:rsidR="00B15FBC" w:rsidRDefault="00E262BA" w:rsidP="00694D0A">
      <w:pPr>
        <w:rPr>
          <w:lang w:bidi="he-IL"/>
        </w:rPr>
      </w:pPr>
      <w:r>
        <w:rPr>
          <w:lang w:bidi="he-IL"/>
        </w:rPr>
        <w:t xml:space="preserve">A third solution is then suggested by Rav Papa, based on a precedent established by the way in which vessels in the temple were inaugurated. </w:t>
      </w:r>
      <w:r w:rsidR="0087156A">
        <w:rPr>
          <w:lang w:bidi="he-IL"/>
        </w:rPr>
        <w:t>T</w:t>
      </w:r>
      <w:r>
        <w:rPr>
          <w:lang w:bidi="he-IL"/>
        </w:rPr>
        <w:t>he</w:t>
      </w:r>
      <w:r w:rsidR="0087156A">
        <w:rPr>
          <w:lang w:bidi="he-IL"/>
        </w:rPr>
        <w:t xml:space="preserve"> vessels of the temple made by Moshe were inaugurated by being</w:t>
      </w:r>
      <w:r w:rsidR="00D05B2F">
        <w:rPr>
          <w:lang w:bidi="he-IL"/>
        </w:rPr>
        <w:t xml:space="preserve"> anointed with oil</w:t>
      </w:r>
      <w:r w:rsidR="0087156A">
        <w:rPr>
          <w:lang w:bidi="he-IL"/>
        </w:rPr>
        <w:t>.</w:t>
      </w:r>
      <w:r w:rsidR="00D05B2F">
        <w:rPr>
          <w:lang w:bidi="he-IL"/>
        </w:rPr>
        <w:t xml:space="preserve"> </w:t>
      </w:r>
      <w:r w:rsidR="0087156A">
        <w:rPr>
          <w:lang w:bidi="he-IL"/>
        </w:rPr>
        <w:t>F</w:t>
      </w:r>
      <w:r w:rsidR="00D05B2F">
        <w:rPr>
          <w:lang w:bidi="he-IL"/>
        </w:rPr>
        <w:t>uture vessels were not anointed</w:t>
      </w:r>
      <w:r w:rsidR="0087156A">
        <w:rPr>
          <w:lang w:bidi="he-IL"/>
        </w:rPr>
        <w:t xml:space="preserve"> and have a different method of inauguration. T</w:t>
      </w:r>
      <w:r w:rsidR="00D05B2F">
        <w:rPr>
          <w:lang w:bidi="he-IL"/>
        </w:rPr>
        <w:t xml:space="preserve">he very act of using them for the purpose for which they had been built acts as an inauguration. In the same way, Rav Papa suggests that simply performing the </w:t>
      </w:r>
      <w:r w:rsidR="00D05B2F" w:rsidRPr="0081674C">
        <w:rPr>
          <w:i/>
          <w:lang w:bidi="he-IL"/>
        </w:rPr>
        <w:t>avoda</w:t>
      </w:r>
      <w:r w:rsidR="00D05B2F">
        <w:rPr>
          <w:lang w:bidi="he-IL"/>
        </w:rPr>
        <w:t xml:space="preserve"> of </w:t>
      </w:r>
      <w:r w:rsidR="00823BC7" w:rsidRPr="00823BC7">
        <w:rPr>
          <w:i/>
          <w:iCs/>
          <w:lang w:bidi="he-IL"/>
        </w:rPr>
        <w:t>Yom Kippur</w:t>
      </w:r>
      <w:r w:rsidR="00D05B2F">
        <w:rPr>
          <w:lang w:bidi="he-IL"/>
        </w:rPr>
        <w:t xml:space="preserve">, which is </w:t>
      </w:r>
      <w:r w:rsidR="00D05B2F" w:rsidRPr="0081674C">
        <w:rPr>
          <w:i/>
          <w:lang w:bidi="he-IL"/>
        </w:rPr>
        <w:t>avoda</w:t>
      </w:r>
      <w:r w:rsidR="00D05B2F">
        <w:rPr>
          <w:lang w:bidi="he-IL"/>
        </w:rPr>
        <w:t xml:space="preserve"> that only the </w:t>
      </w:r>
      <w:r w:rsidR="00D05B2F" w:rsidRPr="0081674C">
        <w:rPr>
          <w:i/>
          <w:lang w:bidi="he-IL"/>
        </w:rPr>
        <w:t>kohen</w:t>
      </w:r>
      <w:r w:rsidR="00D05B2F">
        <w:rPr>
          <w:lang w:bidi="he-IL"/>
        </w:rPr>
        <w:t xml:space="preserve"> </w:t>
      </w:r>
      <w:r w:rsidR="00D05B2F" w:rsidRPr="0081674C">
        <w:rPr>
          <w:i/>
          <w:lang w:bidi="he-IL"/>
        </w:rPr>
        <w:t>gadol</w:t>
      </w:r>
      <w:r w:rsidR="00D05B2F">
        <w:rPr>
          <w:lang w:bidi="he-IL"/>
        </w:rPr>
        <w:t xml:space="preserve"> can perform, is itself enough to inaugurate the deputy as the </w:t>
      </w:r>
      <w:r w:rsidR="00D05B2F" w:rsidRPr="0081674C">
        <w:rPr>
          <w:i/>
          <w:lang w:bidi="he-IL"/>
        </w:rPr>
        <w:t>kohen</w:t>
      </w:r>
      <w:r w:rsidR="00D05B2F">
        <w:rPr>
          <w:lang w:bidi="he-IL"/>
        </w:rPr>
        <w:t xml:space="preserve"> </w:t>
      </w:r>
      <w:r w:rsidR="00D05B2F" w:rsidRPr="0081674C">
        <w:rPr>
          <w:i/>
          <w:lang w:bidi="he-IL"/>
        </w:rPr>
        <w:t>gadol</w:t>
      </w:r>
      <w:r w:rsidR="00D05B2F">
        <w:rPr>
          <w:lang w:bidi="he-IL"/>
        </w:rPr>
        <w:t xml:space="preserve">.  It is this third answer that I would </w:t>
      </w:r>
      <w:r w:rsidR="00D05B2F" w:rsidRPr="0081674C">
        <w:rPr>
          <w:lang w:bidi="he-IL"/>
        </w:rPr>
        <w:t>like</w:t>
      </w:r>
      <w:r w:rsidR="00D05B2F">
        <w:rPr>
          <w:lang w:bidi="he-IL"/>
        </w:rPr>
        <w:t xml:space="preserve"> to discuss at greater length. </w:t>
      </w:r>
      <w:r>
        <w:rPr>
          <w:lang w:bidi="he-IL"/>
        </w:rPr>
        <w:t xml:space="preserve"> </w:t>
      </w:r>
    </w:p>
    <w:p w14:paraId="0E247C6E" w14:textId="4262F402" w:rsidR="008C6CF5" w:rsidRDefault="00B15FBC" w:rsidP="008C6CF5">
      <w:pPr>
        <w:rPr>
          <w:lang w:bidi="he-IL"/>
        </w:rPr>
      </w:pPr>
      <w:r>
        <w:rPr>
          <w:lang w:bidi="he-IL"/>
        </w:rPr>
        <w:t>Seemingly, Rav Ada bar Ahav</w:t>
      </w:r>
      <w:r w:rsidR="00F612F3">
        <w:rPr>
          <w:lang w:bidi="he-IL"/>
        </w:rPr>
        <w:t>a a</w:t>
      </w:r>
      <w:r>
        <w:rPr>
          <w:lang w:bidi="he-IL"/>
        </w:rPr>
        <w:t>nd Abaye would not subscribe to Ra</w:t>
      </w:r>
      <w:r w:rsidR="007A6BF8">
        <w:rPr>
          <w:lang w:bidi="he-IL"/>
        </w:rPr>
        <w:t>v</w:t>
      </w:r>
      <w:r>
        <w:rPr>
          <w:lang w:bidi="he-IL"/>
        </w:rPr>
        <w:t xml:space="preserve"> Papa’s suggestion that the inauguration of a </w:t>
      </w:r>
      <w:r w:rsidRPr="00B5750A">
        <w:rPr>
          <w:i/>
          <w:lang w:bidi="he-IL"/>
        </w:rPr>
        <w:t>kohen</w:t>
      </w:r>
      <w:r>
        <w:rPr>
          <w:lang w:bidi="he-IL"/>
        </w:rPr>
        <w:t xml:space="preserve"> </w:t>
      </w:r>
      <w:r w:rsidRPr="00B5750A">
        <w:rPr>
          <w:i/>
          <w:lang w:bidi="he-IL"/>
        </w:rPr>
        <w:t>gadol</w:t>
      </w:r>
      <w:r>
        <w:rPr>
          <w:lang w:bidi="he-IL"/>
        </w:rPr>
        <w:t xml:space="preserve"> and the inauguration of </w:t>
      </w:r>
      <w:r w:rsidRPr="00B5750A">
        <w:rPr>
          <w:i/>
          <w:lang w:bidi="he-IL"/>
        </w:rPr>
        <w:t>keilim</w:t>
      </w:r>
      <w:r>
        <w:rPr>
          <w:lang w:bidi="he-IL"/>
        </w:rPr>
        <w:t xml:space="preserve"> for use in the </w:t>
      </w:r>
      <w:r w:rsidRPr="00B5750A">
        <w:rPr>
          <w:i/>
          <w:lang w:bidi="he-IL"/>
        </w:rPr>
        <w:t>beis</w:t>
      </w:r>
      <w:r>
        <w:rPr>
          <w:lang w:bidi="he-IL"/>
        </w:rPr>
        <w:t xml:space="preserve"> </w:t>
      </w:r>
      <w:r w:rsidRPr="00B5750A">
        <w:rPr>
          <w:i/>
          <w:lang w:bidi="he-IL"/>
        </w:rPr>
        <w:t>hamikdash</w:t>
      </w:r>
      <w:r>
        <w:rPr>
          <w:lang w:bidi="he-IL"/>
        </w:rPr>
        <w:t xml:space="preserve"> are directly comparable. </w:t>
      </w:r>
      <w:r w:rsidR="00B5750A">
        <w:rPr>
          <w:lang w:bidi="he-IL"/>
        </w:rPr>
        <w:t xml:space="preserve">Admittedly, if Rav Ada bar Ahava is right that the </w:t>
      </w:r>
      <w:r w:rsidR="00B5750A" w:rsidRPr="00B5750A">
        <w:rPr>
          <w:i/>
          <w:lang w:bidi="he-IL"/>
        </w:rPr>
        <w:t>avnet</w:t>
      </w:r>
      <w:r w:rsidR="00B5750A">
        <w:rPr>
          <w:lang w:bidi="he-IL"/>
        </w:rPr>
        <w:t xml:space="preserve"> of the </w:t>
      </w:r>
      <w:r w:rsidR="00B5750A" w:rsidRPr="00B5750A">
        <w:rPr>
          <w:i/>
          <w:lang w:bidi="he-IL"/>
        </w:rPr>
        <w:t>kohen</w:t>
      </w:r>
      <w:r w:rsidR="00B5750A">
        <w:rPr>
          <w:lang w:bidi="he-IL"/>
        </w:rPr>
        <w:t xml:space="preserve"> </w:t>
      </w:r>
      <w:r w:rsidR="00B5750A" w:rsidRPr="00B5750A">
        <w:rPr>
          <w:i/>
          <w:lang w:bidi="he-IL"/>
        </w:rPr>
        <w:t>gadol</w:t>
      </w:r>
      <w:r w:rsidR="00B5750A">
        <w:rPr>
          <w:lang w:bidi="he-IL"/>
        </w:rPr>
        <w:t xml:space="preserve"> is indeed distinct from that of other </w:t>
      </w:r>
      <w:r w:rsidR="00B5750A" w:rsidRPr="00B5750A">
        <w:rPr>
          <w:i/>
          <w:lang w:bidi="he-IL"/>
        </w:rPr>
        <w:t>kohanim</w:t>
      </w:r>
      <w:r w:rsidR="00B5750A">
        <w:rPr>
          <w:lang w:bidi="he-IL"/>
        </w:rPr>
        <w:t xml:space="preserve">, </w:t>
      </w:r>
      <w:commentRangeStart w:id="4"/>
      <w:commentRangeStart w:id="5"/>
      <w:commentRangeStart w:id="6"/>
      <w:r w:rsidR="00B5750A">
        <w:rPr>
          <w:lang w:bidi="he-IL"/>
        </w:rPr>
        <w:t>there is no need to come on to Rav Papa’s less comfortable answer</w:t>
      </w:r>
      <w:commentRangeEnd w:id="4"/>
      <w:r w:rsidR="007A6BF8">
        <w:rPr>
          <w:rStyle w:val="CommentReference"/>
        </w:rPr>
        <w:commentReference w:id="4"/>
      </w:r>
      <w:commentRangeEnd w:id="5"/>
      <w:commentRangeEnd w:id="6"/>
      <w:r w:rsidR="00040A83">
        <w:rPr>
          <w:lang w:bidi="he-IL"/>
        </w:rPr>
        <w:t>, so he may not actually disagree</w:t>
      </w:r>
      <w:r w:rsidR="00040A83">
        <w:rPr>
          <w:rStyle w:val="CommentReference"/>
        </w:rPr>
        <w:commentReference w:id="5"/>
      </w:r>
      <w:r w:rsidR="008C6CF5">
        <w:rPr>
          <w:rStyle w:val="CommentReference"/>
        </w:rPr>
        <w:commentReference w:id="6"/>
      </w:r>
      <w:r w:rsidR="00B5750A">
        <w:rPr>
          <w:lang w:bidi="he-IL"/>
        </w:rPr>
        <w:t xml:space="preserve">. However, the </w:t>
      </w:r>
      <w:r w:rsidR="00B5750A" w:rsidRPr="00B5750A">
        <w:rPr>
          <w:i/>
          <w:lang w:bidi="he-IL"/>
        </w:rPr>
        <w:t>gemara</w:t>
      </w:r>
      <w:r w:rsidR="00B5750A">
        <w:rPr>
          <w:lang w:bidi="he-IL"/>
        </w:rPr>
        <w:t xml:space="preserve"> seems to dismiss his answer, as there is no attempt to address the q</w:t>
      </w:r>
      <w:r w:rsidR="00F612F3">
        <w:rPr>
          <w:lang w:bidi="he-IL"/>
        </w:rPr>
        <w:t>uestion posed against him</w:t>
      </w:r>
      <w:r w:rsidR="00B5750A">
        <w:rPr>
          <w:lang w:bidi="he-IL"/>
        </w:rPr>
        <w:t xml:space="preserve">. However, Abaye’s solution, namely for the deputy to dress in the eight garments of the </w:t>
      </w:r>
      <w:r w:rsidR="00B5750A" w:rsidRPr="00B5750A">
        <w:rPr>
          <w:i/>
          <w:lang w:bidi="he-IL"/>
        </w:rPr>
        <w:t>kohen</w:t>
      </w:r>
      <w:r w:rsidR="00B5750A">
        <w:rPr>
          <w:lang w:bidi="he-IL"/>
        </w:rPr>
        <w:t xml:space="preserve"> </w:t>
      </w:r>
      <w:r w:rsidR="00B5750A" w:rsidRPr="00B5750A">
        <w:rPr>
          <w:i/>
          <w:lang w:bidi="he-IL"/>
        </w:rPr>
        <w:t>gadol</w:t>
      </w:r>
      <w:r w:rsidR="00B5750A">
        <w:rPr>
          <w:lang w:bidi="he-IL"/>
        </w:rPr>
        <w:t xml:space="preserve"> simply to turn over a piece of meat seems a lot of trouble to go to if the potential truly existed to simply have the deputy inaugurated for the service of the </w:t>
      </w:r>
      <w:r w:rsidR="00B5750A" w:rsidRPr="00B5750A">
        <w:rPr>
          <w:i/>
          <w:lang w:bidi="he-IL"/>
        </w:rPr>
        <w:t>kohen</w:t>
      </w:r>
      <w:r w:rsidR="00B5750A">
        <w:rPr>
          <w:lang w:bidi="he-IL"/>
        </w:rPr>
        <w:t xml:space="preserve"> </w:t>
      </w:r>
      <w:r w:rsidR="00B5750A" w:rsidRPr="00B5750A">
        <w:rPr>
          <w:i/>
          <w:lang w:bidi="he-IL"/>
        </w:rPr>
        <w:t>gadol</w:t>
      </w:r>
      <w:r w:rsidR="00B5750A">
        <w:rPr>
          <w:lang w:bidi="he-IL"/>
        </w:rPr>
        <w:t xml:space="preserve"> through beginning the regular </w:t>
      </w:r>
      <w:r w:rsidR="00823BC7" w:rsidRPr="00823BC7">
        <w:rPr>
          <w:i/>
          <w:iCs/>
          <w:lang w:bidi="he-IL"/>
        </w:rPr>
        <w:t>Yom Kippur</w:t>
      </w:r>
      <w:r w:rsidR="00B5750A">
        <w:rPr>
          <w:lang w:bidi="he-IL"/>
        </w:rPr>
        <w:t xml:space="preserve"> </w:t>
      </w:r>
      <w:r w:rsidR="00B5750A" w:rsidRPr="00B5750A">
        <w:rPr>
          <w:i/>
          <w:lang w:bidi="he-IL"/>
        </w:rPr>
        <w:t>avoda</w:t>
      </w:r>
      <w:r w:rsidR="00B5750A">
        <w:rPr>
          <w:lang w:bidi="he-IL"/>
        </w:rPr>
        <w:t xml:space="preserve">. Additionally, Abaye’s approach would likely have resulted in a delay to the start of the </w:t>
      </w:r>
      <w:bookmarkStart w:id="7" w:name="_GoBack"/>
      <w:r w:rsidR="00823BC7" w:rsidRPr="00823BC7">
        <w:rPr>
          <w:i/>
          <w:iCs/>
          <w:lang w:bidi="he-IL"/>
        </w:rPr>
        <w:t>Yom Kippur</w:t>
      </w:r>
      <w:bookmarkEnd w:id="7"/>
      <w:r w:rsidR="00B5750A">
        <w:rPr>
          <w:lang w:bidi="he-IL"/>
        </w:rPr>
        <w:t xml:space="preserve"> </w:t>
      </w:r>
      <w:r w:rsidR="00B5750A" w:rsidRPr="00B5750A">
        <w:rPr>
          <w:i/>
          <w:lang w:bidi="he-IL"/>
        </w:rPr>
        <w:t>avoda</w:t>
      </w:r>
      <w:r w:rsidR="00B5750A">
        <w:rPr>
          <w:lang w:bidi="he-IL"/>
        </w:rPr>
        <w:t>, which again he would surely not have suggested had he believed that there was a simpler option available.</w:t>
      </w:r>
      <w:r w:rsidR="00B067B5">
        <w:rPr>
          <w:lang w:bidi="he-IL"/>
        </w:rPr>
        <w:t xml:space="preserve"> </w:t>
      </w:r>
      <w:r w:rsidR="0081674C">
        <w:rPr>
          <w:lang w:bidi="he-IL"/>
        </w:rPr>
        <w:t>Furthermore</w:t>
      </w:r>
      <w:r w:rsidR="00263546">
        <w:rPr>
          <w:lang w:bidi="he-IL"/>
        </w:rPr>
        <w:t xml:space="preserve">, it is not even clear that </w:t>
      </w:r>
      <w:r w:rsidR="00263546" w:rsidRPr="00823258">
        <w:rPr>
          <w:i/>
          <w:lang w:bidi="he-IL"/>
        </w:rPr>
        <w:t>m</w:t>
      </w:r>
      <w:r w:rsidR="00863204">
        <w:rPr>
          <w:i/>
          <w:lang w:bidi="he-IL"/>
        </w:rPr>
        <w:t>’</w:t>
      </w:r>
      <w:r w:rsidR="00263546" w:rsidRPr="00823258">
        <w:rPr>
          <w:i/>
          <w:lang w:bidi="he-IL"/>
        </w:rPr>
        <w:t>hapech</w:t>
      </w:r>
      <w:r w:rsidR="00263546">
        <w:rPr>
          <w:lang w:bidi="he-IL"/>
        </w:rPr>
        <w:t xml:space="preserve"> </w:t>
      </w:r>
      <w:r w:rsidR="00263546" w:rsidRPr="00823258">
        <w:rPr>
          <w:i/>
          <w:lang w:bidi="he-IL"/>
        </w:rPr>
        <w:t>b’tzinora</w:t>
      </w:r>
      <w:r w:rsidR="00263546">
        <w:rPr>
          <w:lang w:bidi="he-IL"/>
        </w:rPr>
        <w:t xml:space="preserve"> is in fact classed as an </w:t>
      </w:r>
      <w:r w:rsidR="00263546" w:rsidRPr="00823258">
        <w:rPr>
          <w:i/>
          <w:lang w:bidi="he-IL"/>
        </w:rPr>
        <w:t>avoda</w:t>
      </w:r>
      <w:r w:rsidR="008C6CF5">
        <w:rPr>
          <w:lang w:bidi="he-IL"/>
        </w:rPr>
        <w:t xml:space="preserve"> at all. Tos</w:t>
      </w:r>
      <w:r w:rsidR="00263546">
        <w:rPr>
          <w:lang w:bidi="he-IL"/>
        </w:rPr>
        <w:t xml:space="preserve">fos in </w:t>
      </w:r>
      <w:r w:rsidR="00263546" w:rsidRPr="008C6CF5">
        <w:rPr>
          <w:lang w:bidi="he-IL"/>
        </w:rPr>
        <w:t>M’ila</w:t>
      </w:r>
      <w:r w:rsidR="00823258">
        <w:rPr>
          <w:lang w:bidi="he-IL"/>
        </w:rPr>
        <w:t xml:space="preserve"> and the Mishna L’Melech (quoting the Y</w:t>
      </w:r>
      <w:r w:rsidR="00863204">
        <w:rPr>
          <w:lang w:bidi="he-IL"/>
        </w:rPr>
        <w:t>’</w:t>
      </w:r>
      <w:r w:rsidR="00823258">
        <w:rPr>
          <w:lang w:bidi="he-IL"/>
        </w:rPr>
        <w:t>reim)</w:t>
      </w:r>
      <w:r w:rsidR="00263546">
        <w:rPr>
          <w:lang w:bidi="he-IL"/>
        </w:rPr>
        <w:t xml:space="preserve"> seem to assume that is </w:t>
      </w:r>
      <w:commentRangeStart w:id="8"/>
      <w:commentRangeStart w:id="9"/>
      <w:commentRangeStart w:id="10"/>
      <w:r w:rsidR="00263546">
        <w:rPr>
          <w:lang w:bidi="he-IL"/>
        </w:rPr>
        <w:t xml:space="preserve">not an </w:t>
      </w:r>
      <w:r w:rsidR="00263546" w:rsidRPr="00F612F3">
        <w:rPr>
          <w:i/>
          <w:iCs/>
          <w:lang w:bidi="he-IL"/>
        </w:rPr>
        <w:t>avoda</w:t>
      </w:r>
      <w:commentRangeEnd w:id="8"/>
      <w:r w:rsidR="0044691E">
        <w:rPr>
          <w:rStyle w:val="CommentReference"/>
        </w:rPr>
        <w:commentReference w:id="8"/>
      </w:r>
      <w:commentRangeEnd w:id="9"/>
      <w:r w:rsidR="00040A83">
        <w:rPr>
          <w:rStyle w:val="CommentReference"/>
        </w:rPr>
        <w:commentReference w:id="9"/>
      </w:r>
      <w:commentRangeEnd w:id="10"/>
      <w:r w:rsidR="008C6CF5">
        <w:rPr>
          <w:rStyle w:val="CommentReference"/>
        </w:rPr>
        <w:commentReference w:id="10"/>
      </w:r>
      <w:r w:rsidR="00263546">
        <w:rPr>
          <w:lang w:bidi="he-IL"/>
        </w:rPr>
        <w:t xml:space="preserve">, </w:t>
      </w:r>
      <w:r w:rsidR="00823258">
        <w:rPr>
          <w:lang w:bidi="he-IL"/>
        </w:rPr>
        <w:t xml:space="preserve">simply a </w:t>
      </w:r>
      <w:r w:rsidR="00823258" w:rsidRPr="00F612F3">
        <w:rPr>
          <w:i/>
          <w:iCs/>
          <w:lang w:bidi="he-IL"/>
        </w:rPr>
        <w:t>r</w:t>
      </w:r>
      <w:r w:rsidR="00863204">
        <w:rPr>
          <w:i/>
          <w:iCs/>
          <w:lang w:bidi="he-IL"/>
        </w:rPr>
        <w:t>’</w:t>
      </w:r>
      <w:r w:rsidR="00823258" w:rsidRPr="00F612F3">
        <w:rPr>
          <w:i/>
          <w:iCs/>
          <w:lang w:bidi="he-IL"/>
        </w:rPr>
        <w:t>shus</w:t>
      </w:r>
      <w:r w:rsidR="00F612F3">
        <w:rPr>
          <w:lang w:bidi="he-IL"/>
        </w:rPr>
        <w:t xml:space="preserve"> (optional </w:t>
      </w:r>
      <w:r w:rsidR="00F612F3" w:rsidRPr="00F612F3">
        <w:rPr>
          <w:i/>
          <w:iCs/>
          <w:lang w:bidi="he-IL"/>
        </w:rPr>
        <w:t>avoda</w:t>
      </w:r>
      <w:r w:rsidR="00F612F3">
        <w:rPr>
          <w:lang w:bidi="he-IL"/>
        </w:rPr>
        <w:t>)</w:t>
      </w:r>
      <w:r w:rsidR="00263546">
        <w:rPr>
          <w:rStyle w:val="FootnoteReference"/>
          <w:lang w:bidi="he-IL"/>
        </w:rPr>
        <w:footnoteReference w:id="4"/>
      </w:r>
      <w:r w:rsidR="005D1344">
        <w:rPr>
          <w:lang w:bidi="he-IL"/>
        </w:rPr>
        <w:t xml:space="preserve">. The Ramban, however, assumes that it is in </w:t>
      </w:r>
      <w:r w:rsidR="00823258">
        <w:rPr>
          <w:lang w:bidi="he-IL"/>
        </w:rPr>
        <w:t xml:space="preserve">fact an </w:t>
      </w:r>
      <w:r w:rsidR="00823258" w:rsidRPr="001724BE">
        <w:rPr>
          <w:i/>
          <w:iCs/>
          <w:lang w:bidi="he-IL"/>
        </w:rPr>
        <w:t>avoda</w:t>
      </w:r>
      <w:r w:rsidR="00823258">
        <w:rPr>
          <w:lang w:bidi="he-IL"/>
        </w:rPr>
        <w:t xml:space="preserve">, as does </w:t>
      </w:r>
      <w:r w:rsidR="004B7C3B">
        <w:rPr>
          <w:lang w:bidi="he-IL"/>
        </w:rPr>
        <w:t xml:space="preserve">Rashi on our </w:t>
      </w:r>
      <w:r w:rsidR="004B7C3B" w:rsidRPr="004B7C3B">
        <w:rPr>
          <w:i/>
          <w:lang w:bidi="he-IL"/>
        </w:rPr>
        <w:t>gemara</w:t>
      </w:r>
      <w:r w:rsidR="005D1344">
        <w:rPr>
          <w:lang w:bidi="he-IL"/>
        </w:rPr>
        <w:t>.</w:t>
      </w:r>
    </w:p>
    <w:p w14:paraId="40685AEC" w14:textId="58A0494B" w:rsidR="00263546" w:rsidRPr="008C6CF5" w:rsidRDefault="008C6CF5" w:rsidP="008C6CF5">
      <w:pPr>
        <w:rPr>
          <w:b/>
          <w:bCs/>
          <w:u w:val="single"/>
          <w:rtl/>
          <w:lang w:bidi="he-IL"/>
        </w:rPr>
      </w:pPr>
      <w:r>
        <w:rPr>
          <w:b/>
          <w:bCs/>
          <w:u w:val="single"/>
          <w:lang w:bidi="he-IL"/>
        </w:rPr>
        <w:t xml:space="preserve">Why wouldn’t the </w:t>
      </w:r>
      <w:r>
        <w:rPr>
          <w:b/>
          <w:bCs/>
          <w:i/>
          <w:iCs/>
          <w:u w:val="single"/>
          <w:lang w:bidi="he-IL"/>
        </w:rPr>
        <w:t>avoda</w:t>
      </w:r>
      <w:r>
        <w:rPr>
          <w:b/>
          <w:bCs/>
          <w:u w:val="single"/>
          <w:lang w:bidi="he-IL"/>
        </w:rPr>
        <w:t xml:space="preserve"> inaugurate?</w:t>
      </w:r>
    </w:p>
    <w:p w14:paraId="7E74D8B6" w14:textId="77777777" w:rsidR="00EE1D67" w:rsidRDefault="00B94112" w:rsidP="00694D0A">
      <w:pPr>
        <w:rPr>
          <w:lang w:bidi="he-IL"/>
        </w:rPr>
      </w:pPr>
      <w:r>
        <w:rPr>
          <w:lang w:bidi="he-IL"/>
        </w:rPr>
        <w:t xml:space="preserve">This question can be addressed from two potential angles. The first is that there may be a reason based on the </w:t>
      </w:r>
      <w:r w:rsidRPr="00957771">
        <w:rPr>
          <w:i/>
          <w:lang w:bidi="he-IL"/>
        </w:rPr>
        <w:t>halachos</w:t>
      </w:r>
      <w:r>
        <w:rPr>
          <w:lang w:bidi="he-IL"/>
        </w:rPr>
        <w:t xml:space="preserve"> of inaugurating </w:t>
      </w:r>
      <w:r w:rsidRPr="00957771">
        <w:rPr>
          <w:i/>
          <w:lang w:bidi="he-IL"/>
        </w:rPr>
        <w:t>keilim</w:t>
      </w:r>
      <w:r>
        <w:rPr>
          <w:lang w:bidi="he-IL"/>
        </w:rPr>
        <w:t xml:space="preserve"> for use in the </w:t>
      </w:r>
      <w:r w:rsidRPr="00957771">
        <w:rPr>
          <w:i/>
          <w:lang w:bidi="he-IL"/>
        </w:rPr>
        <w:t>beis hamikdash</w:t>
      </w:r>
      <w:r>
        <w:rPr>
          <w:lang w:bidi="he-IL"/>
        </w:rPr>
        <w:t xml:space="preserve"> that would mean that a comparison cannot be made between the process used for them and that used for inaugurating a </w:t>
      </w:r>
      <w:r w:rsidRPr="00957771">
        <w:rPr>
          <w:i/>
          <w:lang w:bidi="he-IL"/>
        </w:rPr>
        <w:t>kohen gadol</w:t>
      </w:r>
      <w:r>
        <w:rPr>
          <w:lang w:bidi="he-IL"/>
        </w:rPr>
        <w:t xml:space="preserve">. The second is that the inauguration of the </w:t>
      </w:r>
      <w:r w:rsidRPr="00957771">
        <w:rPr>
          <w:i/>
          <w:lang w:bidi="he-IL"/>
        </w:rPr>
        <w:t>kohen gadol</w:t>
      </w:r>
      <w:r>
        <w:rPr>
          <w:lang w:bidi="he-IL"/>
        </w:rPr>
        <w:t xml:space="preserve"> may be to serve a fundamentally different purpose than that of </w:t>
      </w:r>
      <w:r w:rsidRPr="00957771">
        <w:rPr>
          <w:i/>
          <w:lang w:bidi="he-IL"/>
        </w:rPr>
        <w:t>keilim</w:t>
      </w:r>
      <w:r>
        <w:rPr>
          <w:lang w:bidi="he-IL"/>
        </w:rPr>
        <w:t xml:space="preserve">. Needless to say, both of these angles complement one another, yet for greater clarity in the explanation of the issues involved, I would like to approach each in turn. </w:t>
      </w:r>
      <w:r w:rsidR="00B5750A">
        <w:rPr>
          <w:lang w:bidi="he-IL"/>
        </w:rPr>
        <w:t xml:space="preserve"> </w:t>
      </w:r>
      <w:r w:rsidR="00E262BA">
        <w:rPr>
          <w:lang w:bidi="he-IL"/>
        </w:rPr>
        <w:t xml:space="preserve"> </w:t>
      </w:r>
    </w:p>
    <w:p w14:paraId="63AABB2C" w14:textId="3ABB26EB" w:rsidR="00957771" w:rsidRDefault="00957771" w:rsidP="008C6CF5">
      <w:pPr>
        <w:rPr>
          <w:lang w:bidi="he-IL"/>
        </w:rPr>
      </w:pPr>
      <w:r>
        <w:rPr>
          <w:lang w:bidi="he-IL"/>
        </w:rPr>
        <w:t xml:space="preserve">A possible approach for differentiating between the </w:t>
      </w:r>
      <w:r w:rsidRPr="00957771">
        <w:rPr>
          <w:i/>
          <w:lang w:bidi="he-IL"/>
        </w:rPr>
        <w:t>chinuch</w:t>
      </w:r>
      <w:r>
        <w:rPr>
          <w:lang w:bidi="he-IL"/>
        </w:rPr>
        <w:t xml:space="preserve"> of </w:t>
      </w:r>
      <w:r w:rsidRPr="00957771">
        <w:rPr>
          <w:i/>
          <w:lang w:bidi="he-IL"/>
        </w:rPr>
        <w:t>keilim</w:t>
      </w:r>
      <w:r>
        <w:rPr>
          <w:lang w:bidi="he-IL"/>
        </w:rPr>
        <w:t xml:space="preserve"> and the </w:t>
      </w:r>
      <w:r w:rsidRPr="00957771">
        <w:rPr>
          <w:i/>
          <w:lang w:bidi="he-IL"/>
        </w:rPr>
        <w:t>chinuch</w:t>
      </w:r>
      <w:r>
        <w:rPr>
          <w:lang w:bidi="he-IL"/>
        </w:rPr>
        <w:t xml:space="preserve"> of the </w:t>
      </w:r>
      <w:r w:rsidRPr="00957771">
        <w:rPr>
          <w:i/>
          <w:lang w:bidi="he-IL"/>
        </w:rPr>
        <w:t>kohen gadol</w:t>
      </w:r>
      <w:r>
        <w:rPr>
          <w:lang w:bidi="he-IL"/>
        </w:rPr>
        <w:t xml:space="preserve"> can be found in </w:t>
      </w:r>
      <w:r w:rsidR="008C6CF5">
        <w:rPr>
          <w:lang w:bidi="he-IL"/>
        </w:rPr>
        <w:t xml:space="preserve">the </w:t>
      </w:r>
      <w:r w:rsidR="00F05EE8" w:rsidRPr="00CC40F1">
        <w:rPr>
          <w:lang w:bidi="he-IL"/>
        </w:rPr>
        <w:t>Sifrei</w:t>
      </w:r>
      <w:r w:rsidR="008C6CF5">
        <w:rPr>
          <w:lang w:bidi="he-IL"/>
        </w:rPr>
        <w:t>.</w:t>
      </w:r>
    </w:p>
    <w:p w14:paraId="27DB66F8" w14:textId="77777777" w:rsidR="00F05EE8" w:rsidRDefault="00F05EE8" w:rsidP="00F05EE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0A05B9" w14:textId="77777777" w:rsidR="00C74F3D" w:rsidRDefault="00F05EE8" w:rsidP="00393EE8">
      <w:pPr>
        <w:pStyle w:val="NormalWeb"/>
        <w:bidi/>
        <w:spacing w:before="0" w:beforeAutospacing="0" w:after="0" w:afterAutospacing="0"/>
        <w:rPr>
          <w:rFonts w:ascii="Calibri" w:hAnsi="Calibri" w:cs="Calibri"/>
          <w:sz w:val="22"/>
          <w:szCs w:val="22"/>
        </w:rPr>
      </w:pPr>
      <w:r>
        <w:rPr>
          <w:rFonts w:ascii="Calibri" w:hAnsi="Calibri" w:cs="Calibri" w:hint="cs"/>
          <w:sz w:val="22"/>
          <w:szCs w:val="22"/>
          <w:rtl/>
        </w:rPr>
        <w:lastRenderedPageBreak/>
        <w:t>וימשחם ויקדש אותם למה נאמר והלא כבר נאמר וימשח אותו ויקדש אותו ומה ת"ל וימשחם ויקדש אותם מגיד שבמשיחתן של אלו הוקדשו כל הכלים לעתיד לבוא</w:t>
      </w:r>
    </w:p>
    <w:p w14:paraId="468A4493" w14:textId="77777777" w:rsidR="00F05EE8" w:rsidRDefault="00F05EE8" w:rsidP="00694D0A">
      <w:pPr>
        <w:rPr>
          <w:lang w:bidi="he-IL"/>
        </w:rPr>
      </w:pPr>
    </w:p>
    <w:p w14:paraId="4175A859" w14:textId="0BCE248F" w:rsidR="00BF76C2" w:rsidRDefault="00C0437C">
      <w:pPr>
        <w:rPr>
          <w:rtl/>
          <w:lang w:bidi="he-IL"/>
        </w:rPr>
      </w:pPr>
      <w:r>
        <w:rPr>
          <w:lang w:bidi="he-IL"/>
        </w:rPr>
        <w:t>“</w:t>
      </w:r>
      <w:r w:rsidR="00F05EE8">
        <w:rPr>
          <w:lang w:bidi="he-IL"/>
        </w:rPr>
        <w:t xml:space="preserve">‘And they anointed them and sanctified them’ – what was the necessity of stating this? Surely [the Torah] has already said ‘and he anointed it and sanctified it’. So what does the repetition teach us? It informs us that through anointing these (the initial vessels of the </w:t>
      </w:r>
      <w:r w:rsidR="0057250D" w:rsidRPr="00393EE8">
        <w:rPr>
          <w:i/>
          <w:iCs/>
          <w:lang w:bidi="he-IL"/>
        </w:rPr>
        <w:t>mishkan</w:t>
      </w:r>
      <w:r w:rsidR="00F05EE8">
        <w:rPr>
          <w:lang w:bidi="he-IL"/>
        </w:rPr>
        <w:t>), all future vessels are also sanctified.</w:t>
      </w:r>
      <w:r>
        <w:rPr>
          <w:lang w:bidi="he-IL"/>
        </w:rPr>
        <w:t>”</w:t>
      </w:r>
      <w:r w:rsidR="00F05EE8">
        <w:rPr>
          <w:rStyle w:val="FootnoteReference"/>
          <w:lang w:bidi="he-IL"/>
        </w:rPr>
        <w:footnoteReference w:id="5"/>
      </w:r>
    </w:p>
    <w:p w14:paraId="59C83C37" w14:textId="7A8A3981" w:rsidR="009D7936" w:rsidRDefault="00861913" w:rsidP="003F22FC">
      <w:pPr>
        <w:rPr>
          <w:rFonts w:cs="Arial"/>
          <w:lang w:bidi="he-IL"/>
        </w:rPr>
      </w:pPr>
      <w:r>
        <w:t xml:space="preserve">What this </w:t>
      </w:r>
      <w:r w:rsidRPr="00CC40F1">
        <w:t>Sifrei</w:t>
      </w:r>
      <w:r>
        <w:t xml:space="preserve"> suggests is that when the </w:t>
      </w:r>
      <w:r w:rsidRPr="00FA73CF">
        <w:rPr>
          <w:i/>
          <w:iCs/>
        </w:rPr>
        <w:t>gemara</w:t>
      </w:r>
      <w:r>
        <w:t xml:space="preserve"> says that</w:t>
      </w:r>
      <w:r w:rsidR="003F22FC">
        <w:t xml:space="preserve"> “all vessels that Moshe made, their anointing sanctifies them (</w:t>
      </w:r>
      <w:r w:rsidR="003F22FC">
        <w:rPr>
          <w:i/>
          <w:iCs/>
        </w:rPr>
        <w:t>m’kadeshtan</w:t>
      </w:r>
      <w:r w:rsidR="003F22FC">
        <w:t>) and from then on, they are inaugurated (</w:t>
      </w:r>
      <w:r w:rsidR="003F22FC">
        <w:rPr>
          <w:i/>
          <w:iCs/>
        </w:rPr>
        <w:t>m’chanechtan</w:t>
      </w:r>
      <w:r w:rsidR="003F22FC">
        <w:t>) through usage”,</w:t>
      </w:r>
      <w:r>
        <w:rPr>
          <w:rFonts w:cs="Arial"/>
          <w:lang w:bidi="he-IL"/>
        </w:rPr>
        <w:t xml:space="preserve"> it does not mean that usage and anointing are equivalent; rather </w:t>
      </w:r>
      <w:r w:rsidR="00FA73CF">
        <w:rPr>
          <w:rFonts w:cs="Arial"/>
          <w:lang w:bidi="he-IL"/>
        </w:rPr>
        <w:t xml:space="preserve">there is a special </w:t>
      </w:r>
      <w:r w:rsidR="003F22FC">
        <w:rPr>
          <w:rFonts w:cs="Arial"/>
          <w:i/>
          <w:iCs/>
          <w:lang w:bidi="he-IL"/>
        </w:rPr>
        <w:t>g’</w:t>
      </w:r>
      <w:r w:rsidR="00FA73CF" w:rsidRPr="00FA73CF">
        <w:rPr>
          <w:rFonts w:cs="Arial"/>
          <w:i/>
          <w:iCs/>
          <w:lang w:bidi="he-IL"/>
        </w:rPr>
        <w:t>zeiras hakasuv</w:t>
      </w:r>
      <w:r w:rsidR="00FA73CF">
        <w:rPr>
          <w:rFonts w:cs="Arial"/>
          <w:lang w:bidi="he-IL"/>
        </w:rPr>
        <w:t xml:space="preserve"> to tell us </w:t>
      </w:r>
      <w:r>
        <w:rPr>
          <w:rFonts w:cs="Arial"/>
          <w:lang w:bidi="he-IL"/>
        </w:rPr>
        <w:t xml:space="preserve">that because </w:t>
      </w:r>
      <w:r w:rsidR="00FA73CF">
        <w:rPr>
          <w:rFonts w:cs="Arial"/>
          <w:lang w:bidi="he-IL"/>
        </w:rPr>
        <w:t xml:space="preserve">the initial </w:t>
      </w:r>
      <w:r w:rsidR="00FA73CF" w:rsidRPr="00FA73CF">
        <w:rPr>
          <w:rFonts w:cs="Arial"/>
          <w:i/>
          <w:iCs/>
          <w:lang w:bidi="he-IL"/>
        </w:rPr>
        <w:t>keilim</w:t>
      </w:r>
      <w:r w:rsidR="003F22FC">
        <w:rPr>
          <w:rFonts w:cs="Arial"/>
          <w:lang w:bidi="he-IL"/>
        </w:rPr>
        <w:t xml:space="preserve"> for the </w:t>
      </w:r>
      <w:r w:rsidR="00FA73CF" w:rsidRPr="00FA73CF">
        <w:rPr>
          <w:rFonts w:cs="Arial"/>
          <w:i/>
          <w:iCs/>
          <w:lang w:bidi="he-IL"/>
        </w:rPr>
        <w:t>mishkan</w:t>
      </w:r>
      <w:r w:rsidR="00FA73CF">
        <w:rPr>
          <w:rFonts w:cs="Arial"/>
          <w:lang w:bidi="he-IL"/>
        </w:rPr>
        <w:t xml:space="preserve"> were anointed, it is as though future </w:t>
      </w:r>
      <w:r w:rsidR="00FA73CF" w:rsidRPr="00FA73CF">
        <w:rPr>
          <w:rFonts w:cs="Arial"/>
          <w:i/>
          <w:iCs/>
          <w:lang w:bidi="he-IL"/>
        </w:rPr>
        <w:t>keilim</w:t>
      </w:r>
      <w:r w:rsidR="00FA73CF">
        <w:rPr>
          <w:rFonts w:cs="Arial"/>
          <w:lang w:bidi="he-IL"/>
        </w:rPr>
        <w:t xml:space="preserve"> were themselves anointed.</w:t>
      </w:r>
      <w:r w:rsidR="002C6F5D">
        <w:rPr>
          <w:rStyle w:val="FootnoteReference"/>
          <w:rFonts w:cs="Arial"/>
          <w:lang w:bidi="he-IL"/>
        </w:rPr>
        <w:footnoteReference w:id="6"/>
      </w:r>
      <w:r w:rsidR="00FA73CF">
        <w:rPr>
          <w:rFonts w:cs="Arial"/>
          <w:lang w:bidi="he-IL"/>
        </w:rPr>
        <w:t xml:space="preserve"> One consequence of this would be that the comparison that Rav Papa made between the inauguration of </w:t>
      </w:r>
      <w:r w:rsidR="0057250D" w:rsidRPr="00393EE8">
        <w:rPr>
          <w:rFonts w:cs="Arial"/>
          <w:i/>
          <w:iCs/>
          <w:lang w:bidi="he-IL"/>
        </w:rPr>
        <w:t>kohanim</w:t>
      </w:r>
      <w:r w:rsidR="00FA73CF">
        <w:rPr>
          <w:rFonts w:cs="Arial"/>
          <w:lang w:bidi="he-IL"/>
        </w:rPr>
        <w:t xml:space="preserve"> and the inauguration of </w:t>
      </w:r>
      <w:r w:rsidR="00FA73CF" w:rsidRPr="00FA73CF">
        <w:rPr>
          <w:rFonts w:cs="Arial"/>
          <w:i/>
          <w:iCs/>
          <w:lang w:bidi="he-IL"/>
        </w:rPr>
        <w:t>keilim</w:t>
      </w:r>
      <w:r w:rsidR="00FA73CF">
        <w:rPr>
          <w:rFonts w:cs="Arial"/>
          <w:lang w:bidi="he-IL"/>
        </w:rPr>
        <w:t xml:space="preserve"> may be illegitimate – </w:t>
      </w:r>
      <w:r w:rsidR="00FA73CF" w:rsidRPr="00FA73CF">
        <w:rPr>
          <w:rFonts w:cs="Arial"/>
          <w:i/>
          <w:iCs/>
          <w:lang w:bidi="he-IL"/>
        </w:rPr>
        <w:t>avoda</w:t>
      </w:r>
      <w:r w:rsidR="00FA73CF">
        <w:rPr>
          <w:rFonts w:cs="Arial"/>
          <w:lang w:bidi="he-IL"/>
        </w:rPr>
        <w:t xml:space="preserve"> in and of itself cannot inaugurate in the case of </w:t>
      </w:r>
      <w:r w:rsidR="00FA73CF" w:rsidRPr="00FA73CF">
        <w:rPr>
          <w:rFonts w:cs="Arial"/>
          <w:i/>
          <w:iCs/>
          <w:lang w:bidi="he-IL"/>
        </w:rPr>
        <w:t>keilim</w:t>
      </w:r>
      <w:r w:rsidR="00FA73CF">
        <w:rPr>
          <w:rFonts w:cs="Arial"/>
          <w:lang w:bidi="he-IL"/>
        </w:rPr>
        <w:t xml:space="preserve"> without anointing, so to suggest that it could in the case of </w:t>
      </w:r>
      <w:r w:rsidR="003F22FC">
        <w:rPr>
          <w:rFonts w:cs="Arial"/>
          <w:i/>
          <w:iCs/>
          <w:lang w:bidi="he-IL"/>
        </w:rPr>
        <w:t>k’</w:t>
      </w:r>
      <w:r w:rsidR="00FA73CF" w:rsidRPr="00741F04">
        <w:rPr>
          <w:rFonts w:cs="Arial"/>
          <w:i/>
          <w:iCs/>
          <w:lang w:bidi="he-IL"/>
        </w:rPr>
        <w:t>huna</w:t>
      </w:r>
      <w:r w:rsidR="00FA73CF">
        <w:rPr>
          <w:rFonts w:cs="Arial"/>
          <w:lang w:bidi="he-IL"/>
        </w:rPr>
        <w:t xml:space="preserve"> would seemingly be baseless. </w:t>
      </w:r>
      <w:r w:rsidR="00741F04">
        <w:rPr>
          <w:rFonts w:cs="Arial"/>
          <w:lang w:bidi="he-IL"/>
        </w:rPr>
        <w:t xml:space="preserve"> </w:t>
      </w:r>
    </w:p>
    <w:p w14:paraId="71BAFAAB" w14:textId="7F75CF1B" w:rsidR="00EA02B2" w:rsidRDefault="00741F04" w:rsidP="00497297">
      <w:pPr>
        <w:rPr>
          <w:rFonts w:cs="Arial"/>
          <w:lang w:bidi="he-IL"/>
        </w:rPr>
      </w:pPr>
      <w:r>
        <w:rPr>
          <w:rFonts w:cs="Arial"/>
          <w:lang w:bidi="he-IL"/>
        </w:rPr>
        <w:t xml:space="preserve">This </w:t>
      </w:r>
      <w:r w:rsidRPr="00CC40F1">
        <w:rPr>
          <w:rFonts w:cs="Arial"/>
          <w:lang w:bidi="he-IL"/>
        </w:rPr>
        <w:t>Sifrei</w:t>
      </w:r>
      <w:r>
        <w:rPr>
          <w:rFonts w:cs="Arial"/>
          <w:lang w:bidi="he-IL"/>
        </w:rPr>
        <w:t xml:space="preserve"> also seems to explain a discrepancy in the language of the</w:t>
      </w:r>
      <w:r w:rsidR="00497297">
        <w:rPr>
          <w:rFonts w:cs="Arial"/>
          <w:lang w:bidi="he-IL"/>
        </w:rPr>
        <w:t xml:space="preserve"> </w:t>
      </w:r>
      <w:r w:rsidR="00497297" w:rsidRPr="00497297">
        <w:rPr>
          <w:rFonts w:cs="Arial"/>
          <w:i/>
          <w:iCs/>
          <w:lang w:bidi="he-IL"/>
        </w:rPr>
        <w:t>b</w:t>
      </w:r>
      <w:r w:rsidR="002C6F5D">
        <w:rPr>
          <w:rFonts w:cs="Arial"/>
          <w:i/>
          <w:iCs/>
          <w:lang w:bidi="he-IL"/>
        </w:rPr>
        <w:t>’</w:t>
      </w:r>
      <w:r w:rsidR="00497297" w:rsidRPr="00497297">
        <w:rPr>
          <w:rFonts w:cs="Arial"/>
          <w:i/>
          <w:iCs/>
          <w:lang w:bidi="he-IL"/>
        </w:rPr>
        <w:t>raisa</w:t>
      </w:r>
      <w:r w:rsidR="00497297">
        <w:rPr>
          <w:rFonts w:cs="Arial"/>
          <w:lang w:bidi="he-IL"/>
        </w:rPr>
        <w:t xml:space="preserve"> that the</w:t>
      </w:r>
      <w:r>
        <w:rPr>
          <w:rFonts w:cs="Arial"/>
          <w:lang w:bidi="he-IL"/>
        </w:rPr>
        <w:t xml:space="preserve"> </w:t>
      </w:r>
      <w:r w:rsidRPr="009D7936">
        <w:rPr>
          <w:rFonts w:cs="Arial"/>
          <w:i/>
          <w:iCs/>
          <w:lang w:bidi="he-IL"/>
        </w:rPr>
        <w:t>gemara</w:t>
      </w:r>
      <w:r w:rsidR="00497297">
        <w:rPr>
          <w:rFonts w:cs="Arial"/>
          <w:i/>
          <w:iCs/>
          <w:lang w:bidi="he-IL"/>
        </w:rPr>
        <w:t xml:space="preserve"> </w:t>
      </w:r>
      <w:r w:rsidR="00497297" w:rsidRPr="00497297">
        <w:rPr>
          <w:rFonts w:cs="Arial"/>
          <w:lang w:bidi="he-IL"/>
        </w:rPr>
        <w:t>quotes</w:t>
      </w:r>
      <w:r>
        <w:rPr>
          <w:rFonts w:cs="Arial"/>
          <w:lang w:bidi="he-IL"/>
        </w:rPr>
        <w:t xml:space="preserve">; why does the </w:t>
      </w:r>
      <w:r w:rsidR="00497297">
        <w:rPr>
          <w:rFonts w:cs="Arial"/>
          <w:i/>
          <w:iCs/>
          <w:lang w:bidi="he-IL"/>
        </w:rPr>
        <w:t>b</w:t>
      </w:r>
      <w:r w:rsidR="002C6F5D">
        <w:rPr>
          <w:rFonts w:cs="Arial"/>
          <w:i/>
          <w:iCs/>
          <w:lang w:bidi="he-IL"/>
        </w:rPr>
        <w:t>’</w:t>
      </w:r>
      <w:r w:rsidR="00497297">
        <w:rPr>
          <w:rFonts w:cs="Arial"/>
          <w:i/>
          <w:iCs/>
          <w:lang w:bidi="he-IL"/>
        </w:rPr>
        <w:t>raisa</w:t>
      </w:r>
      <w:r>
        <w:rPr>
          <w:rFonts w:cs="Arial"/>
          <w:lang w:bidi="he-IL"/>
        </w:rPr>
        <w:t xml:space="preserve"> use the </w:t>
      </w:r>
      <w:r w:rsidR="002C6F5D">
        <w:rPr>
          <w:rFonts w:cs="Arial"/>
          <w:lang w:bidi="he-IL"/>
        </w:rPr>
        <w:t xml:space="preserve">word </w:t>
      </w:r>
      <w:r w:rsidR="002C6F5D">
        <w:rPr>
          <w:rFonts w:cs="Arial"/>
          <w:i/>
          <w:iCs/>
          <w:lang w:bidi="he-IL"/>
        </w:rPr>
        <w:t>m’kadeshtan</w:t>
      </w:r>
      <w:r w:rsidR="002C6F5D">
        <w:rPr>
          <w:rFonts w:cs="Arial"/>
          <w:lang w:bidi="he-IL"/>
        </w:rPr>
        <w:t xml:space="preserve"> </w:t>
      </w:r>
      <w:r>
        <w:rPr>
          <w:rFonts w:cs="Arial"/>
          <w:lang w:bidi="he-IL"/>
        </w:rPr>
        <w:t>(</w:t>
      </w:r>
      <w:r w:rsidR="002C6F5D">
        <w:rPr>
          <w:rFonts w:cs="Arial"/>
          <w:lang w:bidi="he-IL"/>
        </w:rPr>
        <w:t>sanctify them</w:t>
      </w:r>
      <w:r>
        <w:rPr>
          <w:rFonts w:cs="Arial"/>
          <w:lang w:bidi="he-IL"/>
        </w:rPr>
        <w:t xml:space="preserve">) in the case of the original anointing in the time of the </w:t>
      </w:r>
      <w:r w:rsidRPr="009D7936">
        <w:rPr>
          <w:rFonts w:cs="Arial"/>
          <w:i/>
          <w:iCs/>
          <w:lang w:bidi="he-IL"/>
        </w:rPr>
        <w:t>mishkan</w:t>
      </w:r>
      <w:r>
        <w:rPr>
          <w:rFonts w:cs="Arial"/>
          <w:lang w:bidi="he-IL"/>
        </w:rPr>
        <w:t xml:space="preserve">, but </w:t>
      </w:r>
      <w:r w:rsidR="0057250D" w:rsidRPr="00393EE8">
        <w:rPr>
          <w:rFonts w:cs="Arial"/>
          <w:i/>
          <w:iCs/>
          <w:lang w:bidi="he-IL"/>
        </w:rPr>
        <w:t>m’chanechtan</w:t>
      </w:r>
      <w:r w:rsidR="002C6F5D">
        <w:rPr>
          <w:rFonts w:cs="Arial"/>
          <w:lang w:bidi="he-IL"/>
        </w:rPr>
        <w:t xml:space="preserve"> </w:t>
      </w:r>
      <w:r>
        <w:rPr>
          <w:rFonts w:cs="Arial"/>
          <w:lang w:bidi="he-IL"/>
        </w:rPr>
        <w:t>(inaugurate</w:t>
      </w:r>
      <w:r w:rsidR="002C6F5D">
        <w:rPr>
          <w:rFonts w:cs="Arial"/>
          <w:lang w:bidi="he-IL"/>
        </w:rPr>
        <w:t xml:space="preserve"> them</w:t>
      </w:r>
      <w:r>
        <w:rPr>
          <w:rFonts w:cs="Arial"/>
          <w:lang w:bidi="he-IL"/>
        </w:rPr>
        <w:t xml:space="preserve">) for future </w:t>
      </w:r>
      <w:r w:rsidRPr="009D7936">
        <w:rPr>
          <w:rFonts w:cs="Arial"/>
          <w:i/>
          <w:iCs/>
          <w:lang w:bidi="he-IL"/>
        </w:rPr>
        <w:t>keilim</w:t>
      </w:r>
      <w:r>
        <w:rPr>
          <w:rFonts w:cs="Arial"/>
          <w:lang w:bidi="he-IL"/>
        </w:rPr>
        <w:t xml:space="preserve">? </w:t>
      </w:r>
      <w:r w:rsidR="00821BC2">
        <w:rPr>
          <w:rFonts w:cs="Arial"/>
          <w:lang w:bidi="he-IL"/>
        </w:rPr>
        <w:t xml:space="preserve">In light of the </w:t>
      </w:r>
      <w:r w:rsidR="00821BC2" w:rsidRPr="00CC40F1">
        <w:rPr>
          <w:rFonts w:cs="Arial"/>
          <w:lang w:bidi="he-IL"/>
        </w:rPr>
        <w:t>Sifrei</w:t>
      </w:r>
      <w:r w:rsidR="00821BC2">
        <w:rPr>
          <w:rFonts w:cs="Arial"/>
          <w:lang w:bidi="he-IL"/>
        </w:rPr>
        <w:t xml:space="preserve">, it makes sense; the </w:t>
      </w:r>
      <w:r w:rsidR="00821BC2" w:rsidRPr="009D7936">
        <w:rPr>
          <w:rFonts w:cs="Arial"/>
          <w:i/>
          <w:iCs/>
          <w:lang w:bidi="he-IL"/>
        </w:rPr>
        <w:t>avoda</w:t>
      </w:r>
      <w:r w:rsidR="00821BC2">
        <w:rPr>
          <w:rFonts w:cs="Arial"/>
          <w:lang w:bidi="he-IL"/>
        </w:rPr>
        <w:t xml:space="preserve"> performed with later </w:t>
      </w:r>
      <w:r w:rsidR="00821BC2" w:rsidRPr="009D7936">
        <w:rPr>
          <w:rFonts w:cs="Arial"/>
          <w:i/>
          <w:iCs/>
          <w:lang w:bidi="he-IL"/>
        </w:rPr>
        <w:t>keilim</w:t>
      </w:r>
      <w:r w:rsidR="00821BC2">
        <w:rPr>
          <w:rFonts w:cs="Arial"/>
          <w:lang w:bidi="he-IL"/>
        </w:rPr>
        <w:t xml:space="preserve"> does not sanctify them, as that was done through the original anointing. Using them for </w:t>
      </w:r>
      <w:r w:rsidR="00821BC2" w:rsidRPr="009D7936">
        <w:rPr>
          <w:rFonts w:cs="Arial"/>
          <w:i/>
          <w:iCs/>
          <w:lang w:bidi="he-IL"/>
        </w:rPr>
        <w:t>avoda</w:t>
      </w:r>
      <w:r w:rsidR="00821BC2">
        <w:rPr>
          <w:rFonts w:cs="Arial"/>
          <w:lang w:bidi="he-IL"/>
        </w:rPr>
        <w:t xml:space="preserve"> merely recognises their status as legitimate </w:t>
      </w:r>
      <w:r w:rsidR="00821BC2" w:rsidRPr="009D7936">
        <w:rPr>
          <w:rFonts w:cs="Arial"/>
          <w:i/>
          <w:iCs/>
          <w:lang w:bidi="he-IL"/>
        </w:rPr>
        <w:t>keilim</w:t>
      </w:r>
      <w:r w:rsidR="00821BC2">
        <w:rPr>
          <w:rFonts w:cs="Arial"/>
          <w:lang w:bidi="he-IL"/>
        </w:rPr>
        <w:t xml:space="preserve">. </w:t>
      </w:r>
      <w:r w:rsidR="00EA02B2">
        <w:rPr>
          <w:rFonts w:cs="Arial"/>
          <w:lang w:bidi="he-IL"/>
        </w:rPr>
        <w:t xml:space="preserve">This also fits with the way that the Rambam defines the word </w:t>
      </w:r>
      <w:r w:rsidR="00EA02B2" w:rsidRPr="009D7936">
        <w:rPr>
          <w:rFonts w:cs="Arial"/>
          <w:i/>
          <w:iCs/>
          <w:lang w:bidi="he-IL"/>
        </w:rPr>
        <w:t>chinuch</w:t>
      </w:r>
      <w:r w:rsidR="00EA02B2">
        <w:rPr>
          <w:rFonts w:cs="Arial"/>
          <w:lang w:bidi="he-IL"/>
        </w:rPr>
        <w:t xml:space="preserve"> in relation to </w:t>
      </w:r>
      <w:r w:rsidR="00EA02B2" w:rsidRPr="009D7936">
        <w:rPr>
          <w:rFonts w:cs="Arial"/>
          <w:i/>
          <w:iCs/>
          <w:lang w:bidi="he-IL"/>
        </w:rPr>
        <w:t>keilim</w:t>
      </w:r>
      <w:r w:rsidR="00EA02B2">
        <w:rPr>
          <w:rFonts w:cs="Arial"/>
          <w:lang w:bidi="he-IL"/>
        </w:rPr>
        <w:t>:</w:t>
      </w:r>
    </w:p>
    <w:p w14:paraId="2D2F7985" w14:textId="77777777" w:rsidR="00C74F3D" w:rsidRDefault="00EA02B2" w:rsidP="00393EE8">
      <w:pPr>
        <w:bidi/>
        <w:rPr>
          <w:rFonts w:ascii="Calibri" w:hAnsi="Calibri" w:cs="Calibri"/>
        </w:rPr>
      </w:pPr>
      <w:r>
        <w:rPr>
          <w:rFonts w:ascii="Calibri" w:hAnsi="Calibri" w:cs="Calibri" w:hint="cs"/>
          <w:rtl/>
          <w:lang w:bidi="he-IL"/>
        </w:rPr>
        <w:t>והושאלה מלת חנוך בדברים אלה להתחלת העשייה</w:t>
      </w:r>
      <w:r>
        <w:rPr>
          <w:rFonts w:ascii="Calibri" w:hAnsi="Calibri" w:cs="Calibri" w:hint="cs"/>
          <w:rtl/>
        </w:rPr>
        <w:t xml:space="preserve">, </w:t>
      </w:r>
      <w:r>
        <w:rPr>
          <w:rFonts w:ascii="Calibri" w:hAnsi="Calibri" w:cs="Calibri" w:hint="cs"/>
          <w:rtl/>
          <w:lang w:bidi="he-IL"/>
        </w:rPr>
        <w:t xml:space="preserve">כאלו מרגילים כלי זה לעבודה זו על דרך הדמיון לאדם בתחלת למודו מדע מסויים או מדות מסויימות שיתרגל בהם עד שיקלטו בו </w:t>
      </w:r>
      <w:commentRangeStart w:id="11"/>
      <w:r>
        <w:rPr>
          <w:rFonts w:ascii="Calibri" w:hAnsi="Calibri" w:cs="Calibri" w:hint="cs"/>
          <w:rtl/>
          <w:lang w:bidi="he-IL"/>
        </w:rPr>
        <w:t>כתכונה</w:t>
      </w:r>
      <w:commentRangeEnd w:id="11"/>
      <w:r w:rsidR="00E947B0">
        <w:rPr>
          <w:rStyle w:val="CommentReference"/>
        </w:rPr>
        <w:commentReference w:id="11"/>
      </w:r>
      <w:r>
        <w:rPr>
          <w:rStyle w:val="FootnoteReference"/>
          <w:rFonts w:ascii="Calibri" w:hAnsi="Calibri" w:cs="Calibri"/>
          <w:rtl/>
        </w:rPr>
        <w:footnoteReference w:id="7"/>
      </w:r>
    </w:p>
    <w:p w14:paraId="11559F7D" w14:textId="4C1467AA" w:rsidR="009D7936" w:rsidRDefault="00EA02B2" w:rsidP="00861913">
      <w:pPr>
        <w:rPr>
          <w:rFonts w:cs="Arial"/>
          <w:lang w:bidi="he-IL"/>
        </w:rPr>
      </w:pPr>
      <w:r>
        <w:rPr>
          <w:rFonts w:cs="Arial"/>
          <w:lang w:bidi="he-IL"/>
        </w:rPr>
        <w:t xml:space="preserve">He explains that the word </w:t>
      </w:r>
      <w:r w:rsidRPr="00EA02B2">
        <w:rPr>
          <w:rFonts w:cs="Arial"/>
          <w:i/>
          <w:iCs/>
          <w:lang w:bidi="he-IL"/>
        </w:rPr>
        <w:t>chinuch</w:t>
      </w:r>
      <w:r>
        <w:rPr>
          <w:rFonts w:cs="Arial"/>
          <w:lang w:bidi="he-IL"/>
        </w:rPr>
        <w:t xml:space="preserve"> refers to the beginning of usage, and that it </w:t>
      </w:r>
      <w:r w:rsidR="0022174C">
        <w:rPr>
          <w:rFonts w:cs="Arial"/>
          <w:lang w:bidi="he-IL"/>
        </w:rPr>
        <w:t xml:space="preserve">causes </w:t>
      </w:r>
      <w:r>
        <w:rPr>
          <w:rFonts w:cs="Arial"/>
          <w:lang w:bidi="he-IL"/>
        </w:rPr>
        <w:t xml:space="preserve">the </w:t>
      </w:r>
      <w:r w:rsidRPr="00EA02B2">
        <w:rPr>
          <w:rFonts w:cs="Arial"/>
          <w:i/>
          <w:iCs/>
          <w:lang w:bidi="he-IL"/>
        </w:rPr>
        <w:t>k</w:t>
      </w:r>
      <w:r w:rsidR="003F22FC">
        <w:rPr>
          <w:rFonts w:cs="Arial"/>
          <w:i/>
          <w:iCs/>
          <w:lang w:bidi="he-IL"/>
        </w:rPr>
        <w:t>’</w:t>
      </w:r>
      <w:r w:rsidRPr="00EA02B2">
        <w:rPr>
          <w:rFonts w:cs="Arial"/>
          <w:i/>
          <w:iCs/>
          <w:lang w:bidi="he-IL"/>
        </w:rPr>
        <w:t>li</w:t>
      </w:r>
      <w:r>
        <w:rPr>
          <w:rFonts w:cs="Arial"/>
          <w:lang w:bidi="he-IL"/>
        </w:rPr>
        <w:t xml:space="preserve"> </w:t>
      </w:r>
      <w:r w:rsidR="00CC707E">
        <w:rPr>
          <w:rFonts w:cs="Arial"/>
          <w:lang w:bidi="he-IL"/>
        </w:rPr>
        <w:t xml:space="preserve">to become </w:t>
      </w:r>
      <w:r>
        <w:rPr>
          <w:rFonts w:cs="Arial"/>
          <w:lang w:bidi="he-IL"/>
        </w:rPr>
        <w:t xml:space="preserve">used to </w:t>
      </w:r>
      <w:r w:rsidR="00090074">
        <w:rPr>
          <w:rFonts w:cs="Arial"/>
          <w:lang w:bidi="he-IL"/>
        </w:rPr>
        <w:t xml:space="preserve">doing </w:t>
      </w:r>
      <w:r>
        <w:rPr>
          <w:rFonts w:cs="Arial"/>
          <w:lang w:bidi="he-IL"/>
        </w:rPr>
        <w:t xml:space="preserve">the </w:t>
      </w:r>
      <w:r w:rsidRPr="00EA02B2">
        <w:rPr>
          <w:rFonts w:cs="Arial"/>
          <w:i/>
          <w:iCs/>
          <w:lang w:bidi="he-IL"/>
        </w:rPr>
        <w:t>avoda</w:t>
      </w:r>
      <w:r>
        <w:rPr>
          <w:rFonts w:cs="Arial"/>
          <w:lang w:bidi="he-IL"/>
        </w:rPr>
        <w:t xml:space="preserve"> that is performed with it – in Rav Kapach’s translation of the Rambam, he writes “</w:t>
      </w:r>
      <w:r w:rsidRPr="00EA02B2">
        <w:rPr>
          <w:rFonts w:cs="Arial"/>
          <w:i/>
          <w:iCs/>
          <w:lang w:bidi="he-IL"/>
        </w:rPr>
        <w:t>v’inyan hachinuch hu hahergel</w:t>
      </w:r>
      <w:r>
        <w:rPr>
          <w:rFonts w:cs="Arial"/>
          <w:lang w:bidi="he-IL"/>
        </w:rPr>
        <w:t xml:space="preserve">” – the point of </w:t>
      </w:r>
      <w:r w:rsidRPr="00EA02B2">
        <w:rPr>
          <w:rFonts w:cs="Arial"/>
          <w:i/>
          <w:iCs/>
          <w:lang w:bidi="he-IL"/>
        </w:rPr>
        <w:t>chinuch</w:t>
      </w:r>
      <w:r>
        <w:rPr>
          <w:rFonts w:cs="Arial"/>
          <w:lang w:bidi="he-IL"/>
        </w:rPr>
        <w:t xml:space="preserve"> is accustomisation.  </w:t>
      </w:r>
      <w:r w:rsidR="00462EAA">
        <w:rPr>
          <w:rFonts w:cs="Arial"/>
          <w:lang w:bidi="he-IL"/>
        </w:rPr>
        <w:t xml:space="preserve">Therefore, the idea of </w:t>
      </w:r>
      <w:r w:rsidR="00462EAA" w:rsidRPr="009D7936">
        <w:rPr>
          <w:rFonts w:cs="Arial"/>
          <w:i/>
          <w:iCs/>
          <w:lang w:bidi="he-IL"/>
        </w:rPr>
        <w:t>chinuch</w:t>
      </w:r>
      <w:r w:rsidR="00462EAA">
        <w:rPr>
          <w:rFonts w:cs="Arial"/>
          <w:lang w:bidi="he-IL"/>
        </w:rPr>
        <w:t xml:space="preserve"> with </w:t>
      </w:r>
      <w:r w:rsidR="00462EAA" w:rsidRPr="009D7936">
        <w:rPr>
          <w:rFonts w:cs="Arial"/>
          <w:i/>
          <w:iCs/>
          <w:lang w:bidi="he-IL"/>
        </w:rPr>
        <w:t>keilim</w:t>
      </w:r>
      <w:r w:rsidR="00462EAA">
        <w:rPr>
          <w:rFonts w:cs="Arial"/>
          <w:lang w:bidi="he-IL"/>
        </w:rPr>
        <w:t xml:space="preserve"> is not to give them a status that they did not previously possess, but rather to introduce them into regular usage.</w:t>
      </w:r>
      <w:commentRangeStart w:id="12"/>
      <w:r w:rsidR="00497297">
        <w:rPr>
          <w:rStyle w:val="FootnoteReference"/>
          <w:rFonts w:cs="Arial"/>
          <w:lang w:bidi="he-IL"/>
        </w:rPr>
        <w:footnoteReference w:id="8"/>
      </w:r>
      <w:commentRangeEnd w:id="12"/>
      <w:r w:rsidR="00FF59D4">
        <w:rPr>
          <w:rStyle w:val="CommentReference"/>
        </w:rPr>
        <w:commentReference w:id="12"/>
      </w:r>
    </w:p>
    <w:p w14:paraId="1CD42C6B" w14:textId="423CFE1E" w:rsidR="009D7936" w:rsidRDefault="00462EAA" w:rsidP="008D49F9">
      <w:pPr>
        <w:rPr>
          <w:rFonts w:cs="Arial"/>
          <w:lang w:bidi="he-IL"/>
        </w:rPr>
      </w:pPr>
      <w:r>
        <w:rPr>
          <w:rFonts w:cs="Arial"/>
          <w:lang w:bidi="he-IL"/>
        </w:rPr>
        <w:t xml:space="preserve">Although potentially the same argument could be made for the </w:t>
      </w:r>
      <w:r w:rsidRPr="009D7936">
        <w:rPr>
          <w:rFonts w:cs="Arial"/>
          <w:i/>
          <w:iCs/>
          <w:lang w:bidi="he-IL"/>
        </w:rPr>
        <w:t>chinuch</w:t>
      </w:r>
      <w:r>
        <w:rPr>
          <w:rFonts w:cs="Arial"/>
          <w:lang w:bidi="he-IL"/>
        </w:rPr>
        <w:t xml:space="preserve"> of a </w:t>
      </w:r>
      <w:r w:rsidRPr="009D7936">
        <w:rPr>
          <w:rFonts w:cs="Arial"/>
          <w:i/>
          <w:iCs/>
          <w:lang w:bidi="he-IL"/>
        </w:rPr>
        <w:t>kohen</w:t>
      </w:r>
      <w:r>
        <w:rPr>
          <w:rFonts w:cs="Arial"/>
          <w:lang w:bidi="he-IL"/>
        </w:rPr>
        <w:t xml:space="preserve"> </w:t>
      </w:r>
      <w:r w:rsidRPr="009D7936">
        <w:rPr>
          <w:rFonts w:cs="Arial"/>
          <w:i/>
          <w:iCs/>
          <w:lang w:bidi="he-IL"/>
        </w:rPr>
        <w:t>gadol</w:t>
      </w:r>
      <w:r>
        <w:rPr>
          <w:rFonts w:cs="Arial"/>
          <w:lang w:bidi="he-IL"/>
        </w:rPr>
        <w:t xml:space="preserve">, namely that the </w:t>
      </w:r>
      <w:r w:rsidRPr="009D7936">
        <w:rPr>
          <w:rFonts w:cs="Arial"/>
          <w:i/>
          <w:iCs/>
          <w:lang w:bidi="he-IL"/>
        </w:rPr>
        <w:t>gemara</w:t>
      </w:r>
      <w:r>
        <w:rPr>
          <w:rFonts w:cs="Arial"/>
          <w:lang w:bidi="he-IL"/>
        </w:rPr>
        <w:t xml:space="preserve"> refers to </w:t>
      </w:r>
      <w:r w:rsidRPr="009D7936">
        <w:rPr>
          <w:rFonts w:cs="Arial"/>
          <w:i/>
          <w:iCs/>
          <w:lang w:bidi="he-IL"/>
        </w:rPr>
        <w:t>chinuch</w:t>
      </w:r>
      <w:r>
        <w:rPr>
          <w:rFonts w:cs="Arial"/>
          <w:lang w:bidi="he-IL"/>
        </w:rPr>
        <w:t xml:space="preserve"> in his case, as opposed to </w:t>
      </w:r>
      <w:r w:rsidRPr="009D7936">
        <w:rPr>
          <w:rFonts w:cs="Arial"/>
          <w:i/>
          <w:iCs/>
          <w:lang w:bidi="he-IL"/>
        </w:rPr>
        <w:t>kiddush</w:t>
      </w:r>
      <w:r>
        <w:rPr>
          <w:rFonts w:cs="Arial"/>
          <w:lang w:bidi="he-IL"/>
        </w:rPr>
        <w:t xml:space="preserve">, so perhaps an equivalency can be made between </w:t>
      </w:r>
      <w:r w:rsidR="003F22FC">
        <w:rPr>
          <w:rFonts w:cs="Arial"/>
          <w:i/>
          <w:iCs/>
          <w:lang w:bidi="he-IL"/>
        </w:rPr>
        <w:t>k’</w:t>
      </w:r>
      <w:r w:rsidRPr="009D7936">
        <w:rPr>
          <w:rFonts w:cs="Arial"/>
          <w:i/>
          <w:iCs/>
          <w:lang w:bidi="he-IL"/>
        </w:rPr>
        <w:t>huna</w:t>
      </w:r>
      <w:r>
        <w:rPr>
          <w:rFonts w:cs="Arial"/>
          <w:lang w:bidi="he-IL"/>
        </w:rPr>
        <w:t xml:space="preserve"> and </w:t>
      </w:r>
      <w:r w:rsidRPr="009D7936">
        <w:rPr>
          <w:rFonts w:cs="Arial"/>
          <w:i/>
          <w:iCs/>
          <w:lang w:bidi="he-IL"/>
        </w:rPr>
        <w:t>keilim</w:t>
      </w:r>
      <w:r>
        <w:rPr>
          <w:rFonts w:cs="Arial"/>
          <w:lang w:bidi="he-IL"/>
        </w:rPr>
        <w:t>, this would be a false assumption</w:t>
      </w:r>
      <w:r w:rsidR="008D49F9">
        <w:rPr>
          <w:rFonts w:cs="Arial"/>
          <w:lang w:bidi="he-IL"/>
        </w:rPr>
        <w:t>.</w:t>
      </w:r>
      <w:r>
        <w:rPr>
          <w:rFonts w:cs="Arial"/>
          <w:lang w:bidi="he-IL"/>
        </w:rPr>
        <w:t xml:space="preserve"> </w:t>
      </w:r>
      <w:r w:rsidR="008D49F9">
        <w:rPr>
          <w:rFonts w:cs="Arial"/>
          <w:lang w:bidi="he-IL"/>
        </w:rPr>
        <w:t>T</w:t>
      </w:r>
      <w:r>
        <w:rPr>
          <w:rFonts w:cs="Arial"/>
          <w:lang w:bidi="he-IL"/>
        </w:rPr>
        <w:t xml:space="preserve">he legitimacy of the </w:t>
      </w:r>
      <w:r w:rsidRPr="009D7936">
        <w:rPr>
          <w:rFonts w:cs="Arial"/>
          <w:i/>
          <w:iCs/>
          <w:lang w:bidi="he-IL"/>
        </w:rPr>
        <w:t>chinuch</w:t>
      </w:r>
      <w:r>
        <w:rPr>
          <w:rFonts w:cs="Arial"/>
          <w:lang w:bidi="he-IL"/>
        </w:rPr>
        <w:t xml:space="preserve"> </w:t>
      </w:r>
      <w:r>
        <w:rPr>
          <w:rFonts w:cs="Arial"/>
          <w:lang w:bidi="he-IL"/>
        </w:rPr>
        <w:lastRenderedPageBreak/>
        <w:t xml:space="preserve">of the </w:t>
      </w:r>
      <w:r w:rsidRPr="009D7936">
        <w:rPr>
          <w:rFonts w:cs="Arial"/>
          <w:i/>
          <w:iCs/>
          <w:lang w:bidi="he-IL"/>
        </w:rPr>
        <w:t>keilim</w:t>
      </w:r>
      <w:r>
        <w:rPr>
          <w:rFonts w:cs="Arial"/>
          <w:lang w:bidi="he-IL"/>
        </w:rPr>
        <w:t xml:space="preserve"> through </w:t>
      </w:r>
      <w:r w:rsidRPr="009D7936">
        <w:rPr>
          <w:rFonts w:cs="Arial"/>
          <w:i/>
          <w:iCs/>
          <w:lang w:bidi="he-IL"/>
        </w:rPr>
        <w:t>avoda</w:t>
      </w:r>
      <w:r>
        <w:rPr>
          <w:rFonts w:cs="Arial"/>
          <w:lang w:bidi="he-IL"/>
        </w:rPr>
        <w:t xml:space="preserve"> is predicated on a </w:t>
      </w:r>
      <w:r w:rsidR="009D7936" w:rsidRPr="009D7936">
        <w:rPr>
          <w:rFonts w:cs="Arial"/>
          <w:i/>
          <w:iCs/>
          <w:lang w:bidi="he-IL"/>
        </w:rPr>
        <w:t>k</w:t>
      </w:r>
      <w:r w:rsidRPr="009D7936">
        <w:rPr>
          <w:rFonts w:cs="Arial"/>
          <w:i/>
          <w:iCs/>
          <w:lang w:bidi="he-IL"/>
        </w:rPr>
        <w:t>iddush</w:t>
      </w:r>
      <w:r>
        <w:rPr>
          <w:rFonts w:cs="Arial"/>
          <w:lang w:bidi="he-IL"/>
        </w:rPr>
        <w:t xml:space="preserve"> already achieved through the initial anointing.</w:t>
      </w:r>
    </w:p>
    <w:p w14:paraId="12B8CC95" w14:textId="19551187" w:rsidR="006C5673" w:rsidRDefault="00462EAA" w:rsidP="003F262A">
      <w:pPr>
        <w:rPr>
          <w:rFonts w:cs="Arial"/>
          <w:lang w:bidi="he-IL"/>
        </w:rPr>
      </w:pPr>
      <w:r>
        <w:rPr>
          <w:rFonts w:cs="Arial"/>
          <w:lang w:bidi="he-IL"/>
        </w:rPr>
        <w:t xml:space="preserve">In fact, </w:t>
      </w:r>
      <w:commentRangeStart w:id="13"/>
      <w:commentRangeStart w:id="14"/>
      <w:commentRangeStart w:id="15"/>
      <w:r>
        <w:rPr>
          <w:rFonts w:cs="Arial"/>
          <w:lang w:bidi="he-IL"/>
        </w:rPr>
        <w:t>the Rambam’s language supports Abaye’s point of view</w:t>
      </w:r>
      <w:commentRangeEnd w:id="13"/>
      <w:r w:rsidR="003157EC">
        <w:rPr>
          <w:rStyle w:val="CommentReference"/>
        </w:rPr>
        <w:commentReference w:id="13"/>
      </w:r>
      <w:commentRangeEnd w:id="14"/>
      <w:r w:rsidR="00CC707E">
        <w:rPr>
          <w:rStyle w:val="CommentReference"/>
        </w:rPr>
        <w:commentReference w:id="14"/>
      </w:r>
      <w:commentRangeEnd w:id="15"/>
      <w:r w:rsidR="00E947B0">
        <w:rPr>
          <w:rStyle w:val="CommentReference"/>
        </w:rPr>
        <w:commentReference w:id="15"/>
      </w:r>
      <w:r>
        <w:rPr>
          <w:rFonts w:cs="Arial"/>
          <w:lang w:bidi="he-IL"/>
        </w:rPr>
        <w:t xml:space="preserve">, as it suggests that some sort of practical </w:t>
      </w:r>
      <w:r w:rsidRPr="009D7936">
        <w:rPr>
          <w:rFonts w:cs="Arial"/>
          <w:i/>
          <w:iCs/>
          <w:lang w:bidi="he-IL"/>
        </w:rPr>
        <w:t>avoda</w:t>
      </w:r>
      <w:r>
        <w:rPr>
          <w:rFonts w:cs="Arial"/>
          <w:lang w:bidi="he-IL"/>
        </w:rPr>
        <w:t xml:space="preserve"> such as </w:t>
      </w:r>
      <w:r w:rsidRPr="009D7936">
        <w:rPr>
          <w:rFonts w:cs="Arial"/>
          <w:i/>
          <w:iCs/>
          <w:lang w:bidi="he-IL"/>
        </w:rPr>
        <w:t>m</w:t>
      </w:r>
      <w:r w:rsidR="00A16074">
        <w:rPr>
          <w:rFonts w:cs="Arial"/>
          <w:i/>
          <w:iCs/>
          <w:lang w:bidi="he-IL"/>
        </w:rPr>
        <w:t>’</w:t>
      </w:r>
      <w:r w:rsidRPr="009D7936">
        <w:rPr>
          <w:rFonts w:cs="Arial"/>
          <w:i/>
          <w:iCs/>
          <w:lang w:bidi="he-IL"/>
        </w:rPr>
        <w:t>hapech</w:t>
      </w:r>
      <w:r>
        <w:rPr>
          <w:rFonts w:cs="Arial"/>
          <w:lang w:bidi="he-IL"/>
        </w:rPr>
        <w:t xml:space="preserve"> </w:t>
      </w:r>
      <w:r w:rsidRPr="009D7936">
        <w:rPr>
          <w:rFonts w:cs="Arial"/>
          <w:i/>
          <w:iCs/>
          <w:lang w:bidi="he-IL"/>
        </w:rPr>
        <w:t>b’tzinora</w:t>
      </w:r>
      <w:r>
        <w:rPr>
          <w:rFonts w:cs="Arial"/>
          <w:lang w:bidi="he-IL"/>
        </w:rPr>
        <w:t xml:space="preserve"> would actually</w:t>
      </w:r>
      <w:r w:rsidR="009D7936">
        <w:rPr>
          <w:rFonts w:cs="Arial"/>
          <w:lang w:bidi="he-IL"/>
        </w:rPr>
        <w:t xml:space="preserve"> be required in order for </w:t>
      </w:r>
      <w:r w:rsidR="009D7936" w:rsidRPr="009D7936">
        <w:rPr>
          <w:rFonts w:cs="Arial"/>
          <w:i/>
          <w:iCs/>
          <w:lang w:bidi="he-IL"/>
        </w:rPr>
        <w:t>chinuch</w:t>
      </w:r>
      <w:r w:rsidR="009D7936">
        <w:rPr>
          <w:rFonts w:cs="Arial"/>
          <w:lang w:bidi="he-IL"/>
        </w:rPr>
        <w:t xml:space="preserve"> to be achieved</w:t>
      </w:r>
      <w:r w:rsidR="0022174C">
        <w:rPr>
          <w:rFonts w:cs="Arial"/>
          <w:lang w:bidi="he-IL"/>
        </w:rPr>
        <w:t>.</w:t>
      </w:r>
      <w:r w:rsidR="009D7936">
        <w:rPr>
          <w:rFonts w:cs="Arial"/>
          <w:lang w:bidi="he-IL"/>
        </w:rPr>
        <w:t xml:space="preserve"> </w:t>
      </w:r>
      <w:r w:rsidR="0022174C">
        <w:rPr>
          <w:rFonts w:cs="Arial"/>
          <w:lang w:bidi="he-IL"/>
        </w:rPr>
        <w:t>A suggestion</w:t>
      </w:r>
      <w:r w:rsidR="009D7936">
        <w:rPr>
          <w:rFonts w:cs="Arial"/>
          <w:lang w:bidi="he-IL"/>
        </w:rPr>
        <w:t xml:space="preserve"> that the </w:t>
      </w:r>
      <w:r w:rsidR="009D7936" w:rsidRPr="009D7936">
        <w:rPr>
          <w:rFonts w:cs="Arial"/>
          <w:i/>
          <w:iCs/>
          <w:lang w:bidi="he-IL"/>
        </w:rPr>
        <w:t>avoda</w:t>
      </w:r>
      <w:r w:rsidR="009D7936">
        <w:rPr>
          <w:rFonts w:cs="Arial"/>
          <w:lang w:bidi="he-IL"/>
        </w:rPr>
        <w:t xml:space="preserve"> of </w:t>
      </w:r>
      <w:r w:rsidR="00823BC7" w:rsidRPr="00823BC7">
        <w:rPr>
          <w:rFonts w:cs="Arial"/>
          <w:i/>
          <w:iCs/>
          <w:lang w:bidi="he-IL"/>
        </w:rPr>
        <w:t>Yom Kippur</w:t>
      </w:r>
      <w:r w:rsidR="009D7936">
        <w:rPr>
          <w:rFonts w:cs="Arial"/>
          <w:lang w:bidi="he-IL"/>
        </w:rPr>
        <w:t xml:space="preserve"> itself could be considered </w:t>
      </w:r>
      <w:r w:rsidR="009D7936" w:rsidRPr="009D7936">
        <w:rPr>
          <w:rFonts w:cs="Arial"/>
          <w:i/>
          <w:iCs/>
          <w:lang w:bidi="he-IL"/>
        </w:rPr>
        <w:t>chinuch</w:t>
      </w:r>
      <w:r w:rsidR="009D7936">
        <w:rPr>
          <w:rFonts w:cs="Arial"/>
          <w:lang w:bidi="he-IL"/>
        </w:rPr>
        <w:t xml:space="preserve"> is, based purely on the language of</w:t>
      </w:r>
      <w:r w:rsidR="003F262A">
        <w:rPr>
          <w:rFonts w:cs="Arial"/>
          <w:lang w:bidi="he-IL"/>
        </w:rPr>
        <w:t xml:space="preserve"> this Rambam, counter-intuitive.</w:t>
      </w:r>
      <w:r w:rsidR="003F262A">
        <w:rPr>
          <w:rStyle w:val="FootnoteReference"/>
          <w:rFonts w:cs="Arial"/>
          <w:lang w:bidi="he-IL"/>
        </w:rPr>
        <w:footnoteReference w:id="9"/>
      </w:r>
    </w:p>
    <w:p w14:paraId="185D8E75" w14:textId="1B003068" w:rsidR="00E947B0" w:rsidRPr="00E947B0" w:rsidRDefault="00E947B0">
      <w:pPr>
        <w:rPr>
          <w:rFonts w:cs="Arial"/>
          <w:b/>
          <w:bCs/>
          <w:u w:val="single"/>
          <w:lang w:bidi="he-IL"/>
        </w:rPr>
      </w:pPr>
      <w:commentRangeStart w:id="16"/>
      <w:r w:rsidRPr="00E947B0">
        <w:rPr>
          <w:rFonts w:cs="Arial"/>
          <w:b/>
          <w:bCs/>
          <w:u w:val="single"/>
          <w:lang w:bidi="he-IL"/>
        </w:rPr>
        <w:t>INSERT SUBTITLE HERE</w:t>
      </w:r>
      <w:commentRangeEnd w:id="16"/>
      <w:r>
        <w:rPr>
          <w:rStyle w:val="CommentReference"/>
        </w:rPr>
        <w:commentReference w:id="16"/>
      </w:r>
    </w:p>
    <w:p w14:paraId="568D1D16" w14:textId="77777777" w:rsidR="001E2768" w:rsidRDefault="00047449" w:rsidP="00861913">
      <w:pPr>
        <w:rPr>
          <w:rFonts w:cs="Arial"/>
          <w:lang w:bidi="he-IL"/>
        </w:rPr>
      </w:pPr>
      <w:r>
        <w:rPr>
          <w:rFonts w:cs="Arial"/>
          <w:lang w:bidi="he-IL"/>
        </w:rPr>
        <w:t xml:space="preserve">Although this </w:t>
      </w:r>
      <w:r w:rsidRPr="00CC40F1">
        <w:rPr>
          <w:rFonts w:cs="Arial"/>
          <w:lang w:bidi="he-IL"/>
        </w:rPr>
        <w:t>Sifrei</w:t>
      </w:r>
      <w:r>
        <w:rPr>
          <w:rFonts w:cs="Arial"/>
          <w:lang w:bidi="he-IL"/>
        </w:rPr>
        <w:t xml:space="preserve"> offers a potential explanation for Abaye’s reluctance to accept Rav Papa’s suggestion, there seems to be a </w:t>
      </w:r>
      <w:r w:rsidRPr="00CC40F1">
        <w:rPr>
          <w:rFonts w:cs="Arial"/>
          <w:lang w:bidi="he-IL"/>
        </w:rPr>
        <w:t>Yerushalmi</w:t>
      </w:r>
      <w:r>
        <w:rPr>
          <w:rFonts w:cs="Arial"/>
          <w:lang w:bidi="he-IL"/>
        </w:rPr>
        <w:t xml:space="preserve"> that contradicts its premise. </w:t>
      </w:r>
    </w:p>
    <w:p w14:paraId="1BA5F417" w14:textId="38BC250F" w:rsidR="00C74F3D" w:rsidRPr="00E947B0" w:rsidRDefault="001E2768" w:rsidP="00E947B0">
      <w:pPr>
        <w:pStyle w:val="NormalWeb"/>
        <w:bidi/>
        <w:spacing w:before="0" w:beforeAutospacing="0" w:after="240" w:afterAutospacing="0"/>
        <w:rPr>
          <w:rFonts w:ascii="Calibri" w:hAnsi="Calibri" w:cs="Calibri"/>
          <w:sz w:val="22"/>
          <w:szCs w:val="22"/>
        </w:rPr>
      </w:pPr>
      <w:r>
        <w:rPr>
          <w:rFonts w:ascii="Calibri" w:hAnsi="Calibri" w:cs="Calibri" w:hint="cs"/>
          <w:sz w:val="22"/>
          <w:szCs w:val="22"/>
          <w:rtl/>
        </w:rPr>
        <w:t>כלי שרת מאימתי הן קדושין מיד או בשעת התשמיש אין תימר מיד ניחא אין תימר בשעת התשמיש כאחת הן קדושין ניחא של משה שנתקדשו בשמן המשחה ברם של שלמה כאחת הן קדושין ומתקדשין בכניסתן לארץ היו מפנין מתוך של משה לתוך של שלמה לא היה שם של משה כאחת הן קדושין ומתקדשין ובעלייתן מן הגולה היו מפנין מתוך של שלמה לתוך שלהם לא היה שם של שלמה כאחת הן קדושין ומתקדשין</w:t>
      </w:r>
      <w:r>
        <w:rPr>
          <w:rStyle w:val="FootnoteReference"/>
          <w:rFonts w:ascii="Calibri" w:hAnsi="Calibri" w:cs="Calibri"/>
          <w:sz w:val="22"/>
          <w:szCs w:val="22"/>
          <w:rtl/>
        </w:rPr>
        <w:footnoteReference w:id="10"/>
      </w:r>
    </w:p>
    <w:p w14:paraId="4891C423" w14:textId="7D93895F" w:rsidR="00C74F3D" w:rsidRDefault="001E2768" w:rsidP="00393EE8">
      <w:pPr>
        <w:spacing w:after="240"/>
        <w:rPr>
          <w:rFonts w:cs="Arial"/>
          <w:lang w:bidi="he-IL"/>
        </w:rPr>
      </w:pPr>
      <w:r>
        <w:rPr>
          <w:rFonts w:cs="Arial"/>
          <w:lang w:bidi="he-IL"/>
        </w:rPr>
        <w:t xml:space="preserve">The </w:t>
      </w:r>
      <w:r w:rsidRPr="00CC40F1">
        <w:rPr>
          <w:rFonts w:cs="Arial"/>
          <w:lang w:bidi="he-IL"/>
        </w:rPr>
        <w:t>Yerushalmi</w:t>
      </w:r>
      <w:r>
        <w:rPr>
          <w:rFonts w:cs="Arial"/>
          <w:lang w:bidi="he-IL"/>
        </w:rPr>
        <w:t xml:space="preserve"> discusses whether </w:t>
      </w:r>
      <w:r w:rsidRPr="00FF49D5">
        <w:rPr>
          <w:rFonts w:cs="Arial"/>
          <w:i/>
          <w:iCs/>
          <w:lang w:bidi="he-IL"/>
        </w:rPr>
        <w:t>keilim</w:t>
      </w:r>
      <w:r>
        <w:rPr>
          <w:rFonts w:cs="Arial"/>
          <w:lang w:bidi="he-IL"/>
        </w:rPr>
        <w:t xml:space="preserve"> used in the</w:t>
      </w:r>
      <w:r w:rsidR="00C20BA7">
        <w:rPr>
          <w:rFonts w:cs="Arial"/>
          <w:lang w:bidi="he-IL"/>
        </w:rPr>
        <w:t xml:space="preserve"> first</w:t>
      </w:r>
      <w:r>
        <w:rPr>
          <w:rFonts w:cs="Arial"/>
          <w:lang w:bidi="he-IL"/>
        </w:rPr>
        <w:t xml:space="preserve"> </w:t>
      </w:r>
      <w:r w:rsidRPr="00FF49D5">
        <w:rPr>
          <w:rFonts w:cs="Arial"/>
          <w:i/>
          <w:iCs/>
          <w:lang w:bidi="he-IL"/>
        </w:rPr>
        <w:t>beis</w:t>
      </w:r>
      <w:r>
        <w:rPr>
          <w:rFonts w:cs="Arial"/>
          <w:lang w:bidi="he-IL"/>
        </w:rPr>
        <w:t xml:space="preserve"> </w:t>
      </w:r>
      <w:r w:rsidRPr="00FF49D5">
        <w:rPr>
          <w:rFonts w:cs="Arial"/>
          <w:i/>
          <w:iCs/>
          <w:lang w:bidi="he-IL"/>
        </w:rPr>
        <w:t>hamikdash</w:t>
      </w:r>
      <w:r>
        <w:rPr>
          <w:rFonts w:cs="Arial"/>
          <w:lang w:bidi="he-IL"/>
        </w:rPr>
        <w:t xml:space="preserve"> become sanctified from the moment that they are assigned </w:t>
      </w:r>
      <w:r w:rsidR="00FE2EF0">
        <w:rPr>
          <w:rFonts w:cs="Arial"/>
          <w:lang w:bidi="he-IL"/>
        </w:rPr>
        <w:t>as such by their owners, or whether they are only sanctified through usage</w:t>
      </w:r>
      <w:r w:rsidR="00E947B0">
        <w:rPr>
          <w:rFonts w:cs="Arial"/>
          <w:lang w:bidi="he-IL"/>
        </w:rPr>
        <w:t>.</w:t>
      </w:r>
      <w:r w:rsidR="0022174C">
        <w:rPr>
          <w:rStyle w:val="FootnoteReference"/>
          <w:rFonts w:cs="Arial"/>
          <w:lang w:bidi="he-IL"/>
        </w:rPr>
        <w:footnoteReference w:id="11"/>
      </w:r>
      <w:r w:rsidR="00FE2EF0">
        <w:rPr>
          <w:rFonts w:cs="Arial"/>
          <w:lang w:bidi="he-IL"/>
        </w:rPr>
        <w:t xml:space="preserve"> The </w:t>
      </w:r>
      <w:r w:rsidR="00FE2EF0" w:rsidRPr="00FF49D5">
        <w:rPr>
          <w:rFonts w:cs="Arial"/>
          <w:i/>
          <w:iCs/>
          <w:lang w:bidi="he-IL"/>
        </w:rPr>
        <w:t>gemara</w:t>
      </w:r>
      <w:r w:rsidR="00FE2EF0">
        <w:rPr>
          <w:rFonts w:cs="Arial"/>
          <w:lang w:bidi="he-IL"/>
        </w:rPr>
        <w:t xml:space="preserve"> initially f</w:t>
      </w:r>
      <w:r w:rsidR="0042431A">
        <w:rPr>
          <w:rFonts w:cs="Arial"/>
          <w:lang w:bidi="he-IL"/>
        </w:rPr>
        <w:t xml:space="preserve">inds it difficult to accept the second possibility, as how could it make sense that they become sanctified only through having sanctified objects placed within them, given that the objects placed within them are only considered sanctified due to having been placed in a sanctified vessel? Logically, one must come before the other. </w:t>
      </w:r>
      <w:r w:rsidR="00C8343D">
        <w:rPr>
          <w:rFonts w:cs="Arial"/>
          <w:lang w:bidi="he-IL"/>
        </w:rPr>
        <w:t xml:space="preserve">The </w:t>
      </w:r>
      <w:r w:rsidR="00C8343D" w:rsidRPr="00FF49D5">
        <w:rPr>
          <w:rFonts w:cs="Arial"/>
          <w:i/>
          <w:iCs/>
          <w:lang w:bidi="he-IL"/>
        </w:rPr>
        <w:t>gemara</w:t>
      </w:r>
      <w:r w:rsidR="00C8343D">
        <w:rPr>
          <w:rFonts w:cs="Arial"/>
          <w:lang w:bidi="he-IL"/>
        </w:rPr>
        <w:t xml:space="preserve"> points out that this problem does not apply to the initial </w:t>
      </w:r>
      <w:r w:rsidR="00C8343D" w:rsidRPr="00FF49D5">
        <w:rPr>
          <w:rFonts w:cs="Arial"/>
          <w:i/>
          <w:iCs/>
          <w:lang w:bidi="he-IL"/>
        </w:rPr>
        <w:t>keilim</w:t>
      </w:r>
      <w:r w:rsidR="00C8343D">
        <w:rPr>
          <w:rFonts w:cs="Arial"/>
          <w:lang w:bidi="he-IL"/>
        </w:rPr>
        <w:t xml:space="preserve"> produced for the </w:t>
      </w:r>
      <w:r w:rsidR="00C8343D" w:rsidRPr="00FF49D5">
        <w:rPr>
          <w:rFonts w:cs="Arial"/>
          <w:i/>
          <w:iCs/>
          <w:lang w:bidi="he-IL"/>
        </w:rPr>
        <w:t>mishkan</w:t>
      </w:r>
      <w:r w:rsidR="00C8343D">
        <w:rPr>
          <w:rFonts w:cs="Arial"/>
          <w:lang w:bidi="he-IL"/>
        </w:rPr>
        <w:t>, as they were sanctified through anointing before they were used.</w:t>
      </w:r>
      <w:r w:rsidR="00047449">
        <w:rPr>
          <w:rFonts w:cs="Arial"/>
          <w:lang w:bidi="he-IL"/>
        </w:rPr>
        <w:t xml:space="preserve"> </w:t>
      </w:r>
      <w:r w:rsidR="00C8343D">
        <w:rPr>
          <w:rFonts w:cs="Arial"/>
          <w:lang w:bidi="he-IL"/>
        </w:rPr>
        <w:t xml:space="preserve">Building on that, the </w:t>
      </w:r>
      <w:r w:rsidR="00C8343D" w:rsidRPr="00FF49D5">
        <w:rPr>
          <w:rFonts w:cs="Arial"/>
          <w:i/>
          <w:iCs/>
          <w:lang w:bidi="he-IL"/>
        </w:rPr>
        <w:t>gemara</w:t>
      </w:r>
      <w:r w:rsidR="00C8343D">
        <w:rPr>
          <w:rFonts w:cs="Arial"/>
          <w:lang w:bidi="he-IL"/>
        </w:rPr>
        <w:t xml:space="preserve"> suggests a solution for the paradox for later </w:t>
      </w:r>
      <w:r w:rsidR="00C8343D" w:rsidRPr="00FF49D5">
        <w:rPr>
          <w:rFonts w:cs="Arial"/>
          <w:i/>
          <w:iCs/>
          <w:lang w:bidi="he-IL"/>
        </w:rPr>
        <w:t>keilim</w:t>
      </w:r>
      <w:r w:rsidR="00C8343D">
        <w:rPr>
          <w:rFonts w:cs="Arial"/>
          <w:lang w:bidi="he-IL"/>
        </w:rPr>
        <w:t xml:space="preserve">, namely that the contents of the </w:t>
      </w:r>
      <w:r w:rsidR="00C8343D" w:rsidRPr="00FF49D5">
        <w:rPr>
          <w:rFonts w:cs="Arial"/>
          <w:i/>
          <w:iCs/>
          <w:lang w:bidi="he-IL"/>
        </w:rPr>
        <w:t>keilim</w:t>
      </w:r>
      <w:r w:rsidR="00C8343D">
        <w:rPr>
          <w:rFonts w:cs="Arial"/>
          <w:lang w:bidi="he-IL"/>
        </w:rPr>
        <w:t xml:space="preserve"> were placed in an original </w:t>
      </w:r>
      <w:r w:rsidR="00C8343D" w:rsidRPr="00FF49D5">
        <w:rPr>
          <w:rFonts w:cs="Arial"/>
          <w:i/>
          <w:iCs/>
          <w:lang w:bidi="he-IL"/>
        </w:rPr>
        <w:t>mishkan</w:t>
      </w:r>
      <w:r w:rsidR="00C8343D">
        <w:rPr>
          <w:rFonts w:cs="Arial"/>
          <w:lang w:bidi="he-IL"/>
        </w:rPr>
        <w:t xml:space="preserve"> vessel, rendering them sanctified, and then </w:t>
      </w:r>
      <w:r w:rsidR="00FF49D5">
        <w:rPr>
          <w:rFonts w:cs="Arial"/>
          <w:lang w:bidi="he-IL"/>
        </w:rPr>
        <w:t>placed in a new vessel</w:t>
      </w:r>
      <w:r w:rsidR="001E7F7C">
        <w:rPr>
          <w:rFonts w:cs="Arial"/>
          <w:lang w:bidi="he-IL"/>
        </w:rPr>
        <w:t>, thus sanctifying it in turn.</w:t>
      </w:r>
      <w:r w:rsidR="00FF49D5">
        <w:rPr>
          <w:rFonts w:cs="Arial"/>
          <w:lang w:bidi="he-IL"/>
        </w:rPr>
        <w:t xml:space="preserve"> However, the </w:t>
      </w:r>
      <w:r w:rsidR="00FF49D5" w:rsidRPr="00FF49D5">
        <w:rPr>
          <w:rFonts w:cs="Arial"/>
          <w:i/>
          <w:iCs/>
          <w:lang w:bidi="he-IL"/>
        </w:rPr>
        <w:t>gemara</w:t>
      </w:r>
      <w:r w:rsidR="00FF49D5">
        <w:rPr>
          <w:rFonts w:cs="Arial"/>
          <w:lang w:bidi="he-IL"/>
        </w:rPr>
        <w:t xml:space="preserve"> concludes that if an original </w:t>
      </w:r>
      <w:r w:rsidR="00FF49D5" w:rsidRPr="00FF49D5">
        <w:rPr>
          <w:rFonts w:cs="Arial"/>
          <w:i/>
          <w:iCs/>
          <w:lang w:bidi="he-IL"/>
        </w:rPr>
        <w:t>mishkan</w:t>
      </w:r>
      <w:r w:rsidR="00FF49D5">
        <w:rPr>
          <w:rFonts w:cs="Arial"/>
          <w:lang w:bidi="he-IL"/>
        </w:rPr>
        <w:t xml:space="preserve"> vessel was not available, then we would accept the seemingly paradoxical logic of simultaneous sanctification. The </w:t>
      </w:r>
      <w:r w:rsidR="00FF49D5" w:rsidRPr="00FF49D5">
        <w:rPr>
          <w:rFonts w:cs="Arial"/>
          <w:i/>
          <w:iCs/>
          <w:lang w:bidi="he-IL"/>
        </w:rPr>
        <w:t>gemara</w:t>
      </w:r>
      <w:r w:rsidR="00FF49D5">
        <w:rPr>
          <w:rFonts w:cs="Arial"/>
          <w:lang w:bidi="he-IL"/>
        </w:rPr>
        <w:t xml:space="preserve"> then repeats the same logical process for transference of </w:t>
      </w:r>
      <w:r w:rsidR="00FF49D5" w:rsidRPr="00FF49D5">
        <w:rPr>
          <w:rFonts w:cs="Arial"/>
          <w:i/>
          <w:iCs/>
          <w:lang w:bidi="he-IL"/>
        </w:rPr>
        <w:t>k</w:t>
      </w:r>
      <w:r w:rsidR="00187625">
        <w:rPr>
          <w:rFonts w:cs="Arial"/>
          <w:i/>
          <w:iCs/>
          <w:lang w:bidi="he-IL"/>
        </w:rPr>
        <w:t>’</w:t>
      </w:r>
      <w:r w:rsidR="00FF49D5" w:rsidRPr="00FF49D5">
        <w:rPr>
          <w:rFonts w:cs="Arial"/>
          <w:i/>
          <w:iCs/>
          <w:lang w:bidi="he-IL"/>
        </w:rPr>
        <w:t>dusha</w:t>
      </w:r>
      <w:r w:rsidR="00FF49D5">
        <w:rPr>
          <w:rFonts w:cs="Arial"/>
          <w:lang w:bidi="he-IL"/>
        </w:rPr>
        <w:t xml:space="preserve"> to </w:t>
      </w:r>
      <w:r w:rsidR="00FF49D5" w:rsidRPr="00FF49D5">
        <w:rPr>
          <w:rFonts w:cs="Arial"/>
          <w:i/>
          <w:iCs/>
          <w:lang w:bidi="he-IL"/>
        </w:rPr>
        <w:t>keilim</w:t>
      </w:r>
      <w:r w:rsidR="00FF49D5">
        <w:rPr>
          <w:rFonts w:cs="Arial"/>
          <w:lang w:bidi="he-IL"/>
        </w:rPr>
        <w:t xml:space="preserve"> in the second </w:t>
      </w:r>
      <w:r w:rsidR="00FF49D5" w:rsidRPr="00FF49D5">
        <w:rPr>
          <w:rFonts w:cs="Arial"/>
          <w:i/>
          <w:iCs/>
          <w:lang w:bidi="he-IL"/>
        </w:rPr>
        <w:t>beis</w:t>
      </w:r>
      <w:r w:rsidR="00FF49D5">
        <w:rPr>
          <w:rFonts w:cs="Arial"/>
          <w:lang w:bidi="he-IL"/>
        </w:rPr>
        <w:t xml:space="preserve"> </w:t>
      </w:r>
      <w:r w:rsidR="00FF49D5" w:rsidRPr="00FF49D5">
        <w:rPr>
          <w:rFonts w:cs="Arial"/>
          <w:i/>
          <w:iCs/>
          <w:lang w:bidi="he-IL"/>
        </w:rPr>
        <w:t>hamikdash</w:t>
      </w:r>
      <w:r w:rsidR="00FF49D5">
        <w:rPr>
          <w:rFonts w:cs="Arial"/>
          <w:lang w:bidi="he-IL"/>
        </w:rPr>
        <w:t xml:space="preserve">, coming to the same conclusions. </w:t>
      </w:r>
    </w:p>
    <w:p w14:paraId="1B1E4BE2" w14:textId="7C07C3D1" w:rsidR="000A4B03" w:rsidRDefault="007336C7" w:rsidP="00C8343D">
      <w:pPr>
        <w:rPr>
          <w:rFonts w:cs="Arial"/>
          <w:lang w:bidi="he-IL"/>
        </w:rPr>
      </w:pPr>
      <w:r>
        <w:rPr>
          <w:rFonts w:cs="Arial"/>
          <w:lang w:bidi="he-IL"/>
        </w:rPr>
        <w:t xml:space="preserve">It seems obvious that the </w:t>
      </w:r>
      <w:r w:rsidRPr="00CC40F1">
        <w:rPr>
          <w:rFonts w:cs="Arial"/>
          <w:lang w:bidi="he-IL"/>
        </w:rPr>
        <w:t>Yerushalmi</w:t>
      </w:r>
      <w:r>
        <w:rPr>
          <w:rFonts w:cs="Arial"/>
          <w:lang w:bidi="he-IL"/>
        </w:rPr>
        <w:t xml:space="preserve"> does not accept the </w:t>
      </w:r>
      <w:r w:rsidRPr="00CC40F1">
        <w:rPr>
          <w:rFonts w:cs="Arial"/>
          <w:lang w:bidi="he-IL"/>
        </w:rPr>
        <w:t>Sifrei’s</w:t>
      </w:r>
      <w:r>
        <w:rPr>
          <w:rFonts w:cs="Arial"/>
          <w:lang w:bidi="he-IL"/>
        </w:rPr>
        <w:t xml:space="preserve"> suggestion of the initial anointing of </w:t>
      </w:r>
      <w:r w:rsidRPr="00C550F3">
        <w:rPr>
          <w:rFonts w:cs="Arial"/>
          <w:i/>
          <w:iCs/>
          <w:lang w:bidi="he-IL"/>
        </w:rPr>
        <w:t>keilim</w:t>
      </w:r>
      <w:r>
        <w:rPr>
          <w:rFonts w:cs="Arial"/>
          <w:lang w:bidi="he-IL"/>
        </w:rPr>
        <w:t xml:space="preserve"> working for all future </w:t>
      </w:r>
      <w:r w:rsidRPr="00C550F3">
        <w:rPr>
          <w:rFonts w:cs="Arial"/>
          <w:i/>
          <w:iCs/>
          <w:lang w:bidi="he-IL"/>
        </w:rPr>
        <w:t>keilim</w:t>
      </w:r>
      <w:r>
        <w:rPr>
          <w:rFonts w:cs="Arial"/>
          <w:lang w:bidi="he-IL"/>
        </w:rPr>
        <w:t xml:space="preserve">, </w:t>
      </w:r>
      <w:commentRangeStart w:id="17"/>
      <w:r>
        <w:rPr>
          <w:rFonts w:cs="Arial"/>
          <w:lang w:bidi="he-IL"/>
        </w:rPr>
        <w:t xml:space="preserve">as if it did then it would not have assumed that a different rule should apply for the sanctification of </w:t>
      </w:r>
      <w:r w:rsidRPr="00256CE7">
        <w:rPr>
          <w:rFonts w:cs="Arial"/>
          <w:i/>
          <w:iCs/>
          <w:lang w:bidi="he-IL"/>
        </w:rPr>
        <w:t>keilim</w:t>
      </w:r>
      <w:r>
        <w:rPr>
          <w:rFonts w:cs="Arial"/>
          <w:lang w:bidi="he-IL"/>
        </w:rPr>
        <w:t xml:space="preserve"> </w:t>
      </w:r>
      <w:r w:rsidR="00C20BA7">
        <w:rPr>
          <w:rFonts w:cs="Arial"/>
          <w:lang w:bidi="he-IL"/>
        </w:rPr>
        <w:t>(</w:t>
      </w:r>
      <w:r>
        <w:rPr>
          <w:rFonts w:cs="Arial"/>
          <w:lang w:bidi="he-IL"/>
        </w:rPr>
        <w:t xml:space="preserve">dependent on whether an original </w:t>
      </w:r>
      <w:r w:rsidRPr="00256CE7">
        <w:rPr>
          <w:rFonts w:cs="Arial"/>
          <w:i/>
          <w:iCs/>
          <w:lang w:bidi="he-IL"/>
        </w:rPr>
        <w:t>mishkan</w:t>
      </w:r>
      <w:r>
        <w:rPr>
          <w:rFonts w:cs="Arial"/>
          <w:lang w:bidi="he-IL"/>
        </w:rPr>
        <w:t xml:space="preserve"> period version was available</w:t>
      </w:r>
      <w:commentRangeEnd w:id="17"/>
      <w:r w:rsidR="00C20BA7">
        <w:rPr>
          <w:rFonts w:cs="Arial"/>
          <w:lang w:bidi="he-IL"/>
        </w:rPr>
        <w:t>)</w:t>
      </w:r>
      <w:r w:rsidR="003C449B">
        <w:rPr>
          <w:rStyle w:val="CommentReference"/>
        </w:rPr>
        <w:commentReference w:id="17"/>
      </w:r>
      <w:r>
        <w:rPr>
          <w:rFonts w:cs="Arial"/>
          <w:lang w:bidi="he-IL"/>
        </w:rPr>
        <w:t xml:space="preserve">. If it were true that the initial anointing was effective as an anointment of all future </w:t>
      </w:r>
      <w:r w:rsidRPr="00256CE7">
        <w:rPr>
          <w:rFonts w:cs="Arial"/>
          <w:i/>
          <w:iCs/>
          <w:lang w:bidi="he-IL"/>
        </w:rPr>
        <w:t>keilim</w:t>
      </w:r>
      <w:r>
        <w:rPr>
          <w:rFonts w:cs="Arial"/>
          <w:lang w:bidi="he-IL"/>
        </w:rPr>
        <w:t xml:space="preserve">, all would have the same solution as the easy one which the </w:t>
      </w:r>
      <w:r w:rsidRPr="00256CE7">
        <w:rPr>
          <w:rFonts w:cs="Arial"/>
          <w:i/>
          <w:iCs/>
          <w:lang w:bidi="he-IL"/>
        </w:rPr>
        <w:t>gemara</w:t>
      </w:r>
      <w:r>
        <w:rPr>
          <w:rFonts w:cs="Arial"/>
          <w:lang w:bidi="he-IL"/>
        </w:rPr>
        <w:t xml:space="preserve"> presented as working for the original </w:t>
      </w:r>
      <w:r w:rsidR="00C20BA7">
        <w:rPr>
          <w:rFonts w:cs="Arial"/>
          <w:i/>
          <w:iCs/>
          <w:lang w:bidi="he-IL"/>
        </w:rPr>
        <w:t>k</w:t>
      </w:r>
      <w:r w:rsidR="004B4B74">
        <w:rPr>
          <w:rFonts w:cs="Arial"/>
          <w:i/>
          <w:iCs/>
          <w:lang w:bidi="he-IL"/>
        </w:rPr>
        <w:t>’</w:t>
      </w:r>
      <w:r w:rsidR="00C20BA7">
        <w:rPr>
          <w:rFonts w:cs="Arial"/>
          <w:i/>
          <w:iCs/>
          <w:lang w:bidi="he-IL"/>
        </w:rPr>
        <w:t>lei hamishkan.</w:t>
      </w:r>
      <w:r>
        <w:rPr>
          <w:rFonts w:cs="Arial"/>
          <w:lang w:bidi="he-IL"/>
        </w:rPr>
        <w:t xml:space="preserve"> </w:t>
      </w:r>
      <w:r w:rsidR="00C20BA7">
        <w:rPr>
          <w:rFonts w:cs="Arial"/>
          <w:lang w:bidi="he-IL"/>
        </w:rPr>
        <w:t>That is,</w:t>
      </w:r>
      <w:r>
        <w:rPr>
          <w:rFonts w:cs="Arial"/>
          <w:lang w:bidi="he-IL"/>
        </w:rPr>
        <w:t xml:space="preserve"> their sanctification was </w:t>
      </w:r>
      <w:r w:rsidR="00C550F3">
        <w:rPr>
          <w:rFonts w:cs="Arial"/>
          <w:lang w:bidi="he-IL"/>
        </w:rPr>
        <w:t xml:space="preserve">not dependent on a paradoxical act of simultaneously sanctifying and being sanctified by their contents, but rather that </w:t>
      </w:r>
      <w:r w:rsidR="00C550F3">
        <w:rPr>
          <w:rFonts w:cs="Arial"/>
          <w:lang w:bidi="he-IL"/>
        </w:rPr>
        <w:lastRenderedPageBreak/>
        <w:t xml:space="preserve">having been previously anointed, their contents are simply sanctified by the </w:t>
      </w:r>
      <w:r w:rsidR="00C550F3" w:rsidRPr="00256CE7">
        <w:rPr>
          <w:rFonts w:cs="Arial"/>
          <w:i/>
          <w:iCs/>
          <w:lang w:bidi="he-IL"/>
        </w:rPr>
        <w:t>keilim</w:t>
      </w:r>
      <w:r w:rsidR="00C550F3">
        <w:rPr>
          <w:rFonts w:cs="Arial"/>
          <w:lang w:bidi="he-IL"/>
        </w:rPr>
        <w:t xml:space="preserve">, which are already </w:t>
      </w:r>
      <w:r w:rsidR="00C550F3" w:rsidRPr="00256CE7">
        <w:rPr>
          <w:rFonts w:cs="Arial"/>
          <w:i/>
          <w:iCs/>
          <w:lang w:bidi="he-IL"/>
        </w:rPr>
        <w:t>kadosh</w:t>
      </w:r>
      <w:r w:rsidR="00C550F3">
        <w:rPr>
          <w:rFonts w:cs="Arial"/>
          <w:lang w:bidi="he-IL"/>
        </w:rPr>
        <w:t xml:space="preserve">. </w:t>
      </w:r>
    </w:p>
    <w:p w14:paraId="7451D66B" w14:textId="3AF57C8A" w:rsidR="009D7936" w:rsidRDefault="000A4B03" w:rsidP="00C8343D">
      <w:pPr>
        <w:rPr>
          <w:rFonts w:cs="Arial"/>
          <w:lang w:bidi="he-IL"/>
        </w:rPr>
      </w:pPr>
      <w:r>
        <w:rPr>
          <w:rFonts w:cs="Arial"/>
          <w:lang w:bidi="he-IL"/>
        </w:rPr>
        <w:t xml:space="preserve">Although I am wary of the legitimacy of making a comparison between the respective languages of the </w:t>
      </w:r>
      <w:r w:rsidRPr="00CC40F1">
        <w:rPr>
          <w:rFonts w:cs="Arial"/>
          <w:lang w:bidi="he-IL"/>
        </w:rPr>
        <w:t>Bavli</w:t>
      </w:r>
      <w:r>
        <w:rPr>
          <w:rFonts w:cs="Arial"/>
          <w:lang w:bidi="he-IL"/>
        </w:rPr>
        <w:t xml:space="preserve"> </w:t>
      </w:r>
      <w:r w:rsidRPr="00CC40F1">
        <w:rPr>
          <w:rFonts w:cs="Arial"/>
          <w:lang w:bidi="he-IL"/>
        </w:rPr>
        <w:t>and Yerushalmi</w:t>
      </w:r>
      <w:r>
        <w:rPr>
          <w:rFonts w:cs="Arial"/>
          <w:lang w:bidi="he-IL"/>
        </w:rPr>
        <w:t xml:space="preserve">, it is interesting that the </w:t>
      </w:r>
      <w:r w:rsidRPr="00CC40F1">
        <w:rPr>
          <w:rFonts w:cs="Arial"/>
          <w:lang w:bidi="he-IL"/>
        </w:rPr>
        <w:t>Yerushalmi</w:t>
      </w:r>
      <w:r>
        <w:rPr>
          <w:rFonts w:cs="Arial"/>
          <w:lang w:bidi="he-IL"/>
        </w:rPr>
        <w:t xml:space="preserve"> only uses the language of </w:t>
      </w:r>
      <w:r w:rsidRPr="00657A90">
        <w:rPr>
          <w:rFonts w:cs="Arial"/>
          <w:i/>
          <w:iCs/>
          <w:lang w:bidi="he-IL"/>
        </w:rPr>
        <w:t>k</w:t>
      </w:r>
      <w:r w:rsidR="00187625">
        <w:rPr>
          <w:rFonts w:cs="Arial"/>
          <w:i/>
          <w:iCs/>
          <w:lang w:bidi="he-IL"/>
        </w:rPr>
        <w:t>’</w:t>
      </w:r>
      <w:r w:rsidRPr="00657A90">
        <w:rPr>
          <w:rFonts w:cs="Arial"/>
          <w:i/>
          <w:iCs/>
          <w:lang w:bidi="he-IL"/>
        </w:rPr>
        <w:t>dusha</w:t>
      </w:r>
      <w:r>
        <w:rPr>
          <w:rFonts w:cs="Arial"/>
          <w:lang w:bidi="he-IL"/>
        </w:rPr>
        <w:t xml:space="preserve">, not </w:t>
      </w:r>
      <w:r w:rsidRPr="00657A90">
        <w:rPr>
          <w:rFonts w:cs="Arial"/>
          <w:i/>
          <w:iCs/>
          <w:lang w:bidi="he-IL"/>
        </w:rPr>
        <w:t>chinuch</w:t>
      </w:r>
      <w:r>
        <w:rPr>
          <w:rFonts w:cs="Arial"/>
          <w:lang w:bidi="he-IL"/>
        </w:rPr>
        <w:t xml:space="preserve">, in its discussion. Given the distinction we made between those two </w:t>
      </w:r>
      <w:r w:rsidRPr="00657A90">
        <w:rPr>
          <w:rFonts w:cs="Arial"/>
          <w:i/>
          <w:iCs/>
          <w:lang w:bidi="he-IL"/>
        </w:rPr>
        <w:t>l</w:t>
      </w:r>
      <w:r w:rsidR="003C449B">
        <w:rPr>
          <w:rFonts w:cs="Arial"/>
          <w:i/>
          <w:iCs/>
          <w:lang w:bidi="he-IL"/>
        </w:rPr>
        <w:t>’</w:t>
      </w:r>
      <w:r w:rsidRPr="00657A90">
        <w:rPr>
          <w:rFonts w:cs="Arial"/>
          <w:i/>
          <w:iCs/>
          <w:lang w:bidi="he-IL"/>
        </w:rPr>
        <w:t>shonos</w:t>
      </w:r>
      <w:r>
        <w:rPr>
          <w:rFonts w:cs="Arial"/>
          <w:lang w:bidi="he-IL"/>
        </w:rPr>
        <w:t xml:space="preserve"> earlier, the choice of the </w:t>
      </w:r>
      <w:r w:rsidRPr="00CC40F1">
        <w:rPr>
          <w:rFonts w:cs="Arial"/>
          <w:lang w:bidi="he-IL"/>
        </w:rPr>
        <w:t>Yerushalmi</w:t>
      </w:r>
      <w:r>
        <w:rPr>
          <w:rFonts w:cs="Arial"/>
          <w:lang w:bidi="he-IL"/>
        </w:rPr>
        <w:t xml:space="preserve"> not to make the same distinction would seem to fit with the fact that it does not accept the position of the </w:t>
      </w:r>
      <w:r w:rsidRPr="00CC40F1">
        <w:rPr>
          <w:rFonts w:cs="Arial"/>
          <w:lang w:bidi="he-IL"/>
        </w:rPr>
        <w:t>Sifrei</w:t>
      </w:r>
      <w:r>
        <w:rPr>
          <w:rFonts w:cs="Arial"/>
          <w:lang w:bidi="he-IL"/>
        </w:rPr>
        <w:t>.</w:t>
      </w:r>
      <w:r w:rsidR="0016017C">
        <w:rPr>
          <w:rFonts w:cs="Arial"/>
          <w:lang w:bidi="he-IL"/>
        </w:rPr>
        <w:t xml:space="preserve"> </w:t>
      </w:r>
      <w:r>
        <w:rPr>
          <w:rFonts w:cs="Arial"/>
          <w:lang w:bidi="he-IL"/>
        </w:rPr>
        <w:t xml:space="preserve"> </w:t>
      </w:r>
      <w:r w:rsidR="007336C7">
        <w:rPr>
          <w:rFonts w:cs="Arial"/>
          <w:lang w:bidi="he-IL"/>
        </w:rPr>
        <w:t xml:space="preserve"> </w:t>
      </w:r>
    </w:p>
    <w:p w14:paraId="029BC55B" w14:textId="40E29532" w:rsidR="0019126E" w:rsidRDefault="004C286E" w:rsidP="003F262A">
      <w:pPr>
        <w:rPr>
          <w:rFonts w:cs="Arial"/>
          <w:lang w:bidi="he-IL"/>
        </w:rPr>
      </w:pPr>
      <w:commentRangeStart w:id="18"/>
      <w:r>
        <w:rPr>
          <w:rFonts w:cs="Arial"/>
          <w:lang w:bidi="he-IL"/>
        </w:rPr>
        <w:t xml:space="preserve">Does the fact </w:t>
      </w:r>
      <w:commentRangeEnd w:id="18"/>
      <w:r w:rsidR="003F262A">
        <w:rPr>
          <w:rStyle w:val="CommentReference"/>
        </w:rPr>
        <w:commentReference w:id="18"/>
      </w:r>
      <w:r>
        <w:rPr>
          <w:rFonts w:cs="Arial"/>
          <w:lang w:bidi="he-IL"/>
        </w:rPr>
        <w:t xml:space="preserve">that the </w:t>
      </w:r>
      <w:r w:rsidRPr="00CC40F1">
        <w:rPr>
          <w:rFonts w:cs="Arial"/>
          <w:lang w:bidi="he-IL"/>
        </w:rPr>
        <w:t>Yerushalmi</w:t>
      </w:r>
      <w:r>
        <w:rPr>
          <w:rFonts w:cs="Arial"/>
          <w:lang w:bidi="he-IL"/>
        </w:rPr>
        <w:t xml:space="preserve"> seems to reject the </w:t>
      </w:r>
      <w:r w:rsidRPr="00CC40F1">
        <w:rPr>
          <w:rFonts w:cs="Arial"/>
          <w:lang w:bidi="he-IL"/>
        </w:rPr>
        <w:t>Sifrei</w:t>
      </w:r>
      <w:r>
        <w:rPr>
          <w:rFonts w:cs="Arial"/>
          <w:lang w:bidi="he-IL"/>
        </w:rPr>
        <w:t xml:space="preserve"> help us to understand Rav Papa’s position? On the one hand</w:t>
      </w:r>
      <w:r w:rsidR="000C6506">
        <w:rPr>
          <w:rFonts w:cs="Arial"/>
          <w:lang w:bidi="he-IL"/>
        </w:rPr>
        <w:t xml:space="preserve">, it would seem to remove the obstacle in comparing </w:t>
      </w:r>
      <w:r w:rsidR="000C6506" w:rsidRPr="001548D0">
        <w:rPr>
          <w:rFonts w:cs="Arial"/>
          <w:i/>
          <w:iCs/>
          <w:lang w:bidi="he-IL"/>
        </w:rPr>
        <w:t>k</w:t>
      </w:r>
      <w:r w:rsidR="00187625">
        <w:rPr>
          <w:rFonts w:cs="Arial"/>
          <w:i/>
          <w:iCs/>
          <w:lang w:bidi="he-IL"/>
        </w:rPr>
        <w:t>’</w:t>
      </w:r>
      <w:r w:rsidR="000C6506" w:rsidRPr="001548D0">
        <w:rPr>
          <w:rFonts w:cs="Arial"/>
          <w:i/>
          <w:iCs/>
          <w:lang w:bidi="he-IL"/>
        </w:rPr>
        <w:t>huna</w:t>
      </w:r>
      <w:r w:rsidR="000C6506">
        <w:rPr>
          <w:rFonts w:cs="Arial"/>
          <w:lang w:bidi="he-IL"/>
        </w:rPr>
        <w:t xml:space="preserve"> and </w:t>
      </w:r>
      <w:r w:rsidR="000C6506" w:rsidRPr="001548D0">
        <w:rPr>
          <w:rFonts w:cs="Arial"/>
          <w:i/>
          <w:iCs/>
          <w:lang w:bidi="he-IL"/>
        </w:rPr>
        <w:t>keilim</w:t>
      </w:r>
      <w:r w:rsidR="000C6506">
        <w:rPr>
          <w:rFonts w:cs="Arial"/>
          <w:lang w:bidi="he-IL"/>
        </w:rPr>
        <w:t xml:space="preserve"> that the </w:t>
      </w:r>
      <w:r w:rsidR="000C6506" w:rsidRPr="00CC40F1">
        <w:rPr>
          <w:rFonts w:cs="Arial"/>
          <w:lang w:bidi="he-IL"/>
        </w:rPr>
        <w:t>Sifrei</w:t>
      </w:r>
      <w:r w:rsidR="000C6506">
        <w:rPr>
          <w:rFonts w:cs="Arial"/>
          <w:lang w:bidi="he-IL"/>
        </w:rPr>
        <w:t xml:space="preserve"> seemed to create, as we would no longer have to assume that the </w:t>
      </w:r>
      <w:r w:rsidR="000C6506" w:rsidRPr="001548D0">
        <w:rPr>
          <w:rFonts w:cs="Arial"/>
          <w:i/>
          <w:iCs/>
          <w:lang w:bidi="he-IL"/>
        </w:rPr>
        <w:t>chinuch</w:t>
      </w:r>
      <w:r w:rsidR="000C6506">
        <w:rPr>
          <w:rFonts w:cs="Arial"/>
          <w:lang w:bidi="he-IL"/>
        </w:rPr>
        <w:t xml:space="preserve"> enacted on a vessel by </w:t>
      </w:r>
      <w:r w:rsidR="000C6506" w:rsidRPr="001548D0">
        <w:rPr>
          <w:rFonts w:cs="Arial"/>
          <w:i/>
          <w:iCs/>
          <w:lang w:bidi="he-IL"/>
        </w:rPr>
        <w:t>avoda</w:t>
      </w:r>
      <w:r w:rsidR="000C6506">
        <w:rPr>
          <w:rFonts w:cs="Arial"/>
          <w:lang w:bidi="he-IL"/>
        </w:rPr>
        <w:t xml:space="preserve"> was predicated on a previous anointing. It may also be easier to assume that the logic of the </w:t>
      </w:r>
      <w:r w:rsidR="000C6506" w:rsidRPr="00CC40F1">
        <w:rPr>
          <w:rFonts w:cs="Arial"/>
          <w:lang w:bidi="he-IL"/>
        </w:rPr>
        <w:t>Yerushalmi</w:t>
      </w:r>
      <w:r w:rsidR="000C6506">
        <w:rPr>
          <w:rFonts w:cs="Arial"/>
          <w:lang w:bidi="he-IL"/>
        </w:rPr>
        <w:t xml:space="preserve"> is the same as that of Rav Papa in our </w:t>
      </w:r>
      <w:r w:rsidR="000C6506" w:rsidRPr="001548D0">
        <w:rPr>
          <w:rFonts w:cs="Arial"/>
          <w:i/>
          <w:iCs/>
          <w:lang w:bidi="he-IL"/>
        </w:rPr>
        <w:t>gemara</w:t>
      </w:r>
      <w:r w:rsidR="000C6506">
        <w:rPr>
          <w:rFonts w:cs="Arial"/>
          <w:lang w:bidi="he-IL"/>
        </w:rPr>
        <w:t xml:space="preserve">, as the conclusion of the </w:t>
      </w:r>
      <w:r w:rsidR="000C6506" w:rsidRPr="00CC40F1">
        <w:rPr>
          <w:rFonts w:cs="Arial"/>
          <w:lang w:bidi="he-IL"/>
        </w:rPr>
        <w:t>Yerushalmi</w:t>
      </w:r>
      <w:r w:rsidR="000C6506">
        <w:rPr>
          <w:rFonts w:cs="Arial"/>
          <w:lang w:bidi="he-IL"/>
        </w:rPr>
        <w:t>,</w:t>
      </w:r>
      <w:r w:rsidR="003F262A">
        <w:rPr>
          <w:rFonts w:cs="Arial"/>
          <w:lang w:bidi="he-IL"/>
        </w:rPr>
        <w:t xml:space="preserve"> “</w:t>
      </w:r>
      <w:r w:rsidR="003F262A" w:rsidRPr="003F262A">
        <w:rPr>
          <w:rFonts w:cs="Arial"/>
          <w:i/>
          <w:iCs/>
          <w:lang w:bidi="he-IL"/>
        </w:rPr>
        <w:t>k’achas hen k’doshim u’miskadshim</w:t>
      </w:r>
      <w:r w:rsidR="003F262A">
        <w:rPr>
          <w:rFonts w:cs="Arial"/>
          <w:i/>
          <w:iCs/>
          <w:lang w:bidi="he-IL"/>
        </w:rPr>
        <w:t xml:space="preserve">” </w:t>
      </w:r>
      <w:r w:rsidR="003F262A">
        <w:rPr>
          <w:rFonts w:cs="Arial"/>
          <w:lang w:bidi="he-IL"/>
        </w:rPr>
        <w:t>–</w:t>
      </w:r>
      <w:r w:rsidR="003F262A" w:rsidRPr="003F262A">
        <w:rPr>
          <w:rFonts w:cs="Arial"/>
          <w:lang w:bidi="he-IL"/>
        </w:rPr>
        <w:t xml:space="preserve"> </w:t>
      </w:r>
      <w:r w:rsidR="003F262A">
        <w:rPr>
          <w:rFonts w:cs="Arial"/>
          <w:lang w:bidi="he-IL"/>
        </w:rPr>
        <w:t>they become holy and sanctify their contents at the same time</w:t>
      </w:r>
      <w:r w:rsidR="000C6506">
        <w:rPr>
          <w:rFonts w:cs="Arial"/>
          <w:lang w:bidi="he-IL"/>
        </w:rPr>
        <w:t xml:space="preserve">, </w:t>
      </w:r>
      <w:r w:rsidR="003F262A">
        <w:rPr>
          <w:rFonts w:cs="Arial"/>
          <w:lang w:bidi="he-IL"/>
        </w:rPr>
        <w:t>may be</w:t>
      </w:r>
      <w:r w:rsidR="000C6506">
        <w:rPr>
          <w:rFonts w:cs="Arial"/>
          <w:lang w:bidi="he-IL"/>
        </w:rPr>
        <w:t xml:space="preserve"> reflected in the </w:t>
      </w:r>
      <w:r w:rsidR="000C6506" w:rsidRPr="00CC40F1">
        <w:rPr>
          <w:rFonts w:cs="Arial"/>
          <w:lang w:bidi="he-IL"/>
        </w:rPr>
        <w:t>Bavli’s</w:t>
      </w:r>
      <w:r w:rsidR="000C6506">
        <w:rPr>
          <w:rFonts w:cs="Arial"/>
          <w:lang w:bidi="he-IL"/>
        </w:rPr>
        <w:t xml:space="preserve"> parallel statement, </w:t>
      </w:r>
      <w:r w:rsidR="003F262A">
        <w:rPr>
          <w:rFonts w:cs="Arial"/>
          <w:i/>
          <w:iCs/>
          <w:lang w:bidi="he-IL"/>
        </w:rPr>
        <w:t>avodasan m’chanechtan</w:t>
      </w:r>
      <w:r w:rsidR="000C6506">
        <w:rPr>
          <w:rFonts w:cs="Arial"/>
          <w:lang w:bidi="he-IL"/>
        </w:rPr>
        <w:t>, which Rav Papa quoted.</w:t>
      </w:r>
      <w:r w:rsidR="00725E88">
        <w:rPr>
          <w:rFonts w:cs="Arial"/>
          <w:lang w:bidi="he-IL"/>
        </w:rPr>
        <w:t xml:space="preserve"> On the other hand, that very expression of the </w:t>
      </w:r>
      <w:r w:rsidR="00725E88" w:rsidRPr="00CC40F1">
        <w:rPr>
          <w:rFonts w:cs="Arial"/>
          <w:lang w:bidi="he-IL"/>
        </w:rPr>
        <w:t>Yerushalmi</w:t>
      </w:r>
      <w:r w:rsidR="00725E88">
        <w:rPr>
          <w:rFonts w:cs="Arial"/>
          <w:lang w:bidi="he-IL"/>
        </w:rPr>
        <w:t xml:space="preserve"> poses a problem to Rav Papa’s answer; if it is indeed simply another version of the same rule, the </w:t>
      </w:r>
      <w:r w:rsidR="00725E88" w:rsidRPr="00CC40F1">
        <w:rPr>
          <w:rFonts w:cs="Arial"/>
          <w:lang w:bidi="he-IL"/>
        </w:rPr>
        <w:t>Yerushalmi</w:t>
      </w:r>
      <w:r w:rsidR="00725E88">
        <w:rPr>
          <w:rFonts w:cs="Arial"/>
          <w:lang w:bidi="he-IL"/>
        </w:rPr>
        <w:t xml:space="preserve"> is clearer in regards to how it functions with regards to </w:t>
      </w:r>
      <w:r w:rsidR="00725E88" w:rsidRPr="0081674C">
        <w:rPr>
          <w:rFonts w:cs="Arial"/>
          <w:i/>
          <w:lang w:bidi="he-IL"/>
        </w:rPr>
        <w:t>keilim</w:t>
      </w:r>
      <w:r w:rsidR="00725E88">
        <w:rPr>
          <w:rFonts w:cs="Arial"/>
          <w:lang w:bidi="he-IL"/>
        </w:rPr>
        <w:t xml:space="preserve"> – the vessel sanctifies its contents whilst simultaneously being sanctified via the act of containing sanctified objects. If that is the case, it is not simply an act of </w:t>
      </w:r>
      <w:r w:rsidR="00725E88" w:rsidRPr="001548D0">
        <w:rPr>
          <w:rFonts w:cs="Arial"/>
          <w:i/>
          <w:iCs/>
          <w:lang w:bidi="he-IL"/>
        </w:rPr>
        <w:t>avoda</w:t>
      </w:r>
      <w:r w:rsidR="00725E88">
        <w:rPr>
          <w:rFonts w:cs="Arial"/>
          <w:lang w:bidi="he-IL"/>
        </w:rPr>
        <w:t xml:space="preserve"> </w:t>
      </w:r>
      <w:r w:rsidR="00CA3D5F">
        <w:rPr>
          <w:rFonts w:cs="Arial"/>
          <w:lang w:bidi="he-IL"/>
        </w:rPr>
        <w:t xml:space="preserve">that sanctifies the vessel; it </w:t>
      </w:r>
      <w:r w:rsidR="00725E88">
        <w:rPr>
          <w:rFonts w:cs="Arial"/>
          <w:lang w:bidi="he-IL"/>
        </w:rPr>
        <w:t>is the specific act of containing sanctifi</w:t>
      </w:r>
      <w:r w:rsidR="00F41924">
        <w:rPr>
          <w:rFonts w:cs="Arial"/>
          <w:lang w:bidi="he-IL"/>
        </w:rPr>
        <w:t xml:space="preserve">ed objects. It so happens that containing sanctified objects is an </w:t>
      </w:r>
      <w:r w:rsidR="00F41924" w:rsidRPr="001548D0">
        <w:rPr>
          <w:rFonts w:cs="Arial"/>
          <w:i/>
          <w:iCs/>
          <w:lang w:bidi="he-IL"/>
        </w:rPr>
        <w:t>avoda</w:t>
      </w:r>
      <w:r w:rsidR="00F41924">
        <w:rPr>
          <w:rFonts w:cs="Arial"/>
          <w:lang w:bidi="he-IL"/>
        </w:rPr>
        <w:t xml:space="preserve">, but there is nothing implicit in the idea of </w:t>
      </w:r>
      <w:r w:rsidR="00F41924" w:rsidRPr="001548D0">
        <w:rPr>
          <w:rFonts w:cs="Arial"/>
          <w:i/>
          <w:iCs/>
          <w:lang w:bidi="he-IL"/>
        </w:rPr>
        <w:t>avoda</w:t>
      </w:r>
      <w:r w:rsidR="00F41924">
        <w:rPr>
          <w:rFonts w:cs="Arial"/>
          <w:lang w:bidi="he-IL"/>
        </w:rPr>
        <w:t xml:space="preserve"> in general that would necessarily suggest that it could be extended to other things, like </w:t>
      </w:r>
      <w:r w:rsidR="00F41924" w:rsidRPr="001548D0">
        <w:rPr>
          <w:rFonts w:cs="Arial"/>
          <w:i/>
          <w:iCs/>
          <w:lang w:bidi="he-IL"/>
        </w:rPr>
        <w:t>k</w:t>
      </w:r>
      <w:r w:rsidR="00187625">
        <w:rPr>
          <w:rFonts w:cs="Arial"/>
          <w:i/>
          <w:iCs/>
          <w:lang w:bidi="he-IL"/>
        </w:rPr>
        <w:t>’</w:t>
      </w:r>
      <w:r w:rsidR="00F41924" w:rsidRPr="001548D0">
        <w:rPr>
          <w:rFonts w:cs="Arial"/>
          <w:i/>
          <w:iCs/>
          <w:lang w:bidi="he-IL"/>
        </w:rPr>
        <w:t>huna</w:t>
      </w:r>
      <w:r w:rsidR="00F41924">
        <w:rPr>
          <w:rFonts w:cs="Arial"/>
          <w:lang w:bidi="he-IL"/>
        </w:rPr>
        <w:t xml:space="preserve">, which do not operate in the same specific way and circumstances as </w:t>
      </w:r>
      <w:r w:rsidR="00F41924" w:rsidRPr="001548D0">
        <w:rPr>
          <w:rFonts w:cs="Arial"/>
          <w:i/>
          <w:iCs/>
          <w:lang w:bidi="he-IL"/>
        </w:rPr>
        <w:t>keilim</w:t>
      </w:r>
      <w:r w:rsidR="00F41924">
        <w:rPr>
          <w:rFonts w:cs="Arial"/>
          <w:lang w:bidi="he-IL"/>
        </w:rPr>
        <w:t xml:space="preserve">. </w:t>
      </w:r>
    </w:p>
    <w:p w14:paraId="2CEED88D" w14:textId="5E802EF6" w:rsidR="00FE3503" w:rsidRDefault="0019126E" w:rsidP="00084103">
      <w:pPr>
        <w:rPr>
          <w:rFonts w:cs="Arial"/>
          <w:lang w:bidi="he-IL"/>
        </w:rPr>
      </w:pPr>
      <w:r>
        <w:rPr>
          <w:rFonts w:cs="Arial"/>
          <w:lang w:bidi="he-IL"/>
        </w:rPr>
        <w:t xml:space="preserve">Perhaps, therefore, as opposed to assuming that the different views of Rav Papa and Abaye are based on the two differing versions of the way in which </w:t>
      </w:r>
      <w:r w:rsidRPr="00C9044A">
        <w:rPr>
          <w:rFonts w:cs="Arial"/>
          <w:i/>
          <w:lang w:bidi="he-IL"/>
        </w:rPr>
        <w:t>keilim</w:t>
      </w:r>
      <w:r>
        <w:rPr>
          <w:rFonts w:cs="Arial"/>
          <w:lang w:bidi="he-IL"/>
        </w:rPr>
        <w:t xml:space="preserve"> are sanctified in the </w:t>
      </w:r>
      <w:r w:rsidRPr="00CC40F1">
        <w:rPr>
          <w:rFonts w:cs="Arial"/>
          <w:iCs/>
          <w:lang w:bidi="he-IL"/>
        </w:rPr>
        <w:t>Sifrei</w:t>
      </w:r>
      <w:r>
        <w:rPr>
          <w:rFonts w:cs="Arial"/>
          <w:lang w:bidi="he-IL"/>
        </w:rPr>
        <w:t xml:space="preserve"> and </w:t>
      </w:r>
      <w:r w:rsidRPr="00CC40F1">
        <w:rPr>
          <w:rFonts w:cs="Arial"/>
          <w:iCs/>
          <w:lang w:bidi="he-IL"/>
        </w:rPr>
        <w:t>Yerushalmi</w:t>
      </w:r>
      <w:r>
        <w:rPr>
          <w:rFonts w:cs="Arial"/>
          <w:lang w:bidi="he-IL"/>
        </w:rPr>
        <w:t xml:space="preserve"> respectively</w:t>
      </w:r>
      <w:r w:rsidR="00FE3503">
        <w:rPr>
          <w:rFonts w:cs="Arial"/>
          <w:lang w:bidi="he-IL"/>
        </w:rPr>
        <w:t xml:space="preserve">, it is more sensible to suggest that it is actually a disagreement in how the idea of </w:t>
      </w:r>
      <w:r w:rsidR="00FE3503" w:rsidRPr="006C5673">
        <w:rPr>
          <w:rFonts w:cs="Arial"/>
          <w:rtl/>
          <w:lang w:bidi="he-IL"/>
        </w:rPr>
        <w:t>עבודתן מחנכתן</w:t>
      </w:r>
      <w:r w:rsidR="00FE3503">
        <w:rPr>
          <w:rFonts w:cs="Arial"/>
          <w:lang w:bidi="he-IL"/>
        </w:rPr>
        <w:t xml:space="preserve"> operates in practice</w:t>
      </w:r>
      <w:r w:rsidR="00084103">
        <w:rPr>
          <w:rFonts w:cs="Arial"/>
          <w:lang w:bidi="he-IL"/>
        </w:rPr>
        <w:t>.</w:t>
      </w:r>
      <w:r w:rsidR="00FE3503">
        <w:rPr>
          <w:rFonts w:cs="Arial"/>
          <w:lang w:bidi="he-IL"/>
        </w:rPr>
        <w:t xml:space="preserve"> Abaye understand</w:t>
      </w:r>
      <w:r w:rsidR="00084103">
        <w:rPr>
          <w:rFonts w:cs="Arial"/>
          <w:lang w:bidi="he-IL"/>
        </w:rPr>
        <w:t>s</w:t>
      </w:r>
      <w:r w:rsidR="00FE3503">
        <w:rPr>
          <w:rFonts w:cs="Arial"/>
          <w:lang w:bidi="he-IL"/>
        </w:rPr>
        <w:t xml:space="preserve"> its function in line with the way that it seems to be expressed in the </w:t>
      </w:r>
      <w:r w:rsidR="00FE3503" w:rsidRPr="00CC40F1">
        <w:rPr>
          <w:rFonts w:cs="Arial"/>
          <w:iCs/>
          <w:lang w:bidi="he-IL"/>
        </w:rPr>
        <w:t>Yerushalmi</w:t>
      </w:r>
      <w:r w:rsidR="00FE3503">
        <w:rPr>
          <w:rFonts w:cs="Arial"/>
          <w:lang w:bidi="he-IL"/>
        </w:rPr>
        <w:t xml:space="preserve"> and Rav Papa </w:t>
      </w:r>
      <w:r w:rsidR="00084103">
        <w:rPr>
          <w:rFonts w:cs="Arial"/>
          <w:lang w:bidi="he-IL"/>
        </w:rPr>
        <w:t xml:space="preserve">understands </w:t>
      </w:r>
      <w:r w:rsidR="00FE3503">
        <w:rPr>
          <w:rFonts w:cs="Arial"/>
          <w:lang w:bidi="he-IL"/>
        </w:rPr>
        <w:t>it as a more general rule.</w:t>
      </w:r>
      <w:r w:rsidR="00645FF7">
        <w:rPr>
          <w:rStyle w:val="FootnoteReference"/>
          <w:rFonts w:cs="Arial"/>
          <w:lang w:bidi="he-IL"/>
        </w:rPr>
        <w:footnoteReference w:id="12"/>
      </w:r>
    </w:p>
    <w:p w14:paraId="61F65E4F" w14:textId="71E88205" w:rsidR="00881825" w:rsidRDefault="00C9044A" w:rsidP="00084103">
      <w:pPr>
        <w:rPr>
          <w:rFonts w:cs="Arial"/>
          <w:lang w:bidi="he-IL"/>
        </w:rPr>
      </w:pPr>
      <w:commentRangeStart w:id="19"/>
      <w:r>
        <w:rPr>
          <w:rFonts w:cs="Arial"/>
          <w:lang w:bidi="he-IL"/>
        </w:rPr>
        <w:t>Part of why</w:t>
      </w:r>
      <w:commentRangeEnd w:id="19"/>
      <w:r w:rsidR="00084103">
        <w:rPr>
          <w:rStyle w:val="CommentReference"/>
        </w:rPr>
        <w:commentReference w:id="19"/>
      </w:r>
      <w:r>
        <w:rPr>
          <w:rFonts w:cs="Arial"/>
          <w:lang w:bidi="he-IL"/>
        </w:rPr>
        <w:t xml:space="preserve"> this is a better approach is that the way in which we understood the </w:t>
      </w:r>
      <w:r w:rsidRPr="00CC40F1">
        <w:rPr>
          <w:rFonts w:cs="Arial"/>
          <w:iCs/>
          <w:lang w:bidi="he-IL"/>
        </w:rPr>
        <w:t>Sifrei</w:t>
      </w:r>
      <w:r>
        <w:rPr>
          <w:rFonts w:cs="Arial"/>
          <w:lang w:bidi="he-IL"/>
        </w:rPr>
        <w:t xml:space="preserve"> seemingly requires reassessment. If we are to take it literally, we face a difficulty in explaining why there is even a requirement for the </w:t>
      </w:r>
      <w:r w:rsidRPr="0081674C">
        <w:rPr>
          <w:rFonts w:cs="Arial"/>
          <w:i/>
          <w:lang w:bidi="he-IL"/>
        </w:rPr>
        <w:t>gemara</w:t>
      </w:r>
      <w:r>
        <w:rPr>
          <w:rFonts w:cs="Arial"/>
          <w:lang w:bidi="he-IL"/>
        </w:rPr>
        <w:t xml:space="preserve"> to say that from the time of the </w:t>
      </w:r>
      <w:r w:rsidRPr="0081674C">
        <w:rPr>
          <w:rFonts w:cs="Arial"/>
          <w:i/>
          <w:lang w:bidi="he-IL"/>
        </w:rPr>
        <w:t>mishkan</w:t>
      </w:r>
      <w:r>
        <w:rPr>
          <w:rFonts w:cs="Arial"/>
          <w:lang w:bidi="he-IL"/>
        </w:rPr>
        <w:t xml:space="preserve"> onwards</w:t>
      </w:r>
      <w:r w:rsidR="00084103">
        <w:rPr>
          <w:rFonts w:cs="Arial"/>
          <w:lang w:bidi="he-IL"/>
        </w:rPr>
        <w:t xml:space="preserve"> the </w:t>
      </w:r>
      <w:r w:rsidR="00084103" w:rsidRPr="00084103">
        <w:rPr>
          <w:rFonts w:cs="Arial"/>
          <w:i/>
          <w:iCs/>
          <w:lang w:bidi="he-IL"/>
        </w:rPr>
        <w:t>avoda</w:t>
      </w:r>
      <w:r w:rsidR="00084103">
        <w:rPr>
          <w:rFonts w:cs="Arial"/>
          <w:lang w:bidi="he-IL"/>
        </w:rPr>
        <w:t xml:space="preserve"> acts to inaugurate the </w:t>
      </w:r>
      <w:r w:rsidR="00084103">
        <w:rPr>
          <w:rFonts w:cs="Arial"/>
          <w:i/>
          <w:iCs/>
          <w:lang w:bidi="he-IL"/>
        </w:rPr>
        <w:t>keilim</w:t>
      </w:r>
      <w:r>
        <w:rPr>
          <w:rFonts w:cs="Arial"/>
          <w:lang w:bidi="he-IL"/>
        </w:rPr>
        <w:t xml:space="preserve">, as there is no indication that the original </w:t>
      </w:r>
      <w:r w:rsidRPr="0081674C">
        <w:rPr>
          <w:rFonts w:cs="Arial"/>
          <w:i/>
          <w:lang w:bidi="he-IL"/>
        </w:rPr>
        <w:t>keilim</w:t>
      </w:r>
      <w:r>
        <w:rPr>
          <w:rFonts w:cs="Arial"/>
          <w:lang w:bidi="he-IL"/>
        </w:rPr>
        <w:t xml:space="preserve"> of the </w:t>
      </w:r>
      <w:r w:rsidRPr="0081674C">
        <w:rPr>
          <w:rFonts w:cs="Arial"/>
          <w:i/>
          <w:lang w:bidi="he-IL"/>
        </w:rPr>
        <w:t>mishkan</w:t>
      </w:r>
      <w:r>
        <w:rPr>
          <w:rFonts w:cs="Arial"/>
          <w:lang w:bidi="he-IL"/>
        </w:rPr>
        <w:t xml:space="preserve"> required an </w:t>
      </w:r>
      <w:r>
        <w:rPr>
          <w:rFonts w:cs="Arial"/>
          <w:lang w:bidi="he-IL"/>
        </w:rPr>
        <w:lastRenderedPageBreak/>
        <w:t xml:space="preserve">extra level of </w:t>
      </w:r>
      <w:r w:rsidRPr="0081674C">
        <w:rPr>
          <w:rFonts w:cs="Arial"/>
          <w:i/>
          <w:lang w:bidi="he-IL"/>
        </w:rPr>
        <w:t>chinuch</w:t>
      </w:r>
      <w:r>
        <w:rPr>
          <w:rFonts w:cs="Arial"/>
          <w:lang w:bidi="he-IL"/>
        </w:rPr>
        <w:t xml:space="preserve"> beyond being anointed. If all future </w:t>
      </w:r>
      <w:r w:rsidRPr="0081674C">
        <w:rPr>
          <w:rFonts w:cs="Arial"/>
          <w:i/>
          <w:lang w:bidi="he-IL"/>
        </w:rPr>
        <w:t>keilim</w:t>
      </w:r>
      <w:r>
        <w:rPr>
          <w:rFonts w:cs="Arial"/>
          <w:lang w:bidi="he-IL"/>
        </w:rPr>
        <w:t xml:space="preserve"> are considered anointed, what is the necessity for the rule of </w:t>
      </w:r>
      <w:r w:rsidR="00084103">
        <w:rPr>
          <w:rFonts w:cs="Arial"/>
          <w:i/>
          <w:iCs/>
          <w:lang w:bidi="he-IL"/>
        </w:rPr>
        <w:t>avodasan m’chanechtan</w:t>
      </w:r>
      <w:r>
        <w:rPr>
          <w:rFonts w:cs="Arial"/>
          <w:lang w:bidi="he-IL"/>
        </w:rPr>
        <w:t xml:space="preserve">? </w:t>
      </w:r>
      <w:r w:rsidR="00084103">
        <w:rPr>
          <w:rFonts w:cs="Arial"/>
          <w:lang w:bidi="he-IL"/>
        </w:rPr>
        <w:t>I</w:t>
      </w:r>
      <w:r w:rsidR="0081674C">
        <w:rPr>
          <w:rFonts w:cs="Arial"/>
          <w:lang w:bidi="he-IL"/>
        </w:rPr>
        <w:t xml:space="preserve">t might make more sense to reinterpret the </w:t>
      </w:r>
      <w:r w:rsidR="0081674C" w:rsidRPr="00CC40F1">
        <w:rPr>
          <w:rFonts w:cs="Arial"/>
          <w:iCs/>
          <w:lang w:bidi="he-IL"/>
        </w:rPr>
        <w:t>Sifrei</w:t>
      </w:r>
      <w:r w:rsidR="0081674C">
        <w:rPr>
          <w:rFonts w:cs="Arial"/>
          <w:lang w:bidi="he-IL"/>
        </w:rPr>
        <w:t xml:space="preserve"> as waiving the necessity of anointment for all future </w:t>
      </w:r>
      <w:r w:rsidR="0081674C" w:rsidRPr="0081674C">
        <w:rPr>
          <w:rFonts w:cs="Arial"/>
          <w:i/>
          <w:lang w:bidi="he-IL"/>
        </w:rPr>
        <w:t>keilim</w:t>
      </w:r>
      <w:r w:rsidR="0081674C">
        <w:rPr>
          <w:rFonts w:cs="Arial"/>
          <w:lang w:bidi="he-IL"/>
        </w:rPr>
        <w:t xml:space="preserve">, as opposed to rendering them as being considered anointed. It is questionable whether this fits with the language of the </w:t>
      </w:r>
      <w:r w:rsidR="0081674C" w:rsidRPr="00CC40F1">
        <w:rPr>
          <w:rFonts w:cs="Arial"/>
          <w:iCs/>
          <w:lang w:bidi="he-IL"/>
        </w:rPr>
        <w:t>Sifrei</w:t>
      </w:r>
      <w:r w:rsidR="0081674C">
        <w:rPr>
          <w:rFonts w:cs="Arial"/>
          <w:lang w:bidi="he-IL"/>
        </w:rPr>
        <w:t>, namely that</w:t>
      </w:r>
      <w:r w:rsidR="00084103">
        <w:rPr>
          <w:rFonts w:cs="Arial"/>
          <w:lang w:bidi="he-IL"/>
        </w:rPr>
        <w:t xml:space="preserve"> “with the anointing of these original </w:t>
      </w:r>
      <w:r w:rsidR="00084103">
        <w:rPr>
          <w:rFonts w:cs="Arial"/>
          <w:i/>
          <w:iCs/>
          <w:lang w:bidi="he-IL"/>
        </w:rPr>
        <w:t>keilim</w:t>
      </w:r>
      <w:r w:rsidR="00084103">
        <w:rPr>
          <w:rFonts w:cs="Arial"/>
          <w:lang w:bidi="he-IL"/>
        </w:rPr>
        <w:t xml:space="preserve">, all future </w:t>
      </w:r>
      <w:r w:rsidR="00084103">
        <w:rPr>
          <w:rFonts w:cs="Arial"/>
          <w:i/>
          <w:iCs/>
          <w:lang w:bidi="he-IL"/>
        </w:rPr>
        <w:t>keilim</w:t>
      </w:r>
      <w:r w:rsidR="00084103">
        <w:rPr>
          <w:rFonts w:cs="Arial"/>
          <w:lang w:bidi="he-IL"/>
        </w:rPr>
        <w:t xml:space="preserve"> </w:t>
      </w:r>
      <w:r w:rsidR="00084103" w:rsidRPr="00084103">
        <w:rPr>
          <w:rFonts w:cs="Arial"/>
          <w:u w:val="single"/>
          <w:lang w:bidi="he-IL"/>
        </w:rPr>
        <w:t xml:space="preserve">became </w:t>
      </w:r>
      <w:r w:rsidR="00084103" w:rsidRPr="00084103">
        <w:rPr>
          <w:rFonts w:cs="Arial"/>
          <w:i/>
          <w:iCs/>
          <w:u w:val="single"/>
          <w:lang w:bidi="he-IL"/>
        </w:rPr>
        <w:t>kadosh</w:t>
      </w:r>
      <w:r w:rsidR="00084103" w:rsidRPr="00084103">
        <w:rPr>
          <w:rFonts w:cs="Arial"/>
          <w:lang w:bidi="he-IL"/>
        </w:rPr>
        <w:t>”</w:t>
      </w:r>
      <w:r w:rsidR="0081674C">
        <w:rPr>
          <w:rFonts w:cs="Arial"/>
          <w:lang w:bidi="he-IL"/>
        </w:rPr>
        <w:t xml:space="preserve">. That is different from saying that </w:t>
      </w:r>
      <w:r w:rsidR="00C435B2">
        <w:rPr>
          <w:rFonts w:cs="Arial"/>
          <w:lang w:bidi="he-IL"/>
        </w:rPr>
        <w:t xml:space="preserve">it is as if </w:t>
      </w:r>
      <w:r w:rsidR="0081674C">
        <w:rPr>
          <w:rFonts w:cs="Arial"/>
          <w:lang w:bidi="he-IL"/>
        </w:rPr>
        <w:t xml:space="preserve">all future </w:t>
      </w:r>
      <w:r w:rsidR="0057250D" w:rsidRPr="00393EE8">
        <w:rPr>
          <w:rFonts w:cs="Arial"/>
          <w:i/>
          <w:iCs/>
          <w:lang w:bidi="he-IL"/>
        </w:rPr>
        <w:t>keilim</w:t>
      </w:r>
      <w:r w:rsidR="0081674C">
        <w:rPr>
          <w:rFonts w:cs="Arial"/>
          <w:lang w:bidi="he-IL"/>
        </w:rPr>
        <w:t xml:space="preserve"> were also anointed, but practically it may mean that the same result is achieved</w:t>
      </w:r>
      <w:r w:rsidR="00663EE6">
        <w:rPr>
          <w:rFonts w:cs="Arial"/>
          <w:lang w:bidi="he-IL"/>
        </w:rPr>
        <w:t xml:space="preserve">, leaving us with the same question of the necessity of the clause of </w:t>
      </w:r>
      <w:r w:rsidR="00084103">
        <w:rPr>
          <w:rFonts w:cs="Arial"/>
          <w:i/>
          <w:iCs/>
          <w:lang w:bidi="he-IL"/>
        </w:rPr>
        <w:t>avodasan m’chanechtan</w:t>
      </w:r>
      <w:r w:rsidR="00663EE6">
        <w:rPr>
          <w:rFonts w:cs="Arial"/>
          <w:lang w:bidi="he-IL"/>
        </w:rPr>
        <w:t xml:space="preserve">. </w:t>
      </w:r>
    </w:p>
    <w:p w14:paraId="438CD950" w14:textId="234744CD" w:rsidR="000F45AD" w:rsidRDefault="00663EE6" w:rsidP="00045EBC">
      <w:pPr>
        <w:rPr>
          <w:rFonts w:cs="Arial"/>
          <w:lang w:bidi="he-IL"/>
        </w:rPr>
      </w:pPr>
      <w:r>
        <w:rPr>
          <w:rFonts w:cs="Arial"/>
          <w:lang w:bidi="he-IL"/>
        </w:rPr>
        <w:t xml:space="preserve">If we assume that </w:t>
      </w:r>
      <w:r w:rsidRPr="00E639AD">
        <w:rPr>
          <w:rFonts w:cs="Arial"/>
          <w:i/>
          <w:lang w:bidi="he-IL"/>
        </w:rPr>
        <w:t>k</w:t>
      </w:r>
      <w:r w:rsidR="001277E5">
        <w:rPr>
          <w:rFonts w:cs="Arial"/>
          <w:i/>
          <w:lang w:bidi="he-IL"/>
        </w:rPr>
        <w:t>’</w:t>
      </w:r>
      <w:r w:rsidRPr="00E639AD">
        <w:rPr>
          <w:rFonts w:cs="Arial"/>
          <w:i/>
          <w:lang w:bidi="he-IL"/>
        </w:rPr>
        <w:t>dusha</w:t>
      </w:r>
      <w:r>
        <w:rPr>
          <w:rFonts w:cs="Arial"/>
          <w:lang w:bidi="he-IL"/>
        </w:rPr>
        <w:t xml:space="preserve"> and </w:t>
      </w:r>
      <w:r w:rsidRPr="00E639AD">
        <w:rPr>
          <w:rFonts w:cs="Arial"/>
          <w:i/>
          <w:lang w:bidi="he-IL"/>
        </w:rPr>
        <w:t>chinuch</w:t>
      </w:r>
      <w:r>
        <w:rPr>
          <w:rFonts w:cs="Arial"/>
          <w:lang w:bidi="he-IL"/>
        </w:rPr>
        <w:t xml:space="preserve"> are separate stages, then that would resolve the difficulty, but leave us with another question, namely, why the </w:t>
      </w:r>
      <w:r w:rsidRPr="00E639AD">
        <w:rPr>
          <w:rFonts w:cs="Arial"/>
          <w:i/>
          <w:lang w:bidi="he-IL"/>
        </w:rPr>
        <w:t>gemara</w:t>
      </w:r>
      <w:r>
        <w:rPr>
          <w:rFonts w:cs="Arial"/>
          <w:lang w:bidi="he-IL"/>
        </w:rPr>
        <w:t xml:space="preserve"> seems to imply that the original </w:t>
      </w:r>
      <w:r w:rsidRPr="00E639AD">
        <w:rPr>
          <w:rFonts w:cs="Arial"/>
          <w:i/>
          <w:lang w:bidi="he-IL"/>
        </w:rPr>
        <w:t>keilim</w:t>
      </w:r>
      <w:r>
        <w:rPr>
          <w:rFonts w:cs="Arial"/>
          <w:lang w:bidi="he-IL"/>
        </w:rPr>
        <w:t xml:space="preserve"> in the </w:t>
      </w:r>
      <w:r w:rsidRPr="00E639AD">
        <w:rPr>
          <w:rFonts w:cs="Arial"/>
          <w:i/>
          <w:lang w:bidi="he-IL"/>
        </w:rPr>
        <w:t>mishkan</w:t>
      </w:r>
      <w:r>
        <w:rPr>
          <w:rFonts w:cs="Arial"/>
          <w:lang w:bidi="he-IL"/>
        </w:rPr>
        <w:t xml:space="preserve"> only required the stage of </w:t>
      </w:r>
      <w:r w:rsidRPr="006C5673">
        <w:rPr>
          <w:rFonts w:cs="Arial"/>
          <w:rtl/>
          <w:lang w:bidi="he-IL"/>
        </w:rPr>
        <w:t>משיחתן מקדשתן</w:t>
      </w:r>
      <w:r>
        <w:rPr>
          <w:rFonts w:cs="Arial"/>
          <w:lang w:bidi="he-IL"/>
        </w:rPr>
        <w:t xml:space="preserve"> and not subsequent </w:t>
      </w:r>
      <w:r w:rsidRPr="00E639AD">
        <w:rPr>
          <w:rFonts w:cs="Arial"/>
          <w:i/>
          <w:lang w:bidi="he-IL"/>
        </w:rPr>
        <w:t>chinuch</w:t>
      </w:r>
      <w:r>
        <w:rPr>
          <w:rFonts w:cs="Arial"/>
          <w:lang w:bidi="he-IL"/>
        </w:rPr>
        <w:t xml:space="preserve">. </w:t>
      </w:r>
      <w:r w:rsidR="0077111E">
        <w:rPr>
          <w:rFonts w:cs="Arial"/>
          <w:lang w:bidi="he-IL"/>
        </w:rPr>
        <w:t xml:space="preserve">It may be, therefore, that the </w:t>
      </w:r>
      <w:r w:rsidR="0077111E" w:rsidRPr="00CC40F1">
        <w:rPr>
          <w:rFonts w:cs="Arial"/>
          <w:iCs/>
          <w:lang w:bidi="he-IL"/>
        </w:rPr>
        <w:t>Sifrei</w:t>
      </w:r>
      <w:r w:rsidR="0077111E">
        <w:rPr>
          <w:rFonts w:cs="Arial"/>
          <w:lang w:bidi="he-IL"/>
        </w:rPr>
        <w:t xml:space="preserve"> is in complete contradiction of the entire </w:t>
      </w:r>
      <w:r w:rsidR="003B3DB7">
        <w:rPr>
          <w:rFonts w:cs="Arial"/>
          <w:lang w:bidi="he-IL"/>
        </w:rPr>
        <w:t xml:space="preserve">view of the </w:t>
      </w:r>
      <w:r w:rsidR="003B3DB7" w:rsidRPr="00EE691C">
        <w:rPr>
          <w:rFonts w:cs="Arial"/>
          <w:i/>
          <w:lang w:bidi="he-IL"/>
        </w:rPr>
        <w:t>gemara</w:t>
      </w:r>
      <w:r w:rsidR="003B3DB7">
        <w:rPr>
          <w:rFonts w:cs="Arial"/>
          <w:lang w:bidi="he-IL"/>
        </w:rPr>
        <w:t xml:space="preserve"> in terms of how the historical inauguration process worked.</w:t>
      </w:r>
      <w:r w:rsidR="00EE691C">
        <w:rPr>
          <w:rFonts w:cs="Arial"/>
          <w:lang w:bidi="he-IL"/>
        </w:rPr>
        <w:t xml:space="preserve"> The </w:t>
      </w:r>
      <w:r w:rsidR="00EE691C" w:rsidRPr="00084103">
        <w:rPr>
          <w:rFonts w:cs="Arial"/>
          <w:iCs/>
          <w:lang w:bidi="he-IL"/>
        </w:rPr>
        <w:t>M</w:t>
      </w:r>
      <w:r w:rsidR="00045EBC">
        <w:rPr>
          <w:rFonts w:cs="Arial"/>
          <w:iCs/>
          <w:lang w:bidi="he-IL"/>
        </w:rPr>
        <w:t>age</w:t>
      </w:r>
      <w:r w:rsidR="00EE691C" w:rsidRPr="00084103">
        <w:rPr>
          <w:rFonts w:cs="Arial"/>
          <w:iCs/>
          <w:lang w:bidi="he-IL"/>
        </w:rPr>
        <w:t>n Avraham</w:t>
      </w:r>
      <w:r w:rsidR="00EE691C">
        <w:rPr>
          <w:rFonts w:cs="Arial"/>
          <w:lang w:bidi="he-IL"/>
        </w:rPr>
        <w:t xml:space="preserve"> in </w:t>
      </w:r>
      <w:r w:rsidR="00EE691C" w:rsidRPr="00CC40F1">
        <w:rPr>
          <w:rFonts w:cs="Arial"/>
          <w:iCs/>
          <w:lang w:bidi="he-IL"/>
        </w:rPr>
        <w:t>Zeis Ra’anan</w:t>
      </w:r>
      <w:r w:rsidR="00EE691C">
        <w:rPr>
          <w:rFonts w:cs="Arial"/>
          <w:lang w:bidi="he-IL"/>
        </w:rPr>
        <w:t xml:space="preserve"> believes this not to be the case, and writes that the </w:t>
      </w:r>
      <w:r w:rsidR="00EE691C" w:rsidRPr="00CC40F1">
        <w:rPr>
          <w:rFonts w:cs="Arial"/>
          <w:iCs/>
          <w:lang w:bidi="he-IL"/>
        </w:rPr>
        <w:t>Sifrei</w:t>
      </w:r>
      <w:r w:rsidR="00EE691C">
        <w:rPr>
          <w:rFonts w:cs="Arial"/>
          <w:lang w:bidi="he-IL"/>
        </w:rPr>
        <w:t xml:space="preserve"> is halachically accurate. However, the N</w:t>
      </w:r>
      <w:r w:rsidR="00084103">
        <w:rPr>
          <w:rFonts w:cs="Arial"/>
          <w:lang w:bidi="he-IL"/>
        </w:rPr>
        <w:t>’</w:t>
      </w:r>
      <w:r w:rsidR="00EE691C">
        <w:rPr>
          <w:rFonts w:cs="Arial"/>
          <w:lang w:bidi="he-IL"/>
        </w:rPr>
        <w:t xml:space="preserve">tziv points out in </w:t>
      </w:r>
      <w:r w:rsidR="00EE691C" w:rsidRPr="00CC40F1">
        <w:rPr>
          <w:rFonts w:cs="Arial"/>
          <w:iCs/>
          <w:lang w:bidi="he-IL"/>
        </w:rPr>
        <w:t>Emek Ha</w:t>
      </w:r>
      <w:r w:rsidR="00984AD7" w:rsidRPr="00CC40F1">
        <w:rPr>
          <w:rFonts w:cs="Arial"/>
          <w:iCs/>
          <w:lang w:bidi="he-IL"/>
        </w:rPr>
        <w:t>n</w:t>
      </w:r>
      <w:r w:rsidR="00084103" w:rsidRPr="00CC40F1">
        <w:rPr>
          <w:rFonts w:cs="Arial"/>
          <w:iCs/>
          <w:lang w:bidi="he-IL"/>
        </w:rPr>
        <w:t>’</w:t>
      </w:r>
      <w:r w:rsidR="00EE691C" w:rsidRPr="00CC40F1">
        <w:rPr>
          <w:rFonts w:cs="Arial"/>
          <w:iCs/>
          <w:lang w:bidi="he-IL"/>
        </w:rPr>
        <w:t>tziv</w:t>
      </w:r>
      <w:r w:rsidR="00EE691C">
        <w:rPr>
          <w:rFonts w:cs="Arial"/>
          <w:lang w:bidi="he-IL"/>
        </w:rPr>
        <w:t xml:space="preserve"> on the </w:t>
      </w:r>
      <w:r w:rsidR="00EE691C" w:rsidRPr="00CC40F1">
        <w:rPr>
          <w:rFonts w:cs="Arial"/>
          <w:iCs/>
          <w:lang w:bidi="he-IL"/>
        </w:rPr>
        <w:t>Sifrei</w:t>
      </w:r>
      <w:r w:rsidR="00EE691C">
        <w:rPr>
          <w:rFonts w:cs="Arial"/>
          <w:lang w:bidi="he-IL"/>
        </w:rPr>
        <w:t xml:space="preserve"> that in </w:t>
      </w:r>
      <w:r w:rsidR="0057250D" w:rsidRPr="00393EE8">
        <w:rPr>
          <w:rFonts w:cs="Arial"/>
          <w:iCs/>
          <w:lang w:bidi="he-IL"/>
        </w:rPr>
        <w:t>Sanhedrin</w:t>
      </w:r>
      <w:r w:rsidR="00EE691C">
        <w:rPr>
          <w:rFonts w:cs="Arial"/>
          <w:lang w:bidi="he-IL"/>
        </w:rPr>
        <w:t xml:space="preserve">, where the </w:t>
      </w:r>
      <w:r w:rsidR="00EE691C" w:rsidRPr="00EE691C">
        <w:rPr>
          <w:rFonts w:cs="Arial"/>
          <w:i/>
          <w:lang w:bidi="he-IL"/>
        </w:rPr>
        <w:t>b</w:t>
      </w:r>
      <w:r w:rsidR="008E5EBA">
        <w:rPr>
          <w:rFonts w:cs="Arial"/>
          <w:i/>
          <w:lang w:bidi="he-IL"/>
        </w:rPr>
        <w:t>’</w:t>
      </w:r>
      <w:r w:rsidR="00EE691C" w:rsidRPr="00EE691C">
        <w:rPr>
          <w:rFonts w:cs="Arial"/>
          <w:i/>
          <w:lang w:bidi="he-IL"/>
        </w:rPr>
        <w:t>raisa</w:t>
      </w:r>
      <w:r w:rsidR="00EE691C">
        <w:rPr>
          <w:rFonts w:cs="Arial"/>
          <w:lang w:bidi="he-IL"/>
        </w:rPr>
        <w:t xml:space="preserve"> of </w:t>
      </w:r>
      <w:r w:rsidR="00045EBC" w:rsidRPr="00045EBC">
        <w:rPr>
          <w:rFonts w:cs="Arial"/>
          <w:i/>
          <w:iCs/>
          <w:lang w:bidi="he-IL"/>
        </w:rPr>
        <w:t>m’shicha</w:t>
      </w:r>
      <w:r w:rsidR="00045EBC">
        <w:rPr>
          <w:rFonts w:cs="Arial"/>
          <w:lang w:bidi="he-IL"/>
        </w:rPr>
        <w:t xml:space="preserve"> vs </w:t>
      </w:r>
      <w:r w:rsidR="00045EBC">
        <w:rPr>
          <w:rFonts w:cs="Arial"/>
          <w:i/>
          <w:iCs/>
          <w:lang w:bidi="he-IL"/>
        </w:rPr>
        <w:t xml:space="preserve">avoda </w:t>
      </w:r>
      <w:r w:rsidR="00EE691C" w:rsidRPr="00045EBC">
        <w:rPr>
          <w:rFonts w:cs="Arial"/>
          <w:lang w:bidi="he-IL"/>
        </w:rPr>
        <w:t>is</w:t>
      </w:r>
      <w:r w:rsidR="00EE691C">
        <w:rPr>
          <w:rFonts w:cs="Arial"/>
          <w:lang w:bidi="he-IL"/>
        </w:rPr>
        <w:t xml:space="preserve"> also mentioned, the </w:t>
      </w:r>
      <w:r w:rsidR="00EE691C" w:rsidRPr="00EE691C">
        <w:rPr>
          <w:rFonts w:cs="Arial"/>
          <w:i/>
          <w:lang w:bidi="he-IL"/>
        </w:rPr>
        <w:t>gemara</w:t>
      </w:r>
      <w:r w:rsidR="00EE691C">
        <w:rPr>
          <w:rFonts w:cs="Arial"/>
          <w:lang w:bidi="he-IL"/>
        </w:rPr>
        <w:t xml:space="preserve"> employs the same verse on which the </w:t>
      </w:r>
      <w:r w:rsidR="00EE691C" w:rsidRPr="00CC40F1">
        <w:rPr>
          <w:rFonts w:cs="Arial"/>
          <w:iCs/>
          <w:lang w:bidi="he-IL"/>
        </w:rPr>
        <w:t>Sifrei</w:t>
      </w:r>
      <w:r w:rsidR="00EE691C">
        <w:rPr>
          <w:rFonts w:cs="Arial"/>
          <w:lang w:bidi="he-IL"/>
        </w:rPr>
        <w:t xml:space="preserve"> was based to learn that only </w:t>
      </w:r>
      <w:r w:rsidR="00EE691C" w:rsidRPr="00EE691C">
        <w:rPr>
          <w:rFonts w:cs="Arial"/>
          <w:i/>
          <w:lang w:bidi="he-IL"/>
        </w:rPr>
        <w:t>avoda</w:t>
      </w:r>
      <w:r w:rsidR="00EE691C">
        <w:rPr>
          <w:rFonts w:cs="Arial"/>
          <w:lang w:bidi="he-IL"/>
        </w:rPr>
        <w:t xml:space="preserve"> works to inaugurate </w:t>
      </w:r>
      <w:r w:rsidR="00EE691C" w:rsidRPr="00EE691C">
        <w:rPr>
          <w:rFonts w:cs="Arial"/>
          <w:i/>
          <w:lang w:bidi="he-IL"/>
        </w:rPr>
        <w:t>keilim</w:t>
      </w:r>
      <w:r w:rsidR="00EE691C">
        <w:rPr>
          <w:rFonts w:cs="Arial"/>
          <w:lang w:bidi="he-IL"/>
        </w:rPr>
        <w:t xml:space="preserve"> after the initial </w:t>
      </w:r>
      <w:r w:rsidR="00EE691C" w:rsidRPr="00EE691C">
        <w:rPr>
          <w:rFonts w:cs="Arial"/>
          <w:i/>
          <w:lang w:bidi="he-IL"/>
        </w:rPr>
        <w:t>mishkan</w:t>
      </w:r>
      <w:r w:rsidR="00EE691C">
        <w:rPr>
          <w:rFonts w:cs="Arial"/>
          <w:lang w:bidi="he-IL"/>
        </w:rPr>
        <w:t xml:space="preserve"> period inauguration </w:t>
      </w:r>
      <w:r w:rsidR="007465E0">
        <w:rPr>
          <w:rFonts w:cs="Arial"/>
          <w:lang w:bidi="he-IL"/>
        </w:rPr>
        <w:t>through anointing, which</w:t>
      </w:r>
      <w:r w:rsidR="002245FD">
        <w:rPr>
          <w:rFonts w:cs="Arial"/>
          <w:lang w:bidi="he-IL"/>
        </w:rPr>
        <w:t xml:space="preserve"> we could also view as evidence</w:t>
      </w:r>
      <w:r w:rsidR="007465E0">
        <w:rPr>
          <w:rFonts w:cs="Arial"/>
          <w:lang w:bidi="he-IL"/>
        </w:rPr>
        <w:t xml:space="preserve"> that the </w:t>
      </w:r>
      <w:r w:rsidR="007465E0" w:rsidRPr="00CC40F1">
        <w:rPr>
          <w:rFonts w:cs="Arial"/>
          <w:iCs/>
          <w:lang w:bidi="he-IL"/>
        </w:rPr>
        <w:t>Sifrei</w:t>
      </w:r>
      <w:r w:rsidR="007465E0">
        <w:rPr>
          <w:rFonts w:cs="Arial"/>
          <w:lang w:bidi="he-IL"/>
        </w:rPr>
        <w:t xml:space="preserve"> and the </w:t>
      </w:r>
      <w:r w:rsidR="008E5EBA">
        <w:rPr>
          <w:rFonts w:cs="Arial"/>
          <w:i/>
          <w:lang w:bidi="he-IL"/>
        </w:rPr>
        <w:t>b’</w:t>
      </w:r>
      <w:r w:rsidR="007465E0" w:rsidRPr="007465E0">
        <w:rPr>
          <w:rFonts w:cs="Arial"/>
          <w:i/>
          <w:lang w:bidi="he-IL"/>
        </w:rPr>
        <w:t>raisa</w:t>
      </w:r>
      <w:r w:rsidR="007465E0">
        <w:rPr>
          <w:rFonts w:cs="Arial"/>
          <w:lang w:bidi="he-IL"/>
        </w:rPr>
        <w:t xml:space="preserve"> are in direct contradiction to one another</w:t>
      </w:r>
      <w:r w:rsidR="008E5EBA">
        <w:rPr>
          <w:rFonts w:cs="Arial"/>
          <w:lang w:bidi="he-IL"/>
        </w:rPr>
        <w:t>.</w:t>
      </w:r>
      <w:r w:rsidR="007465E0">
        <w:rPr>
          <w:rStyle w:val="FootnoteReference"/>
          <w:rFonts w:cs="Arial"/>
          <w:lang w:bidi="he-IL"/>
        </w:rPr>
        <w:footnoteReference w:id="13"/>
      </w:r>
      <w:r w:rsidR="00EE691C">
        <w:rPr>
          <w:rFonts w:cs="Arial"/>
          <w:lang w:bidi="he-IL"/>
        </w:rPr>
        <w:t xml:space="preserve"> </w:t>
      </w:r>
    </w:p>
    <w:p w14:paraId="0D799906" w14:textId="77777777" w:rsidR="00F314B7" w:rsidRPr="00F314B7" w:rsidRDefault="00F314B7">
      <w:pPr>
        <w:rPr>
          <w:rFonts w:cs="Arial"/>
          <w:b/>
          <w:u w:val="single"/>
          <w:lang w:bidi="he-IL"/>
        </w:rPr>
      </w:pPr>
      <w:r w:rsidRPr="00F314B7">
        <w:rPr>
          <w:rFonts w:cs="Arial"/>
          <w:b/>
          <w:u w:val="single"/>
          <w:lang w:bidi="he-IL"/>
        </w:rPr>
        <w:t xml:space="preserve">The Rambam’s </w:t>
      </w:r>
      <w:commentRangeStart w:id="20"/>
      <w:r w:rsidRPr="00F314B7">
        <w:rPr>
          <w:rFonts w:cs="Arial"/>
          <w:b/>
          <w:u w:val="single"/>
          <w:lang w:bidi="he-IL"/>
        </w:rPr>
        <w:t>Approach</w:t>
      </w:r>
      <w:commentRangeEnd w:id="20"/>
      <w:r w:rsidR="00045EBC">
        <w:rPr>
          <w:rStyle w:val="CommentReference"/>
        </w:rPr>
        <w:commentReference w:id="20"/>
      </w:r>
    </w:p>
    <w:p w14:paraId="754ED3CB" w14:textId="72144F0C" w:rsidR="00C74F3D" w:rsidRPr="00045EBC" w:rsidRDefault="00924836" w:rsidP="00045EBC">
      <w:pPr>
        <w:rPr>
          <w:rFonts w:cs="Arial"/>
          <w:lang w:bidi="he-IL"/>
        </w:rPr>
      </w:pPr>
      <w:r>
        <w:rPr>
          <w:rFonts w:cs="Arial"/>
          <w:lang w:bidi="he-IL"/>
        </w:rPr>
        <w:t xml:space="preserve">The Rambam, however, must have a different understanding of the </w:t>
      </w:r>
      <w:r w:rsidRPr="00924836">
        <w:rPr>
          <w:rFonts w:cs="Arial"/>
          <w:i/>
          <w:lang w:bidi="he-IL"/>
        </w:rPr>
        <w:t>gemara</w:t>
      </w:r>
      <w:r>
        <w:rPr>
          <w:rFonts w:cs="Arial"/>
          <w:lang w:bidi="he-IL"/>
        </w:rPr>
        <w:t>.</w:t>
      </w:r>
      <w:r w:rsidR="00144B7C">
        <w:rPr>
          <w:rFonts w:cs="Arial"/>
          <w:lang w:bidi="he-IL"/>
        </w:rPr>
        <w:t xml:space="preserve"> In </w:t>
      </w:r>
      <w:r w:rsidR="00144B7C" w:rsidRPr="00CC40F1">
        <w:rPr>
          <w:rFonts w:cs="Arial"/>
          <w:iCs/>
          <w:lang w:bidi="he-IL"/>
        </w:rPr>
        <w:t>Sefer Ha</w:t>
      </w:r>
      <w:r w:rsidR="00984AD7" w:rsidRPr="00CC40F1">
        <w:rPr>
          <w:rFonts w:cs="Arial"/>
          <w:iCs/>
          <w:lang w:bidi="he-IL"/>
        </w:rPr>
        <w:t>m</w:t>
      </w:r>
      <w:r w:rsidR="00144B7C" w:rsidRPr="00CC40F1">
        <w:rPr>
          <w:rFonts w:cs="Arial"/>
          <w:iCs/>
          <w:lang w:bidi="he-IL"/>
        </w:rPr>
        <w:t>itzvos</w:t>
      </w:r>
      <w:r w:rsidR="00144B7C">
        <w:rPr>
          <w:rFonts w:cs="Arial"/>
          <w:lang w:bidi="he-IL"/>
        </w:rPr>
        <w:t>, he writes as follows:</w:t>
      </w:r>
    </w:p>
    <w:p w14:paraId="26DF964D" w14:textId="276D1E8E" w:rsidR="00C74F3D" w:rsidRPr="00045EBC" w:rsidRDefault="00144B7C" w:rsidP="00CC40F1">
      <w:pPr>
        <w:pStyle w:val="NormalWeb"/>
        <w:bidi/>
        <w:spacing w:before="0" w:beforeAutospacing="0" w:after="0" w:afterAutospacing="0"/>
        <w:rPr>
          <w:rFonts w:ascii="Calibri" w:hAnsi="Calibri" w:cs="Calibri"/>
        </w:rPr>
      </w:pPr>
      <w:r>
        <w:rPr>
          <w:rFonts w:ascii="Calibri" w:hAnsi="Calibri" w:cs="Calibri" w:hint="cs"/>
          <w:sz w:val="22"/>
          <w:szCs w:val="22"/>
          <w:rtl/>
        </w:rPr>
        <w:t>והמצוה הל"ה היא שצונו שיהיה לנו שמן עשוי על המתכונת המיוחדת מוכן למשוח בו כל כהן גדול שיתמנה כמו שאמר (ר"פ אמור) והכהן הגדול מאחיו אשר יוצק על ראשו שמן המשחה. וכן ימשחו בו קצת המלכים כמו שהתבאר בדין מצוה זו. וכבר נמשח בו המשכן וכל כליו. ולא ימשחו בו הכלים לדורות כי בבאור אמרו בסיפרי (נשא עה"כ וימשחם) שבמשיחתן שלאלו כלומר כלי המשכן הוקדשו כל הכלים לעתיד לבא. אמר יתעלה ויתברך שמו (ר"פ תשא) שמן משחת קדש יהיה זה לי לדורותיכם.</w:t>
      </w:r>
      <w:r w:rsidR="00CC40F1">
        <w:rPr>
          <w:rStyle w:val="FootnoteReference"/>
          <w:rFonts w:ascii="Calibri" w:hAnsi="Calibri" w:cs="Calibri"/>
          <w:sz w:val="22"/>
          <w:szCs w:val="22"/>
          <w:rtl/>
        </w:rPr>
        <w:footnoteReference w:id="14"/>
      </w:r>
      <w:r>
        <w:rPr>
          <w:rFonts w:ascii="Calibri" w:hAnsi="Calibri" w:cs="Calibri" w:hint="cs"/>
          <w:sz w:val="22"/>
          <w:szCs w:val="22"/>
          <w:rtl/>
        </w:rPr>
        <w:t xml:space="preserve"> </w:t>
      </w:r>
    </w:p>
    <w:p w14:paraId="6A95E182" w14:textId="77777777" w:rsidR="00C74F3D" w:rsidRDefault="00C74F3D" w:rsidP="00393EE8">
      <w:pPr>
        <w:pStyle w:val="NormalWeb"/>
        <w:bidi/>
        <w:spacing w:before="0" w:beforeAutospacing="0" w:after="0" w:afterAutospacing="0"/>
      </w:pPr>
    </w:p>
    <w:p w14:paraId="12F93AC1" w14:textId="36EC9924" w:rsidR="00331594" w:rsidRDefault="00144B7C" w:rsidP="00C0437C">
      <w:pPr>
        <w:rPr>
          <w:rFonts w:cs="Arial"/>
          <w:lang w:bidi="he-IL"/>
        </w:rPr>
      </w:pPr>
      <w:r>
        <w:rPr>
          <w:rFonts w:cs="Arial"/>
          <w:lang w:bidi="he-IL"/>
        </w:rPr>
        <w:t xml:space="preserve">The Rambam is describing the mitzvah to have oil which is specially made and set aside for anointing a </w:t>
      </w:r>
      <w:r w:rsidRPr="00645FF7">
        <w:rPr>
          <w:rFonts w:cs="Arial"/>
          <w:i/>
          <w:lang w:bidi="he-IL"/>
        </w:rPr>
        <w:t>kohen</w:t>
      </w:r>
      <w:r>
        <w:rPr>
          <w:rFonts w:cs="Arial"/>
          <w:lang w:bidi="he-IL"/>
        </w:rPr>
        <w:t xml:space="preserve"> </w:t>
      </w:r>
      <w:r w:rsidRPr="00645FF7">
        <w:rPr>
          <w:rFonts w:cs="Arial"/>
          <w:i/>
          <w:lang w:bidi="he-IL"/>
        </w:rPr>
        <w:t>gadol</w:t>
      </w:r>
      <w:r>
        <w:rPr>
          <w:rFonts w:cs="Arial"/>
          <w:lang w:bidi="he-IL"/>
        </w:rPr>
        <w:t xml:space="preserve">, and with which several kings were also anointed. Given that he is discussing this special oil, the Rambam also mentions that it was used to anoint the </w:t>
      </w:r>
      <w:r w:rsidRPr="00645FF7">
        <w:rPr>
          <w:rFonts w:cs="Arial"/>
          <w:i/>
          <w:lang w:bidi="he-IL"/>
        </w:rPr>
        <w:t>mishkan</w:t>
      </w:r>
      <w:r>
        <w:rPr>
          <w:rFonts w:cs="Arial"/>
          <w:lang w:bidi="he-IL"/>
        </w:rPr>
        <w:t xml:space="preserve"> and all of its vessels. He goes on to </w:t>
      </w:r>
      <w:r w:rsidR="00645FF7">
        <w:rPr>
          <w:rFonts w:cs="Arial"/>
          <w:lang w:bidi="he-IL"/>
        </w:rPr>
        <w:t xml:space="preserve">explain that only the vessels at the time of the </w:t>
      </w:r>
      <w:r w:rsidR="00645FF7" w:rsidRPr="00A25453">
        <w:rPr>
          <w:rFonts w:cs="Arial"/>
          <w:i/>
          <w:lang w:bidi="he-IL"/>
        </w:rPr>
        <w:t>mishkan</w:t>
      </w:r>
      <w:r w:rsidR="00645FF7">
        <w:rPr>
          <w:rFonts w:cs="Arial"/>
          <w:lang w:bidi="he-IL"/>
        </w:rPr>
        <w:t xml:space="preserve"> were anointed, and instead of quoting the </w:t>
      </w:r>
      <w:r w:rsidR="00645FF7" w:rsidRPr="00A25453">
        <w:rPr>
          <w:rFonts w:cs="Arial"/>
          <w:i/>
          <w:lang w:bidi="he-IL"/>
        </w:rPr>
        <w:t>b</w:t>
      </w:r>
      <w:r w:rsidR="00DE1089">
        <w:rPr>
          <w:rFonts w:cs="Arial"/>
          <w:i/>
          <w:lang w:bidi="he-IL"/>
        </w:rPr>
        <w:t>’</w:t>
      </w:r>
      <w:r w:rsidR="00645FF7" w:rsidRPr="00A25453">
        <w:rPr>
          <w:rFonts w:cs="Arial"/>
          <w:i/>
          <w:lang w:bidi="he-IL"/>
        </w:rPr>
        <w:t>raisa</w:t>
      </w:r>
      <w:r w:rsidR="00645FF7">
        <w:rPr>
          <w:rFonts w:cs="Arial"/>
          <w:lang w:bidi="he-IL"/>
        </w:rPr>
        <w:t xml:space="preserve"> of</w:t>
      </w:r>
      <w:r w:rsidR="00C0437C">
        <w:rPr>
          <w:rFonts w:cs="Arial"/>
          <w:lang w:bidi="he-IL"/>
        </w:rPr>
        <w:t xml:space="preserve"> </w:t>
      </w:r>
      <w:r w:rsidR="00C0437C">
        <w:rPr>
          <w:rFonts w:cs="Arial"/>
          <w:i/>
          <w:iCs/>
          <w:lang w:bidi="he-IL"/>
        </w:rPr>
        <w:t>avodasan m’chanechtan</w:t>
      </w:r>
      <w:r w:rsidR="00645FF7">
        <w:rPr>
          <w:rFonts w:cs="Arial"/>
          <w:lang w:bidi="he-IL"/>
        </w:rPr>
        <w:t xml:space="preserve">, he quotes the </w:t>
      </w:r>
      <w:r w:rsidR="00645FF7" w:rsidRPr="00DE1089">
        <w:rPr>
          <w:rFonts w:cs="Arial"/>
          <w:iCs/>
          <w:lang w:bidi="he-IL"/>
        </w:rPr>
        <w:t>Sifrei</w:t>
      </w:r>
      <w:r w:rsidR="00645FF7">
        <w:rPr>
          <w:rFonts w:cs="Arial"/>
          <w:lang w:bidi="he-IL"/>
        </w:rPr>
        <w:t xml:space="preserve">, that with the anointing of the vessels of the </w:t>
      </w:r>
      <w:r w:rsidR="00645FF7" w:rsidRPr="00A25453">
        <w:rPr>
          <w:rFonts w:cs="Arial"/>
          <w:i/>
          <w:lang w:bidi="he-IL"/>
        </w:rPr>
        <w:t>mishkan</w:t>
      </w:r>
      <w:r w:rsidR="00645FF7">
        <w:rPr>
          <w:rFonts w:cs="Arial"/>
          <w:lang w:bidi="he-IL"/>
        </w:rPr>
        <w:t xml:space="preserve">, all future vessels were sanctified. </w:t>
      </w:r>
      <w:r w:rsidR="00331594">
        <w:rPr>
          <w:rFonts w:cs="Arial"/>
          <w:lang w:bidi="he-IL"/>
        </w:rPr>
        <w:t xml:space="preserve">It is impossible to say that the Rambam understood the relationship between the </w:t>
      </w:r>
      <w:r w:rsidR="00331594" w:rsidRPr="00DE1089">
        <w:rPr>
          <w:rFonts w:cs="Arial"/>
          <w:iCs/>
          <w:lang w:bidi="he-IL"/>
        </w:rPr>
        <w:t>Sifrei</w:t>
      </w:r>
      <w:r w:rsidR="00331594">
        <w:rPr>
          <w:rFonts w:cs="Arial"/>
          <w:lang w:bidi="he-IL"/>
        </w:rPr>
        <w:t xml:space="preserve"> and the </w:t>
      </w:r>
      <w:r w:rsidR="008E5EBA">
        <w:rPr>
          <w:rFonts w:cs="Arial"/>
          <w:i/>
          <w:lang w:bidi="he-IL"/>
        </w:rPr>
        <w:t>b’</w:t>
      </w:r>
      <w:r w:rsidR="00331594" w:rsidRPr="00A25453">
        <w:rPr>
          <w:rFonts w:cs="Arial"/>
          <w:i/>
          <w:lang w:bidi="he-IL"/>
        </w:rPr>
        <w:t>raisa</w:t>
      </w:r>
      <w:r w:rsidR="00331594">
        <w:rPr>
          <w:rFonts w:cs="Arial"/>
          <w:lang w:bidi="he-IL"/>
        </w:rPr>
        <w:t xml:space="preserve"> the same way that we have</w:t>
      </w:r>
      <w:r w:rsidR="00DE1089">
        <w:rPr>
          <w:rFonts w:cs="Arial"/>
          <w:lang w:bidi="he-IL"/>
        </w:rPr>
        <w:t>, i.e. that they contradict</w:t>
      </w:r>
      <w:r w:rsidR="00331594">
        <w:rPr>
          <w:rFonts w:cs="Arial"/>
          <w:lang w:bidi="he-IL"/>
        </w:rPr>
        <w:t xml:space="preserve">, as the Rambam in </w:t>
      </w:r>
      <w:r w:rsidR="00331594" w:rsidRPr="00A25453">
        <w:rPr>
          <w:rFonts w:cs="Arial"/>
          <w:i/>
          <w:lang w:bidi="he-IL"/>
        </w:rPr>
        <w:t>Hilchos</w:t>
      </w:r>
      <w:r w:rsidR="00331594">
        <w:rPr>
          <w:rFonts w:cs="Arial"/>
          <w:lang w:bidi="he-IL"/>
        </w:rPr>
        <w:t xml:space="preserve"> </w:t>
      </w:r>
      <w:r w:rsidR="00331594" w:rsidRPr="00A25453">
        <w:rPr>
          <w:rFonts w:cs="Arial"/>
          <w:i/>
          <w:lang w:bidi="he-IL"/>
        </w:rPr>
        <w:t>K</w:t>
      </w:r>
      <w:r w:rsidR="00DE1089">
        <w:rPr>
          <w:rFonts w:cs="Arial"/>
          <w:i/>
          <w:lang w:bidi="he-IL"/>
        </w:rPr>
        <w:t>’</w:t>
      </w:r>
      <w:r w:rsidR="00331594" w:rsidRPr="00A25453">
        <w:rPr>
          <w:rFonts w:cs="Arial"/>
          <w:i/>
          <w:lang w:bidi="he-IL"/>
        </w:rPr>
        <w:t>lei</w:t>
      </w:r>
      <w:r w:rsidR="00331594">
        <w:rPr>
          <w:rFonts w:cs="Arial"/>
          <w:lang w:bidi="he-IL"/>
        </w:rPr>
        <w:t xml:space="preserve"> </w:t>
      </w:r>
      <w:r w:rsidR="00331594" w:rsidRPr="00A25453">
        <w:rPr>
          <w:rFonts w:cs="Arial"/>
          <w:i/>
          <w:lang w:bidi="he-IL"/>
        </w:rPr>
        <w:t>Ha</w:t>
      </w:r>
      <w:r w:rsidR="00984AD7">
        <w:rPr>
          <w:rFonts w:cs="Arial"/>
          <w:i/>
          <w:lang w:bidi="he-IL"/>
        </w:rPr>
        <w:t>m</w:t>
      </w:r>
      <w:r w:rsidR="00331594" w:rsidRPr="00A25453">
        <w:rPr>
          <w:rFonts w:cs="Arial"/>
          <w:i/>
          <w:lang w:bidi="he-IL"/>
        </w:rPr>
        <w:t>ikdash</w:t>
      </w:r>
      <w:r w:rsidR="00331594">
        <w:rPr>
          <w:rFonts w:cs="Arial"/>
          <w:lang w:bidi="he-IL"/>
        </w:rPr>
        <w:t xml:space="preserve"> seems to assume that the </w:t>
      </w:r>
      <w:r w:rsidR="008E5EBA">
        <w:rPr>
          <w:rFonts w:cs="Arial"/>
          <w:i/>
          <w:lang w:bidi="he-IL"/>
        </w:rPr>
        <w:t>b’</w:t>
      </w:r>
      <w:r w:rsidR="00331594" w:rsidRPr="00A25453">
        <w:rPr>
          <w:rFonts w:cs="Arial"/>
          <w:i/>
          <w:lang w:bidi="he-IL"/>
        </w:rPr>
        <w:t>raisa</w:t>
      </w:r>
      <w:r w:rsidR="00331594">
        <w:rPr>
          <w:rFonts w:cs="Arial"/>
          <w:lang w:bidi="he-IL"/>
        </w:rPr>
        <w:t xml:space="preserve"> is halachically valid as well:</w:t>
      </w:r>
    </w:p>
    <w:p w14:paraId="7E4FC19F" w14:textId="3BFA3A35" w:rsidR="00C74F3D" w:rsidRDefault="00331594" w:rsidP="00393EE8">
      <w:pPr>
        <w:bidi/>
        <w:rPr>
          <w:rFonts w:cs="Arial"/>
          <w:lang w:bidi="he-IL"/>
        </w:rPr>
      </w:pPr>
      <w:r>
        <w:rPr>
          <w:rFonts w:ascii="Calibri" w:hAnsi="Calibri" w:cs="Calibri" w:hint="cs"/>
          <w:rtl/>
          <w:lang w:bidi="he-IL"/>
        </w:rPr>
        <w:lastRenderedPageBreak/>
        <w:t>כל כלי המקדש שעשה משה במדבר לא נתקדשו אלא במשיחתן בשמן המשחה שנאמר וימשחם ויקדש אותם, ודבר זה אינו נוהג לדורות, אלא הכלים כולן כיון שנשתמשו בהן במקדש במלאכתן נתקדשו שנאמר אשר ישרתו בם בקודש בשירות הם מתקדשין</w:t>
      </w:r>
      <w:r>
        <w:rPr>
          <w:rStyle w:val="FootnoteReference"/>
          <w:rFonts w:ascii="Calibri" w:hAnsi="Calibri" w:cs="Calibri"/>
          <w:rtl/>
          <w:lang w:bidi="he-IL"/>
        </w:rPr>
        <w:footnoteReference w:id="15"/>
      </w:r>
    </w:p>
    <w:p w14:paraId="54C3E3DA" w14:textId="4E2498B4" w:rsidR="00331594" w:rsidRDefault="00C0437C" w:rsidP="00C0437C">
      <w:pPr>
        <w:rPr>
          <w:rFonts w:cs="Arial"/>
          <w:lang w:bidi="he-IL"/>
        </w:rPr>
      </w:pPr>
      <w:r>
        <w:rPr>
          <w:rFonts w:cs="Arial"/>
          <w:lang w:bidi="he-IL"/>
        </w:rPr>
        <w:t>“</w:t>
      </w:r>
      <w:r w:rsidR="00811E17">
        <w:rPr>
          <w:rFonts w:cs="Arial"/>
          <w:lang w:bidi="he-IL"/>
        </w:rPr>
        <w:t xml:space="preserve">All vessels used in the </w:t>
      </w:r>
      <w:r w:rsidR="00811E17" w:rsidRPr="00A25453">
        <w:rPr>
          <w:rFonts w:cs="Arial"/>
          <w:i/>
          <w:lang w:bidi="he-IL"/>
        </w:rPr>
        <w:t>B</w:t>
      </w:r>
      <w:r w:rsidR="00811E17" w:rsidRPr="00A25453">
        <w:rPr>
          <w:rFonts w:cs="Arial"/>
          <w:i/>
          <w:lang w:bidi="he-IL"/>
        </w:rPr>
        <w:t>eis</w:t>
      </w:r>
      <w:r w:rsidR="00811E17">
        <w:rPr>
          <w:rFonts w:cs="Arial"/>
          <w:lang w:bidi="he-IL"/>
        </w:rPr>
        <w:t xml:space="preserve"> </w:t>
      </w:r>
      <w:r w:rsidR="00811E17" w:rsidRPr="00A25453">
        <w:rPr>
          <w:rFonts w:cs="Arial"/>
          <w:i/>
          <w:lang w:bidi="he-IL"/>
        </w:rPr>
        <w:t>H</w:t>
      </w:r>
      <w:r w:rsidR="00811E17" w:rsidRPr="00A25453">
        <w:rPr>
          <w:rFonts w:cs="Arial"/>
          <w:i/>
          <w:lang w:bidi="he-IL"/>
        </w:rPr>
        <w:t>a</w:t>
      </w:r>
      <w:r w:rsidR="00984AD7">
        <w:rPr>
          <w:rFonts w:cs="Arial"/>
          <w:i/>
          <w:lang w:bidi="he-IL"/>
        </w:rPr>
        <w:t>m</w:t>
      </w:r>
      <w:r w:rsidR="00811E17" w:rsidRPr="00A25453">
        <w:rPr>
          <w:rFonts w:cs="Arial"/>
          <w:i/>
          <w:lang w:bidi="he-IL"/>
        </w:rPr>
        <w:t>ikdash</w:t>
      </w:r>
      <w:r w:rsidR="00811E17">
        <w:rPr>
          <w:rFonts w:cs="Arial"/>
          <w:lang w:bidi="he-IL"/>
        </w:rPr>
        <w:t xml:space="preserve"> that Moshe made in the desert were only sanctified through anointing with </w:t>
      </w:r>
      <w:r w:rsidR="00811E17" w:rsidRPr="00A25453">
        <w:rPr>
          <w:rFonts w:cs="Arial"/>
          <w:i/>
          <w:lang w:bidi="he-IL"/>
        </w:rPr>
        <w:t>shemen</w:t>
      </w:r>
      <w:r w:rsidR="00811E17">
        <w:rPr>
          <w:rFonts w:cs="Arial"/>
          <w:lang w:bidi="he-IL"/>
        </w:rPr>
        <w:t xml:space="preserve"> </w:t>
      </w:r>
      <w:r w:rsidR="00811E17" w:rsidRPr="00A25453">
        <w:rPr>
          <w:rFonts w:cs="Arial"/>
          <w:i/>
          <w:lang w:bidi="he-IL"/>
        </w:rPr>
        <w:t>hamishcha</w:t>
      </w:r>
      <w:r w:rsidR="00811E17">
        <w:rPr>
          <w:rFonts w:cs="Arial"/>
          <w:lang w:bidi="he-IL"/>
        </w:rPr>
        <w:t xml:space="preserve">, as it says: And he anointed them and sanctified them. This was not practiced throughout all generations; rather, all vessels, once they were used in the </w:t>
      </w:r>
      <w:r w:rsidR="00811E17" w:rsidRPr="00A25453">
        <w:rPr>
          <w:rFonts w:cs="Arial"/>
          <w:i/>
          <w:lang w:bidi="he-IL"/>
        </w:rPr>
        <w:t>M</w:t>
      </w:r>
      <w:r w:rsidR="00811E17" w:rsidRPr="00A25453">
        <w:rPr>
          <w:rFonts w:cs="Arial"/>
          <w:i/>
          <w:lang w:bidi="he-IL"/>
        </w:rPr>
        <w:t>ikdash</w:t>
      </w:r>
      <w:r w:rsidR="00811E17">
        <w:rPr>
          <w:rFonts w:cs="Arial"/>
          <w:lang w:bidi="he-IL"/>
        </w:rPr>
        <w:t xml:space="preserve"> were sanctified through their operation. As it says: through which they will serve in</w:t>
      </w:r>
      <w:r w:rsidR="00A25453">
        <w:rPr>
          <w:rFonts w:cs="Arial"/>
          <w:lang w:bidi="he-IL"/>
        </w:rPr>
        <w:t xml:space="preserve"> the </w:t>
      </w:r>
      <w:r w:rsidRPr="004B4B74">
        <w:rPr>
          <w:rFonts w:cs="Arial"/>
          <w:i/>
          <w:iCs/>
          <w:lang w:bidi="he-IL"/>
        </w:rPr>
        <w:t>M</w:t>
      </w:r>
      <w:r w:rsidR="0057250D" w:rsidRPr="004B4B74">
        <w:rPr>
          <w:rFonts w:cs="Arial"/>
          <w:i/>
          <w:iCs/>
          <w:lang w:bidi="he-IL"/>
        </w:rPr>
        <w:t>ikdash</w:t>
      </w:r>
      <w:r w:rsidR="00811E17">
        <w:rPr>
          <w:rFonts w:cs="Arial"/>
          <w:lang w:bidi="he-IL"/>
        </w:rPr>
        <w:t xml:space="preserve"> – [meaning] that they were sanctified through their use in temple service.</w:t>
      </w:r>
      <w:r>
        <w:rPr>
          <w:rFonts w:cs="Arial"/>
          <w:lang w:bidi="he-IL"/>
        </w:rPr>
        <w:t>”</w:t>
      </w:r>
    </w:p>
    <w:p w14:paraId="7A08FC08" w14:textId="77777777" w:rsidR="00097042" w:rsidRDefault="004C1245" w:rsidP="000B37AB">
      <w:pPr>
        <w:rPr>
          <w:rFonts w:cs="Arial"/>
          <w:lang w:bidi="he-IL"/>
        </w:rPr>
      </w:pPr>
      <w:r>
        <w:rPr>
          <w:rFonts w:cs="Arial"/>
          <w:lang w:bidi="he-IL"/>
        </w:rPr>
        <w:t xml:space="preserve">Therefore, we must ascribe a different approach to the Rambam when it comes to understanding the disagreement in our </w:t>
      </w:r>
      <w:r w:rsidR="0057250D" w:rsidRPr="00393EE8">
        <w:rPr>
          <w:rFonts w:cs="Arial"/>
          <w:i/>
          <w:iCs/>
          <w:lang w:bidi="he-IL"/>
        </w:rPr>
        <w:t>gemara</w:t>
      </w:r>
      <w:r>
        <w:rPr>
          <w:rFonts w:cs="Arial"/>
          <w:lang w:bidi="he-IL"/>
        </w:rPr>
        <w:t>.</w:t>
      </w:r>
      <w:r w:rsidR="00237290">
        <w:rPr>
          <w:rFonts w:cs="Arial"/>
          <w:lang w:bidi="he-IL"/>
        </w:rPr>
        <w:t xml:space="preserve"> There are several problems with the Rambam’s approach to the </w:t>
      </w:r>
      <w:r w:rsidR="0057250D" w:rsidRPr="00393EE8">
        <w:rPr>
          <w:rFonts w:cs="Arial"/>
          <w:i/>
          <w:iCs/>
          <w:lang w:bidi="he-IL"/>
        </w:rPr>
        <w:t>chinuch</w:t>
      </w:r>
      <w:r w:rsidR="00237290">
        <w:rPr>
          <w:rFonts w:cs="Arial"/>
          <w:lang w:bidi="he-IL"/>
        </w:rPr>
        <w:t xml:space="preserve"> of the </w:t>
      </w:r>
      <w:r w:rsidR="0057250D" w:rsidRPr="00393EE8">
        <w:rPr>
          <w:rFonts w:cs="Arial"/>
          <w:i/>
          <w:iCs/>
          <w:lang w:bidi="he-IL"/>
        </w:rPr>
        <w:t>kohen gadol</w:t>
      </w:r>
      <w:r w:rsidR="00237290">
        <w:rPr>
          <w:rFonts w:cs="Arial"/>
          <w:lang w:bidi="he-IL"/>
        </w:rPr>
        <w:t xml:space="preserve">, specifically based around our </w:t>
      </w:r>
      <w:r w:rsidR="0057250D" w:rsidRPr="00393EE8">
        <w:rPr>
          <w:rFonts w:cs="Arial"/>
          <w:i/>
          <w:iCs/>
          <w:lang w:bidi="he-IL"/>
        </w:rPr>
        <w:t>gemara</w:t>
      </w:r>
      <w:r w:rsidR="00237290">
        <w:rPr>
          <w:rFonts w:cs="Arial"/>
          <w:lang w:bidi="he-IL"/>
        </w:rPr>
        <w:t xml:space="preserve">. </w:t>
      </w:r>
      <w:r w:rsidR="00097042">
        <w:rPr>
          <w:rFonts w:cs="Arial"/>
          <w:lang w:bidi="he-IL"/>
        </w:rPr>
        <w:t xml:space="preserve">First, the Rambam clearly rules that the </w:t>
      </w:r>
      <w:r w:rsidR="00097042" w:rsidRPr="00C0437C">
        <w:rPr>
          <w:rFonts w:cs="Arial"/>
          <w:i/>
          <w:iCs/>
          <w:lang w:bidi="he-IL"/>
        </w:rPr>
        <w:t>halacha</w:t>
      </w:r>
      <w:r w:rsidR="00097042">
        <w:rPr>
          <w:rFonts w:cs="Arial"/>
          <w:lang w:bidi="he-IL"/>
        </w:rPr>
        <w:t xml:space="preserve"> follows the opinion of Rav Papa:</w:t>
      </w:r>
    </w:p>
    <w:p w14:paraId="00AC1518" w14:textId="7E5D2DC7" w:rsidR="00C74F3D" w:rsidRPr="00C0437C" w:rsidRDefault="00097042" w:rsidP="00C0437C">
      <w:pPr>
        <w:pStyle w:val="NormalWeb"/>
        <w:bidi/>
        <w:spacing w:before="0" w:beforeAutospacing="0" w:after="0" w:afterAutospacing="0"/>
      </w:pPr>
      <w:r>
        <w:rPr>
          <w:rFonts w:ascii="Calibri" w:hAnsi="Calibri" w:cs="Calibri" w:hint="cs"/>
          <w:sz w:val="22"/>
          <w:szCs w:val="22"/>
          <w:rtl/>
        </w:rPr>
        <w:t>ומתקינין לו כהן גדול אחר שאם יארע בזה פיסול יעבוד האחר תחתיו, בין שאירע בו פיסול קודם תמיד של שחר בין שאירע בו פיסול אחר שהקריב קרבנו זה שנכנס תחתיו אינו צריך חינוך אלא עבודתו מחנכתו ומתחיל מעבודה שפסק בה הראשון</w:t>
      </w:r>
      <w:r w:rsidR="00984AD7">
        <w:rPr>
          <w:rStyle w:val="FootnoteReference"/>
          <w:rFonts w:ascii="Calibri" w:hAnsi="Calibri" w:cs="Calibri"/>
          <w:sz w:val="22"/>
          <w:szCs w:val="22"/>
          <w:rtl/>
        </w:rPr>
        <w:footnoteReference w:id="16"/>
      </w:r>
    </w:p>
    <w:p w14:paraId="64B1EF84" w14:textId="77777777" w:rsidR="00C74F3D" w:rsidRDefault="00C74F3D" w:rsidP="00393EE8">
      <w:pPr>
        <w:pStyle w:val="NormalWeb"/>
        <w:bidi/>
        <w:spacing w:before="0" w:beforeAutospacing="0" w:after="0" w:afterAutospacing="0"/>
      </w:pPr>
    </w:p>
    <w:p w14:paraId="193E84D5" w14:textId="560B1BA0" w:rsidR="00097042" w:rsidRDefault="00097042" w:rsidP="000B37AB">
      <w:pPr>
        <w:rPr>
          <w:rFonts w:cs="Arial"/>
          <w:lang w:bidi="he-IL"/>
        </w:rPr>
      </w:pPr>
      <w:r>
        <w:rPr>
          <w:rFonts w:cs="Arial"/>
          <w:lang w:bidi="he-IL"/>
        </w:rPr>
        <w:t xml:space="preserve">The Rambam rules unequivocally that if the first </w:t>
      </w:r>
      <w:r w:rsidRPr="00097042">
        <w:rPr>
          <w:rFonts w:cs="Arial"/>
          <w:i/>
          <w:lang w:bidi="he-IL"/>
        </w:rPr>
        <w:t>kohen</w:t>
      </w:r>
      <w:r>
        <w:rPr>
          <w:rFonts w:cs="Arial"/>
          <w:lang w:bidi="he-IL"/>
        </w:rPr>
        <w:t xml:space="preserve"> </w:t>
      </w:r>
      <w:r w:rsidRPr="00097042">
        <w:rPr>
          <w:rFonts w:cs="Arial"/>
          <w:i/>
          <w:lang w:bidi="he-IL"/>
        </w:rPr>
        <w:t>gadol</w:t>
      </w:r>
      <w:r w:rsidR="004B4B74">
        <w:rPr>
          <w:rFonts w:cs="Arial"/>
          <w:lang w:bidi="he-IL"/>
        </w:rPr>
        <w:t xml:space="preserve"> beco</w:t>
      </w:r>
      <w:r>
        <w:rPr>
          <w:rFonts w:cs="Arial"/>
          <w:lang w:bidi="he-IL"/>
        </w:rPr>
        <w:t xml:space="preserve">mes </w:t>
      </w:r>
      <w:r w:rsidRPr="00097042">
        <w:rPr>
          <w:rFonts w:cs="Arial"/>
          <w:i/>
          <w:lang w:bidi="he-IL"/>
        </w:rPr>
        <w:t>pasul</w:t>
      </w:r>
      <w:r>
        <w:rPr>
          <w:rFonts w:cs="Arial"/>
          <w:lang w:bidi="he-IL"/>
        </w:rPr>
        <w:t xml:space="preserve">, the deputy takes over and simply begins doing </w:t>
      </w:r>
      <w:r w:rsidRPr="00097042">
        <w:rPr>
          <w:rFonts w:cs="Arial"/>
          <w:i/>
          <w:lang w:bidi="he-IL"/>
        </w:rPr>
        <w:t>avoda</w:t>
      </w:r>
      <w:r>
        <w:rPr>
          <w:rFonts w:cs="Arial"/>
          <w:lang w:bidi="he-IL"/>
        </w:rPr>
        <w:t xml:space="preserve">, even if the invalidation of the first </w:t>
      </w:r>
      <w:r w:rsidRPr="00097042">
        <w:rPr>
          <w:rFonts w:cs="Arial"/>
          <w:i/>
          <w:lang w:bidi="he-IL"/>
        </w:rPr>
        <w:t>kohen</w:t>
      </w:r>
      <w:r>
        <w:rPr>
          <w:rFonts w:cs="Arial"/>
          <w:lang w:bidi="he-IL"/>
        </w:rPr>
        <w:t xml:space="preserve"> </w:t>
      </w:r>
      <w:r w:rsidRPr="00097042">
        <w:rPr>
          <w:rFonts w:cs="Arial"/>
          <w:i/>
          <w:lang w:bidi="he-IL"/>
        </w:rPr>
        <w:t>gadol</w:t>
      </w:r>
      <w:r>
        <w:rPr>
          <w:rFonts w:cs="Arial"/>
          <w:lang w:bidi="he-IL"/>
        </w:rPr>
        <w:t xml:space="preserve"> happened </w:t>
      </w:r>
      <w:commentRangeStart w:id="21"/>
      <w:commentRangeStart w:id="22"/>
      <w:r w:rsidRPr="00097042">
        <w:rPr>
          <w:rFonts w:cs="Arial"/>
          <w:u w:val="single"/>
          <w:lang w:bidi="he-IL"/>
        </w:rPr>
        <w:t>before</w:t>
      </w:r>
      <w:r>
        <w:rPr>
          <w:rFonts w:cs="Arial"/>
          <w:lang w:bidi="he-IL"/>
        </w:rPr>
        <w:t xml:space="preserve"> </w:t>
      </w:r>
      <w:commentRangeEnd w:id="21"/>
      <w:r w:rsidR="00881825">
        <w:rPr>
          <w:rStyle w:val="CommentReference"/>
        </w:rPr>
        <w:commentReference w:id="21"/>
      </w:r>
      <w:commentRangeEnd w:id="22"/>
      <w:r w:rsidR="00C0437C">
        <w:rPr>
          <w:rStyle w:val="CommentReference"/>
        </w:rPr>
        <w:commentReference w:id="22"/>
      </w:r>
      <w:r>
        <w:rPr>
          <w:rFonts w:cs="Arial"/>
          <w:lang w:bidi="he-IL"/>
        </w:rPr>
        <w:t xml:space="preserve">the morning </w:t>
      </w:r>
      <w:r w:rsidRPr="00097042">
        <w:rPr>
          <w:rFonts w:cs="Arial"/>
          <w:i/>
          <w:lang w:bidi="he-IL"/>
        </w:rPr>
        <w:t>korban</w:t>
      </w:r>
      <w:r>
        <w:rPr>
          <w:rFonts w:cs="Arial"/>
          <w:lang w:bidi="he-IL"/>
        </w:rPr>
        <w:t xml:space="preserve"> </w:t>
      </w:r>
      <w:r w:rsidRPr="00097042">
        <w:rPr>
          <w:rFonts w:cs="Arial"/>
          <w:i/>
          <w:lang w:bidi="he-IL"/>
        </w:rPr>
        <w:t>tamid</w:t>
      </w:r>
      <w:r>
        <w:rPr>
          <w:rFonts w:cs="Arial"/>
          <w:lang w:bidi="he-IL"/>
        </w:rPr>
        <w:t>. The Rambam quotes Rav Papa’s language directly.</w:t>
      </w:r>
    </w:p>
    <w:p w14:paraId="0E7A9136" w14:textId="77777777" w:rsidR="00097042" w:rsidRDefault="00097042" w:rsidP="000B37AB">
      <w:pPr>
        <w:rPr>
          <w:rFonts w:cs="Arial"/>
          <w:lang w:bidi="he-IL"/>
        </w:rPr>
      </w:pPr>
      <w:r>
        <w:rPr>
          <w:rFonts w:cs="Arial"/>
          <w:lang w:bidi="he-IL"/>
        </w:rPr>
        <w:t xml:space="preserve">However, when discussing the general requirement for </w:t>
      </w:r>
      <w:r w:rsidR="0057250D" w:rsidRPr="00393EE8">
        <w:rPr>
          <w:rFonts w:cs="Arial"/>
          <w:i/>
          <w:iCs/>
          <w:lang w:bidi="he-IL"/>
        </w:rPr>
        <w:t>chinuch</w:t>
      </w:r>
      <w:r>
        <w:rPr>
          <w:rFonts w:cs="Arial"/>
          <w:lang w:bidi="he-IL"/>
        </w:rPr>
        <w:t xml:space="preserve"> of a </w:t>
      </w:r>
      <w:r w:rsidR="0057250D" w:rsidRPr="00393EE8">
        <w:rPr>
          <w:rFonts w:cs="Arial"/>
          <w:i/>
          <w:iCs/>
          <w:lang w:bidi="he-IL"/>
        </w:rPr>
        <w:t>kohen gadol</w:t>
      </w:r>
      <w:r>
        <w:rPr>
          <w:rFonts w:cs="Arial"/>
          <w:lang w:bidi="he-IL"/>
        </w:rPr>
        <w:t>, the Rambam rules as follows:</w:t>
      </w:r>
    </w:p>
    <w:p w14:paraId="0F217014" w14:textId="77777777" w:rsidR="00C74F3D" w:rsidRDefault="00102BAF" w:rsidP="00393EE8">
      <w:pPr>
        <w:bidi/>
        <w:rPr>
          <w:rFonts w:cs="Arial"/>
          <w:lang w:bidi="he-IL"/>
        </w:rPr>
      </w:pPr>
      <w:r>
        <w:rPr>
          <w:rFonts w:ascii="Calibri" w:hAnsi="Calibri" w:cs="Calibri" w:hint="cs"/>
          <w:rtl/>
          <w:lang w:bidi="he-IL"/>
        </w:rPr>
        <w:t>וממנין כ"ג הוא ראש לכל הכהנים, ומושחין אותו בשמן המשחה, ומלבישין אותו בגדי כהונה גדולה שנאמר והכהן הגדול מאחיו אשר יוצק וגו', ואם אין שם שמן המשחה מרבין אותו בבגדי כהונה גדולה בלבד שנאמר אשר יוצק על ראשו שמן המשחה ומלא את ידו ללבוש את הבגדים, כשם שמתרבה בשמן המשחה כך מתרבה בבגדים</w:t>
      </w:r>
      <w:r>
        <w:rPr>
          <w:rStyle w:val="FootnoteReference"/>
          <w:rFonts w:ascii="Calibri" w:hAnsi="Calibri" w:cs="Calibri"/>
          <w:rtl/>
          <w:lang w:bidi="he-IL"/>
        </w:rPr>
        <w:footnoteReference w:id="17"/>
      </w:r>
    </w:p>
    <w:p w14:paraId="10D5703B" w14:textId="618928D1" w:rsidR="007D1237" w:rsidRDefault="00C0437C" w:rsidP="000B37AB">
      <w:pPr>
        <w:rPr>
          <w:rFonts w:cs="Arial"/>
          <w:lang w:bidi="he-IL"/>
        </w:rPr>
      </w:pPr>
      <w:r>
        <w:rPr>
          <w:rFonts w:cs="Arial"/>
          <w:lang w:bidi="he-IL"/>
        </w:rPr>
        <w:t>“</w:t>
      </w:r>
      <w:r w:rsidR="007D1237">
        <w:rPr>
          <w:rFonts w:cs="Arial"/>
          <w:lang w:bidi="he-IL"/>
        </w:rPr>
        <w:t xml:space="preserve">We appoint a </w:t>
      </w:r>
      <w:r w:rsidR="007D1237" w:rsidRPr="007D1237">
        <w:rPr>
          <w:rFonts w:cs="Arial"/>
          <w:i/>
          <w:iCs/>
          <w:lang w:bidi="he-IL"/>
        </w:rPr>
        <w:t>kohen</w:t>
      </w:r>
      <w:r w:rsidR="007D1237">
        <w:rPr>
          <w:rFonts w:cs="Arial"/>
          <w:lang w:bidi="he-IL"/>
        </w:rPr>
        <w:t xml:space="preserve"> </w:t>
      </w:r>
      <w:r w:rsidR="007D1237" w:rsidRPr="007D1237">
        <w:rPr>
          <w:rFonts w:cs="Arial"/>
          <w:i/>
          <w:iCs/>
          <w:lang w:bidi="he-IL"/>
        </w:rPr>
        <w:t>gadol</w:t>
      </w:r>
      <w:r w:rsidR="007D1237">
        <w:rPr>
          <w:rFonts w:cs="Arial"/>
          <w:lang w:bidi="he-IL"/>
        </w:rPr>
        <w:t xml:space="preserve">, and he is head of all </w:t>
      </w:r>
      <w:r w:rsidR="007D1237" w:rsidRPr="007D1237">
        <w:rPr>
          <w:rFonts w:cs="Arial"/>
          <w:i/>
          <w:iCs/>
          <w:lang w:bidi="he-IL"/>
        </w:rPr>
        <w:t>kohanim</w:t>
      </w:r>
      <w:r w:rsidR="007D1237">
        <w:rPr>
          <w:rFonts w:cs="Arial"/>
          <w:lang w:bidi="he-IL"/>
        </w:rPr>
        <w:t xml:space="preserve">. He is anointed with anointing oil, and we dress him in the clothes of the </w:t>
      </w:r>
      <w:r w:rsidR="007D1237" w:rsidRPr="007D1237">
        <w:rPr>
          <w:rFonts w:cs="Arial"/>
          <w:i/>
          <w:iCs/>
          <w:lang w:bidi="he-IL"/>
        </w:rPr>
        <w:t>kohen</w:t>
      </w:r>
      <w:r w:rsidR="007D1237">
        <w:rPr>
          <w:rFonts w:cs="Arial"/>
          <w:lang w:bidi="he-IL"/>
        </w:rPr>
        <w:t xml:space="preserve"> </w:t>
      </w:r>
      <w:r w:rsidR="007D1237" w:rsidRPr="007D1237">
        <w:rPr>
          <w:rFonts w:cs="Arial"/>
          <w:i/>
          <w:iCs/>
          <w:lang w:bidi="he-IL"/>
        </w:rPr>
        <w:t>gadol</w:t>
      </w:r>
      <w:r w:rsidR="007D1237">
        <w:rPr>
          <w:rFonts w:cs="Arial"/>
          <w:lang w:bidi="he-IL"/>
        </w:rPr>
        <w:t xml:space="preserve">... If there is no anointing oil, we dress him in the extra clothes of the </w:t>
      </w:r>
      <w:r w:rsidR="007D1237" w:rsidRPr="007D1237">
        <w:rPr>
          <w:rFonts w:cs="Arial"/>
          <w:i/>
          <w:iCs/>
          <w:lang w:bidi="he-IL"/>
        </w:rPr>
        <w:t>kohen</w:t>
      </w:r>
      <w:r w:rsidR="007D1237">
        <w:rPr>
          <w:rFonts w:cs="Arial"/>
          <w:lang w:bidi="he-IL"/>
        </w:rPr>
        <w:t xml:space="preserve"> </w:t>
      </w:r>
      <w:r w:rsidR="007D1237" w:rsidRPr="007D1237">
        <w:rPr>
          <w:rFonts w:cs="Arial"/>
          <w:i/>
          <w:iCs/>
          <w:lang w:bidi="he-IL"/>
        </w:rPr>
        <w:t>gadol</w:t>
      </w:r>
      <w:r w:rsidR="007D1237">
        <w:rPr>
          <w:rFonts w:cs="Arial"/>
          <w:lang w:bidi="he-IL"/>
        </w:rPr>
        <w:t>... Dressing him in extra clothes is just as effective as anointing him with the oi</w:t>
      </w:r>
      <w:r>
        <w:rPr>
          <w:rFonts w:cs="Arial"/>
          <w:lang w:bidi="he-IL"/>
        </w:rPr>
        <w:t>l.”</w:t>
      </w:r>
    </w:p>
    <w:p w14:paraId="673F4D6A" w14:textId="7729E80A" w:rsidR="00102BAF" w:rsidRDefault="00102BAF" w:rsidP="000B37AB">
      <w:pPr>
        <w:rPr>
          <w:rFonts w:cs="Arial"/>
          <w:lang w:bidi="he-IL"/>
        </w:rPr>
      </w:pPr>
      <w:r>
        <w:rPr>
          <w:rFonts w:cs="Arial"/>
          <w:lang w:bidi="he-IL"/>
        </w:rPr>
        <w:t xml:space="preserve">The obvious question is, how do these two fit together? </w:t>
      </w:r>
      <w:r w:rsidR="00DF4F23">
        <w:rPr>
          <w:rFonts w:cs="Arial"/>
          <w:lang w:bidi="he-IL"/>
        </w:rPr>
        <w:t xml:space="preserve">If simply beginning to perform </w:t>
      </w:r>
      <w:r w:rsidR="00DF4F23" w:rsidRPr="007D1237">
        <w:rPr>
          <w:rFonts w:cs="Arial"/>
          <w:i/>
          <w:iCs/>
          <w:lang w:bidi="he-IL"/>
        </w:rPr>
        <w:t>avoda</w:t>
      </w:r>
      <w:r w:rsidR="00DF4F23">
        <w:rPr>
          <w:rFonts w:cs="Arial"/>
          <w:lang w:bidi="he-IL"/>
        </w:rPr>
        <w:t xml:space="preserve"> is an effective form of </w:t>
      </w:r>
      <w:r w:rsidR="00DF4F23" w:rsidRPr="007D1237">
        <w:rPr>
          <w:rFonts w:cs="Arial"/>
          <w:i/>
          <w:iCs/>
          <w:lang w:bidi="he-IL"/>
        </w:rPr>
        <w:t>chinuch</w:t>
      </w:r>
      <w:r w:rsidR="00DF4F23">
        <w:rPr>
          <w:rFonts w:cs="Arial"/>
          <w:lang w:bidi="he-IL"/>
        </w:rPr>
        <w:t xml:space="preserve">, then why does the Rambam not mention it when he talks about </w:t>
      </w:r>
      <w:r w:rsidR="00DF4F23" w:rsidRPr="007D1237">
        <w:rPr>
          <w:rFonts w:cs="Arial"/>
          <w:i/>
          <w:iCs/>
          <w:lang w:bidi="he-IL"/>
        </w:rPr>
        <w:t>m</w:t>
      </w:r>
      <w:r w:rsidR="00984AD7">
        <w:rPr>
          <w:rFonts w:cs="Arial"/>
          <w:i/>
          <w:iCs/>
          <w:lang w:bidi="he-IL"/>
        </w:rPr>
        <w:t>’</w:t>
      </w:r>
      <w:r w:rsidR="00DF4F23" w:rsidRPr="007D1237">
        <w:rPr>
          <w:rFonts w:cs="Arial"/>
          <w:i/>
          <w:iCs/>
          <w:lang w:bidi="he-IL"/>
        </w:rPr>
        <w:t>shicha</w:t>
      </w:r>
      <w:r w:rsidR="00DF4F23">
        <w:rPr>
          <w:rFonts w:cs="Arial"/>
          <w:lang w:bidi="he-IL"/>
        </w:rPr>
        <w:t xml:space="preserve"> and </w:t>
      </w:r>
      <w:r w:rsidR="00DF4F23" w:rsidRPr="007D1237">
        <w:rPr>
          <w:rFonts w:cs="Arial"/>
          <w:i/>
          <w:iCs/>
          <w:lang w:bidi="he-IL"/>
        </w:rPr>
        <w:t>ribui</w:t>
      </w:r>
      <w:r w:rsidR="00DF4F23">
        <w:rPr>
          <w:rFonts w:cs="Arial"/>
          <w:lang w:bidi="he-IL"/>
        </w:rPr>
        <w:t xml:space="preserve"> </w:t>
      </w:r>
      <w:r w:rsidR="00DF4F23" w:rsidRPr="007D1237">
        <w:rPr>
          <w:rFonts w:cs="Arial"/>
          <w:i/>
          <w:iCs/>
          <w:lang w:bidi="he-IL"/>
        </w:rPr>
        <w:t>b</w:t>
      </w:r>
      <w:r w:rsidR="00984AD7">
        <w:rPr>
          <w:rFonts w:cs="Arial"/>
          <w:i/>
          <w:iCs/>
          <w:lang w:bidi="he-IL"/>
        </w:rPr>
        <w:t>’</w:t>
      </w:r>
      <w:r w:rsidR="00DF4F23" w:rsidRPr="007D1237">
        <w:rPr>
          <w:rFonts w:cs="Arial"/>
          <w:i/>
          <w:iCs/>
          <w:lang w:bidi="he-IL"/>
        </w:rPr>
        <w:t>gadim</w:t>
      </w:r>
      <w:r w:rsidR="00984AD7">
        <w:rPr>
          <w:rFonts w:cs="Arial"/>
          <w:i/>
          <w:iCs/>
          <w:lang w:bidi="he-IL"/>
        </w:rPr>
        <w:t xml:space="preserve"> </w:t>
      </w:r>
      <w:r w:rsidR="00984AD7">
        <w:rPr>
          <w:rFonts w:cs="Arial"/>
          <w:lang w:bidi="he-IL"/>
        </w:rPr>
        <w:t>(dressing in extra clothes)</w:t>
      </w:r>
      <w:r w:rsidR="00DF4F23">
        <w:rPr>
          <w:rFonts w:cs="Arial"/>
          <w:lang w:bidi="he-IL"/>
        </w:rPr>
        <w:t xml:space="preserve">? And if </w:t>
      </w:r>
      <w:r w:rsidR="00DF4F23" w:rsidRPr="007D1237">
        <w:rPr>
          <w:rFonts w:cs="Arial"/>
          <w:i/>
          <w:iCs/>
          <w:lang w:bidi="he-IL"/>
        </w:rPr>
        <w:t>m</w:t>
      </w:r>
      <w:r w:rsidR="00984AD7">
        <w:rPr>
          <w:rFonts w:cs="Arial"/>
          <w:i/>
          <w:iCs/>
          <w:lang w:bidi="he-IL"/>
        </w:rPr>
        <w:t>’</w:t>
      </w:r>
      <w:r w:rsidR="00DF4F23" w:rsidRPr="007D1237">
        <w:rPr>
          <w:rFonts w:cs="Arial"/>
          <w:i/>
          <w:iCs/>
          <w:lang w:bidi="he-IL"/>
        </w:rPr>
        <w:t>shicha</w:t>
      </w:r>
      <w:r w:rsidR="00DF4F23">
        <w:rPr>
          <w:rFonts w:cs="Arial"/>
          <w:lang w:bidi="he-IL"/>
        </w:rPr>
        <w:t xml:space="preserve"> and </w:t>
      </w:r>
      <w:r w:rsidR="00DF4F23" w:rsidRPr="007D1237">
        <w:rPr>
          <w:rFonts w:cs="Arial"/>
          <w:i/>
          <w:iCs/>
          <w:lang w:bidi="he-IL"/>
        </w:rPr>
        <w:t>ribui</w:t>
      </w:r>
      <w:r w:rsidR="00DF4F23">
        <w:rPr>
          <w:rFonts w:cs="Arial"/>
          <w:lang w:bidi="he-IL"/>
        </w:rPr>
        <w:t xml:space="preserve"> </w:t>
      </w:r>
      <w:r w:rsidR="00DF4F23" w:rsidRPr="007D1237">
        <w:rPr>
          <w:rFonts w:cs="Arial"/>
          <w:i/>
          <w:iCs/>
          <w:lang w:bidi="he-IL"/>
        </w:rPr>
        <w:t>b</w:t>
      </w:r>
      <w:r w:rsidR="00984AD7">
        <w:rPr>
          <w:rFonts w:cs="Arial"/>
          <w:i/>
          <w:iCs/>
          <w:lang w:bidi="he-IL"/>
        </w:rPr>
        <w:t>’</w:t>
      </w:r>
      <w:r w:rsidR="00DF4F23" w:rsidRPr="007D1237">
        <w:rPr>
          <w:rFonts w:cs="Arial"/>
          <w:i/>
          <w:iCs/>
          <w:lang w:bidi="he-IL"/>
        </w:rPr>
        <w:t>gadim</w:t>
      </w:r>
      <w:r w:rsidR="00DF4F23">
        <w:rPr>
          <w:rFonts w:cs="Arial"/>
          <w:lang w:bidi="he-IL"/>
        </w:rPr>
        <w:t xml:space="preserve"> are prerequisites, and the performance of </w:t>
      </w:r>
      <w:r w:rsidR="00DF4F23" w:rsidRPr="007D1237">
        <w:rPr>
          <w:rFonts w:cs="Arial"/>
          <w:i/>
          <w:iCs/>
          <w:lang w:bidi="he-IL"/>
        </w:rPr>
        <w:t>avoda</w:t>
      </w:r>
      <w:r w:rsidR="00DF4F23">
        <w:rPr>
          <w:rFonts w:cs="Arial"/>
          <w:lang w:bidi="he-IL"/>
        </w:rPr>
        <w:t xml:space="preserve"> </w:t>
      </w:r>
      <w:r w:rsidR="00984AD7">
        <w:rPr>
          <w:rFonts w:cs="Arial"/>
          <w:lang w:bidi="he-IL"/>
        </w:rPr>
        <w:t xml:space="preserve">is </w:t>
      </w:r>
      <w:r w:rsidR="00DF4F23">
        <w:rPr>
          <w:rFonts w:cs="Arial"/>
          <w:lang w:bidi="he-IL"/>
        </w:rPr>
        <w:t xml:space="preserve">merely a </w:t>
      </w:r>
      <w:r w:rsidR="00DF4F23" w:rsidRPr="007D1237">
        <w:rPr>
          <w:rFonts w:cs="Arial"/>
          <w:i/>
          <w:iCs/>
          <w:lang w:bidi="he-IL"/>
        </w:rPr>
        <w:t>b’dieved</w:t>
      </w:r>
      <w:r w:rsidR="00DF4F23">
        <w:rPr>
          <w:rFonts w:cs="Arial"/>
          <w:lang w:bidi="he-IL"/>
        </w:rPr>
        <w:t xml:space="preserve"> solution, then why does the Rambam make no distinction between whether the </w:t>
      </w:r>
      <w:r w:rsidR="00DF4F23" w:rsidRPr="007D1237">
        <w:rPr>
          <w:rFonts w:cs="Arial"/>
          <w:i/>
          <w:iCs/>
          <w:lang w:bidi="he-IL"/>
        </w:rPr>
        <w:t>kohen</w:t>
      </w:r>
      <w:r w:rsidR="00DF4F23">
        <w:rPr>
          <w:rFonts w:cs="Arial"/>
          <w:lang w:bidi="he-IL"/>
        </w:rPr>
        <w:t xml:space="preserve"> </w:t>
      </w:r>
      <w:r w:rsidR="00DF4F23" w:rsidRPr="007D1237">
        <w:rPr>
          <w:rFonts w:cs="Arial"/>
          <w:i/>
          <w:iCs/>
          <w:lang w:bidi="he-IL"/>
        </w:rPr>
        <w:t>gadol</w:t>
      </w:r>
      <w:r w:rsidR="00DF4F23">
        <w:rPr>
          <w:rFonts w:cs="Arial"/>
          <w:lang w:bidi="he-IL"/>
        </w:rPr>
        <w:t xml:space="preserve"> was invalidated before or after the </w:t>
      </w:r>
      <w:r w:rsidR="00DF4F23" w:rsidRPr="007D1237">
        <w:rPr>
          <w:rFonts w:cs="Arial"/>
          <w:i/>
          <w:iCs/>
          <w:lang w:bidi="he-IL"/>
        </w:rPr>
        <w:t>tamid</w:t>
      </w:r>
      <w:r w:rsidR="00DF4F23">
        <w:rPr>
          <w:rFonts w:cs="Arial"/>
          <w:lang w:bidi="he-IL"/>
        </w:rPr>
        <w:t xml:space="preserve">? Surely Abaye’s solution would be preferable according to </w:t>
      </w:r>
      <w:r w:rsidR="00984AD7">
        <w:rPr>
          <w:rFonts w:cs="Arial"/>
          <w:lang w:bidi="he-IL"/>
        </w:rPr>
        <w:t xml:space="preserve">that which </w:t>
      </w:r>
      <w:r w:rsidR="00DF4F23">
        <w:rPr>
          <w:rFonts w:cs="Arial"/>
          <w:lang w:bidi="he-IL"/>
        </w:rPr>
        <w:t xml:space="preserve">the Rambam wrote in </w:t>
      </w:r>
      <w:r w:rsidR="00DF4F23" w:rsidRPr="007D1237">
        <w:rPr>
          <w:rFonts w:cs="Arial"/>
          <w:i/>
          <w:iCs/>
          <w:lang w:bidi="he-IL"/>
        </w:rPr>
        <w:t>H</w:t>
      </w:r>
      <w:r w:rsidR="00DF4F23" w:rsidRPr="007D1237">
        <w:rPr>
          <w:rFonts w:cs="Arial"/>
          <w:i/>
          <w:iCs/>
          <w:lang w:bidi="he-IL"/>
        </w:rPr>
        <w:t>ilchos</w:t>
      </w:r>
      <w:r w:rsidR="00DF4F23">
        <w:rPr>
          <w:rFonts w:cs="Arial"/>
          <w:lang w:bidi="he-IL"/>
        </w:rPr>
        <w:t xml:space="preserve"> </w:t>
      </w:r>
      <w:r w:rsidR="00DF4F23" w:rsidRPr="007D1237">
        <w:rPr>
          <w:rFonts w:cs="Arial"/>
          <w:i/>
          <w:iCs/>
          <w:lang w:bidi="he-IL"/>
        </w:rPr>
        <w:t>K</w:t>
      </w:r>
      <w:r w:rsidR="00984AD7">
        <w:rPr>
          <w:rFonts w:cs="Arial"/>
          <w:i/>
          <w:iCs/>
          <w:lang w:bidi="he-IL"/>
        </w:rPr>
        <w:t>’</w:t>
      </w:r>
      <w:r w:rsidR="00DF4F23" w:rsidRPr="007D1237">
        <w:rPr>
          <w:rFonts w:cs="Arial"/>
          <w:i/>
          <w:iCs/>
          <w:lang w:bidi="he-IL"/>
        </w:rPr>
        <w:t>lei</w:t>
      </w:r>
      <w:r w:rsidR="00DF4F23">
        <w:rPr>
          <w:rFonts w:cs="Arial"/>
          <w:lang w:bidi="he-IL"/>
        </w:rPr>
        <w:t xml:space="preserve"> </w:t>
      </w:r>
      <w:r w:rsidR="00DF4F23" w:rsidRPr="007D1237">
        <w:rPr>
          <w:rFonts w:cs="Arial"/>
          <w:i/>
          <w:iCs/>
          <w:lang w:bidi="he-IL"/>
        </w:rPr>
        <w:t>H</w:t>
      </w:r>
      <w:r w:rsidR="00DF4F23" w:rsidRPr="007D1237">
        <w:rPr>
          <w:rFonts w:cs="Arial"/>
          <w:i/>
          <w:iCs/>
          <w:lang w:bidi="he-IL"/>
        </w:rPr>
        <w:t>amikdash</w:t>
      </w:r>
      <w:r w:rsidR="00984AD7">
        <w:rPr>
          <w:rFonts w:cs="Arial"/>
          <w:lang w:bidi="he-IL"/>
        </w:rPr>
        <w:t>!</w:t>
      </w:r>
    </w:p>
    <w:p w14:paraId="0289CE61" w14:textId="77777777" w:rsidR="007D1237" w:rsidRDefault="007D1237" w:rsidP="000B37AB">
      <w:pPr>
        <w:rPr>
          <w:rFonts w:cs="Arial"/>
          <w:lang w:bidi="he-IL"/>
        </w:rPr>
      </w:pPr>
      <w:r>
        <w:rPr>
          <w:rFonts w:cs="Arial"/>
          <w:lang w:bidi="he-IL"/>
        </w:rPr>
        <w:t xml:space="preserve">There is another difficulty facing the Rambam based on Abaye’s answer in our </w:t>
      </w:r>
      <w:r w:rsidRPr="00DF022C">
        <w:rPr>
          <w:rFonts w:cs="Arial"/>
          <w:i/>
          <w:iCs/>
          <w:lang w:bidi="he-IL"/>
        </w:rPr>
        <w:t>gemara</w:t>
      </w:r>
      <w:r>
        <w:rPr>
          <w:rFonts w:cs="Arial"/>
          <w:lang w:bidi="he-IL"/>
        </w:rPr>
        <w:t xml:space="preserve">. The Rambam in the very next </w:t>
      </w:r>
      <w:r w:rsidRPr="00DF022C">
        <w:rPr>
          <w:rFonts w:cs="Arial"/>
          <w:i/>
          <w:iCs/>
          <w:lang w:bidi="he-IL"/>
        </w:rPr>
        <w:t>halacha</w:t>
      </w:r>
      <w:r>
        <w:rPr>
          <w:rFonts w:cs="Arial"/>
          <w:lang w:bidi="he-IL"/>
        </w:rPr>
        <w:t xml:space="preserve"> in </w:t>
      </w:r>
      <w:r w:rsidRPr="00DF022C">
        <w:rPr>
          <w:rFonts w:cs="Arial"/>
          <w:i/>
          <w:iCs/>
          <w:lang w:bidi="he-IL"/>
        </w:rPr>
        <w:t>k</w:t>
      </w:r>
      <w:r w:rsidR="00984AD7">
        <w:rPr>
          <w:rFonts w:cs="Arial"/>
          <w:i/>
          <w:iCs/>
          <w:lang w:bidi="he-IL"/>
        </w:rPr>
        <w:t>’</w:t>
      </w:r>
      <w:r w:rsidRPr="00DF022C">
        <w:rPr>
          <w:rFonts w:cs="Arial"/>
          <w:i/>
          <w:iCs/>
          <w:lang w:bidi="he-IL"/>
        </w:rPr>
        <w:t>lei</w:t>
      </w:r>
      <w:r>
        <w:rPr>
          <w:rFonts w:cs="Arial"/>
          <w:lang w:bidi="he-IL"/>
        </w:rPr>
        <w:t xml:space="preserve"> </w:t>
      </w:r>
      <w:r w:rsidRPr="00DF022C">
        <w:rPr>
          <w:rFonts w:cs="Arial"/>
          <w:i/>
          <w:iCs/>
          <w:lang w:bidi="he-IL"/>
        </w:rPr>
        <w:t>hamikdash</w:t>
      </w:r>
      <w:r>
        <w:rPr>
          <w:rFonts w:cs="Arial"/>
          <w:lang w:bidi="he-IL"/>
        </w:rPr>
        <w:t xml:space="preserve"> after the one that we have just quoted writes as follows:</w:t>
      </w:r>
    </w:p>
    <w:p w14:paraId="7BBEFDCE" w14:textId="77777777" w:rsidR="00C74F3D" w:rsidRDefault="002F3CB4" w:rsidP="00393EE8">
      <w:pPr>
        <w:bidi/>
        <w:rPr>
          <w:rFonts w:cs="Arial"/>
          <w:lang w:bidi="he-IL"/>
        </w:rPr>
      </w:pPr>
      <w:r>
        <w:rPr>
          <w:rFonts w:ascii="Calibri" w:hAnsi="Calibri" w:cs="Calibri" w:hint="cs"/>
          <w:rtl/>
          <w:lang w:bidi="he-IL"/>
        </w:rPr>
        <w:lastRenderedPageBreak/>
        <w:t>כיצד מרבין אותו בבגדים</w:t>
      </w:r>
      <w:r>
        <w:rPr>
          <w:rFonts w:ascii="Calibri" w:hAnsi="Calibri" w:cs="Calibri" w:hint="cs"/>
          <w:rtl/>
        </w:rPr>
        <w:t xml:space="preserve">, </w:t>
      </w:r>
      <w:r>
        <w:rPr>
          <w:rFonts w:ascii="Calibri" w:hAnsi="Calibri" w:cs="Calibri" w:hint="cs"/>
          <w:rtl/>
          <w:lang w:bidi="he-IL"/>
        </w:rPr>
        <w:t>לובש שמנה בגדים ופושטן וחוזר ולובשן למחר שבעת ימים יום אחר יום</w:t>
      </w:r>
      <w:r>
        <w:rPr>
          <w:rStyle w:val="FootnoteReference"/>
          <w:rFonts w:ascii="Calibri" w:hAnsi="Calibri" w:cs="Calibri"/>
          <w:rtl/>
        </w:rPr>
        <w:footnoteReference w:id="18"/>
      </w:r>
    </w:p>
    <w:p w14:paraId="691BCC3C" w14:textId="5BE1B130" w:rsidR="002F3CB4" w:rsidRDefault="00C0437C" w:rsidP="000B37AB">
      <w:pPr>
        <w:rPr>
          <w:rFonts w:cs="Arial"/>
          <w:rtl/>
          <w:lang w:bidi="he-IL"/>
        </w:rPr>
      </w:pPr>
      <w:r>
        <w:rPr>
          <w:rFonts w:cs="Arial"/>
          <w:lang w:bidi="he-IL"/>
        </w:rPr>
        <w:t>“</w:t>
      </w:r>
      <w:r w:rsidR="002F3CB4">
        <w:rPr>
          <w:rFonts w:cs="Arial"/>
          <w:lang w:bidi="he-IL"/>
        </w:rPr>
        <w:t xml:space="preserve">What is the procedure for inaugurating a </w:t>
      </w:r>
      <w:r w:rsidR="002F3CB4" w:rsidRPr="00DF022C">
        <w:rPr>
          <w:rFonts w:cs="Arial"/>
          <w:i/>
          <w:iCs/>
          <w:lang w:bidi="he-IL"/>
        </w:rPr>
        <w:t>kohen</w:t>
      </w:r>
      <w:r w:rsidR="002F3CB4">
        <w:rPr>
          <w:rFonts w:cs="Arial"/>
          <w:lang w:bidi="he-IL"/>
        </w:rPr>
        <w:t xml:space="preserve"> </w:t>
      </w:r>
      <w:r w:rsidR="002F3CB4" w:rsidRPr="00DF022C">
        <w:rPr>
          <w:rFonts w:cs="Arial"/>
          <w:i/>
          <w:iCs/>
          <w:lang w:bidi="he-IL"/>
        </w:rPr>
        <w:t>gadol</w:t>
      </w:r>
      <w:r w:rsidR="002F3CB4">
        <w:rPr>
          <w:rFonts w:cs="Arial"/>
          <w:lang w:bidi="he-IL"/>
        </w:rPr>
        <w:t xml:space="preserve"> through </w:t>
      </w:r>
      <w:r w:rsidR="002F3CB4" w:rsidRPr="00DF022C">
        <w:rPr>
          <w:rFonts w:cs="Arial"/>
          <w:i/>
          <w:iCs/>
          <w:lang w:bidi="he-IL"/>
        </w:rPr>
        <w:t>ribui</w:t>
      </w:r>
      <w:r w:rsidR="002F3CB4">
        <w:rPr>
          <w:rFonts w:cs="Arial"/>
          <w:lang w:bidi="he-IL"/>
        </w:rPr>
        <w:t xml:space="preserve"> </w:t>
      </w:r>
      <w:r w:rsidR="002F3CB4" w:rsidRPr="00DF022C">
        <w:rPr>
          <w:rFonts w:cs="Arial"/>
          <w:i/>
          <w:iCs/>
          <w:lang w:bidi="he-IL"/>
        </w:rPr>
        <w:t>b</w:t>
      </w:r>
      <w:r w:rsidR="003E463F">
        <w:rPr>
          <w:rFonts w:cs="Arial"/>
          <w:i/>
          <w:iCs/>
          <w:lang w:bidi="he-IL"/>
        </w:rPr>
        <w:t>’</w:t>
      </w:r>
      <w:r w:rsidR="002F3CB4" w:rsidRPr="00DF022C">
        <w:rPr>
          <w:rFonts w:cs="Arial"/>
          <w:i/>
          <w:iCs/>
          <w:lang w:bidi="he-IL"/>
        </w:rPr>
        <w:t>gadim</w:t>
      </w:r>
      <w:r w:rsidR="002F3CB4">
        <w:rPr>
          <w:rFonts w:cs="Arial"/>
          <w:lang w:bidi="he-IL"/>
        </w:rPr>
        <w:t xml:space="preserve">? He dons the eight garments [of the </w:t>
      </w:r>
      <w:r w:rsidR="002F3CB4" w:rsidRPr="00DF022C">
        <w:rPr>
          <w:rFonts w:cs="Arial"/>
          <w:i/>
          <w:iCs/>
          <w:lang w:bidi="he-IL"/>
        </w:rPr>
        <w:t>kohen</w:t>
      </w:r>
      <w:r w:rsidR="002F3CB4">
        <w:rPr>
          <w:rFonts w:cs="Arial"/>
          <w:lang w:bidi="he-IL"/>
        </w:rPr>
        <w:t xml:space="preserve"> </w:t>
      </w:r>
      <w:r w:rsidR="002F3CB4" w:rsidRPr="00DF022C">
        <w:rPr>
          <w:rFonts w:cs="Arial"/>
          <w:i/>
          <w:iCs/>
          <w:lang w:bidi="he-IL"/>
        </w:rPr>
        <w:t>gadol</w:t>
      </w:r>
      <w:r w:rsidR="002F3CB4">
        <w:rPr>
          <w:rFonts w:cs="Arial"/>
          <w:lang w:bidi="he-IL"/>
        </w:rPr>
        <w:t>], and takes them off again. Then the next day he puts them on again, and so on for seven days.</w:t>
      </w:r>
      <w:r>
        <w:rPr>
          <w:rFonts w:cs="Arial"/>
          <w:lang w:bidi="he-IL"/>
        </w:rPr>
        <w:t>”</w:t>
      </w:r>
    </w:p>
    <w:p w14:paraId="6A770910" w14:textId="0997CF9C" w:rsidR="000B37AB" w:rsidRDefault="002F3CB4" w:rsidP="000B37AB">
      <w:pPr>
        <w:rPr>
          <w:rFonts w:cs="Arial"/>
          <w:lang w:bidi="he-IL"/>
        </w:rPr>
      </w:pPr>
      <w:commentRangeStart w:id="23"/>
      <w:r>
        <w:rPr>
          <w:rFonts w:cs="Arial"/>
          <w:lang w:bidi="he-IL"/>
        </w:rPr>
        <w:t xml:space="preserve">It seems that the Rambam does not view </w:t>
      </w:r>
      <w:r w:rsidRPr="00DF022C">
        <w:rPr>
          <w:rFonts w:cs="Arial"/>
          <w:i/>
          <w:iCs/>
          <w:lang w:bidi="he-IL"/>
        </w:rPr>
        <w:t>ribui</w:t>
      </w:r>
      <w:r>
        <w:rPr>
          <w:rFonts w:cs="Arial"/>
          <w:lang w:bidi="he-IL"/>
        </w:rPr>
        <w:t xml:space="preserve"> </w:t>
      </w:r>
      <w:r w:rsidRPr="00DF022C">
        <w:rPr>
          <w:rFonts w:cs="Arial"/>
          <w:i/>
          <w:iCs/>
          <w:lang w:bidi="he-IL"/>
        </w:rPr>
        <w:t>b</w:t>
      </w:r>
      <w:r w:rsidR="003E463F">
        <w:rPr>
          <w:rFonts w:cs="Arial"/>
          <w:i/>
          <w:iCs/>
          <w:lang w:bidi="he-IL"/>
        </w:rPr>
        <w:t>’</w:t>
      </w:r>
      <w:r w:rsidRPr="00DF022C">
        <w:rPr>
          <w:rFonts w:cs="Arial"/>
          <w:i/>
          <w:iCs/>
          <w:lang w:bidi="he-IL"/>
        </w:rPr>
        <w:t>gadim</w:t>
      </w:r>
      <w:r>
        <w:rPr>
          <w:rFonts w:cs="Arial"/>
          <w:lang w:bidi="he-IL"/>
        </w:rPr>
        <w:t xml:space="preserve"> as meaning that the </w:t>
      </w:r>
      <w:r w:rsidRPr="00DF022C">
        <w:rPr>
          <w:rFonts w:cs="Arial"/>
          <w:i/>
          <w:iCs/>
          <w:lang w:bidi="he-IL"/>
        </w:rPr>
        <w:t>kohen</w:t>
      </w:r>
      <w:r>
        <w:rPr>
          <w:rFonts w:cs="Arial"/>
          <w:lang w:bidi="he-IL"/>
        </w:rPr>
        <w:t xml:space="preserve"> </w:t>
      </w:r>
      <w:r w:rsidRPr="00DF022C">
        <w:rPr>
          <w:rFonts w:cs="Arial"/>
          <w:i/>
          <w:iCs/>
          <w:lang w:bidi="he-IL"/>
        </w:rPr>
        <w:t>gadol</w:t>
      </w:r>
      <w:r>
        <w:rPr>
          <w:rFonts w:cs="Arial"/>
          <w:lang w:bidi="he-IL"/>
        </w:rPr>
        <w:t xml:space="preserve"> wears the extra clothes relevant to his new position and performs </w:t>
      </w:r>
      <w:r w:rsidRPr="00DF022C">
        <w:rPr>
          <w:rFonts w:cs="Arial"/>
          <w:i/>
          <w:iCs/>
          <w:lang w:bidi="he-IL"/>
        </w:rPr>
        <w:t>avoda</w:t>
      </w:r>
      <w:r>
        <w:rPr>
          <w:rFonts w:cs="Arial"/>
          <w:lang w:bidi="he-IL"/>
        </w:rPr>
        <w:t xml:space="preserve"> in them – rather that he simply needs to wear the clothes, and that that in itself is sufficient. If that is the case, why does Abaye require the action of </w:t>
      </w:r>
      <w:r w:rsidRPr="00DF022C">
        <w:rPr>
          <w:rFonts w:cs="Arial"/>
          <w:i/>
          <w:iCs/>
          <w:lang w:bidi="he-IL"/>
        </w:rPr>
        <w:t>m</w:t>
      </w:r>
      <w:r w:rsidR="003E463F">
        <w:rPr>
          <w:rFonts w:cs="Arial"/>
          <w:i/>
          <w:iCs/>
          <w:lang w:bidi="he-IL"/>
        </w:rPr>
        <w:t>’</w:t>
      </w:r>
      <w:r w:rsidRPr="00DF022C">
        <w:rPr>
          <w:rFonts w:cs="Arial"/>
          <w:i/>
          <w:iCs/>
          <w:lang w:bidi="he-IL"/>
        </w:rPr>
        <w:t>hapech</w:t>
      </w:r>
      <w:r>
        <w:rPr>
          <w:rFonts w:cs="Arial"/>
          <w:lang w:bidi="he-IL"/>
        </w:rPr>
        <w:t xml:space="preserve"> </w:t>
      </w:r>
      <w:r w:rsidRPr="00DF022C">
        <w:rPr>
          <w:rFonts w:cs="Arial"/>
          <w:i/>
          <w:iCs/>
          <w:lang w:bidi="he-IL"/>
        </w:rPr>
        <w:t>b’tzinora</w:t>
      </w:r>
      <w:r>
        <w:rPr>
          <w:rFonts w:cs="Arial"/>
          <w:lang w:bidi="he-IL"/>
        </w:rPr>
        <w:t xml:space="preserve">? It seems unnecessary. Furthermore, the whole question of the </w:t>
      </w:r>
      <w:r w:rsidRPr="00DF022C">
        <w:rPr>
          <w:rFonts w:cs="Arial"/>
          <w:i/>
          <w:iCs/>
          <w:lang w:bidi="he-IL"/>
        </w:rPr>
        <w:t>gemara</w:t>
      </w:r>
      <w:r>
        <w:rPr>
          <w:rFonts w:cs="Arial"/>
          <w:lang w:bidi="he-IL"/>
        </w:rPr>
        <w:t xml:space="preserve"> seems strange – if </w:t>
      </w:r>
      <w:r w:rsidRPr="00DF022C">
        <w:rPr>
          <w:rFonts w:cs="Arial"/>
          <w:i/>
          <w:iCs/>
          <w:lang w:bidi="he-IL"/>
        </w:rPr>
        <w:t>chinuch</w:t>
      </w:r>
      <w:r>
        <w:rPr>
          <w:rFonts w:cs="Arial"/>
          <w:lang w:bidi="he-IL"/>
        </w:rPr>
        <w:t xml:space="preserve"> is nothing to do with </w:t>
      </w:r>
      <w:r w:rsidRPr="00DF022C">
        <w:rPr>
          <w:rFonts w:cs="Arial"/>
          <w:i/>
          <w:iCs/>
          <w:lang w:bidi="he-IL"/>
        </w:rPr>
        <w:t>avoda</w:t>
      </w:r>
      <w:r>
        <w:rPr>
          <w:rFonts w:cs="Arial"/>
          <w:lang w:bidi="he-IL"/>
        </w:rPr>
        <w:t xml:space="preserve">, then why is it more of a problem that the original </w:t>
      </w:r>
      <w:r w:rsidRPr="00DF022C">
        <w:rPr>
          <w:rFonts w:cs="Arial"/>
          <w:i/>
          <w:iCs/>
          <w:lang w:bidi="he-IL"/>
        </w:rPr>
        <w:t>kohen</w:t>
      </w:r>
      <w:r>
        <w:rPr>
          <w:rFonts w:cs="Arial"/>
          <w:lang w:bidi="he-IL"/>
        </w:rPr>
        <w:t xml:space="preserve"> </w:t>
      </w:r>
      <w:r w:rsidRPr="00DF022C">
        <w:rPr>
          <w:rFonts w:cs="Arial"/>
          <w:i/>
          <w:iCs/>
          <w:lang w:bidi="he-IL"/>
        </w:rPr>
        <w:t>gadol</w:t>
      </w:r>
      <w:r>
        <w:rPr>
          <w:rFonts w:cs="Arial"/>
          <w:lang w:bidi="he-IL"/>
        </w:rPr>
        <w:t xml:space="preserve"> was invalidated only after the </w:t>
      </w:r>
      <w:r w:rsidRPr="00DF022C">
        <w:rPr>
          <w:rFonts w:cs="Arial"/>
          <w:i/>
          <w:iCs/>
          <w:lang w:bidi="he-IL"/>
        </w:rPr>
        <w:t>tamid</w:t>
      </w:r>
      <w:r>
        <w:rPr>
          <w:rFonts w:cs="Arial"/>
          <w:lang w:bidi="he-IL"/>
        </w:rPr>
        <w:t xml:space="preserve">? </w:t>
      </w:r>
      <w:commentRangeStart w:id="24"/>
      <w:commentRangeStart w:id="25"/>
      <w:r>
        <w:rPr>
          <w:rFonts w:cs="Arial"/>
          <w:lang w:bidi="he-IL"/>
        </w:rPr>
        <w:t xml:space="preserve">Of course it is slightly easier if there is a reason apart from purely </w:t>
      </w:r>
      <w:r w:rsidRPr="00DF022C">
        <w:rPr>
          <w:rFonts w:cs="Arial"/>
          <w:i/>
          <w:iCs/>
          <w:lang w:bidi="he-IL"/>
        </w:rPr>
        <w:t>chinuch</w:t>
      </w:r>
      <w:r>
        <w:rPr>
          <w:rFonts w:cs="Arial"/>
          <w:lang w:bidi="he-IL"/>
        </w:rPr>
        <w:t xml:space="preserve"> purposes for the new </w:t>
      </w:r>
      <w:r w:rsidRPr="00DF022C">
        <w:rPr>
          <w:rFonts w:cs="Arial"/>
          <w:i/>
          <w:iCs/>
          <w:lang w:bidi="he-IL"/>
        </w:rPr>
        <w:t>kohen</w:t>
      </w:r>
      <w:r>
        <w:rPr>
          <w:rFonts w:cs="Arial"/>
          <w:lang w:bidi="he-IL"/>
        </w:rPr>
        <w:t xml:space="preserve"> </w:t>
      </w:r>
      <w:r w:rsidRPr="00DF022C">
        <w:rPr>
          <w:rFonts w:cs="Arial"/>
          <w:i/>
          <w:iCs/>
          <w:lang w:bidi="he-IL"/>
        </w:rPr>
        <w:t>gadol</w:t>
      </w:r>
      <w:r>
        <w:rPr>
          <w:rFonts w:cs="Arial"/>
          <w:lang w:bidi="he-IL"/>
        </w:rPr>
        <w:t xml:space="preserve"> to wear the extra clothes, but it is still hardly a problematic situation if </w:t>
      </w:r>
      <w:r w:rsidRPr="00DF022C">
        <w:rPr>
          <w:rFonts w:cs="Arial"/>
          <w:i/>
          <w:iCs/>
          <w:lang w:bidi="he-IL"/>
        </w:rPr>
        <w:t>chinuch</w:t>
      </w:r>
      <w:r>
        <w:rPr>
          <w:rFonts w:cs="Arial"/>
          <w:lang w:bidi="he-IL"/>
        </w:rPr>
        <w:t xml:space="preserve"> does happen to be the only reason</w:t>
      </w:r>
      <w:commentRangeEnd w:id="24"/>
      <w:r w:rsidR="003E463F">
        <w:rPr>
          <w:rStyle w:val="CommentReference"/>
        </w:rPr>
        <w:commentReference w:id="24"/>
      </w:r>
      <w:commentRangeEnd w:id="25"/>
      <w:r w:rsidR="00B328A7">
        <w:rPr>
          <w:rStyle w:val="CommentReference"/>
        </w:rPr>
        <w:commentReference w:id="25"/>
      </w:r>
      <w:r>
        <w:rPr>
          <w:rStyle w:val="FootnoteReference"/>
          <w:rFonts w:cs="Arial"/>
          <w:lang w:bidi="he-IL"/>
        </w:rPr>
        <w:footnoteReference w:id="19"/>
      </w:r>
      <w:r>
        <w:rPr>
          <w:rFonts w:cs="Arial"/>
          <w:lang w:bidi="he-IL"/>
        </w:rPr>
        <w:t>.</w:t>
      </w:r>
      <w:r w:rsidR="00DF022C">
        <w:rPr>
          <w:rFonts w:cs="Arial"/>
          <w:lang w:bidi="he-IL"/>
        </w:rPr>
        <w:t xml:space="preserve"> If the Rambam is correct in this, how does he explain Rav Ada bar Ahava and Abaye?</w:t>
      </w:r>
      <w:commentRangeStart w:id="26"/>
      <w:commentRangeStart w:id="27"/>
      <w:r w:rsidR="00E166D0">
        <w:rPr>
          <w:rStyle w:val="FootnoteReference"/>
          <w:rFonts w:cs="Arial"/>
          <w:lang w:bidi="he-IL"/>
        </w:rPr>
        <w:footnoteReference w:id="20"/>
      </w:r>
      <w:commentRangeEnd w:id="26"/>
      <w:r w:rsidR="003E463F">
        <w:rPr>
          <w:rStyle w:val="CommentReference"/>
        </w:rPr>
        <w:commentReference w:id="26"/>
      </w:r>
      <w:commentRangeEnd w:id="27"/>
      <w:r w:rsidR="00F314B7">
        <w:rPr>
          <w:rStyle w:val="CommentReference"/>
        </w:rPr>
        <w:commentReference w:id="27"/>
      </w:r>
      <w:r w:rsidR="00DF022C">
        <w:rPr>
          <w:rFonts w:cs="Arial"/>
          <w:lang w:bidi="he-IL"/>
        </w:rPr>
        <w:t xml:space="preserve"> (Even Rav Papa is slightly problematic, the only defence there being that at least according to Rav Papa’s answer no time is wasted unnecessarily if </w:t>
      </w:r>
      <w:r w:rsidR="00DF022C" w:rsidRPr="00DF022C">
        <w:rPr>
          <w:rFonts w:cs="Arial"/>
          <w:i/>
          <w:iCs/>
          <w:lang w:bidi="he-IL"/>
        </w:rPr>
        <w:t>chinuch</w:t>
      </w:r>
      <w:r w:rsidR="00DF022C">
        <w:rPr>
          <w:rFonts w:cs="Arial"/>
          <w:lang w:bidi="he-IL"/>
        </w:rPr>
        <w:t xml:space="preserve"> can also be done without </w:t>
      </w:r>
      <w:r w:rsidR="00DF022C" w:rsidRPr="00DF022C">
        <w:rPr>
          <w:rFonts w:cs="Arial"/>
          <w:i/>
          <w:iCs/>
          <w:lang w:bidi="he-IL"/>
        </w:rPr>
        <w:t>ribui</w:t>
      </w:r>
      <w:r w:rsidR="00DF022C">
        <w:rPr>
          <w:rFonts w:cs="Arial"/>
          <w:lang w:bidi="he-IL"/>
        </w:rPr>
        <w:t xml:space="preserve"> </w:t>
      </w:r>
      <w:r w:rsidR="00DF022C" w:rsidRPr="00DF022C">
        <w:rPr>
          <w:rFonts w:cs="Arial"/>
          <w:i/>
          <w:iCs/>
          <w:lang w:bidi="he-IL"/>
        </w:rPr>
        <w:t>b</w:t>
      </w:r>
      <w:r w:rsidR="003E463F">
        <w:rPr>
          <w:rFonts w:cs="Arial"/>
          <w:i/>
          <w:iCs/>
          <w:lang w:bidi="he-IL"/>
        </w:rPr>
        <w:t>’</w:t>
      </w:r>
      <w:r w:rsidR="00DF022C" w:rsidRPr="00DF022C">
        <w:rPr>
          <w:rFonts w:cs="Arial"/>
          <w:i/>
          <w:iCs/>
          <w:lang w:bidi="he-IL"/>
        </w:rPr>
        <w:t>gadim</w:t>
      </w:r>
      <w:r w:rsidR="00DF022C">
        <w:rPr>
          <w:rFonts w:cs="Arial"/>
          <w:lang w:bidi="he-IL"/>
        </w:rPr>
        <w:t xml:space="preserve"> – though this brings us back to our </w:t>
      </w:r>
      <w:commentRangeStart w:id="28"/>
      <w:commentRangeStart w:id="29"/>
      <w:r w:rsidR="00DF022C">
        <w:rPr>
          <w:rFonts w:cs="Arial"/>
          <w:lang w:bidi="he-IL"/>
        </w:rPr>
        <w:t>first question</w:t>
      </w:r>
      <w:commentRangeEnd w:id="28"/>
      <w:r w:rsidR="00443B17">
        <w:rPr>
          <w:rStyle w:val="CommentReference"/>
        </w:rPr>
        <w:commentReference w:id="28"/>
      </w:r>
      <w:commentRangeEnd w:id="29"/>
      <w:r w:rsidR="00F314B7">
        <w:rPr>
          <w:rStyle w:val="CommentReference"/>
        </w:rPr>
        <w:commentReference w:id="29"/>
      </w:r>
      <w:r w:rsidR="00DF022C">
        <w:rPr>
          <w:rFonts w:cs="Arial"/>
          <w:lang w:bidi="he-IL"/>
        </w:rPr>
        <w:t>.)</w:t>
      </w:r>
      <w:commentRangeStart w:id="30"/>
      <w:commentRangeEnd w:id="23"/>
      <w:r w:rsidR="00443B17">
        <w:rPr>
          <w:rStyle w:val="CommentReference"/>
        </w:rPr>
        <w:commentReference w:id="23"/>
      </w:r>
      <w:commentRangeEnd w:id="30"/>
      <w:r w:rsidR="00DD300F">
        <w:rPr>
          <w:rStyle w:val="CommentReference"/>
        </w:rPr>
        <w:commentReference w:id="30"/>
      </w:r>
    </w:p>
    <w:p w14:paraId="73A3A0E6" w14:textId="3AF34148" w:rsidR="004C1245" w:rsidRDefault="00E166D0" w:rsidP="00DD300F">
      <w:pPr>
        <w:rPr>
          <w:rFonts w:cs="Arial"/>
          <w:lang w:bidi="he-IL"/>
        </w:rPr>
      </w:pPr>
      <w:r>
        <w:rPr>
          <w:rFonts w:cs="Arial"/>
          <w:lang w:bidi="he-IL"/>
        </w:rPr>
        <w:t>T</w:t>
      </w:r>
      <w:r w:rsidR="00A10DA8">
        <w:rPr>
          <w:rFonts w:cs="Arial"/>
          <w:lang w:bidi="he-IL"/>
        </w:rPr>
        <w:t>he N’</w:t>
      </w:r>
      <w:r w:rsidR="00551DAB">
        <w:rPr>
          <w:rFonts w:cs="Arial"/>
          <w:lang w:bidi="he-IL"/>
        </w:rPr>
        <w:t xml:space="preserve">tziv answers </w:t>
      </w:r>
      <w:r w:rsidR="001E790A">
        <w:rPr>
          <w:rFonts w:cs="Arial"/>
          <w:lang w:bidi="he-IL"/>
        </w:rPr>
        <w:t xml:space="preserve">the </w:t>
      </w:r>
      <w:commentRangeStart w:id="31"/>
      <w:r w:rsidR="001E790A">
        <w:rPr>
          <w:rFonts w:cs="Arial"/>
          <w:lang w:bidi="he-IL"/>
        </w:rPr>
        <w:t xml:space="preserve">second set of questions </w:t>
      </w:r>
      <w:commentRangeEnd w:id="31"/>
      <w:r w:rsidR="00DD300F">
        <w:rPr>
          <w:rStyle w:val="CommentReference"/>
        </w:rPr>
        <w:commentReference w:id="31"/>
      </w:r>
      <w:r w:rsidR="001E790A">
        <w:rPr>
          <w:rFonts w:cs="Arial"/>
          <w:lang w:bidi="he-IL"/>
        </w:rPr>
        <w:t xml:space="preserve">by asserting </w:t>
      </w:r>
      <w:r w:rsidR="00551DAB">
        <w:rPr>
          <w:rFonts w:cs="Arial"/>
          <w:lang w:bidi="he-IL"/>
        </w:rPr>
        <w:t xml:space="preserve">that it would not suffice to simply wear the extra clothes as the Rambam is of the opinion that if they are not performing </w:t>
      </w:r>
      <w:r w:rsidR="00551DAB" w:rsidRPr="00E166D0">
        <w:rPr>
          <w:rFonts w:cs="Arial"/>
          <w:i/>
          <w:iCs/>
          <w:lang w:bidi="he-IL"/>
        </w:rPr>
        <w:t>avoda</w:t>
      </w:r>
      <w:r w:rsidR="00551DAB" w:rsidRPr="00DD300F">
        <w:rPr>
          <w:rFonts w:cs="Arial"/>
          <w:i/>
          <w:iCs/>
          <w:lang w:bidi="he-IL"/>
        </w:rPr>
        <w:t>,</w:t>
      </w:r>
      <w:r w:rsidR="00551DAB">
        <w:rPr>
          <w:rFonts w:cs="Arial"/>
          <w:lang w:bidi="he-IL"/>
        </w:rPr>
        <w:t xml:space="preserve"> </w:t>
      </w:r>
      <w:r w:rsidR="00551DAB" w:rsidRPr="00E166D0">
        <w:rPr>
          <w:rFonts w:cs="Arial"/>
          <w:i/>
          <w:iCs/>
          <w:lang w:bidi="he-IL"/>
        </w:rPr>
        <w:t>kohanim</w:t>
      </w:r>
      <w:r w:rsidR="00551DAB">
        <w:rPr>
          <w:rFonts w:cs="Arial"/>
          <w:lang w:bidi="he-IL"/>
        </w:rPr>
        <w:t xml:space="preserve"> are not allowed to simply wear the </w:t>
      </w:r>
      <w:r w:rsidR="00551DAB" w:rsidRPr="00E166D0">
        <w:rPr>
          <w:rFonts w:cs="Arial"/>
          <w:i/>
          <w:iCs/>
          <w:lang w:bidi="he-IL"/>
        </w:rPr>
        <w:t>bigdei</w:t>
      </w:r>
      <w:r w:rsidR="00551DAB">
        <w:rPr>
          <w:rFonts w:cs="Arial"/>
          <w:lang w:bidi="he-IL"/>
        </w:rPr>
        <w:t xml:space="preserve"> </w:t>
      </w:r>
      <w:r w:rsidR="00551DAB" w:rsidRPr="00E166D0">
        <w:rPr>
          <w:rFonts w:cs="Arial"/>
          <w:i/>
          <w:iCs/>
          <w:lang w:bidi="he-IL"/>
        </w:rPr>
        <w:t>k</w:t>
      </w:r>
      <w:r w:rsidR="00DD300F">
        <w:rPr>
          <w:rFonts w:cs="Arial"/>
          <w:i/>
          <w:iCs/>
          <w:lang w:bidi="he-IL"/>
        </w:rPr>
        <w:t>’</w:t>
      </w:r>
      <w:r w:rsidR="00551DAB" w:rsidRPr="00E166D0">
        <w:rPr>
          <w:rFonts w:cs="Arial"/>
          <w:i/>
          <w:iCs/>
          <w:lang w:bidi="he-IL"/>
        </w:rPr>
        <w:t>huna</w:t>
      </w:r>
      <w:r w:rsidR="00551DAB">
        <w:rPr>
          <w:rFonts w:cs="Arial"/>
          <w:lang w:bidi="he-IL"/>
        </w:rPr>
        <w:t xml:space="preserve">, due to the </w:t>
      </w:r>
      <w:r w:rsidR="00551DAB" w:rsidRPr="00E166D0">
        <w:rPr>
          <w:rFonts w:cs="Arial"/>
          <w:i/>
          <w:iCs/>
          <w:lang w:bidi="he-IL"/>
        </w:rPr>
        <w:t>issur</w:t>
      </w:r>
      <w:r w:rsidR="00551DAB">
        <w:rPr>
          <w:rFonts w:cs="Arial"/>
          <w:lang w:bidi="he-IL"/>
        </w:rPr>
        <w:t xml:space="preserve"> of </w:t>
      </w:r>
      <w:r w:rsidR="00551DAB" w:rsidRPr="00E166D0">
        <w:rPr>
          <w:rFonts w:cs="Arial"/>
          <w:i/>
          <w:iCs/>
          <w:lang w:bidi="he-IL"/>
        </w:rPr>
        <w:t>kila</w:t>
      </w:r>
      <w:r w:rsidR="00823BC7">
        <w:rPr>
          <w:rFonts w:cs="Arial"/>
          <w:i/>
          <w:iCs/>
          <w:lang w:bidi="he-IL"/>
        </w:rPr>
        <w:t>’</w:t>
      </w:r>
      <w:r w:rsidR="00551DAB" w:rsidRPr="00E166D0">
        <w:rPr>
          <w:rFonts w:cs="Arial"/>
          <w:i/>
          <w:iCs/>
          <w:lang w:bidi="he-IL"/>
        </w:rPr>
        <w:t>im</w:t>
      </w:r>
      <w:r w:rsidR="00551DAB">
        <w:rPr>
          <w:rFonts w:cs="Arial"/>
          <w:lang w:bidi="he-IL"/>
        </w:rPr>
        <w:t xml:space="preserve"> (against the opinion of Rabbeinu Tam)</w:t>
      </w:r>
      <w:r w:rsidR="00443B17">
        <w:rPr>
          <w:rFonts w:cs="Arial"/>
          <w:lang w:bidi="he-IL"/>
        </w:rPr>
        <w:t>.</w:t>
      </w:r>
      <w:r w:rsidR="00551DAB">
        <w:rPr>
          <w:rStyle w:val="FootnoteReference"/>
          <w:rFonts w:cs="Arial"/>
          <w:lang w:bidi="he-IL"/>
        </w:rPr>
        <w:footnoteReference w:id="21"/>
      </w:r>
      <w:r w:rsidR="00181227">
        <w:rPr>
          <w:rFonts w:cs="Arial"/>
          <w:lang w:bidi="he-IL"/>
        </w:rPr>
        <w:t xml:space="preserve"> Although the Rambam does rule that </w:t>
      </w:r>
      <w:r w:rsidR="00181227" w:rsidRPr="00E166D0">
        <w:rPr>
          <w:rFonts w:cs="Arial"/>
          <w:i/>
          <w:iCs/>
          <w:lang w:bidi="he-IL"/>
        </w:rPr>
        <w:t>ribui</w:t>
      </w:r>
      <w:r w:rsidR="00181227">
        <w:rPr>
          <w:rFonts w:cs="Arial"/>
          <w:lang w:bidi="he-IL"/>
        </w:rPr>
        <w:t xml:space="preserve"> </w:t>
      </w:r>
      <w:r w:rsidR="00181227" w:rsidRPr="00E166D0">
        <w:rPr>
          <w:rFonts w:cs="Arial"/>
          <w:i/>
          <w:iCs/>
          <w:lang w:bidi="he-IL"/>
        </w:rPr>
        <w:t>b</w:t>
      </w:r>
      <w:r w:rsidR="00443B17">
        <w:rPr>
          <w:rFonts w:cs="Arial"/>
          <w:i/>
          <w:iCs/>
          <w:lang w:bidi="he-IL"/>
        </w:rPr>
        <w:t>’</w:t>
      </w:r>
      <w:r w:rsidR="00181227" w:rsidRPr="00E166D0">
        <w:rPr>
          <w:rFonts w:cs="Arial"/>
          <w:i/>
          <w:iCs/>
          <w:lang w:bidi="he-IL"/>
        </w:rPr>
        <w:t>gadim</w:t>
      </w:r>
      <w:r w:rsidR="00181227">
        <w:rPr>
          <w:rFonts w:cs="Arial"/>
          <w:lang w:bidi="he-IL"/>
        </w:rPr>
        <w:t xml:space="preserve"> only requires putting the clothes on without any </w:t>
      </w:r>
      <w:r w:rsidR="00181227" w:rsidRPr="00E166D0">
        <w:rPr>
          <w:rFonts w:cs="Arial"/>
          <w:i/>
          <w:iCs/>
          <w:lang w:bidi="he-IL"/>
        </w:rPr>
        <w:t>avoda</w:t>
      </w:r>
      <w:r w:rsidR="00181227">
        <w:rPr>
          <w:rFonts w:cs="Arial"/>
          <w:lang w:bidi="he-IL"/>
        </w:rPr>
        <w:t>, which would seem to be in contrast to this</w:t>
      </w:r>
      <w:r>
        <w:rPr>
          <w:rFonts w:cs="Arial"/>
          <w:lang w:bidi="he-IL"/>
        </w:rPr>
        <w:t xml:space="preserve">, since that in itself is a mitzvah, of course there is no problem of </w:t>
      </w:r>
      <w:r w:rsidRPr="00E166D0">
        <w:rPr>
          <w:rFonts w:cs="Arial"/>
          <w:i/>
          <w:iCs/>
          <w:lang w:bidi="he-IL"/>
        </w:rPr>
        <w:t>kila</w:t>
      </w:r>
      <w:r w:rsidR="00823BC7">
        <w:rPr>
          <w:rFonts w:cs="Arial"/>
          <w:i/>
          <w:iCs/>
          <w:lang w:bidi="he-IL"/>
        </w:rPr>
        <w:t>’</w:t>
      </w:r>
      <w:r w:rsidRPr="00E166D0">
        <w:rPr>
          <w:rFonts w:cs="Arial"/>
          <w:i/>
          <w:iCs/>
          <w:lang w:bidi="he-IL"/>
        </w:rPr>
        <w:t>im</w:t>
      </w:r>
      <w:r>
        <w:rPr>
          <w:rFonts w:cs="Arial"/>
          <w:lang w:bidi="he-IL"/>
        </w:rPr>
        <w:t>. If so, then how h</w:t>
      </w:r>
      <w:r w:rsidR="00A10DA8">
        <w:rPr>
          <w:rFonts w:cs="Arial"/>
          <w:lang w:bidi="he-IL"/>
        </w:rPr>
        <w:t>ave we answered anything? The N’</w:t>
      </w:r>
      <w:r>
        <w:rPr>
          <w:rFonts w:cs="Arial"/>
          <w:lang w:bidi="he-IL"/>
        </w:rPr>
        <w:t xml:space="preserve">tziv explains that the Rambam only believes that the mitzvah of </w:t>
      </w:r>
      <w:r w:rsidRPr="00E166D0">
        <w:rPr>
          <w:rFonts w:cs="Arial"/>
          <w:i/>
          <w:iCs/>
          <w:lang w:bidi="he-IL"/>
        </w:rPr>
        <w:t>ribui</w:t>
      </w:r>
      <w:r>
        <w:rPr>
          <w:rFonts w:cs="Arial"/>
          <w:lang w:bidi="he-IL"/>
        </w:rPr>
        <w:t xml:space="preserve"> </w:t>
      </w:r>
      <w:r w:rsidRPr="00E166D0">
        <w:rPr>
          <w:rFonts w:cs="Arial"/>
          <w:i/>
          <w:iCs/>
          <w:lang w:bidi="he-IL"/>
        </w:rPr>
        <w:t>b</w:t>
      </w:r>
      <w:r w:rsidR="00443B17">
        <w:rPr>
          <w:rFonts w:cs="Arial"/>
          <w:i/>
          <w:iCs/>
          <w:lang w:bidi="he-IL"/>
        </w:rPr>
        <w:t>’</w:t>
      </w:r>
      <w:r w:rsidRPr="00E166D0">
        <w:rPr>
          <w:rFonts w:cs="Arial"/>
          <w:i/>
          <w:iCs/>
          <w:lang w:bidi="he-IL"/>
        </w:rPr>
        <w:t>gadim</w:t>
      </w:r>
      <w:r>
        <w:rPr>
          <w:rFonts w:cs="Arial"/>
          <w:lang w:bidi="he-IL"/>
        </w:rPr>
        <w:t xml:space="preserve"> exempts the </w:t>
      </w:r>
      <w:r w:rsidRPr="00E166D0">
        <w:rPr>
          <w:rFonts w:cs="Arial"/>
          <w:i/>
          <w:iCs/>
          <w:lang w:bidi="he-IL"/>
        </w:rPr>
        <w:t>kohen</w:t>
      </w:r>
      <w:r>
        <w:rPr>
          <w:rFonts w:cs="Arial"/>
          <w:lang w:bidi="he-IL"/>
        </w:rPr>
        <w:t xml:space="preserve"> </w:t>
      </w:r>
      <w:r w:rsidRPr="00E166D0">
        <w:rPr>
          <w:rFonts w:cs="Arial"/>
          <w:i/>
          <w:iCs/>
          <w:lang w:bidi="he-IL"/>
        </w:rPr>
        <w:t>gadol</w:t>
      </w:r>
      <w:r>
        <w:rPr>
          <w:rFonts w:cs="Arial"/>
          <w:lang w:bidi="he-IL"/>
        </w:rPr>
        <w:t xml:space="preserve"> from </w:t>
      </w:r>
      <w:r w:rsidRPr="00E166D0">
        <w:rPr>
          <w:rFonts w:cs="Arial"/>
          <w:i/>
          <w:iCs/>
          <w:lang w:bidi="he-IL"/>
        </w:rPr>
        <w:t>kila</w:t>
      </w:r>
      <w:r w:rsidR="00823BC7">
        <w:rPr>
          <w:rFonts w:cs="Arial"/>
          <w:i/>
          <w:iCs/>
          <w:lang w:bidi="he-IL"/>
        </w:rPr>
        <w:t>’</w:t>
      </w:r>
      <w:r w:rsidRPr="00E166D0">
        <w:rPr>
          <w:rFonts w:cs="Arial"/>
          <w:i/>
          <w:iCs/>
          <w:lang w:bidi="he-IL"/>
        </w:rPr>
        <w:t>im</w:t>
      </w:r>
      <w:r>
        <w:rPr>
          <w:rFonts w:cs="Arial"/>
          <w:lang w:bidi="he-IL"/>
        </w:rPr>
        <w:t xml:space="preserve"> during the seven days before he starts doing </w:t>
      </w:r>
      <w:r w:rsidRPr="00E166D0">
        <w:rPr>
          <w:rFonts w:cs="Arial"/>
          <w:i/>
          <w:iCs/>
          <w:lang w:bidi="he-IL"/>
        </w:rPr>
        <w:t>avoda</w:t>
      </w:r>
      <w:r>
        <w:rPr>
          <w:rFonts w:cs="Arial"/>
          <w:lang w:bidi="he-IL"/>
        </w:rPr>
        <w:t xml:space="preserve"> – since in the case of </w:t>
      </w:r>
      <w:r w:rsidR="00823BC7" w:rsidRPr="00823BC7">
        <w:rPr>
          <w:rFonts w:cs="Arial"/>
          <w:i/>
          <w:iCs/>
          <w:lang w:bidi="he-IL"/>
        </w:rPr>
        <w:t>Yom Kippur</w:t>
      </w:r>
      <w:r>
        <w:rPr>
          <w:rFonts w:cs="Arial"/>
          <w:lang w:bidi="he-IL"/>
        </w:rPr>
        <w:t xml:space="preserve"> the </w:t>
      </w:r>
      <w:r w:rsidRPr="00E166D0">
        <w:rPr>
          <w:rFonts w:cs="Arial"/>
          <w:i/>
          <w:iCs/>
          <w:lang w:bidi="he-IL"/>
        </w:rPr>
        <w:t>avoda</w:t>
      </w:r>
      <w:r>
        <w:rPr>
          <w:rFonts w:cs="Arial"/>
          <w:lang w:bidi="he-IL"/>
        </w:rPr>
        <w:t xml:space="preserve"> would begin straight away, that exemption does not exist</w:t>
      </w:r>
      <w:r w:rsidR="00443B17">
        <w:rPr>
          <w:rFonts w:cs="Arial"/>
          <w:lang w:bidi="he-IL"/>
        </w:rPr>
        <w:t>.</w:t>
      </w:r>
      <w:r>
        <w:rPr>
          <w:rFonts w:cs="Arial"/>
          <w:lang w:bidi="he-IL"/>
        </w:rPr>
        <w:t xml:space="preserve"> </w:t>
      </w:r>
      <w:r w:rsidR="00443B17">
        <w:rPr>
          <w:rFonts w:cs="Arial"/>
          <w:lang w:bidi="he-IL"/>
        </w:rPr>
        <w:t>H</w:t>
      </w:r>
      <w:r>
        <w:rPr>
          <w:rFonts w:cs="Arial"/>
          <w:lang w:bidi="he-IL"/>
        </w:rPr>
        <w:t xml:space="preserve">ence the </w:t>
      </w:r>
      <w:r w:rsidRPr="00E166D0">
        <w:rPr>
          <w:rFonts w:cs="Arial"/>
          <w:i/>
          <w:iCs/>
          <w:lang w:bidi="he-IL"/>
        </w:rPr>
        <w:t>gemara</w:t>
      </w:r>
      <w:r w:rsidR="0057250D" w:rsidRPr="00393EE8">
        <w:rPr>
          <w:rFonts w:cs="Arial"/>
          <w:lang w:bidi="he-IL"/>
        </w:rPr>
        <w:t>’s</w:t>
      </w:r>
      <w:r>
        <w:rPr>
          <w:rFonts w:cs="Arial"/>
          <w:lang w:bidi="he-IL"/>
        </w:rPr>
        <w:t xml:space="preserve"> question in general is valid, and specifically Abaye’s requirement for </w:t>
      </w:r>
      <w:r w:rsidRPr="00E166D0">
        <w:rPr>
          <w:rFonts w:cs="Arial"/>
          <w:i/>
          <w:iCs/>
          <w:lang w:bidi="he-IL"/>
        </w:rPr>
        <w:t>m</w:t>
      </w:r>
      <w:r w:rsidR="00443B17">
        <w:rPr>
          <w:rFonts w:cs="Arial"/>
          <w:i/>
          <w:iCs/>
          <w:lang w:bidi="he-IL"/>
        </w:rPr>
        <w:t>’</w:t>
      </w:r>
      <w:r w:rsidRPr="00E166D0">
        <w:rPr>
          <w:rFonts w:cs="Arial"/>
          <w:i/>
          <w:iCs/>
          <w:lang w:bidi="he-IL"/>
        </w:rPr>
        <w:t>hapech</w:t>
      </w:r>
      <w:r>
        <w:rPr>
          <w:rFonts w:cs="Arial"/>
          <w:lang w:bidi="he-IL"/>
        </w:rPr>
        <w:t xml:space="preserve"> </w:t>
      </w:r>
      <w:r w:rsidRPr="00E166D0">
        <w:rPr>
          <w:rFonts w:cs="Arial"/>
          <w:i/>
          <w:iCs/>
          <w:lang w:bidi="he-IL"/>
        </w:rPr>
        <w:t>b’tzinora</w:t>
      </w:r>
      <w:r>
        <w:rPr>
          <w:rFonts w:cs="Arial"/>
          <w:lang w:bidi="he-IL"/>
        </w:rPr>
        <w:t xml:space="preserve"> makes sense.</w:t>
      </w:r>
    </w:p>
    <w:p w14:paraId="67607B95" w14:textId="79C69F94" w:rsidR="00F314B7" w:rsidRDefault="00443B17" w:rsidP="006C2E3A">
      <w:pPr>
        <w:rPr>
          <w:rFonts w:cs="Arial"/>
          <w:lang w:bidi="he-IL"/>
        </w:rPr>
      </w:pPr>
      <w:r>
        <w:rPr>
          <w:rFonts w:cs="Arial"/>
          <w:lang w:bidi="he-IL"/>
        </w:rPr>
        <w:t>H</w:t>
      </w:r>
      <w:r w:rsidR="00F26851">
        <w:rPr>
          <w:rFonts w:cs="Arial"/>
          <w:lang w:bidi="he-IL"/>
        </w:rPr>
        <w:t>ow does the Rambam understand the different approaches of Abaye and Rav Papa</w:t>
      </w:r>
      <w:r>
        <w:rPr>
          <w:rFonts w:cs="Arial"/>
          <w:lang w:bidi="he-IL"/>
        </w:rPr>
        <w:t>?</w:t>
      </w:r>
      <w:r w:rsidR="00F26851">
        <w:rPr>
          <w:rFonts w:cs="Arial"/>
          <w:lang w:bidi="he-IL"/>
        </w:rPr>
        <w:t xml:space="preserve"> I would suggest, based on the fact that the Rambam makes no distinction between whether the </w:t>
      </w:r>
      <w:r w:rsidR="00F26851" w:rsidRPr="00D20EC4">
        <w:rPr>
          <w:rFonts w:cs="Arial"/>
          <w:i/>
          <w:iCs/>
          <w:lang w:bidi="he-IL"/>
        </w:rPr>
        <w:t>kohen</w:t>
      </w:r>
      <w:r w:rsidR="00F26851">
        <w:rPr>
          <w:rFonts w:cs="Arial"/>
          <w:lang w:bidi="he-IL"/>
        </w:rPr>
        <w:t xml:space="preserve"> </w:t>
      </w:r>
      <w:r w:rsidR="00F26851" w:rsidRPr="00D20EC4">
        <w:rPr>
          <w:rFonts w:cs="Arial"/>
          <w:i/>
          <w:iCs/>
          <w:lang w:bidi="he-IL"/>
        </w:rPr>
        <w:t>gadol</w:t>
      </w:r>
      <w:r w:rsidR="00F26851">
        <w:rPr>
          <w:rFonts w:cs="Arial"/>
          <w:lang w:bidi="he-IL"/>
        </w:rPr>
        <w:t xml:space="preserve"> was invalidated before or after the </w:t>
      </w:r>
      <w:r w:rsidR="00F26851" w:rsidRPr="00D20EC4">
        <w:rPr>
          <w:rFonts w:cs="Arial"/>
          <w:i/>
          <w:iCs/>
          <w:lang w:bidi="he-IL"/>
        </w:rPr>
        <w:t>tamid</w:t>
      </w:r>
      <w:r w:rsidR="00F26851">
        <w:rPr>
          <w:rFonts w:cs="Arial"/>
          <w:lang w:bidi="he-IL"/>
        </w:rPr>
        <w:t>, that he clearly views Rav Papa</w:t>
      </w:r>
      <w:r w:rsidR="00D20EC4">
        <w:rPr>
          <w:rFonts w:cs="Arial"/>
          <w:lang w:bidi="he-IL"/>
        </w:rPr>
        <w:t xml:space="preserve">’s answer as rendering the </w:t>
      </w:r>
      <w:r w:rsidR="00D20EC4" w:rsidRPr="00D20EC4">
        <w:rPr>
          <w:rFonts w:cs="Arial"/>
          <w:i/>
          <w:iCs/>
          <w:lang w:bidi="he-IL"/>
        </w:rPr>
        <w:t>gemara</w:t>
      </w:r>
      <w:r w:rsidR="00D20EC4">
        <w:rPr>
          <w:rFonts w:cs="Arial"/>
          <w:lang w:bidi="he-IL"/>
        </w:rPr>
        <w:t xml:space="preserve"> before it as irrelevant – Rav Papa’s answer must supersede the </w:t>
      </w:r>
      <w:r w:rsidR="00D20EC4" w:rsidRPr="00D20EC4">
        <w:rPr>
          <w:rFonts w:cs="Arial"/>
          <w:i/>
          <w:iCs/>
          <w:lang w:bidi="he-IL"/>
        </w:rPr>
        <w:t>gemara’s</w:t>
      </w:r>
      <w:r w:rsidR="00D20EC4">
        <w:rPr>
          <w:rFonts w:cs="Arial"/>
          <w:lang w:bidi="he-IL"/>
        </w:rPr>
        <w:t xml:space="preserve"> initial assumption that some sort of </w:t>
      </w:r>
      <w:r w:rsidR="00D20EC4" w:rsidRPr="00D20EC4">
        <w:rPr>
          <w:rFonts w:cs="Arial"/>
          <w:i/>
          <w:iCs/>
          <w:lang w:bidi="he-IL"/>
        </w:rPr>
        <w:t>avoda</w:t>
      </w:r>
      <w:r w:rsidR="00D20EC4">
        <w:rPr>
          <w:rFonts w:cs="Arial"/>
          <w:lang w:bidi="he-IL"/>
        </w:rPr>
        <w:t xml:space="preserve"> with clothes of a </w:t>
      </w:r>
      <w:r w:rsidR="00D20EC4" w:rsidRPr="00D20EC4">
        <w:rPr>
          <w:rFonts w:cs="Arial"/>
          <w:i/>
          <w:iCs/>
          <w:lang w:bidi="he-IL"/>
        </w:rPr>
        <w:t>kohen</w:t>
      </w:r>
      <w:r w:rsidR="00D20EC4">
        <w:rPr>
          <w:rFonts w:cs="Arial"/>
          <w:lang w:bidi="he-IL"/>
        </w:rPr>
        <w:t xml:space="preserve"> </w:t>
      </w:r>
      <w:r w:rsidR="00D20EC4" w:rsidRPr="00D20EC4">
        <w:rPr>
          <w:rFonts w:cs="Arial"/>
          <w:i/>
          <w:iCs/>
          <w:lang w:bidi="he-IL"/>
        </w:rPr>
        <w:t>gadol</w:t>
      </w:r>
      <w:r w:rsidR="00D20EC4">
        <w:rPr>
          <w:rFonts w:cs="Arial"/>
          <w:lang w:bidi="he-IL"/>
        </w:rPr>
        <w:t xml:space="preserve"> is necessary for </w:t>
      </w:r>
      <w:r w:rsidR="00D20EC4" w:rsidRPr="00D20EC4">
        <w:rPr>
          <w:rFonts w:cs="Arial"/>
          <w:i/>
          <w:iCs/>
          <w:lang w:bidi="he-IL"/>
        </w:rPr>
        <w:t>chinuch</w:t>
      </w:r>
      <w:r w:rsidR="00D20EC4">
        <w:rPr>
          <w:rFonts w:cs="Arial"/>
          <w:lang w:bidi="he-IL"/>
        </w:rPr>
        <w:t xml:space="preserve"> – if that was not the </w:t>
      </w:r>
      <w:r w:rsidR="00D20EC4">
        <w:rPr>
          <w:rFonts w:cs="Arial"/>
          <w:lang w:bidi="he-IL"/>
        </w:rPr>
        <w:lastRenderedPageBreak/>
        <w:t xml:space="preserve">case, the Rambam would not have deliberately subverted the </w:t>
      </w:r>
      <w:r w:rsidR="00D20EC4" w:rsidRPr="00D20EC4">
        <w:rPr>
          <w:rFonts w:cs="Arial"/>
          <w:i/>
          <w:iCs/>
          <w:lang w:bidi="he-IL"/>
        </w:rPr>
        <w:t>gemara</w:t>
      </w:r>
      <w:r w:rsidR="00D20EC4">
        <w:rPr>
          <w:rFonts w:cs="Arial"/>
          <w:lang w:bidi="he-IL"/>
        </w:rPr>
        <w:t xml:space="preserve">, which clearly has the initial view that there is only a problem of </w:t>
      </w:r>
      <w:r w:rsidR="00D20EC4" w:rsidRPr="00D20EC4">
        <w:rPr>
          <w:rFonts w:cs="Arial"/>
          <w:i/>
          <w:iCs/>
          <w:lang w:bidi="he-IL"/>
        </w:rPr>
        <w:t>chinuch</w:t>
      </w:r>
      <w:r w:rsidR="00D20EC4">
        <w:rPr>
          <w:rFonts w:cs="Arial"/>
          <w:lang w:bidi="he-IL"/>
        </w:rPr>
        <w:t xml:space="preserve"> after the </w:t>
      </w:r>
      <w:r w:rsidR="00D20EC4" w:rsidRPr="00D20EC4">
        <w:rPr>
          <w:rFonts w:cs="Arial"/>
          <w:i/>
          <w:iCs/>
          <w:lang w:bidi="he-IL"/>
        </w:rPr>
        <w:t>tamid</w:t>
      </w:r>
      <w:r w:rsidR="00D20EC4">
        <w:rPr>
          <w:rFonts w:cs="Arial"/>
          <w:lang w:bidi="he-IL"/>
        </w:rPr>
        <w:t xml:space="preserve">, but not before. </w:t>
      </w:r>
    </w:p>
    <w:p w14:paraId="7B71EFD9" w14:textId="73DECF37" w:rsidR="00F314B7" w:rsidRDefault="001E790A" w:rsidP="006C2E3A">
      <w:pPr>
        <w:rPr>
          <w:rFonts w:cs="Arial"/>
          <w:lang w:bidi="he-IL"/>
        </w:rPr>
      </w:pPr>
      <w:r>
        <w:rPr>
          <w:rFonts w:cs="Arial"/>
          <w:lang w:bidi="he-IL"/>
        </w:rPr>
        <w:t xml:space="preserve">That would imply that the Rambam views Abaye as answering limited by the idea that </w:t>
      </w:r>
      <w:r w:rsidRPr="007A03D3">
        <w:rPr>
          <w:rFonts w:cs="Arial"/>
          <w:i/>
          <w:iCs/>
          <w:lang w:bidi="he-IL"/>
        </w:rPr>
        <w:t>chinuch</w:t>
      </w:r>
      <w:r>
        <w:rPr>
          <w:rFonts w:cs="Arial"/>
          <w:lang w:bidi="he-IL"/>
        </w:rPr>
        <w:t xml:space="preserve"> on </w:t>
      </w:r>
      <w:r w:rsidR="00823BC7" w:rsidRPr="00823BC7">
        <w:rPr>
          <w:rFonts w:cs="Arial"/>
          <w:i/>
          <w:iCs/>
          <w:lang w:bidi="he-IL"/>
        </w:rPr>
        <w:t>Yom Kippur</w:t>
      </w:r>
      <w:r>
        <w:rPr>
          <w:rFonts w:cs="Arial"/>
          <w:lang w:bidi="he-IL"/>
        </w:rPr>
        <w:t xml:space="preserve"> requires </w:t>
      </w:r>
      <w:r w:rsidR="00957BC4" w:rsidRPr="007A03D3">
        <w:rPr>
          <w:rFonts w:cs="Arial"/>
          <w:i/>
          <w:iCs/>
          <w:lang w:bidi="he-IL"/>
        </w:rPr>
        <w:t>ribui</w:t>
      </w:r>
      <w:r w:rsidR="00957BC4">
        <w:rPr>
          <w:rFonts w:cs="Arial"/>
          <w:lang w:bidi="he-IL"/>
        </w:rPr>
        <w:t xml:space="preserve"> </w:t>
      </w:r>
      <w:r w:rsidR="00957BC4" w:rsidRPr="007A03D3">
        <w:rPr>
          <w:rFonts w:cs="Arial"/>
          <w:i/>
          <w:iCs/>
          <w:lang w:bidi="he-IL"/>
        </w:rPr>
        <w:t>b</w:t>
      </w:r>
      <w:r w:rsidR="00443B17">
        <w:rPr>
          <w:rFonts w:cs="Arial"/>
          <w:i/>
          <w:iCs/>
          <w:lang w:bidi="he-IL"/>
        </w:rPr>
        <w:t>’</w:t>
      </w:r>
      <w:r w:rsidR="00957BC4" w:rsidRPr="007A03D3">
        <w:rPr>
          <w:rFonts w:cs="Arial"/>
          <w:i/>
          <w:iCs/>
          <w:lang w:bidi="he-IL"/>
        </w:rPr>
        <w:t>gadim</w:t>
      </w:r>
      <w:r w:rsidR="00957BC4">
        <w:rPr>
          <w:rFonts w:cs="Arial"/>
          <w:lang w:bidi="he-IL"/>
        </w:rPr>
        <w:t xml:space="preserve"> the same way that it does the rest of the year. Based on an idea by Rav Isser Zalman Meltzer, addressing a slightly different issue, it could be that </w:t>
      </w:r>
      <w:r w:rsidR="00957BC4" w:rsidRPr="007A03D3">
        <w:rPr>
          <w:rFonts w:cs="Arial"/>
          <w:i/>
          <w:iCs/>
          <w:lang w:bidi="he-IL"/>
        </w:rPr>
        <w:t>ribui</w:t>
      </w:r>
      <w:r w:rsidR="00957BC4">
        <w:rPr>
          <w:rFonts w:cs="Arial"/>
          <w:lang w:bidi="he-IL"/>
        </w:rPr>
        <w:t xml:space="preserve"> </w:t>
      </w:r>
      <w:r w:rsidR="00957BC4" w:rsidRPr="007A03D3">
        <w:rPr>
          <w:rFonts w:cs="Arial"/>
          <w:i/>
          <w:iCs/>
          <w:lang w:bidi="he-IL"/>
        </w:rPr>
        <w:t>b</w:t>
      </w:r>
      <w:r w:rsidR="00443B17">
        <w:rPr>
          <w:rFonts w:cs="Arial"/>
          <w:i/>
          <w:iCs/>
          <w:lang w:bidi="he-IL"/>
        </w:rPr>
        <w:t>’</w:t>
      </w:r>
      <w:r w:rsidR="00957BC4" w:rsidRPr="007A03D3">
        <w:rPr>
          <w:rFonts w:cs="Arial"/>
          <w:i/>
          <w:iCs/>
          <w:lang w:bidi="he-IL"/>
        </w:rPr>
        <w:t>gadim</w:t>
      </w:r>
      <w:r w:rsidR="00957BC4">
        <w:rPr>
          <w:rFonts w:cs="Arial"/>
          <w:lang w:bidi="he-IL"/>
        </w:rPr>
        <w:t xml:space="preserve"> only works as a method of </w:t>
      </w:r>
      <w:r w:rsidR="00957BC4" w:rsidRPr="007A03D3">
        <w:rPr>
          <w:rFonts w:cs="Arial"/>
          <w:i/>
          <w:iCs/>
          <w:lang w:bidi="he-IL"/>
        </w:rPr>
        <w:t>chinuch</w:t>
      </w:r>
      <w:r w:rsidR="00957BC4">
        <w:rPr>
          <w:rFonts w:cs="Arial"/>
          <w:lang w:bidi="he-IL"/>
        </w:rPr>
        <w:t xml:space="preserve"> the rest of the year, when those clothes are actually relevant to the </w:t>
      </w:r>
      <w:r w:rsidR="00957BC4" w:rsidRPr="007A03D3">
        <w:rPr>
          <w:rFonts w:cs="Arial"/>
          <w:i/>
          <w:iCs/>
          <w:lang w:bidi="he-IL"/>
        </w:rPr>
        <w:t>avoda</w:t>
      </w:r>
      <w:r w:rsidR="00957BC4">
        <w:rPr>
          <w:rFonts w:cs="Arial"/>
          <w:lang w:bidi="he-IL"/>
        </w:rPr>
        <w:t xml:space="preserve"> of the </w:t>
      </w:r>
      <w:r w:rsidR="00957BC4" w:rsidRPr="007A03D3">
        <w:rPr>
          <w:rFonts w:cs="Arial"/>
          <w:i/>
          <w:iCs/>
          <w:lang w:bidi="he-IL"/>
        </w:rPr>
        <w:t>kohen</w:t>
      </w:r>
      <w:r w:rsidR="00957BC4">
        <w:rPr>
          <w:rFonts w:cs="Arial"/>
          <w:lang w:bidi="he-IL"/>
        </w:rPr>
        <w:t xml:space="preserve"> </w:t>
      </w:r>
      <w:r w:rsidR="00957BC4" w:rsidRPr="007A03D3">
        <w:rPr>
          <w:rFonts w:cs="Arial"/>
          <w:i/>
          <w:iCs/>
          <w:lang w:bidi="he-IL"/>
        </w:rPr>
        <w:t>gadol</w:t>
      </w:r>
      <w:r w:rsidR="00443B17">
        <w:rPr>
          <w:rFonts w:cs="Arial"/>
          <w:i/>
          <w:iCs/>
          <w:lang w:bidi="he-IL"/>
        </w:rPr>
        <w:t>.</w:t>
      </w:r>
      <w:r w:rsidR="00957BC4">
        <w:rPr>
          <w:rStyle w:val="FootnoteReference"/>
          <w:rFonts w:cs="Arial"/>
          <w:lang w:bidi="he-IL"/>
        </w:rPr>
        <w:footnoteReference w:id="22"/>
      </w:r>
      <w:r w:rsidR="00957BC4">
        <w:rPr>
          <w:rFonts w:cs="Arial"/>
          <w:lang w:bidi="he-IL"/>
        </w:rPr>
        <w:t xml:space="preserve"> On </w:t>
      </w:r>
      <w:r w:rsidR="00823BC7" w:rsidRPr="00823BC7">
        <w:rPr>
          <w:rFonts w:cs="Arial"/>
          <w:i/>
          <w:iCs/>
          <w:lang w:bidi="he-IL"/>
        </w:rPr>
        <w:t>Yom Kippur</w:t>
      </w:r>
      <w:r w:rsidR="00957BC4">
        <w:rPr>
          <w:rFonts w:cs="Arial"/>
          <w:lang w:bidi="he-IL"/>
        </w:rPr>
        <w:t xml:space="preserve">, when the eight special clothes of the </w:t>
      </w:r>
      <w:r w:rsidR="00957BC4" w:rsidRPr="007A03D3">
        <w:rPr>
          <w:rFonts w:cs="Arial"/>
          <w:i/>
          <w:iCs/>
          <w:lang w:bidi="he-IL"/>
        </w:rPr>
        <w:t>kohen</w:t>
      </w:r>
      <w:r w:rsidR="00957BC4">
        <w:rPr>
          <w:rFonts w:cs="Arial"/>
          <w:lang w:bidi="he-IL"/>
        </w:rPr>
        <w:t xml:space="preserve"> </w:t>
      </w:r>
      <w:r w:rsidR="00957BC4" w:rsidRPr="007A03D3">
        <w:rPr>
          <w:rFonts w:cs="Arial"/>
          <w:i/>
          <w:iCs/>
          <w:lang w:bidi="he-IL"/>
        </w:rPr>
        <w:t>gadol</w:t>
      </w:r>
      <w:r w:rsidR="00406BB8">
        <w:rPr>
          <w:rFonts w:cs="Arial"/>
          <w:lang w:bidi="he-IL"/>
        </w:rPr>
        <w:t xml:space="preserve"> are not relevant to the main duty of the </w:t>
      </w:r>
      <w:r w:rsidR="00406BB8" w:rsidRPr="007A03D3">
        <w:rPr>
          <w:rFonts w:cs="Arial"/>
          <w:i/>
          <w:iCs/>
          <w:lang w:bidi="he-IL"/>
        </w:rPr>
        <w:t>kohen</w:t>
      </w:r>
      <w:r w:rsidR="00406BB8">
        <w:rPr>
          <w:rFonts w:cs="Arial"/>
          <w:lang w:bidi="he-IL"/>
        </w:rPr>
        <w:t xml:space="preserve"> </w:t>
      </w:r>
      <w:r w:rsidR="00406BB8" w:rsidRPr="007A03D3">
        <w:rPr>
          <w:rFonts w:cs="Arial"/>
          <w:i/>
          <w:iCs/>
          <w:lang w:bidi="he-IL"/>
        </w:rPr>
        <w:t>gadol</w:t>
      </w:r>
      <w:r w:rsidR="00406BB8">
        <w:rPr>
          <w:rFonts w:cs="Arial"/>
          <w:lang w:bidi="he-IL"/>
        </w:rPr>
        <w:t xml:space="preserve">, </w:t>
      </w:r>
      <w:r w:rsidR="00406BB8" w:rsidRPr="007A03D3">
        <w:rPr>
          <w:rFonts w:cs="Arial"/>
          <w:i/>
          <w:iCs/>
          <w:lang w:bidi="he-IL"/>
        </w:rPr>
        <w:t>ribui</w:t>
      </w:r>
      <w:r w:rsidR="00406BB8">
        <w:rPr>
          <w:rFonts w:cs="Arial"/>
          <w:lang w:bidi="he-IL"/>
        </w:rPr>
        <w:t xml:space="preserve"> </w:t>
      </w:r>
      <w:r w:rsidR="00406BB8" w:rsidRPr="007A03D3">
        <w:rPr>
          <w:rFonts w:cs="Arial"/>
          <w:i/>
          <w:iCs/>
          <w:lang w:bidi="he-IL"/>
        </w:rPr>
        <w:t>b</w:t>
      </w:r>
      <w:r w:rsidR="00037078">
        <w:rPr>
          <w:rFonts w:cs="Arial"/>
          <w:i/>
          <w:iCs/>
          <w:lang w:bidi="he-IL"/>
        </w:rPr>
        <w:t>’</w:t>
      </w:r>
      <w:r w:rsidR="00406BB8" w:rsidRPr="007A03D3">
        <w:rPr>
          <w:rFonts w:cs="Arial"/>
          <w:i/>
          <w:iCs/>
          <w:lang w:bidi="he-IL"/>
        </w:rPr>
        <w:t>gadim</w:t>
      </w:r>
      <w:r w:rsidR="00406BB8">
        <w:rPr>
          <w:rFonts w:cs="Arial"/>
          <w:lang w:bidi="he-IL"/>
        </w:rPr>
        <w:t xml:space="preserve"> is not an effectual method of </w:t>
      </w:r>
      <w:r w:rsidR="00406BB8" w:rsidRPr="007A03D3">
        <w:rPr>
          <w:rFonts w:cs="Arial"/>
          <w:i/>
          <w:iCs/>
          <w:lang w:bidi="he-IL"/>
        </w:rPr>
        <w:t>chinuch</w:t>
      </w:r>
      <w:r w:rsidR="00406BB8">
        <w:rPr>
          <w:rFonts w:cs="Arial"/>
          <w:lang w:bidi="he-IL"/>
        </w:rPr>
        <w:t>.</w:t>
      </w:r>
      <w:r w:rsidR="007A03D3">
        <w:rPr>
          <w:rFonts w:cs="Arial"/>
          <w:lang w:bidi="he-IL"/>
        </w:rPr>
        <w:t xml:space="preserve"> </w:t>
      </w:r>
    </w:p>
    <w:p w14:paraId="5D0B472D" w14:textId="40BD335B" w:rsidR="00F314B7" w:rsidRDefault="007A03D3" w:rsidP="006C2E3A">
      <w:pPr>
        <w:rPr>
          <w:rFonts w:cs="Arial"/>
          <w:lang w:bidi="he-IL"/>
        </w:rPr>
      </w:pPr>
      <w:r>
        <w:rPr>
          <w:rFonts w:cs="Arial"/>
          <w:lang w:bidi="he-IL"/>
        </w:rPr>
        <w:t xml:space="preserve">The Rambam views the question of the </w:t>
      </w:r>
      <w:r w:rsidRPr="007A03D3">
        <w:rPr>
          <w:rFonts w:cs="Arial"/>
          <w:i/>
          <w:iCs/>
          <w:lang w:bidi="he-IL"/>
        </w:rPr>
        <w:t>gemara</w:t>
      </w:r>
      <w:r>
        <w:rPr>
          <w:rFonts w:cs="Arial"/>
          <w:lang w:bidi="he-IL"/>
        </w:rPr>
        <w:t xml:space="preserve"> and the answers of Rav Ada bar Ahava and Abaye as assuming that </w:t>
      </w:r>
      <w:r w:rsidRPr="004E6D71">
        <w:rPr>
          <w:rFonts w:cs="Arial"/>
          <w:i/>
          <w:iCs/>
          <w:lang w:bidi="he-IL"/>
        </w:rPr>
        <w:t>chinuch</w:t>
      </w:r>
      <w:r>
        <w:rPr>
          <w:rFonts w:cs="Arial"/>
          <w:lang w:bidi="he-IL"/>
        </w:rPr>
        <w:t xml:space="preserve"> through </w:t>
      </w:r>
      <w:r w:rsidRPr="004E6D71">
        <w:rPr>
          <w:rFonts w:cs="Arial"/>
          <w:i/>
          <w:iCs/>
          <w:lang w:bidi="he-IL"/>
        </w:rPr>
        <w:t>ribui</w:t>
      </w:r>
      <w:r>
        <w:rPr>
          <w:rFonts w:cs="Arial"/>
          <w:lang w:bidi="he-IL"/>
        </w:rPr>
        <w:t xml:space="preserve"> </w:t>
      </w:r>
      <w:r w:rsidRPr="004E6D71">
        <w:rPr>
          <w:rFonts w:cs="Arial"/>
          <w:i/>
          <w:iCs/>
          <w:lang w:bidi="he-IL"/>
        </w:rPr>
        <w:t>b</w:t>
      </w:r>
      <w:r w:rsidR="00037078">
        <w:rPr>
          <w:rFonts w:cs="Arial"/>
          <w:i/>
          <w:iCs/>
          <w:lang w:bidi="he-IL"/>
        </w:rPr>
        <w:t>’</w:t>
      </w:r>
      <w:r w:rsidRPr="004E6D71">
        <w:rPr>
          <w:rFonts w:cs="Arial"/>
          <w:i/>
          <w:iCs/>
          <w:lang w:bidi="he-IL"/>
        </w:rPr>
        <w:t>gadim</w:t>
      </w:r>
      <w:r>
        <w:rPr>
          <w:rFonts w:cs="Arial"/>
          <w:lang w:bidi="he-IL"/>
        </w:rPr>
        <w:t xml:space="preserve"> is the same on </w:t>
      </w:r>
      <w:r w:rsidR="00823BC7" w:rsidRPr="00823BC7">
        <w:rPr>
          <w:rFonts w:cs="Arial"/>
          <w:i/>
          <w:iCs/>
          <w:lang w:bidi="he-IL"/>
        </w:rPr>
        <w:t>Yom Kippur</w:t>
      </w:r>
      <w:r>
        <w:rPr>
          <w:rFonts w:cs="Arial"/>
          <w:lang w:bidi="he-IL"/>
        </w:rPr>
        <w:t xml:space="preserve"> as it is throughout the year, and then Rav Papa as understanding that actually </w:t>
      </w:r>
      <w:r w:rsidRPr="006C2E3A">
        <w:rPr>
          <w:rFonts w:cs="Arial"/>
          <w:i/>
          <w:iCs/>
          <w:lang w:bidi="he-IL"/>
        </w:rPr>
        <w:t>ribui</w:t>
      </w:r>
      <w:r>
        <w:rPr>
          <w:rFonts w:cs="Arial"/>
          <w:lang w:bidi="he-IL"/>
        </w:rPr>
        <w:t xml:space="preserve"> </w:t>
      </w:r>
      <w:r w:rsidRPr="006C2E3A">
        <w:rPr>
          <w:rFonts w:cs="Arial"/>
          <w:i/>
          <w:iCs/>
          <w:lang w:bidi="he-IL"/>
        </w:rPr>
        <w:t>b</w:t>
      </w:r>
      <w:r w:rsidR="00037078">
        <w:rPr>
          <w:rFonts w:cs="Arial"/>
          <w:i/>
          <w:iCs/>
          <w:lang w:bidi="he-IL"/>
        </w:rPr>
        <w:t>’</w:t>
      </w:r>
      <w:r w:rsidRPr="006C2E3A">
        <w:rPr>
          <w:rFonts w:cs="Arial"/>
          <w:i/>
          <w:iCs/>
          <w:lang w:bidi="he-IL"/>
        </w:rPr>
        <w:t>gadim</w:t>
      </w:r>
      <w:r>
        <w:rPr>
          <w:rFonts w:cs="Arial"/>
          <w:lang w:bidi="he-IL"/>
        </w:rPr>
        <w:t xml:space="preserve"> is not relevant on </w:t>
      </w:r>
      <w:r w:rsidR="00823BC7" w:rsidRPr="00823BC7">
        <w:rPr>
          <w:rFonts w:cs="Arial"/>
          <w:i/>
          <w:iCs/>
          <w:lang w:bidi="he-IL"/>
        </w:rPr>
        <w:t>Yom Kippur</w:t>
      </w:r>
      <w:r>
        <w:rPr>
          <w:rFonts w:cs="Arial"/>
          <w:lang w:bidi="he-IL"/>
        </w:rPr>
        <w:t xml:space="preserve">, so the only way to perform </w:t>
      </w:r>
      <w:r w:rsidRPr="006C2E3A">
        <w:rPr>
          <w:rFonts w:cs="Arial"/>
          <w:i/>
          <w:iCs/>
          <w:lang w:bidi="he-IL"/>
        </w:rPr>
        <w:t>chinuch</w:t>
      </w:r>
      <w:r>
        <w:rPr>
          <w:rFonts w:cs="Arial"/>
          <w:lang w:bidi="he-IL"/>
        </w:rPr>
        <w:t xml:space="preserve"> without </w:t>
      </w:r>
      <w:r w:rsidRPr="006C2E3A">
        <w:rPr>
          <w:rFonts w:cs="Arial"/>
          <w:i/>
          <w:iCs/>
          <w:lang w:bidi="he-IL"/>
        </w:rPr>
        <w:t>shemen</w:t>
      </w:r>
      <w:r>
        <w:rPr>
          <w:rFonts w:cs="Arial"/>
          <w:lang w:bidi="he-IL"/>
        </w:rPr>
        <w:t xml:space="preserve"> </w:t>
      </w:r>
      <w:r w:rsidRPr="006C2E3A">
        <w:rPr>
          <w:rFonts w:cs="Arial"/>
          <w:i/>
          <w:iCs/>
          <w:lang w:bidi="he-IL"/>
        </w:rPr>
        <w:t>hamishcha</w:t>
      </w:r>
      <w:r>
        <w:rPr>
          <w:rFonts w:cs="Arial"/>
          <w:lang w:bidi="he-IL"/>
        </w:rPr>
        <w:t xml:space="preserve"> is through actual </w:t>
      </w:r>
      <w:r w:rsidRPr="006C2E3A">
        <w:rPr>
          <w:rFonts w:cs="Arial"/>
          <w:i/>
          <w:iCs/>
          <w:lang w:bidi="he-IL"/>
        </w:rPr>
        <w:t>avoda</w:t>
      </w:r>
      <w:r>
        <w:rPr>
          <w:rFonts w:cs="Arial"/>
          <w:lang w:bidi="he-IL"/>
        </w:rPr>
        <w:t xml:space="preserve">, which only works on </w:t>
      </w:r>
      <w:r w:rsidR="00823BC7" w:rsidRPr="00823BC7">
        <w:rPr>
          <w:rFonts w:cs="Arial"/>
          <w:i/>
          <w:iCs/>
          <w:lang w:bidi="he-IL"/>
        </w:rPr>
        <w:t>Yom Kippur</w:t>
      </w:r>
      <w:r>
        <w:rPr>
          <w:rFonts w:cs="Arial"/>
          <w:lang w:bidi="he-IL"/>
        </w:rPr>
        <w:t xml:space="preserve"> due to the fact that </w:t>
      </w:r>
      <w:r w:rsidRPr="006C2E3A">
        <w:rPr>
          <w:rFonts w:cs="Arial"/>
          <w:i/>
          <w:iCs/>
          <w:lang w:bidi="he-IL"/>
        </w:rPr>
        <w:t>ribui</w:t>
      </w:r>
      <w:r>
        <w:rPr>
          <w:rFonts w:cs="Arial"/>
          <w:lang w:bidi="he-IL"/>
        </w:rPr>
        <w:t xml:space="preserve"> </w:t>
      </w:r>
      <w:r w:rsidRPr="006C2E3A">
        <w:rPr>
          <w:rFonts w:cs="Arial"/>
          <w:i/>
          <w:iCs/>
          <w:lang w:bidi="he-IL"/>
        </w:rPr>
        <w:t>b</w:t>
      </w:r>
      <w:r w:rsidR="00037078">
        <w:rPr>
          <w:rFonts w:cs="Arial"/>
          <w:i/>
          <w:iCs/>
          <w:lang w:bidi="he-IL"/>
        </w:rPr>
        <w:t>’</w:t>
      </w:r>
      <w:r w:rsidRPr="006C2E3A">
        <w:rPr>
          <w:rFonts w:cs="Arial"/>
          <w:i/>
          <w:iCs/>
          <w:lang w:bidi="he-IL"/>
        </w:rPr>
        <w:t>gadim</w:t>
      </w:r>
      <w:r w:rsidR="006C2E3A">
        <w:rPr>
          <w:rFonts w:cs="Arial"/>
          <w:lang w:bidi="he-IL"/>
        </w:rPr>
        <w:t xml:space="preserve"> does not. </w:t>
      </w:r>
    </w:p>
    <w:p w14:paraId="14B66031" w14:textId="7AE48476" w:rsidR="00D20EC4" w:rsidRDefault="006C2E3A" w:rsidP="006C2E3A">
      <w:pPr>
        <w:rPr>
          <w:rFonts w:cs="Arial"/>
          <w:lang w:bidi="he-IL"/>
        </w:rPr>
      </w:pPr>
      <w:r>
        <w:rPr>
          <w:rFonts w:cs="Arial"/>
          <w:lang w:bidi="he-IL"/>
        </w:rPr>
        <w:t>I</w:t>
      </w:r>
      <w:r w:rsidR="007A03D3">
        <w:rPr>
          <w:rFonts w:cs="Arial"/>
          <w:lang w:bidi="he-IL"/>
        </w:rPr>
        <w:t>n the same way as throughout the year</w:t>
      </w:r>
      <w:r w:rsidR="00037078">
        <w:rPr>
          <w:rFonts w:cs="Arial"/>
          <w:lang w:bidi="he-IL"/>
        </w:rPr>
        <w:t>,</w:t>
      </w:r>
      <w:r w:rsidR="007A03D3">
        <w:rPr>
          <w:rFonts w:cs="Arial"/>
          <w:lang w:bidi="he-IL"/>
        </w:rPr>
        <w:t xml:space="preserve"> part of the definition of the </w:t>
      </w:r>
      <w:r w:rsidR="007A03D3" w:rsidRPr="006C2E3A">
        <w:rPr>
          <w:rFonts w:cs="Arial"/>
          <w:i/>
          <w:iCs/>
          <w:lang w:bidi="he-IL"/>
        </w:rPr>
        <w:t>kohen</w:t>
      </w:r>
      <w:r w:rsidR="007A03D3">
        <w:rPr>
          <w:rFonts w:cs="Arial"/>
          <w:lang w:bidi="he-IL"/>
        </w:rPr>
        <w:t xml:space="preserve"> </w:t>
      </w:r>
      <w:r w:rsidR="007A03D3" w:rsidRPr="006C2E3A">
        <w:rPr>
          <w:rFonts w:cs="Arial"/>
          <w:i/>
          <w:iCs/>
          <w:lang w:bidi="he-IL"/>
        </w:rPr>
        <w:t>gadol</w:t>
      </w:r>
      <w:r w:rsidR="007A03D3">
        <w:rPr>
          <w:rFonts w:cs="Arial"/>
          <w:lang w:bidi="he-IL"/>
        </w:rPr>
        <w:t xml:space="preserve"> is that he wears four extra clothes, so too on </w:t>
      </w:r>
      <w:r w:rsidR="00823BC7" w:rsidRPr="00823BC7">
        <w:rPr>
          <w:rFonts w:cs="Arial"/>
          <w:i/>
          <w:iCs/>
          <w:lang w:bidi="he-IL"/>
        </w:rPr>
        <w:t>Yom Kippur</w:t>
      </w:r>
      <w:r w:rsidR="007A03D3">
        <w:rPr>
          <w:rFonts w:cs="Arial"/>
          <w:lang w:bidi="he-IL"/>
        </w:rPr>
        <w:t xml:space="preserve"> that which makes the </w:t>
      </w:r>
      <w:r w:rsidR="007A03D3" w:rsidRPr="006C2E3A">
        <w:rPr>
          <w:rFonts w:cs="Arial"/>
          <w:i/>
          <w:iCs/>
          <w:lang w:bidi="he-IL"/>
        </w:rPr>
        <w:t>kohen</w:t>
      </w:r>
      <w:r w:rsidR="007A03D3">
        <w:rPr>
          <w:rFonts w:cs="Arial"/>
          <w:lang w:bidi="he-IL"/>
        </w:rPr>
        <w:t xml:space="preserve"> </w:t>
      </w:r>
      <w:r w:rsidR="007A03D3" w:rsidRPr="006C2E3A">
        <w:rPr>
          <w:rFonts w:cs="Arial"/>
          <w:i/>
          <w:iCs/>
          <w:lang w:bidi="he-IL"/>
        </w:rPr>
        <w:t>gadol</w:t>
      </w:r>
      <w:r w:rsidR="007A03D3">
        <w:rPr>
          <w:rFonts w:cs="Arial"/>
          <w:lang w:bidi="he-IL"/>
        </w:rPr>
        <w:t xml:space="preserve"> distinct from the other </w:t>
      </w:r>
      <w:r w:rsidR="007A03D3" w:rsidRPr="006C2E3A">
        <w:rPr>
          <w:rFonts w:cs="Arial"/>
          <w:i/>
          <w:iCs/>
          <w:lang w:bidi="he-IL"/>
        </w:rPr>
        <w:t>kohanim</w:t>
      </w:r>
      <w:r w:rsidR="007A03D3">
        <w:rPr>
          <w:rFonts w:cs="Arial"/>
          <w:lang w:bidi="he-IL"/>
        </w:rPr>
        <w:t xml:space="preserve"> is the performance of the </w:t>
      </w:r>
      <w:r w:rsidR="007A03D3" w:rsidRPr="006C2E3A">
        <w:rPr>
          <w:rFonts w:cs="Arial"/>
          <w:i/>
          <w:iCs/>
          <w:lang w:bidi="he-IL"/>
        </w:rPr>
        <w:t>avoda</w:t>
      </w:r>
      <w:r w:rsidR="007A03D3">
        <w:rPr>
          <w:rFonts w:cs="Arial"/>
          <w:lang w:bidi="he-IL"/>
        </w:rPr>
        <w:t xml:space="preserve">, which is why </w:t>
      </w:r>
      <w:r w:rsidR="007A03D3" w:rsidRPr="006C2E3A">
        <w:rPr>
          <w:rFonts w:cs="Arial"/>
          <w:i/>
          <w:iCs/>
          <w:lang w:bidi="he-IL"/>
        </w:rPr>
        <w:t>chinuch</w:t>
      </w:r>
      <w:r w:rsidR="007A03D3">
        <w:rPr>
          <w:rFonts w:cs="Arial"/>
          <w:lang w:bidi="he-IL"/>
        </w:rPr>
        <w:t xml:space="preserve"> through </w:t>
      </w:r>
      <w:r w:rsidR="007A03D3" w:rsidRPr="006C2E3A">
        <w:rPr>
          <w:rFonts w:cs="Arial"/>
          <w:i/>
          <w:iCs/>
          <w:lang w:bidi="he-IL"/>
        </w:rPr>
        <w:t>avoda</w:t>
      </w:r>
      <w:r w:rsidR="007A03D3">
        <w:rPr>
          <w:rFonts w:cs="Arial"/>
          <w:lang w:bidi="he-IL"/>
        </w:rPr>
        <w:t xml:space="preserve"> only works on </w:t>
      </w:r>
      <w:r w:rsidR="00823BC7" w:rsidRPr="00823BC7">
        <w:rPr>
          <w:rFonts w:cs="Arial"/>
          <w:i/>
          <w:iCs/>
          <w:lang w:bidi="he-IL"/>
        </w:rPr>
        <w:t>Yom Kippur</w:t>
      </w:r>
      <w:r w:rsidR="007A03D3">
        <w:rPr>
          <w:rFonts w:cs="Arial"/>
          <w:lang w:bidi="he-IL"/>
        </w:rPr>
        <w:t xml:space="preserve"> and not the rest of the year. If this is correct, it would explain why in describing the </w:t>
      </w:r>
      <w:r w:rsidR="007A03D3" w:rsidRPr="006C2E3A">
        <w:rPr>
          <w:rFonts w:cs="Arial"/>
          <w:i/>
          <w:iCs/>
          <w:lang w:bidi="he-IL"/>
        </w:rPr>
        <w:t>chinuch</w:t>
      </w:r>
      <w:r w:rsidR="007A03D3">
        <w:rPr>
          <w:rFonts w:cs="Arial"/>
          <w:lang w:bidi="he-IL"/>
        </w:rPr>
        <w:t xml:space="preserve"> on </w:t>
      </w:r>
      <w:r w:rsidR="00823BC7" w:rsidRPr="00823BC7">
        <w:rPr>
          <w:rFonts w:cs="Arial"/>
          <w:i/>
          <w:iCs/>
          <w:lang w:bidi="he-IL"/>
        </w:rPr>
        <w:t>Yom Kippur</w:t>
      </w:r>
      <w:r>
        <w:rPr>
          <w:rFonts w:cs="Arial"/>
          <w:lang w:bidi="he-IL"/>
        </w:rPr>
        <w:t xml:space="preserve"> the </w:t>
      </w:r>
      <w:r w:rsidR="0057250D" w:rsidRPr="00393EE8">
        <w:rPr>
          <w:rFonts w:cs="Arial"/>
          <w:lang w:bidi="he-IL"/>
        </w:rPr>
        <w:t>Rambam</w:t>
      </w:r>
      <w:r w:rsidR="007A03D3">
        <w:rPr>
          <w:rFonts w:cs="Arial"/>
          <w:lang w:bidi="he-IL"/>
        </w:rPr>
        <w:t xml:space="preserve"> only mentions </w:t>
      </w:r>
      <w:r w:rsidR="007A03D3" w:rsidRPr="006C2E3A">
        <w:rPr>
          <w:rFonts w:cs="Arial"/>
          <w:i/>
          <w:iCs/>
          <w:lang w:bidi="he-IL"/>
        </w:rPr>
        <w:t>chinuch</w:t>
      </w:r>
      <w:r w:rsidR="007A03D3">
        <w:rPr>
          <w:rFonts w:cs="Arial"/>
          <w:lang w:bidi="he-IL"/>
        </w:rPr>
        <w:t xml:space="preserve"> through </w:t>
      </w:r>
      <w:r w:rsidR="007A03D3" w:rsidRPr="006C2E3A">
        <w:rPr>
          <w:rFonts w:cs="Arial"/>
          <w:i/>
          <w:iCs/>
          <w:lang w:bidi="he-IL"/>
        </w:rPr>
        <w:t>avoda</w:t>
      </w:r>
      <w:r w:rsidR="007A03D3">
        <w:rPr>
          <w:rFonts w:cs="Arial"/>
          <w:lang w:bidi="he-IL"/>
        </w:rPr>
        <w:t xml:space="preserve">, and in explaining the general rules for </w:t>
      </w:r>
      <w:r w:rsidR="007A03D3" w:rsidRPr="006C2E3A">
        <w:rPr>
          <w:rFonts w:cs="Arial"/>
          <w:i/>
          <w:iCs/>
          <w:lang w:bidi="he-IL"/>
        </w:rPr>
        <w:t>chinuch</w:t>
      </w:r>
      <w:r w:rsidR="007A03D3">
        <w:rPr>
          <w:rFonts w:cs="Arial"/>
          <w:lang w:bidi="he-IL"/>
        </w:rPr>
        <w:t xml:space="preserve"> of a </w:t>
      </w:r>
      <w:r w:rsidR="007A03D3" w:rsidRPr="006C2E3A">
        <w:rPr>
          <w:rFonts w:cs="Arial"/>
          <w:i/>
          <w:iCs/>
          <w:lang w:bidi="he-IL"/>
        </w:rPr>
        <w:t>kohen</w:t>
      </w:r>
      <w:r w:rsidR="007A03D3">
        <w:rPr>
          <w:rFonts w:cs="Arial"/>
          <w:lang w:bidi="he-IL"/>
        </w:rPr>
        <w:t xml:space="preserve"> </w:t>
      </w:r>
      <w:r w:rsidR="007A03D3" w:rsidRPr="006C2E3A">
        <w:rPr>
          <w:rFonts w:cs="Arial"/>
          <w:i/>
          <w:iCs/>
          <w:lang w:bidi="he-IL"/>
        </w:rPr>
        <w:t>gadol</w:t>
      </w:r>
      <w:r w:rsidR="007A03D3">
        <w:rPr>
          <w:rFonts w:cs="Arial"/>
          <w:lang w:bidi="he-IL"/>
        </w:rPr>
        <w:t xml:space="preserve">, he only mentions anointing and </w:t>
      </w:r>
      <w:r w:rsidR="007A03D3" w:rsidRPr="006C2E3A">
        <w:rPr>
          <w:rFonts w:cs="Arial"/>
          <w:i/>
          <w:iCs/>
          <w:lang w:bidi="he-IL"/>
        </w:rPr>
        <w:t>ribui</w:t>
      </w:r>
      <w:r w:rsidR="007A03D3">
        <w:rPr>
          <w:rFonts w:cs="Arial"/>
          <w:lang w:bidi="he-IL"/>
        </w:rPr>
        <w:t xml:space="preserve"> </w:t>
      </w:r>
      <w:r w:rsidR="007A03D3" w:rsidRPr="006C2E3A">
        <w:rPr>
          <w:rFonts w:cs="Arial"/>
          <w:i/>
          <w:iCs/>
          <w:lang w:bidi="he-IL"/>
        </w:rPr>
        <w:t>b</w:t>
      </w:r>
      <w:r w:rsidR="00037078">
        <w:rPr>
          <w:rFonts w:cs="Arial"/>
          <w:i/>
          <w:iCs/>
          <w:lang w:bidi="he-IL"/>
        </w:rPr>
        <w:t>’</w:t>
      </w:r>
      <w:r w:rsidR="007A03D3" w:rsidRPr="006C2E3A">
        <w:rPr>
          <w:rFonts w:cs="Arial"/>
          <w:i/>
          <w:iCs/>
          <w:lang w:bidi="he-IL"/>
        </w:rPr>
        <w:t>gadim</w:t>
      </w:r>
      <w:r w:rsidR="007A03D3">
        <w:rPr>
          <w:rFonts w:cs="Arial"/>
          <w:lang w:bidi="he-IL"/>
        </w:rPr>
        <w:t xml:space="preserve">, and not </w:t>
      </w:r>
      <w:r w:rsidR="007A03D3" w:rsidRPr="006C2E3A">
        <w:rPr>
          <w:rFonts w:cs="Arial"/>
          <w:i/>
          <w:iCs/>
          <w:lang w:bidi="he-IL"/>
        </w:rPr>
        <w:t>chinuch</w:t>
      </w:r>
      <w:r w:rsidR="007A03D3">
        <w:rPr>
          <w:rFonts w:cs="Arial"/>
          <w:lang w:bidi="he-IL"/>
        </w:rPr>
        <w:t xml:space="preserve"> through </w:t>
      </w:r>
      <w:r w:rsidR="007A03D3" w:rsidRPr="006C2E3A">
        <w:rPr>
          <w:rFonts w:cs="Arial"/>
          <w:i/>
          <w:iCs/>
          <w:lang w:bidi="he-IL"/>
        </w:rPr>
        <w:t>avoda</w:t>
      </w:r>
      <w:r w:rsidR="007A03D3">
        <w:rPr>
          <w:rFonts w:cs="Arial"/>
          <w:lang w:bidi="he-IL"/>
        </w:rPr>
        <w:t>.</w:t>
      </w:r>
      <w:r w:rsidR="007A03D3">
        <w:rPr>
          <w:rFonts w:cs="Arial"/>
          <w:i/>
          <w:iCs/>
          <w:lang w:bidi="he-IL"/>
        </w:rPr>
        <w:t xml:space="preserve"> </w:t>
      </w:r>
      <w:r w:rsidR="001E790A">
        <w:rPr>
          <w:rFonts w:cs="Arial"/>
          <w:lang w:bidi="he-IL"/>
        </w:rPr>
        <w:t xml:space="preserve"> </w:t>
      </w:r>
    </w:p>
    <w:p w14:paraId="3394FF49" w14:textId="77777777" w:rsidR="00F314B7" w:rsidRPr="00393EE8" w:rsidRDefault="00F314B7" w:rsidP="006C2E3A">
      <w:pPr>
        <w:rPr>
          <w:rFonts w:cs="Arial"/>
          <w:b/>
          <w:u w:val="single"/>
          <w:lang w:bidi="he-IL"/>
        </w:rPr>
      </w:pPr>
      <w:r>
        <w:rPr>
          <w:rFonts w:cs="Arial"/>
          <w:b/>
          <w:u w:val="single"/>
          <w:lang w:bidi="he-IL"/>
        </w:rPr>
        <w:t xml:space="preserve">The </w:t>
      </w:r>
      <w:r w:rsidR="00C74F3D">
        <w:rPr>
          <w:rFonts w:cs="Arial"/>
          <w:b/>
          <w:u w:val="single"/>
          <w:lang w:bidi="he-IL"/>
        </w:rPr>
        <w:t xml:space="preserve">Position </w:t>
      </w:r>
      <w:r>
        <w:rPr>
          <w:rFonts w:cs="Arial"/>
          <w:b/>
          <w:u w:val="single"/>
          <w:lang w:bidi="he-IL"/>
        </w:rPr>
        <w:t xml:space="preserve">of </w:t>
      </w:r>
      <w:commentRangeStart w:id="32"/>
      <w:r>
        <w:rPr>
          <w:rFonts w:cs="Arial"/>
          <w:b/>
          <w:u w:val="single"/>
          <w:lang w:bidi="he-IL"/>
        </w:rPr>
        <w:t>Rashi</w:t>
      </w:r>
      <w:commentRangeEnd w:id="32"/>
      <w:r w:rsidR="00A10DA8">
        <w:rPr>
          <w:rStyle w:val="CommentReference"/>
        </w:rPr>
        <w:commentReference w:id="32"/>
      </w:r>
    </w:p>
    <w:p w14:paraId="761251EF" w14:textId="77777777" w:rsidR="00811E17" w:rsidRDefault="008E0A09" w:rsidP="00C8343D">
      <w:pPr>
        <w:rPr>
          <w:rFonts w:cs="Arial"/>
          <w:lang w:bidi="he-IL"/>
        </w:rPr>
      </w:pPr>
      <w:r>
        <w:rPr>
          <w:rFonts w:cs="Arial"/>
          <w:lang w:bidi="he-IL"/>
        </w:rPr>
        <w:t xml:space="preserve">Rashi’s understanding of the </w:t>
      </w:r>
      <w:r w:rsidRPr="008E0A09">
        <w:rPr>
          <w:rFonts w:cs="Arial"/>
          <w:i/>
          <w:lang w:bidi="he-IL"/>
        </w:rPr>
        <w:t>gemara</w:t>
      </w:r>
      <w:r>
        <w:rPr>
          <w:rFonts w:cs="Arial"/>
          <w:lang w:bidi="he-IL"/>
        </w:rPr>
        <w:t xml:space="preserve"> is al</w:t>
      </w:r>
      <w:r w:rsidR="001169A3">
        <w:rPr>
          <w:rFonts w:cs="Arial"/>
          <w:lang w:bidi="he-IL"/>
        </w:rPr>
        <w:t xml:space="preserve">so worth </w:t>
      </w:r>
      <w:r w:rsidR="00D6118D">
        <w:rPr>
          <w:rFonts w:cs="Arial"/>
          <w:lang w:bidi="he-IL"/>
        </w:rPr>
        <w:t>discussing</w:t>
      </w:r>
      <w:r>
        <w:rPr>
          <w:rFonts w:cs="Arial"/>
          <w:lang w:bidi="he-IL"/>
        </w:rPr>
        <w:t xml:space="preserve">. In the initial part of the </w:t>
      </w:r>
      <w:r w:rsidRPr="0030325F">
        <w:rPr>
          <w:rFonts w:cs="Arial"/>
          <w:i/>
          <w:lang w:bidi="he-IL"/>
        </w:rPr>
        <w:t>gemara</w:t>
      </w:r>
      <w:r>
        <w:rPr>
          <w:rFonts w:cs="Arial"/>
          <w:lang w:bidi="he-IL"/>
        </w:rPr>
        <w:t xml:space="preserve">, he seems to assume, very simply, that the function of </w:t>
      </w:r>
      <w:r w:rsidRPr="0030325F">
        <w:rPr>
          <w:rFonts w:cs="Arial"/>
          <w:i/>
          <w:lang w:bidi="he-IL"/>
        </w:rPr>
        <w:t>chinuch</w:t>
      </w:r>
      <w:r>
        <w:rPr>
          <w:rFonts w:cs="Arial"/>
          <w:lang w:bidi="he-IL"/>
        </w:rPr>
        <w:t xml:space="preserve">, at least in its application to a </w:t>
      </w:r>
      <w:r w:rsidRPr="0030325F">
        <w:rPr>
          <w:rFonts w:cs="Arial"/>
          <w:i/>
          <w:lang w:bidi="he-IL"/>
        </w:rPr>
        <w:t>kohen</w:t>
      </w:r>
      <w:r>
        <w:rPr>
          <w:rFonts w:cs="Arial"/>
          <w:lang w:bidi="he-IL"/>
        </w:rPr>
        <w:t xml:space="preserve"> </w:t>
      </w:r>
      <w:r w:rsidRPr="0030325F">
        <w:rPr>
          <w:rFonts w:cs="Arial"/>
          <w:i/>
          <w:lang w:bidi="he-IL"/>
        </w:rPr>
        <w:t>gadol</w:t>
      </w:r>
      <w:r>
        <w:rPr>
          <w:rFonts w:cs="Arial"/>
          <w:lang w:bidi="he-IL"/>
        </w:rPr>
        <w:t xml:space="preserve">, is simply to make it obvious and recognisable that an individual who previously was not </w:t>
      </w:r>
      <w:r w:rsidRPr="0030325F">
        <w:rPr>
          <w:rFonts w:cs="Arial"/>
          <w:i/>
          <w:lang w:bidi="he-IL"/>
        </w:rPr>
        <w:t>kohen</w:t>
      </w:r>
      <w:r>
        <w:rPr>
          <w:rFonts w:cs="Arial"/>
          <w:lang w:bidi="he-IL"/>
        </w:rPr>
        <w:t xml:space="preserve"> </w:t>
      </w:r>
      <w:r w:rsidRPr="0030325F">
        <w:rPr>
          <w:rFonts w:cs="Arial"/>
          <w:i/>
          <w:lang w:bidi="he-IL"/>
        </w:rPr>
        <w:t>gadol</w:t>
      </w:r>
      <w:r>
        <w:rPr>
          <w:rFonts w:cs="Arial"/>
          <w:lang w:bidi="he-IL"/>
        </w:rPr>
        <w:t xml:space="preserve"> has now assumed that role. This is evident from the language that Rashi uses in his explanation of our </w:t>
      </w:r>
      <w:r w:rsidRPr="0030325F">
        <w:rPr>
          <w:rFonts w:cs="Arial"/>
          <w:i/>
          <w:lang w:bidi="he-IL"/>
        </w:rPr>
        <w:t>gemara</w:t>
      </w:r>
      <w:r>
        <w:rPr>
          <w:rFonts w:cs="Arial"/>
          <w:lang w:bidi="he-IL"/>
        </w:rPr>
        <w:t>:</w:t>
      </w:r>
    </w:p>
    <w:p w14:paraId="6001F220" w14:textId="2DC0213C" w:rsidR="00C74F3D" w:rsidRDefault="00104315">
      <w:pPr>
        <w:pStyle w:val="NormalWeb"/>
        <w:bidi/>
        <w:spacing w:before="0" w:beforeAutospacing="0" w:after="0" w:afterAutospacing="0"/>
        <w:rPr>
          <w:rFonts w:ascii="Calibri" w:hAnsi="Calibri" w:cs="Calibri"/>
          <w:sz w:val="22"/>
          <w:szCs w:val="22"/>
        </w:rPr>
      </w:pPr>
      <w:r w:rsidRPr="00104315">
        <w:rPr>
          <w:rFonts w:ascii="Calibri" w:hAnsi="Calibri" w:cs="Calibri"/>
          <w:b/>
          <w:i/>
          <w:sz w:val="22"/>
          <w:szCs w:val="22"/>
          <w:rtl/>
        </w:rPr>
        <w:t xml:space="preserve">במה </w:t>
      </w:r>
      <w:r w:rsidRPr="00104315">
        <w:rPr>
          <w:rFonts w:ascii="Calibri" w:hAnsi="Calibri" w:cs="Calibri"/>
          <w:sz w:val="22"/>
          <w:szCs w:val="22"/>
          <w:rtl/>
        </w:rPr>
        <w:t>מחנכין</w:t>
      </w:r>
      <w:r w:rsidRPr="00104315">
        <w:rPr>
          <w:rFonts w:ascii="Calibri" w:hAnsi="Calibri" w:cs="Calibri"/>
          <w:b/>
          <w:i/>
          <w:sz w:val="22"/>
          <w:szCs w:val="22"/>
          <w:rtl/>
        </w:rPr>
        <w:t xml:space="preserve"> אותו</w:t>
      </w:r>
      <w:r>
        <w:rPr>
          <w:rFonts w:ascii="Calibri" w:hAnsi="Calibri" w:cs="Calibri"/>
          <w:sz w:val="22"/>
          <w:szCs w:val="22"/>
          <w:rtl/>
        </w:rPr>
        <w:t xml:space="preserve"> - הרי עבודת יום הכפורים שאחר התמיד בארבעה בגדים היא, </w:t>
      </w:r>
      <w:r w:rsidRPr="00104315">
        <w:rPr>
          <w:rFonts w:ascii="Calibri" w:hAnsi="Calibri" w:cs="Calibri"/>
          <w:b/>
          <w:sz w:val="22"/>
          <w:szCs w:val="22"/>
          <w:u w:val="single"/>
          <w:rtl/>
        </w:rPr>
        <w:t>ובמה הוא ניכר</w:t>
      </w:r>
      <w:r>
        <w:rPr>
          <w:rFonts w:ascii="Calibri" w:hAnsi="Calibri" w:cs="Calibri"/>
          <w:sz w:val="22"/>
          <w:szCs w:val="22"/>
          <w:rtl/>
        </w:rPr>
        <w:t xml:space="preserve"> שהוא כהן גדול מעולם, והיכן יצא מהדיוטות, שתהא עבודת היום נעשית בכהן גדול?</w:t>
      </w:r>
      <w:r>
        <w:rPr>
          <w:rStyle w:val="FootnoteReference"/>
          <w:rFonts w:ascii="Calibri" w:hAnsi="Calibri" w:cs="Calibri"/>
          <w:sz w:val="22"/>
          <w:szCs w:val="22"/>
          <w:rtl/>
        </w:rPr>
        <w:footnoteReference w:id="23"/>
      </w:r>
    </w:p>
    <w:p w14:paraId="45B2942F" w14:textId="77777777" w:rsidR="00C74F3D" w:rsidRDefault="00C74F3D" w:rsidP="00393EE8">
      <w:pPr>
        <w:pStyle w:val="NormalWeb"/>
        <w:bidi/>
        <w:spacing w:before="0" w:beforeAutospacing="0" w:after="0" w:afterAutospacing="0"/>
      </w:pPr>
    </w:p>
    <w:p w14:paraId="6EEBB1C1" w14:textId="77777777" w:rsidR="00104315" w:rsidRDefault="00104315" w:rsidP="00104315">
      <w:pPr>
        <w:pStyle w:val="NormalWeb"/>
        <w:bidi/>
        <w:spacing w:before="0" w:beforeAutospacing="0" w:after="0" w:afterAutospacing="0"/>
        <w:rPr>
          <w:rFonts w:ascii="Calibri" w:hAnsi="Calibri" w:cs="Calibri"/>
          <w:sz w:val="22"/>
          <w:szCs w:val="22"/>
        </w:rPr>
      </w:pPr>
      <w:r>
        <w:rPr>
          <w:rFonts w:ascii="Calibri" w:hAnsi="Calibri" w:cs="Calibri"/>
          <w:sz w:val="22"/>
          <w:szCs w:val="22"/>
          <w:rtl/>
        </w:rPr>
        <w:t xml:space="preserve">זהו אבנטו של כהן הדיוט - שאין חילוק באבנטיהם - </w:t>
      </w:r>
      <w:r w:rsidRPr="00104315">
        <w:rPr>
          <w:rFonts w:ascii="Calibri" w:hAnsi="Calibri" w:cs="Calibri"/>
          <w:sz w:val="22"/>
          <w:szCs w:val="22"/>
          <w:u w:val="single"/>
          <w:rtl/>
        </w:rPr>
        <w:t>איכא היכירא</w:t>
      </w:r>
      <w:r>
        <w:rPr>
          <w:rFonts w:ascii="Calibri" w:hAnsi="Calibri" w:cs="Calibri"/>
          <w:sz w:val="22"/>
          <w:szCs w:val="22"/>
          <w:rtl/>
        </w:rPr>
        <w:t xml:space="preserve"> ביום הכפורים באבנט, לפי שאבנטו של כהן גדול משתנה ביום הכפורים להיות של בוץ.</w:t>
      </w:r>
      <w:r>
        <w:rPr>
          <w:rStyle w:val="FootnoteReference"/>
          <w:rFonts w:ascii="Calibri" w:hAnsi="Calibri" w:cs="Calibri"/>
          <w:sz w:val="22"/>
          <w:szCs w:val="22"/>
          <w:rtl/>
        </w:rPr>
        <w:footnoteReference w:id="24"/>
      </w:r>
    </w:p>
    <w:p w14:paraId="630F1B6B" w14:textId="77777777" w:rsidR="00104315" w:rsidRDefault="00104315" w:rsidP="00C8343D">
      <w:pPr>
        <w:rPr>
          <w:rFonts w:cs="Arial"/>
          <w:lang w:bidi="he-IL"/>
        </w:rPr>
      </w:pPr>
    </w:p>
    <w:p w14:paraId="559BBDB3" w14:textId="3EC7C9B2" w:rsidR="00C74F3D" w:rsidRDefault="003C5919" w:rsidP="000B37AB">
      <w:pPr>
        <w:rPr>
          <w:rFonts w:cs="Arial"/>
          <w:lang w:bidi="he-IL"/>
        </w:rPr>
      </w:pPr>
      <w:r>
        <w:rPr>
          <w:rFonts w:cs="Arial"/>
          <w:lang w:bidi="he-IL"/>
        </w:rPr>
        <w:t xml:space="preserve">Both in his explanation of the </w:t>
      </w:r>
      <w:r w:rsidRPr="00FE016A">
        <w:rPr>
          <w:rFonts w:cs="Arial"/>
          <w:i/>
          <w:lang w:bidi="he-IL"/>
        </w:rPr>
        <w:t>gemara’s</w:t>
      </w:r>
      <w:r>
        <w:rPr>
          <w:rFonts w:cs="Arial"/>
          <w:lang w:bidi="he-IL"/>
        </w:rPr>
        <w:t xml:space="preserve"> initial question, and in part of his explanation of Rav Ada bar Ahava’s answer, Rashi emphasises the </w:t>
      </w:r>
      <w:r w:rsidR="00C74F3D">
        <w:rPr>
          <w:rFonts w:cs="Arial"/>
          <w:lang w:bidi="he-IL"/>
        </w:rPr>
        <w:t>function</w:t>
      </w:r>
      <w:r>
        <w:rPr>
          <w:rFonts w:cs="Arial"/>
          <w:lang w:bidi="he-IL"/>
        </w:rPr>
        <w:t xml:space="preserve"> of recognition of a new role in the </w:t>
      </w:r>
      <w:r w:rsidRPr="0031686E">
        <w:rPr>
          <w:rFonts w:cs="Arial"/>
          <w:i/>
          <w:iCs/>
          <w:lang w:bidi="he-IL"/>
        </w:rPr>
        <w:t>chinuch</w:t>
      </w:r>
      <w:r>
        <w:rPr>
          <w:rFonts w:cs="Arial"/>
          <w:lang w:bidi="he-IL"/>
        </w:rPr>
        <w:t xml:space="preserve"> process; his definition of the </w:t>
      </w:r>
      <w:r w:rsidRPr="00FE016A">
        <w:rPr>
          <w:rFonts w:cs="Arial"/>
          <w:i/>
          <w:lang w:bidi="he-IL"/>
        </w:rPr>
        <w:t>gemara’s</w:t>
      </w:r>
      <w:r>
        <w:rPr>
          <w:rFonts w:cs="Arial"/>
          <w:lang w:bidi="he-IL"/>
        </w:rPr>
        <w:t xml:space="preserve"> question is ‘through what is it </w:t>
      </w:r>
      <w:r w:rsidRPr="003C5919">
        <w:rPr>
          <w:rFonts w:cs="Arial"/>
          <w:u w:val="single"/>
          <w:lang w:bidi="he-IL"/>
        </w:rPr>
        <w:t>recognisable</w:t>
      </w:r>
      <w:r>
        <w:rPr>
          <w:rFonts w:cs="Arial"/>
          <w:lang w:bidi="he-IL"/>
        </w:rPr>
        <w:t xml:space="preserve"> that [the deputy] is now the </w:t>
      </w:r>
      <w:r w:rsidRPr="00FE016A">
        <w:rPr>
          <w:rFonts w:cs="Arial"/>
          <w:i/>
          <w:lang w:bidi="he-IL"/>
        </w:rPr>
        <w:t>kohen</w:t>
      </w:r>
      <w:r>
        <w:rPr>
          <w:rFonts w:cs="Arial"/>
          <w:lang w:bidi="he-IL"/>
        </w:rPr>
        <w:t xml:space="preserve"> </w:t>
      </w:r>
      <w:r w:rsidRPr="00FE016A">
        <w:rPr>
          <w:rFonts w:cs="Arial"/>
          <w:i/>
          <w:lang w:bidi="he-IL"/>
        </w:rPr>
        <w:t>gadol</w:t>
      </w:r>
      <w:r>
        <w:rPr>
          <w:rFonts w:cs="Arial"/>
          <w:lang w:bidi="he-IL"/>
        </w:rPr>
        <w:t xml:space="preserve">?’ This approach does seem to make the most sense in terms of how the </w:t>
      </w:r>
      <w:r w:rsidRPr="00FE016A">
        <w:rPr>
          <w:rFonts w:cs="Arial"/>
          <w:i/>
          <w:lang w:bidi="he-IL"/>
        </w:rPr>
        <w:t>gemara</w:t>
      </w:r>
      <w:r>
        <w:rPr>
          <w:rFonts w:cs="Arial"/>
          <w:lang w:bidi="he-IL"/>
        </w:rPr>
        <w:t xml:space="preserve"> continues, both in its rejection</w:t>
      </w:r>
      <w:r w:rsidR="00DB741E">
        <w:rPr>
          <w:rFonts w:cs="Arial"/>
          <w:lang w:bidi="he-IL"/>
        </w:rPr>
        <w:t xml:space="preserve"> of Rav Ada bar Ahava, which is seemingly based on the fact that the </w:t>
      </w:r>
      <w:r w:rsidR="00DB741E" w:rsidRPr="00FE016A">
        <w:rPr>
          <w:rFonts w:cs="Arial"/>
          <w:i/>
          <w:lang w:bidi="he-IL"/>
        </w:rPr>
        <w:lastRenderedPageBreak/>
        <w:t>avnet</w:t>
      </w:r>
      <w:r w:rsidR="00DB741E">
        <w:rPr>
          <w:rFonts w:cs="Arial"/>
          <w:lang w:bidi="he-IL"/>
        </w:rPr>
        <w:t xml:space="preserve"> would not necessarily mark the deputy out as being distinct from other </w:t>
      </w:r>
      <w:r w:rsidR="00DB741E" w:rsidRPr="00FE016A">
        <w:rPr>
          <w:rFonts w:cs="Arial"/>
          <w:i/>
          <w:lang w:bidi="he-IL"/>
        </w:rPr>
        <w:t>kohanim</w:t>
      </w:r>
      <w:r w:rsidR="00DB741E">
        <w:rPr>
          <w:rFonts w:cs="Arial"/>
          <w:lang w:bidi="he-IL"/>
        </w:rPr>
        <w:t xml:space="preserve"> after all, and in Abaye’s answer, in which he specifically mentions that he should wear the extra clothes of the </w:t>
      </w:r>
      <w:r w:rsidR="00DB741E" w:rsidRPr="00FE016A">
        <w:rPr>
          <w:rFonts w:cs="Arial"/>
          <w:i/>
          <w:lang w:bidi="he-IL"/>
        </w:rPr>
        <w:t>kohen</w:t>
      </w:r>
      <w:r w:rsidR="00DB741E">
        <w:rPr>
          <w:rFonts w:cs="Arial"/>
          <w:lang w:bidi="he-IL"/>
        </w:rPr>
        <w:t xml:space="preserve"> </w:t>
      </w:r>
      <w:r w:rsidR="00DB741E" w:rsidRPr="00FE016A">
        <w:rPr>
          <w:rFonts w:cs="Arial"/>
          <w:i/>
          <w:lang w:bidi="he-IL"/>
        </w:rPr>
        <w:t>gadol</w:t>
      </w:r>
      <w:r w:rsidR="00DB741E">
        <w:rPr>
          <w:rFonts w:cs="Arial"/>
          <w:lang w:bidi="he-IL"/>
        </w:rPr>
        <w:t xml:space="preserve"> before being </w:t>
      </w:r>
      <w:r w:rsidR="00DB741E" w:rsidRPr="00FE016A">
        <w:rPr>
          <w:rFonts w:cs="Arial"/>
          <w:i/>
          <w:lang w:bidi="he-IL"/>
        </w:rPr>
        <w:t>m</w:t>
      </w:r>
      <w:r w:rsidR="00037078">
        <w:rPr>
          <w:rFonts w:cs="Arial"/>
          <w:i/>
          <w:lang w:bidi="he-IL"/>
        </w:rPr>
        <w:t>’</w:t>
      </w:r>
      <w:r w:rsidR="00DB741E" w:rsidRPr="00FE016A">
        <w:rPr>
          <w:rFonts w:cs="Arial"/>
          <w:i/>
          <w:lang w:bidi="he-IL"/>
        </w:rPr>
        <w:t>hapech</w:t>
      </w:r>
      <w:r w:rsidR="00DB741E">
        <w:rPr>
          <w:rFonts w:cs="Arial"/>
          <w:lang w:bidi="he-IL"/>
        </w:rPr>
        <w:t xml:space="preserve"> </w:t>
      </w:r>
      <w:r w:rsidR="00DB741E" w:rsidRPr="00FE016A">
        <w:rPr>
          <w:rFonts w:cs="Arial"/>
          <w:i/>
          <w:lang w:bidi="he-IL"/>
        </w:rPr>
        <w:t>b’tzinora</w:t>
      </w:r>
      <w:r w:rsidR="00DB741E">
        <w:rPr>
          <w:rFonts w:cs="Arial"/>
          <w:lang w:bidi="he-IL"/>
        </w:rPr>
        <w:t xml:space="preserve">. </w:t>
      </w:r>
    </w:p>
    <w:p w14:paraId="52C95019" w14:textId="35EF77CC" w:rsidR="000B37AB" w:rsidRDefault="0056440A" w:rsidP="000B37AB">
      <w:pPr>
        <w:rPr>
          <w:rFonts w:cs="Arial"/>
          <w:lang w:bidi="he-IL"/>
        </w:rPr>
      </w:pPr>
      <w:r>
        <w:rPr>
          <w:rFonts w:cs="Arial"/>
          <w:lang w:bidi="he-IL"/>
        </w:rPr>
        <w:t>On a simplistic level this would seem to be because by wearing the extra clothes he is r</w:t>
      </w:r>
      <w:r w:rsidR="000F5297">
        <w:rPr>
          <w:rFonts w:cs="Arial"/>
          <w:lang w:bidi="he-IL"/>
        </w:rPr>
        <w:t xml:space="preserve">ecognisable as </w:t>
      </w:r>
      <w:r w:rsidR="000F5297" w:rsidRPr="00FE016A">
        <w:rPr>
          <w:rFonts w:cs="Arial"/>
          <w:i/>
          <w:lang w:bidi="he-IL"/>
        </w:rPr>
        <w:t>kohen</w:t>
      </w:r>
      <w:r w:rsidR="000F5297">
        <w:rPr>
          <w:rFonts w:cs="Arial"/>
          <w:lang w:bidi="he-IL"/>
        </w:rPr>
        <w:t xml:space="preserve"> </w:t>
      </w:r>
      <w:r w:rsidR="000F5297" w:rsidRPr="00FE016A">
        <w:rPr>
          <w:rFonts w:cs="Arial"/>
          <w:i/>
          <w:lang w:bidi="he-IL"/>
        </w:rPr>
        <w:t>gadol</w:t>
      </w:r>
      <w:r w:rsidR="00C74F3D">
        <w:rPr>
          <w:rFonts w:cs="Arial"/>
          <w:lang w:bidi="he-IL"/>
        </w:rPr>
        <w:t>.</w:t>
      </w:r>
      <w:r w:rsidR="000F5297">
        <w:rPr>
          <w:rFonts w:cs="Arial"/>
          <w:lang w:bidi="he-IL"/>
        </w:rPr>
        <w:t xml:space="preserve"> </w:t>
      </w:r>
      <w:r w:rsidR="00C74F3D">
        <w:rPr>
          <w:rFonts w:cs="Arial"/>
          <w:lang w:bidi="he-IL"/>
        </w:rPr>
        <w:t>A</w:t>
      </w:r>
      <w:r w:rsidR="000F5297">
        <w:rPr>
          <w:rFonts w:cs="Arial"/>
          <w:lang w:bidi="he-IL"/>
        </w:rPr>
        <w:t>lthough Rashi doesn’t mention the idea of recognisability specifically in his explanation of Abaye’s answer, he does not mention any other reason either, and presumably we are supposed to assume, given the lack of any further explanation, that Abaye’s answer directly addresses the question as Rashi explained it</w:t>
      </w:r>
      <w:r w:rsidR="00C74F3D">
        <w:rPr>
          <w:rFonts w:cs="Arial"/>
          <w:lang w:bidi="he-IL"/>
        </w:rPr>
        <w:t>.</w:t>
      </w:r>
      <w:r w:rsidR="000F5297">
        <w:rPr>
          <w:rFonts w:cs="Arial"/>
          <w:lang w:bidi="he-IL"/>
        </w:rPr>
        <w:t xml:space="preserve"> </w:t>
      </w:r>
      <w:r w:rsidR="00C74F3D">
        <w:rPr>
          <w:rFonts w:cs="Arial"/>
          <w:lang w:bidi="he-IL"/>
        </w:rPr>
        <w:t xml:space="preserve">Namely, </w:t>
      </w:r>
      <w:r w:rsidR="000F5297">
        <w:rPr>
          <w:rFonts w:cs="Arial"/>
          <w:lang w:bidi="he-IL"/>
        </w:rPr>
        <w:t xml:space="preserve">Abaye is providing another way in which the deputy can do something that makes him recognisable as the </w:t>
      </w:r>
      <w:r w:rsidR="000F5297" w:rsidRPr="00FE016A">
        <w:rPr>
          <w:rFonts w:cs="Arial"/>
          <w:i/>
          <w:lang w:bidi="he-IL"/>
        </w:rPr>
        <w:t>kohen</w:t>
      </w:r>
      <w:r w:rsidR="000F5297">
        <w:rPr>
          <w:rFonts w:cs="Arial"/>
          <w:lang w:bidi="he-IL"/>
        </w:rPr>
        <w:t xml:space="preserve"> </w:t>
      </w:r>
      <w:r w:rsidR="000F5297" w:rsidRPr="00FE016A">
        <w:rPr>
          <w:rFonts w:cs="Arial"/>
          <w:i/>
          <w:lang w:bidi="he-IL"/>
        </w:rPr>
        <w:t>gadol</w:t>
      </w:r>
      <w:r w:rsidR="000F5297">
        <w:rPr>
          <w:rFonts w:cs="Arial"/>
          <w:lang w:bidi="he-IL"/>
        </w:rPr>
        <w:t>.</w:t>
      </w:r>
      <w:r w:rsidR="008066A2">
        <w:rPr>
          <w:rFonts w:cs="Arial"/>
          <w:lang w:bidi="he-IL"/>
        </w:rPr>
        <w:t xml:space="preserve"> How does this fit with the </w:t>
      </w:r>
      <w:r w:rsidR="008066A2" w:rsidRPr="00FE016A">
        <w:rPr>
          <w:rFonts w:cs="Arial"/>
          <w:i/>
          <w:lang w:bidi="he-IL"/>
        </w:rPr>
        <w:t>gemara</w:t>
      </w:r>
      <w:r w:rsidR="008066A2">
        <w:rPr>
          <w:rFonts w:cs="Arial"/>
          <w:lang w:bidi="he-IL"/>
        </w:rPr>
        <w:t xml:space="preserve"> on 5a</w:t>
      </w:r>
      <w:r w:rsidR="00FE016A">
        <w:rPr>
          <w:rFonts w:cs="Arial"/>
          <w:lang w:bidi="he-IL"/>
        </w:rPr>
        <w:t xml:space="preserve"> (of </w:t>
      </w:r>
      <w:r w:rsidR="00037078">
        <w:rPr>
          <w:rFonts w:cs="Arial"/>
          <w:iCs/>
          <w:lang w:bidi="he-IL"/>
        </w:rPr>
        <w:t>Maseches Yoma</w:t>
      </w:r>
      <w:r w:rsidR="00FE016A">
        <w:rPr>
          <w:rFonts w:cs="Arial"/>
          <w:lang w:bidi="he-IL"/>
        </w:rPr>
        <w:t>)</w:t>
      </w:r>
      <w:r w:rsidR="008066A2">
        <w:rPr>
          <w:rFonts w:cs="Arial"/>
          <w:lang w:bidi="he-IL"/>
        </w:rPr>
        <w:t>, where it is made clear that the wearing of extra clothes is</w:t>
      </w:r>
      <w:r w:rsidR="00D943ED">
        <w:rPr>
          <w:rFonts w:cs="Arial"/>
          <w:lang w:bidi="he-IL"/>
        </w:rPr>
        <w:t xml:space="preserve"> </w:t>
      </w:r>
      <w:r w:rsidR="009C4F6F">
        <w:rPr>
          <w:rFonts w:cs="Arial"/>
          <w:lang w:bidi="he-IL"/>
        </w:rPr>
        <w:t xml:space="preserve">a method of performing the mitzvah of </w:t>
      </w:r>
      <w:r w:rsidR="009C4F6F" w:rsidRPr="000B37AB">
        <w:rPr>
          <w:rFonts w:cs="Arial"/>
          <w:i/>
          <w:lang w:bidi="he-IL"/>
        </w:rPr>
        <w:t>chinuch</w:t>
      </w:r>
      <w:r w:rsidR="009C4F6F">
        <w:rPr>
          <w:rFonts w:cs="Arial"/>
          <w:lang w:bidi="he-IL"/>
        </w:rPr>
        <w:t xml:space="preserve">, learned from </w:t>
      </w:r>
      <w:r w:rsidR="009C4F6F" w:rsidRPr="00FE016A">
        <w:rPr>
          <w:rFonts w:cs="Arial"/>
          <w:i/>
          <w:lang w:bidi="he-IL"/>
        </w:rPr>
        <w:t>p</w:t>
      </w:r>
      <w:r w:rsidR="00037078">
        <w:rPr>
          <w:rFonts w:cs="Arial"/>
          <w:i/>
          <w:lang w:bidi="he-IL"/>
        </w:rPr>
        <w:t>’</w:t>
      </w:r>
      <w:r w:rsidR="009C4F6F" w:rsidRPr="00FE016A">
        <w:rPr>
          <w:rFonts w:cs="Arial"/>
          <w:i/>
          <w:lang w:bidi="he-IL"/>
        </w:rPr>
        <w:t>sukim</w:t>
      </w:r>
      <w:r w:rsidR="005361B0">
        <w:rPr>
          <w:rFonts w:cs="Arial"/>
          <w:lang w:bidi="he-IL"/>
        </w:rPr>
        <w:t>?</w:t>
      </w:r>
      <w:r w:rsidR="009C4F6F">
        <w:rPr>
          <w:rFonts w:cs="Arial"/>
          <w:lang w:bidi="he-IL"/>
        </w:rPr>
        <w:t xml:space="preserve"> Seemingly Rashi must understand that </w:t>
      </w:r>
      <w:r w:rsidR="00FE016A">
        <w:rPr>
          <w:rFonts w:cs="Arial"/>
          <w:lang w:bidi="he-IL"/>
        </w:rPr>
        <w:t>the</w:t>
      </w:r>
      <w:r w:rsidR="009C4F6F">
        <w:rPr>
          <w:rFonts w:cs="Arial"/>
          <w:lang w:bidi="he-IL"/>
        </w:rPr>
        <w:t xml:space="preserve"> reason behind the </w:t>
      </w:r>
      <w:r w:rsidR="009C4F6F" w:rsidRPr="000B37AB">
        <w:rPr>
          <w:rFonts w:cs="Arial"/>
          <w:i/>
          <w:lang w:bidi="he-IL"/>
        </w:rPr>
        <w:t>chinuch</w:t>
      </w:r>
      <w:r w:rsidR="009C4F6F">
        <w:rPr>
          <w:rFonts w:cs="Arial"/>
          <w:lang w:bidi="he-IL"/>
        </w:rPr>
        <w:t xml:space="preserve"> through </w:t>
      </w:r>
      <w:r w:rsidR="009C4F6F" w:rsidRPr="00FE016A">
        <w:rPr>
          <w:rFonts w:cs="Arial"/>
          <w:i/>
          <w:lang w:bidi="he-IL"/>
        </w:rPr>
        <w:t>ribui</w:t>
      </w:r>
      <w:r w:rsidR="009C4F6F">
        <w:rPr>
          <w:rFonts w:cs="Arial"/>
          <w:lang w:bidi="he-IL"/>
        </w:rPr>
        <w:t xml:space="preserve"> </w:t>
      </w:r>
      <w:r w:rsidR="009C4F6F" w:rsidRPr="00FE016A">
        <w:rPr>
          <w:rFonts w:cs="Arial"/>
          <w:i/>
          <w:lang w:bidi="he-IL"/>
        </w:rPr>
        <w:t>b</w:t>
      </w:r>
      <w:r w:rsidR="00037078">
        <w:rPr>
          <w:rFonts w:cs="Arial"/>
          <w:i/>
          <w:lang w:bidi="he-IL"/>
        </w:rPr>
        <w:t>’</w:t>
      </w:r>
      <w:r w:rsidR="009C4F6F" w:rsidRPr="00FE016A">
        <w:rPr>
          <w:rFonts w:cs="Arial"/>
          <w:i/>
          <w:lang w:bidi="he-IL"/>
        </w:rPr>
        <w:t>gadim</w:t>
      </w:r>
      <w:r w:rsidR="009C4F6F">
        <w:rPr>
          <w:rFonts w:cs="Arial"/>
          <w:lang w:bidi="he-IL"/>
        </w:rPr>
        <w:t xml:space="preserve"> is that it is a way in which someone becomes recognisable as a </w:t>
      </w:r>
      <w:r w:rsidR="009C4F6F" w:rsidRPr="00FE016A">
        <w:rPr>
          <w:rFonts w:cs="Arial"/>
          <w:i/>
          <w:lang w:bidi="he-IL"/>
        </w:rPr>
        <w:t>kohen</w:t>
      </w:r>
      <w:r w:rsidR="009C4F6F">
        <w:rPr>
          <w:rFonts w:cs="Arial"/>
          <w:lang w:bidi="he-IL"/>
        </w:rPr>
        <w:t xml:space="preserve"> </w:t>
      </w:r>
      <w:r w:rsidR="009C4F6F" w:rsidRPr="00FE016A">
        <w:rPr>
          <w:rFonts w:cs="Arial"/>
          <w:i/>
          <w:lang w:bidi="he-IL"/>
        </w:rPr>
        <w:t>gadol</w:t>
      </w:r>
      <w:r w:rsidR="005361B0">
        <w:rPr>
          <w:rFonts w:cs="Arial"/>
          <w:i/>
          <w:lang w:bidi="he-IL"/>
        </w:rPr>
        <w:t xml:space="preserve">, </w:t>
      </w:r>
      <w:r w:rsidR="005361B0">
        <w:rPr>
          <w:rFonts w:cs="Arial"/>
          <w:lang w:bidi="he-IL"/>
        </w:rPr>
        <w:t xml:space="preserve">and perhaps that the same is true of the way in which </w:t>
      </w:r>
      <w:r w:rsidR="005361B0" w:rsidRPr="005361B0">
        <w:rPr>
          <w:rFonts w:cs="Arial"/>
          <w:i/>
          <w:lang w:bidi="he-IL"/>
        </w:rPr>
        <w:t>m</w:t>
      </w:r>
      <w:r w:rsidR="00977ECD">
        <w:rPr>
          <w:rFonts w:cs="Arial"/>
          <w:i/>
          <w:lang w:bidi="he-IL"/>
        </w:rPr>
        <w:t>’</w:t>
      </w:r>
      <w:r w:rsidR="005361B0" w:rsidRPr="005361B0">
        <w:rPr>
          <w:rFonts w:cs="Arial"/>
          <w:i/>
          <w:lang w:bidi="he-IL"/>
        </w:rPr>
        <w:t>shicha</w:t>
      </w:r>
      <w:r w:rsidR="005361B0">
        <w:rPr>
          <w:rFonts w:cs="Arial"/>
          <w:lang w:bidi="he-IL"/>
        </w:rPr>
        <w:t xml:space="preserve"> – anointing – works to make somebody </w:t>
      </w:r>
      <w:r w:rsidR="005361B0" w:rsidRPr="005361B0">
        <w:rPr>
          <w:rFonts w:cs="Arial"/>
          <w:i/>
          <w:lang w:bidi="he-IL"/>
        </w:rPr>
        <w:t>kohen</w:t>
      </w:r>
      <w:r w:rsidR="005361B0">
        <w:rPr>
          <w:rFonts w:cs="Arial"/>
          <w:lang w:bidi="he-IL"/>
        </w:rPr>
        <w:t xml:space="preserve"> </w:t>
      </w:r>
      <w:r w:rsidR="005361B0" w:rsidRPr="005361B0">
        <w:rPr>
          <w:rFonts w:cs="Arial"/>
          <w:i/>
          <w:lang w:bidi="he-IL"/>
        </w:rPr>
        <w:t>gadol</w:t>
      </w:r>
      <w:r w:rsidR="009C4F6F">
        <w:rPr>
          <w:rFonts w:cs="Arial"/>
          <w:lang w:bidi="he-IL"/>
        </w:rPr>
        <w:t>.</w:t>
      </w:r>
      <w:r w:rsidR="000B37AB">
        <w:rPr>
          <w:rFonts w:cs="Arial"/>
          <w:lang w:bidi="he-IL"/>
        </w:rPr>
        <w:t xml:space="preserve"> </w:t>
      </w:r>
    </w:p>
    <w:p w14:paraId="1012A148" w14:textId="77777777" w:rsidR="00B63CC2" w:rsidRDefault="000B37AB" w:rsidP="00B63CC2">
      <w:pPr>
        <w:rPr>
          <w:rFonts w:cs="Arial"/>
          <w:lang w:bidi="he-IL"/>
        </w:rPr>
      </w:pPr>
      <w:r>
        <w:rPr>
          <w:rFonts w:cs="Arial"/>
          <w:lang w:bidi="he-IL"/>
        </w:rPr>
        <w:t>However, it is not clear that Rashi understands Rav Papa’s answer as addressing the issue of recognisability</w:t>
      </w:r>
      <w:r w:rsidR="004C3EEB">
        <w:rPr>
          <w:rFonts w:cs="Arial"/>
          <w:lang w:bidi="he-IL"/>
        </w:rPr>
        <w:t xml:space="preserve"> at all</w:t>
      </w:r>
      <w:r>
        <w:rPr>
          <w:rFonts w:cs="Arial"/>
          <w:lang w:bidi="he-IL"/>
        </w:rPr>
        <w:t>. Firstly,</w:t>
      </w:r>
      <w:r w:rsidR="00B63CC2">
        <w:rPr>
          <w:rFonts w:cs="Arial"/>
          <w:lang w:bidi="he-IL"/>
        </w:rPr>
        <w:t xml:space="preserve"> Rashi does not use the language of </w:t>
      </w:r>
      <w:r w:rsidR="00B63CC2" w:rsidRPr="001169A3">
        <w:rPr>
          <w:rFonts w:cs="Arial"/>
          <w:i/>
          <w:lang w:bidi="he-IL"/>
        </w:rPr>
        <w:t>hekeira</w:t>
      </w:r>
      <w:r w:rsidR="00B63CC2">
        <w:rPr>
          <w:rFonts w:cs="Arial"/>
          <w:lang w:bidi="he-IL"/>
        </w:rPr>
        <w:t xml:space="preserve"> – recognisability – at all in his explanation of Rav Papa:</w:t>
      </w:r>
    </w:p>
    <w:p w14:paraId="35C20499" w14:textId="74A37AF8" w:rsidR="00C74F3D" w:rsidRDefault="00B63CC2" w:rsidP="00393EE8">
      <w:pPr>
        <w:bidi/>
        <w:rPr>
          <w:rFonts w:ascii="Calibri" w:hAnsi="Calibri" w:cs="Calibri"/>
          <w:lang w:val="en-US" w:bidi="he-IL"/>
        </w:rPr>
      </w:pPr>
      <w:r>
        <w:rPr>
          <w:rFonts w:ascii="Calibri" w:hAnsi="Calibri" w:cs="Calibri" w:hint="cs"/>
          <w:rtl/>
          <w:lang w:bidi="he-IL"/>
        </w:rPr>
        <w:t>עבודתו מחנכתו - עבודת יום הכפורים עצמה, שאינה כשירה אלא בכהן גדול, וזה עובדה - מחנכתו לכהונה גדולה</w:t>
      </w:r>
      <w:r>
        <w:rPr>
          <w:rStyle w:val="FootnoteReference"/>
          <w:rFonts w:ascii="Calibri" w:hAnsi="Calibri" w:cs="Calibri"/>
          <w:rtl/>
          <w:lang w:bidi="he-IL"/>
        </w:rPr>
        <w:footnoteReference w:id="25"/>
      </w:r>
    </w:p>
    <w:p w14:paraId="6F373952" w14:textId="20044AAC" w:rsidR="00B63CC2" w:rsidRPr="00B63CC2" w:rsidRDefault="00B63CC2" w:rsidP="00B63CC2">
      <w:pPr>
        <w:rPr>
          <w:rFonts w:ascii="Calibri" w:hAnsi="Calibri" w:cs="Calibri"/>
          <w:lang w:val="en-US" w:bidi="he-IL"/>
        </w:rPr>
      </w:pPr>
      <w:r>
        <w:rPr>
          <w:rFonts w:ascii="Calibri" w:hAnsi="Calibri" w:cs="Calibri"/>
          <w:lang w:val="en-US" w:bidi="he-IL"/>
        </w:rPr>
        <w:t>Rashi simp</w:t>
      </w:r>
      <w:r w:rsidR="00977ECD">
        <w:rPr>
          <w:rFonts w:ascii="Calibri" w:hAnsi="Calibri" w:cs="Calibri"/>
          <w:lang w:val="en-US" w:bidi="he-IL"/>
        </w:rPr>
        <w:t>l</w:t>
      </w:r>
      <w:r>
        <w:rPr>
          <w:rFonts w:ascii="Calibri" w:hAnsi="Calibri" w:cs="Calibri"/>
          <w:lang w:val="en-US" w:bidi="he-IL"/>
        </w:rPr>
        <w:t xml:space="preserve">y uses the word </w:t>
      </w:r>
      <w:r w:rsidRPr="001169A3">
        <w:rPr>
          <w:rFonts w:ascii="Calibri" w:hAnsi="Calibri" w:cs="Calibri"/>
          <w:i/>
          <w:lang w:val="en-US" w:bidi="he-IL"/>
        </w:rPr>
        <w:t>chinuch</w:t>
      </w:r>
      <w:r>
        <w:rPr>
          <w:rFonts w:ascii="Calibri" w:hAnsi="Calibri" w:cs="Calibri"/>
          <w:lang w:val="en-US" w:bidi="he-IL"/>
        </w:rPr>
        <w:t xml:space="preserve"> without</w:t>
      </w:r>
      <w:r w:rsidR="001169A3">
        <w:rPr>
          <w:rFonts w:ascii="Calibri" w:hAnsi="Calibri" w:cs="Calibri"/>
          <w:lang w:val="en-US" w:bidi="he-IL"/>
        </w:rPr>
        <w:t xml:space="preserve"> further</w:t>
      </w:r>
      <w:r>
        <w:rPr>
          <w:rFonts w:ascii="Calibri" w:hAnsi="Calibri" w:cs="Calibri"/>
          <w:lang w:val="en-US" w:bidi="he-IL"/>
        </w:rPr>
        <w:t xml:space="preserve"> explanation. Although it could be argued that Rashi does not feel the need to explain the idea of </w:t>
      </w:r>
      <w:r w:rsidRPr="001169A3">
        <w:rPr>
          <w:rFonts w:ascii="Calibri" w:hAnsi="Calibri" w:cs="Calibri"/>
          <w:i/>
          <w:lang w:val="en-US" w:bidi="he-IL"/>
        </w:rPr>
        <w:t>hekeira</w:t>
      </w:r>
      <w:r>
        <w:rPr>
          <w:rFonts w:ascii="Calibri" w:hAnsi="Calibri" w:cs="Calibri"/>
          <w:lang w:val="en-US" w:bidi="he-IL"/>
        </w:rPr>
        <w:t xml:space="preserve"> again, I would suggest that this is not the case for two reasons. First, if the idea is simply </w:t>
      </w:r>
      <w:r w:rsidRPr="001169A3">
        <w:rPr>
          <w:rFonts w:ascii="Calibri" w:hAnsi="Calibri" w:cs="Calibri"/>
          <w:i/>
          <w:lang w:val="en-US" w:bidi="he-IL"/>
        </w:rPr>
        <w:t>hekeira</w:t>
      </w:r>
      <w:r>
        <w:rPr>
          <w:rFonts w:ascii="Calibri" w:hAnsi="Calibri" w:cs="Calibri"/>
          <w:lang w:val="en-US" w:bidi="he-IL"/>
        </w:rPr>
        <w:t>, how does Rashi understand the fact that Abaye and Rav Papa offered different explanations?</w:t>
      </w:r>
      <w:r w:rsidR="0004493C">
        <w:rPr>
          <w:rFonts w:ascii="Calibri" w:hAnsi="Calibri" w:cs="Calibri"/>
          <w:lang w:val="en-US" w:bidi="he-IL"/>
        </w:rPr>
        <w:t xml:space="preserve"> Are they simply two different methods of </w:t>
      </w:r>
      <w:r w:rsidR="0004493C" w:rsidRPr="001169A3">
        <w:rPr>
          <w:rFonts w:ascii="Calibri" w:hAnsi="Calibri" w:cs="Calibri"/>
          <w:i/>
          <w:lang w:val="en-US" w:bidi="he-IL"/>
        </w:rPr>
        <w:t>hekeira</w:t>
      </w:r>
      <w:r w:rsidR="0004493C">
        <w:rPr>
          <w:rFonts w:ascii="Calibri" w:hAnsi="Calibri" w:cs="Calibri"/>
          <w:lang w:val="en-US" w:bidi="he-IL"/>
        </w:rPr>
        <w:t>?</w:t>
      </w:r>
      <w:r w:rsidR="00DF4F23">
        <w:rPr>
          <w:rFonts w:ascii="Calibri" w:hAnsi="Calibri" w:cs="Calibri"/>
          <w:lang w:val="en-US" w:bidi="he-IL"/>
        </w:rPr>
        <w:t xml:space="preserve"> </w:t>
      </w:r>
      <w:r>
        <w:rPr>
          <w:rFonts w:ascii="Calibri" w:hAnsi="Calibri" w:cs="Calibri"/>
          <w:lang w:val="en-US" w:bidi="he-IL"/>
        </w:rPr>
        <w:t xml:space="preserve">Secondly, as will be explained shortly, it is not straightforward to assume that Rashi can apply the idea of </w:t>
      </w:r>
      <w:r w:rsidRPr="001169A3">
        <w:rPr>
          <w:rFonts w:ascii="Calibri" w:hAnsi="Calibri" w:cs="Calibri"/>
          <w:i/>
          <w:lang w:val="en-US" w:bidi="he-IL"/>
        </w:rPr>
        <w:t>hekeira</w:t>
      </w:r>
      <w:r>
        <w:rPr>
          <w:rFonts w:ascii="Calibri" w:hAnsi="Calibri" w:cs="Calibri"/>
          <w:lang w:val="en-US" w:bidi="he-IL"/>
        </w:rPr>
        <w:t xml:space="preserve"> to the type of </w:t>
      </w:r>
      <w:r w:rsidRPr="001169A3">
        <w:rPr>
          <w:rFonts w:ascii="Calibri" w:hAnsi="Calibri" w:cs="Calibri"/>
          <w:i/>
          <w:lang w:val="en-US" w:bidi="he-IL"/>
        </w:rPr>
        <w:t>avoda</w:t>
      </w:r>
      <w:r>
        <w:rPr>
          <w:rFonts w:ascii="Calibri" w:hAnsi="Calibri" w:cs="Calibri"/>
          <w:lang w:val="en-US" w:bidi="he-IL"/>
        </w:rPr>
        <w:t xml:space="preserve"> which Rav Papa is discussing.</w:t>
      </w:r>
      <w:r w:rsidR="0057250D">
        <w:rPr>
          <w:rStyle w:val="FootnoteReference"/>
          <w:rFonts w:ascii="Calibri" w:hAnsi="Calibri" w:cs="Calibri"/>
          <w:lang w:val="en-US" w:bidi="he-IL"/>
        </w:rPr>
        <w:footnoteReference w:id="26"/>
      </w:r>
    </w:p>
    <w:p w14:paraId="349EF387" w14:textId="2EFB1EB9" w:rsidR="000C47DB" w:rsidRDefault="00DF4F23" w:rsidP="000B37AB">
      <w:pPr>
        <w:rPr>
          <w:rFonts w:cs="Arial"/>
          <w:lang w:bidi="he-IL"/>
        </w:rPr>
      </w:pPr>
      <w:commentRangeStart w:id="33"/>
      <w:commentRangeStart w:id="34"/>
      <w:commentRangeStart w:id="35"/>
      <w:r>
        <w:rPr>
          <w:rFonts w:cs="Arial"/>
          <w:lang w:val="en-US" w:bidi="he-IL"/>
        </w:rPr>
        <w:t>F</w:t>
      </w:r>
      <w:r w:rsidR="000B37AB">
        <w:rPr>
          <w:rFonts w:cs="Arial"/>
          <w:lang w:bidi="he-IL"/>
        </w:rPr>
        <w:t xml:space="preserve">rom a logical perspective, if we are to assume that Rashi’s explanation of </w:t>
      </w:r>
      <w:r w:rsidR="000B37AB" w:rsidRPr="004C3EEB">
        <w:rPr>
          <w:rFonts w:cs="Arial"/>
          <w:i/>
          <w:lang w:bidi="he-IL"/>
        </w:rPr>
        <w:t>chinuch</w:t>
      </w:r>
      <w:r w:rsidR="000B37AB">
        <w:rPr>
          <w:rFonts w:cs="Arial"/>
          <w:lang w:bidi="he-IL"/>
        </w:rPr>
        <w:t xml:space="preserve"> (of </w:t>
      </w:r>
      <w:r w:rsidR="000B37AB" w:rsidRPr="00DF4F23">
        <w:rPr>
          <w:rFonts w:cs="Arial"/>
          <w:i/>
          <w:iCs/>
          <w:lang w:bidi="he-IL"/>
        </w:rPr>
        <w:t>kohanim</w:t>
      </w:r>
      <w:r w:rsidR="000B37AB">
        <w:rPr>
          <w:rFonts w:cs="Arial"/>
          <w:lang w:bidi="he-IL"/>
        </w:rPr>
        <w:t xml:space="preserve">) as being based on establishing recognisability of that person as </w:t>
      </w:r>
      <w:r w:rsidR="000B37AB" w:rsidRPr="004C3EEB">
        <w:rPr>
          <w:rFonts w:cs="Arial"/>
          <w:i/>
          <w:lang w:bidi="he-IL"/>
        </w:rPr>
        <w:t>kohen</w:t>
      </w:r>
      <w:r w:rsidR="000B37AB">
        <w:rPr>
          <w:rFonts w:cs="Arial"/>
          <w:lang w:bidi="he-IL"/>
        </w:rPr>
        <w:t xml:space="preserve"> </w:t>
      </w:r>
      <w:r w:rsidR="000B37AB" w:rsidRPr="004C3EEB">
        <w:rPr>
          <w:rFonts w:cs="Arial"/>
          <w:i/>
          <w:lang w:bidi="he-IL"/>
        </w:rPr>
        <w:t>gadol</w:t>
      </w:r>
      <w:r w:rsidR="000B37AB">
        <w:rPr>
          <w:rFonts w:cs="Arial"/>
          <w:lang w:bidi="he-IL"/>
        </w:rPr>
        <w:t xml:space="preserve"> stems from an understanding of that logic being the explanation for the effectiveness of </w:t>
      </w:r>
      <w:r w:rsidR="000B37AB" w:rsidRPr="004C3EEB">
        <w:rPr>
          <w:rFonts w:cs="Arial"/>
          <w:i/>
          <w:lang w:bidi="he-IL"/>
        </w:rPr>
        <w:t>ribui</w:t>
      </w:r>
      <w:r w:rsidR="000B37AB">
        <w:rPr>
          <w:rFonts w:cs="Arial"/>
          <w:lang w:bidi="he-IL"/>
        </w:rPr>
        <w:t xml:space="preserve"> </w:t>
      </w:r>
      <w:r w:rsidR="000B37AB" w:rsidRPr="004C3EEB">
        <w:rPr>
          <w:rFonts w:cs="Arial"/>
          <w:i/>
          <w:lang w:bidi="he-IL"/>
        </w:rPr>
        <w:t>b</w:t>
      </w:r>
      <w:r w:rsidR="00977ECD">
        <w:rPr>
          <w:rFonts w:cs="Arial"/>
          <w:i/>
          <w:lang w:bidi="he-IL"/>
        </w:rPr>
        <w:t>’</w:t>
      </w:r>
      <w:r w:rsidR="000B37AB" w:rsidRPr="004C3EEB">
        <w:rPr>
          <w:rFonts w:cs="Arial"/>
          <w:i/>
          <w:lang w:bidi="he-IL"/>
        </w:rPr>
        <w:t>gadim</w:t>
      </w:r>
      <w:r w:rsidR="000B37AB">
        <w:rPr>
          <w:rFonts w:cs="Arial"/>
          <w:lang w:bidi="he-IL"/>
        </w:rPr>
        <w:t xml:space="preserve"> as a secondary method of </w:t>
      </w:r>
      <w:r w:rsidR="000B37AB" w:rsidRPr="004C3EEB">
        <w:rPr>
          <w:rFonts w:cs="Arial"/>
          <w:i/>
          <w:lang w:bidi="he-IL"/>
        </w:rPr>
        <w:t>chinuch</w:t>
      </w:r>
      <w:r w:rsidR="000B37AB">
        <w:rPr>
          <w:rFonts w:cs="Arial"/>
          <w:lang w:bidi="he-IL"/>
        </w:rPr>
        <w:t>,</w:t>
      </w:r>
      <w:r w:rsidR="004C3EEB">
        <w:rPr>
          <w:rFonts w:cs="Arial"/>
          <w:lang w:bidi="he-IL"/>
        </w:rPr>
        <w:t xml:space="preserve"> then the </w:t>
      </w:r>
      <w:r w:rsidR="004C3EEB" w:rsidRPr="004C3EEB">
        <w:rPr>
          <w:rFonts w:cs="Arial"/>
          <w:i/>
          <w:lang w:bidi="he-IL"/>
        </w:rPr>
        <w:t>avoda</w:t>
      </w:r>
      <w:r w:rsidR="004C3EEB">
        <w:rPr>
          <w:rFonts w:cs="Arial"/>
          <w:lang w:bidi="he-IL"/>
        </w:rPr>
        <w:t xml:space="preserve"> of </w:t>
      </w:r>
      <w:r w:rsidR="00823BC7" w:rsidRPr="00823BC7">
        <w:rPr>
          <w:rFonts w:cs="Arial"/>
          <w:i/>
          <w:iCs/>
          <w:lang w:bidi="he-IL"/>
        </w:rPr>
        <w:t>Yom Kippur</w:t>
      </w:r>
      <w:r w:rsidR="004C3EEB">
        <w:rPr>
          <w:rFonts w:cs="Arial"/>
          <w:lang w:bidi="he-IL"/>
        </w:rPr>
        <w:t xml:space="preserve">, much as it may be that it can only be done by a </w:t>
      </w:r>
      <w:r w:rsidR="004C3EEB" w:rsidRPr="004C3EEB">
        <w:rPr>
          <w:rFonts w:cs="Arial"/>
          <w:i/>
          <w:lang w:bidi="he-IL"/>
        </w:rPr>
        <w:t>kohen</w:t>
      </w:r>
      <w:r w:rsidR="004C3EEB">
        <w:rPr>
          <w:rFonts w:cs="Arial"/>
          <w:lang w:bidi="he-IL"/>
        </w:rPr>
        <w:t xml:space="preserve"> </w:t>
      </w:r>
      <w:r w:rsidR="004C3EEB" w:rsidRPr="004C3EEB">
        <w:rPr>
          <w:rFonts w:cs="Arial"/>
          <w:i/>
          <w:lang w:bidi="he-IL"/>
        </w:rPr>
        <w:t>gadol</w:t>
      </w:r>
      <w:r w:rsidR="004C3EEB">
        <w:rPr>
          <w:rFonts w:cs="Arial"/>
          <w:lang w:bidi="he-IL"/>
        </w:rPr>
        <w:t xml:space="preserve">, </w:t>
      </w:r>
      <w:commentRangeStart w:id="36"/>
      <w:r w:rsidR="004C3EEB">
        <w:rPr>
          <w:rFonts w:cs="Arial"/>
          <w:lang w:bidi="he-IL"/>
        </w:rPr>
        <w:t>would not qualify</w:t>
      </w:r>
      <w:commentRangeEnd w:id="36"/>
      <w:r w:rsidR="00E46080">
        <w:rPr>
          <w:rStyle w:val="CommentReference"/>
        </w:rPr>
        <w:commentReference w:id="36"/>
      </w:r>
      <w:r w:rsidR="004C3EEB">
        <w:rPr>
          <w:rFonts w:cs="Arial"/>
          <w:lang w:bidi="he-IL"/>
        </w:rPr>
        <w:t xml:space="preserve"> as a way in which somebody could be viewed as recognisable as </w:t>
      </w:r>
      <w:r w:rsidR="004C3EEB" w:rsidRPr="004C3EEB">
        <w:rPr>
          <w:rFonts w:cs="Arial"/>
          <w:i/>
          <w:lang w:bidi="he-IL"/>
        </w:rPr>
        <w:t>kohen</w:t>
      </w:r>
      <w:r w:rsidR="004C3EEB">
        <w:rPr>
          <w:rFonts w:cs="Arial"/>
          <w:lang w:bidi="he-IL"/>
        </w:rPr>
        <w:t xml:space="preserve"> </w:t>
      </w:r>
      <w:r w:rsidR="004C3EEB" w:rsidRPr="004C3EEB">
        <w:rPr>
          <w:rFonts w:cs="Arial"/>
          <w:i/>
          <w:lang w:bidi="he-IL"/>
        </w:rPr>
        <w:t>gadol</w:t>
      </w:r>
      <w:r w:rsidR="004C3EEB">
        <w:rPr>
          <w:rFonts w:cs="Arial"/>
          <w:lang w:bidi="he-IL"/>
        </w:rPr>
        <w:t xml:space="preserve"> from a </w:t>
      </w:r>
      <w:r w:rsidR="004C3EEB" w:rsidRPr="004C3EEB">
        <w:rPr>
          <w:rFonts w:cs="Arial"/>
          <w:i/>
          <w:lang w:bidi="he-IL"/>
        </w:rPr>
        <w:t>halachic</w:t>
      </w:r>
      <w:r w:rsidR="004C3EEB">
        <w:rPr>
          <w:rFonts w:cs="Arial"/>
          <w:lang w:bidi="he-IL"/>
        </w:rPr>
        <w:t xml:space="preserve"> perspective. </w:t>
      </w:r>
      <w:commentRangeEnd w:id="33"/>
      <w:r w:rsidR="00977ECD">
        <w:rPr>
          <w:rStyle w:val="CommentReference"/>
        </w:rPr>
        <w:commentReference w:id="33"/>
      </w:r>
      <w:commentRangeEnd w:id="34"/>
      <w:r w:rsidR="00B9149D">
        <w:rPr>
          <w:rStyle w:val="CommentReference"/>
        </w:rPr>
        <w:commentReference w:id="34"/>
      </w:r>
      <w:commentRangeEnd w:id="35"/>
      <w:r w:rsidR="00E46080">
        <w:rPr>
          <w:rStyle w:val="CommentReference"/>
        </w:rPr>
        <w:commentReference w:id="35"/>
      </w:r>
    </w:p>
    <w:p w14:paraId="50F15BE2" w14:textId="5A523F8B" w:rsidR="007D5583" w:rsidRDefault="00E136D8" w:rsidP="000B37AB">
      <w:pPr>
        <w:rPr>
          <w:rFonts w:cs="Arial"/>
          <w:lang w:bidi="he-IL"/>
        </w:rPr>
      </w:pPr>
      <w:r>
        <w:rPr>
          <w:rFonts w:cs="Arial"/>
          <w:lang w:bidi="he-IL"/>
        </w:rPr>
        <w:t xml:space="preserve">I would suggest that there is some support for this perspective from another Rashi earlier in the </w:t>
      </w:r>
      <w:commentRangeStart w:id="37"/>
      <w:r w:rsidRPr="00100184">
        <w:rPr>
          <w:rFonts w:cs="Arial"/>
          <w:i/>
          <w:lang w:bidi="he-IL"/>
        </w:rPr>
        <w:t>mas</w:t>
      </w:r>
      <w:r w:rsidR="00977ECD">
        <w:rPr>
          <w:rFonts w:cs="Arial"/>
          <w:i/>
          <w:lang w:bidi="he-IL"/>
        </w:rPr>
        <w:t>e</w:t>
      </w:r>
      <w:r w:rsidRPr="00100184">
        <w:rPr>
          <w:rFonts w:cs="Arial"/>
          <w:i/>
          <w:lang w:bidi="he-IL"/>
        </w:rPr>
        <w:t>chta</w:t>
      </w:r>
      <w:commentRangeEnd w:id="37"/>
      <w:r w:rsidR="00E46080">
        <w:rPr>
          <w:rStyle w:val="CommentReference"/>
        </w:rPr>
        <w:commentReference w:id="37"/>
      </w:r>
      <w:r>
        <w:rPr>
          <w:rFonts w:cs="Arial"/>
          <w:lang w:bidi="he-IL"/>
        </w:rPr>
        <w:t xml:space="preserve">. On 3b, the </w:t>
      </w:r>
      <w:r w:rsidRPr="00100184">
        <w:rPr>
          <w:rFonts w:cs="Arial"/>
          <w:i/>
          <w:lang w:bidi="he-IL"/>
        </w:rPr>
        <w:t>gemara</w:t>
      </w:r>
      <w:r>
        <w:rPr>
          <w:rFonts w:cs="Arial"/>
          <w:lang w:bidi="he-IL"/>
        </w:rPr>
        <w:t xml:space="preserve"> continues with a lengthy discussion as to why we choose to learn several laws regarding </w:t>
      </w:r>
      <w:r w:rsidR="00823BC7" w:rsidRPr="00823BC7">
        <w:rPr>
          <w:rFonts w:cs="Arial"/>
          <w:i/>
          <w:iCs/>
          <w:lang w:bidi="he-IL"/>
        </w:rPr>
        <w:t>Yom Kippur</w:t>
      </w:r>
      <w:r>
        <w:rPr>
          <w:rFonts w:cs="Arial"/>
          <w:lang w:bidi="he-IL"/>
        </w:rPr>
        <w:t xml:space="preserve"> from the inauguration of the </w:t>
      </w:r>
      <w:r w:rsidRPr="00100184">
        <w:rPr>
          <w:rFonts w:cs="Arial"/>
          <w:i/>
          <w:lang w:bidi="he-IL"/>
        </w:rPr>
        <w:t>mishkan</w:t>
      </w:r>
      <w:r>
        <w:rPr>
          <w:rFonts w:cs="Arial"/>
          <w:lang w:bidi="he-IL"/>
        </w:rPr>
        <w:t xml:space="preserve">, as opposed to using the inauguration of the </w:t>
      </w:r>
      <w:r w:rsidRPr="00100184">
        <w:rPr>
          <w:rFonts w:cs="Arial"/>
          <w:i/>
          <w:lang w:bidi="he-IL"/>
        </w:rPr>
        <w:t>mishkan</w:t>
      </w:r>
      <w:r>
        <w:rPr>
          <w:rFonts w:cs="Arial"/>
          <w:lang w:bidi="he-IL"/>
        </w:rPr>
        <w:t xml:space="preserve"> to teach us about other times of the year. The final reason that the </w:t>
      </w:r>
      <w:r w:rsidRPr="00100184">
        <w:rPr>
          <w:rFonts w:cs="Arial"/>
          <w:i/>
          <w:lang w:bidi="he-IL"/>
        </w:rPr>
        <w:t>gemara</w:t>
      </w:r>
      <w:r>
        <w:rPr>
          <w:rFonts w:cs="Arial"/>
          <w:lang w:bidi="he-IL"/>
        </w:rPr>
        <w:t xml:space="preserve"> gives is that just as during the inauguration of the </w:t>
      </w:r>
      <w:r w:rsidRPr="00100184">
        <w:rPr>
          <w:rFonts w:cs="Arial"/>
          <w:i/>
          <w:lang w:bidi="he-IL"/>
        </w:rPr>
        <w:t>mishkan</w:t>
      </w:r>
      <w:r>
        <w:rPr>
          <w:rFonts w:cs="Arial"/>
          <w:lang w:bidi="he-IL"/>
        </w:rPr>
        <w:t xml:space="preserve">, it was the first time that </w:t>
      </w:r>
      <w:r w:rsidRPr="00100184">
        <w:rPr>
          <w:rFonts w:cs="Arial"/>
          <w:i/>
          <w:lang w:bidi="he-IL"/>
        </w:rPr>
        <w:t>avoda</w:t>
      </w:r>
      <w:r>
        <w:rPr>
          <w:rFonts w:cs="Arial"/>
          <w:lang w:bidi="he-IL"/>
        </w:rPr>
        <w:t xml:space="preserve"> was performed there (through the sacrifices offered on the </w:t>
      </w:r>
      <w:r w:rsidRPr="00E136D8">
        <w:rPr>
          <w:rFonts w:cs="Arial"/>
          <w:i/>
          <w:lang w:bidi="he-IL"/>
        </w:rPr>
        <w:t>mizbe</w:t>
      </w:r>
      <w:r w:rsidR="00977ECD">
        <w:rPr>
          <w:rFonts w:cs="Arial"/>
          <w:i/>
          <w:lang w:bidi="he-IL"/>
        </w:rPr>
        <w:t>i’</w:t>
      </w:r>
      <w:r w:rsidRPr="00E136D8">
        <w:rPr>
          <w:rFonts w:cs="Arial"/>
          <w:i/>
          <w:lang w:bidi="he-IL"/>
        </w:rPr>
        <w:t>ach</w:t>
      </w:r>
      <w:r>
        <w:rPr>
          <w:rFonts w:cs="Arial"/>
          <w:lang w:bidi="he-IL"/>
        </w:rPr>
        <w:t xml:space="preserve"> </w:t>
      </w:r>
      <w:r w:rsidRPr="00E136D8">
        <w:rPr>
          <w:rFonts w:cs="Arial"/>
          <w:i/>
          <w:lang w:bidi="he-IL"/>
        </w:rPr>
        <w:t>hachitzon</w:t>
      </w:r>
      <w:r>
        <w:rPr>
          <w:rFonts w:cs="Arial"/>
          <w:lang w:bidi="he-IL"/>
        </w:rPr>
        <w:t xml:space="preserve">), so too the </w:t>
      </w:r>
      <w:r w:rsidR="00823BC7" w:rsidRPr="00823BC7">
        <w:rPr>
          <w:rFonts w:cs="Arial"/>
          <w:i/>
          <w:iCs/>
          <w:lang w:bidi="he-IL"/>
        </w:rPr>
        <w:t xml:space="preserve">Yom </w:t>
      </w:r>
      <w:r w:rsidR="00823BC7" w:rsidRPr="00823BC7">
        <w:rPr>
          <w:rFonts w:cs="Arial"/>
          <w:i/>
          <w:iCs/>
          <w:lang w:bidi="he-IL"/>
        </w:rPr>
        <w:lastRenderedPageBreak/>
        <w:t>Kippur</w:t>
      </w:r>
      <w:r>
        <w:rPr>
          <w:rFonts w:cs="Arial"/>
          <w:lang w:bidi="he-IL"/>
        </w:rPr>
        <w:t xml:space="preserve"> service was the first time that </w:t>
      </w:r>
      <w:r w:rsidRPr="00E136D8">
        <w:rPr>
          <w:rFonts w:cs="Arial"/>
          <w:i/>
          <w:lang w:bidi="he-IL"/>
        </w:rPr>
        <w:t>avoda</w:t>
      </w:r>
      <w:r>
        <w:rPr>
          <w:rFonts w:cs="Arial"/>
          <w:lang w:bidi="he-IL"/>
        </w:rPr>
        <w:t xml:space="preserve"> was performed in the </w:t>
      </w:r>
      <w:r w:rsidRPr="00E136D8">
        <w:rPr>
          <w:rFonts w:cs="Arial"/>
          <w:i/>
          <w:lang w:bidi="he-IL"/>
        </w:rPr>
        <w:t>kodesh</w:t>
      </w:r>
      <w:r>
        <w:rPr>
          <w:rFonts w:cs="Arial"/>
          <w:lang w:bidi="he-IL"/>
        </w:rPr>
        <w:t xml:space="preserve"> </w:t>
      </w:r>
      <w:r w:rsidRPr="00E136D8">
        <w:rPr>
          <w:rFonts w:cs="Arial"/>
          <w:i/>
          <w:lang w:bidi="he-IL"/>
        </w:rPr>
        <w:t>kadashim</w:t>
      </w:r>
      <w:r>
        <w:rPr>
          <w:rFonts w:cs="Arial"/>
          <w:lang w:bidi="he-IL"/>
        </w:rPr>
        <w:t>.</w:t>
      </w:r>
      <w:r w:rsidR="007D5583">
        <w:rPr>
          <w:rFonts w:cs="Arial"/>
          <w:lang w:bidi="he-IL"/>
        </w:rPr>
        <w:t xml:space="preserve"> Rashi there explains as follows:</w:t>
      </w:r>
    </w:p>
    <w:p w14:paraId="565EBEC6" w14:textId="77777777" w:rsidR="00C74F3D" w:rsidRDefault="007D5583" w:rsidP="00393EE8">
      <w:pPr>
        <w:bidi/>
        <w:rPr>
          <w:rFonts w:cs="Arial"/>
          <w:lang w:bidi="he-IL"/>
        </w:rPr>
      </w:pPr>
      <w:r>
        <w:rPr>
          <w:rFonts w:ascii="Calibri" w:hAnsi="Calibri" w:cs="Calibri" w:hint="cs"/>
          <w:rtl/>
          <w:lang w:bidi="he-IL"/>
        </w:rPr>
        <w:t>ואם בשביל ששימש משה כל שבעת ימי המלואים - אין קרויה עבודה אצל עבודת כהנים, שהוא בלבוש בגדי כהונה ושל משה בחלוק לבן</w:t>
      </w:r>
      <w:r w:rsidR="000C47DB">
        <w:rPr>
          <w:rStyle w:val="FootnoteReference"/>
          <w:rFonts w:ascii="Calibri" w:hAnsi="Calibri" w:cs="Calibri"/>
          <w:rtl/>
          <w:lang w:bidi="he-IL"/>
        </w:rPr>
        <w:footnoteReference w:id="27"/>
      </w:r>
    </w:p>
    <w:p w14:paraId="0BC98B53" w14:textId="7D860215" w:rsidR="000C47DB" w:rsidRDefault="007D5583" w:rsidP="000B37AB">
      <w:pPr>
        <w:rPr>
          <w:rFonts w:cs="Arial"/>
          <w:lang w:bidi="he-IL"/>
        </w:rPr>
      </w:pPr>
      <w:r>
        <w:rPr>
          <w:rFonts w:cs="Arial"/>
          <w:lang w:bidi="he-IL"/>
        </w:rPr>
        <w:t>A</w:t>
      </w:r>
      <w:r w:rsidR="00100184">
        <w:rPr>
          <w:rFonts w:cs="Arial"/>
          <w:lang w:bidi="he-IL"/>
        </w:rPr>
        <w:t xml:space="preserve">lthough Moshe also offered sacrifices on the </w:t>
      </w:r>
      <w:r w:rsidR="00100184" w:rsidRPr="00100184">
        <w:rPr>
          <w:rFonts w:cs="Arial"/>
          <w:i/>
          <w:lang w:bidi="he-IL"/>
        </w:rPr>
        <w:t>mizbe</w:t>
      </w:r>
      <w:r w:rsidR="00977ECD">
        <w:rPr>
          <w:rFonts w:cs="Arial"/>
          <w:i/>
          <w:lang w:bidi="he-IL"/>
        </w:rPr>
        <w:t>i’</w:t>
      </w:r>
      <w:r w:rsidR="00100184" w:rsidRPr="00100184">
        <w:rPr>
          <w:rFonts w:cs="Arial"/>
          <w:i/>
          <w:lang w:bidi="he-IL"/>
        </w:rPr>
        <w:t>ach</w:t>
      </w:r>
      <w:r w:rsidR="00100184">
        <w:rPr>
          <w:rFonts w:cs="Arial"/>
          <w:lang w:bidi="he-IL"/>
        </w:rPr>
        <w:t xml:space="preserve"> </w:t>
      </w:r>
      <w:r w:rsidR="00100184" w:rsidRPr="00100184">
        <w:rPr>
          <w:rFonts w:cs="Arial"/>
          <w:i/>
          <w:lang w:bidi="he-IL"/>
        </w:rPr>
        <w:t>hachitzon</w:t>
      </w:r>
      <w:r w:rsidR="00100184">
        <w:rPr>
          <w:rFonts w:cs="Arial"/>
          <w:lang w:bidi="he-IL"/>
        </w:rPr>
        <w:t xml:space="preserve"> during the seven days of </w:t>
      </w:r>
      <w:r w:rsidR="00100184" w:rsidRPr="00100184">
        <w:rPr>
          <w:rFonts w:cs="Arial"/>
          <w:i/>
          <w:lang w:bidi="he-IL"/>
        </w:rPr>
        <w:t>milu’im</w:t>
      </w:r>
      <w:r w:rsidR="00100184">
        <w:rPr>
          <w:rFonts w:cs="Arial"/>
          <w:lang w:bidi="he-IL"/>
        </w:rPr>
        <w:t xml:space="preserve">, the inauguration on the eighth day is the first time that it is called </w:t>
      </w:r>
      <w:r w:rsidR="00100184" w:rsidRPr="00100184">
        <w:rPr>
          <w:rFonts w:cs="Arial"/>
          <w:i/>
          <w:lang w:bidi="he-IL"/>
        </w:rPr>
        <w:t>avoda</w:t>
      </w:r>
      <w:r w:rsidR="00100184">
        <w:rPr>
          <w:rFonts w:cs="Arial"/>
          <w:lang w:bidi="he-IL"/>
        </w:rPr>
        <w:t xml:space="preserve">, as it was the first time that sacrifices were performed by somebody wearing the clothes of a </w:t>
      </w:r>
      <w:r w:rsidR="00100184" w:rsidRPr="00100184">
        <w:rPr>
          <w:rFonts w:cs="Arial"/>
          <w:i/>
          <w:lang w:bidi="he-IL"/>
        </w:rPr>
        <w:t>kohen</w:t>
      </w:r>
      <w:r w:rsidR="00100184">
        <w:rPr>
          <w:rFonts w:cs="Arial"/>
          <w:lang w:bidi="he-IL"/>
        </w:rPr>
        <w:t xml:space="preserve">. Since Moshe was wearing white clothes that were only permitted for that particular moment in time, his sacrifices were not considered </w:t>
      </w:r>
      <w:r w:rsidR="00100184" w:rsidRPr="00100184">
        <w:rPr>
          <w:rFonts w:cs="Arial"/>
          <w:i/>
          <w:lang w:bidi="he-IL"/>
        </w:rPr>
        <w:t>avoda</w:t>
      </w:r>
      <w:r w:rsidR="00100184">
        <w:rPr>
          <w:rFonts w:cs="Arial"/>
          <w:lang w:bidi="he-IL"/>
        </w:rPr>
        <w:t>.</w:t>
      </w:r>
    </w:p>
    <w:p w14:paraId="4DF29704" w14:textId="30739350" w:rsidR="00F9063E" w:rsidRDefault="000C47DB" w:rsidP="000B37AB">
      <w:pPr>
        <w:rPr>
          <w:rFonts w:cs="Arial"/>
          <w:lang w:bidi="he-IL"/>
        </w:rPr>
      </w:pPr>
      <w:r>
        <w:rPr>
          <w:rFonts w:cs="Arial"/>
          <w:lang w:bidi="he-IL"/>
        </w:rPr>
        <w:t xml:space="preserve">Perhaps the same would apply in the instance of </w:t>
      </w:r>
      <w:r w:rsidRPr="0076708A">
        <w:rPr>
          <w:rFonts w:cs="Arial"/>
          <w:i/>
          <w:lang w:bidi="he-IL"/>
        </w:rPr>
        <w:t>chinuch</w:t>
      </w:r>
      <w:r>
        <w:rPr>
          <w:rFonts w:cs="Arial"/>
          <w:lang w:bidi="he-IL"/>
        </w:rPr>
        <w:t xml:space="preserve"> for a </w:t>
      </w:r>
      <w:r w:rsidRPr="0076708A">
        <w:rPr>
          <w:rFonts w:cs="Arial"/>
          <w:i/>
          <w:lang w:bidi="he-IL"/>
        </w:rPr>
        <w:t>kohen</w:t>
      </w:r>
      <w:r>
        <w:rPr>
          <w:rFonts w:cs="Arial"/>
          <w:lang w:bidi="he-IL"/>
        </w:rPr>
        <w:t xml:space="preserve"> </w:t>
      </w:r>
      <w:r w:rsidRPr="0076708A">
        <w:rPr>
          <w:rFonts w:cs="Arial"/>
          <w:i/>
          <w:lang w:bidi="he-IL"/>
        </w:rPr>
        <w:t>gadol</w:t>
      </w:r>
      <w:r>
        <w:rPr>
          <w:rFonts w:cs="Arial"/>
          <w:lang w:bidi="he-IL"/>
        </w:rPr>
        <w:t xml:space="preserve"> on </w:t>
      </w:r>
      <w:r w:rsidR="00823BC7" w:rsidRPr="00823BC7">
        <w:rPr>
          <w:rFonts w:cs="Arial"/>
          <w:i/>
          <w:iCs/>
          <w:lang w:bidi="he-IL"/>
        </w:rPr>
        <w:t>Yom Kippur</w:t>
      </w:r>
      <w:r>
        <w:rPr>
          <w:rFonts w:cs="Arial"/>
          <w:lang w:bidi="he-IL"/>
        </w:rPr>
        <w:t xml:space="preserve"> – the </w:t>
      </w:r>
      <w:r w:rsidRPr="0076708A">
        <w:rPr>
          <w:rFonts w:cs="Arial"/>
          <w:i/>
          <w:lang w:bidi="he-IL"/>
        </w:rPr>
        <w:t>avoda</w:t>
      </w:r>
      <w:r>
        <w:rPr>
          <w:rFonts w:cs="Arial"/>
          <w:lang w:bidi="he-IL"/>
        </w:rPr>
        <w:t xml:space="preserve"> is performed </w:t>
      </w:r>
      <w:r w:rsidR="005C3104">
        <w:rPr>
          <w:rFonts w:cs="Arial"/>
          <w:lang w:bidi="he-IL"/>
        </w:rPr>
        <w:t xml:space="preserve">in clothes that would not be acceptable for </w:t>
      </w:r>
      <w:r w:rsidR="005C3104" w:rsidRPr="0076708A">
        <w:rPr>
          <w:rFonts w:cs="Arial"/>
          <w:i/>
          <w:lang w:bidi="he-IL"/>
        </w:rPr>
        <w:t>avoda</w:t>
      </w:r>
      <w:r w:rsidR="005C3104">
        <w:rPr>
          <w:rFonts w:cs="Arial"/>
          <w:lang w:bidi="he-IL"/>
        </w:rPr>
        <w:t xml:space="preserve"> the rest of the year.</w:t>
      </w:r>
      <w:r w:rsidR="00261F32">
        <w:rPr>
          <w:rFonts w:cs="Arial"/>
          <w:lang w:bidi="he-IL"/>
        </w:rPr>
        <w:t xml:space="preserve"> In that case, the mere fact that the deputy </w:t>
      </w:r>
      <w:r w:rsidR="00261F32" w:rsidRPr="0076708A">
        <w:rPr>
          <w:rFonts w:cs="Arial"/>
          <w:i/>
          <w:lang w:bidi="he-IL"/>
        </w:rPr>
        <w:t>kohen</w:t>
      </w:r>
      <w:r w:rsidR="00261F32">
        <w:rPr>
          <w:rFonts w:cs="Arial"/>
          <w:lang w:bidi="he-IL"/>
        </w:rPr>
        <w:t xml:space="preserve"> </w:t>
      </w:r>
      <w:r w:rsidR="00261F32" w:rsidRPr="0076708A">
        <w:rPr>
          <w:rFonts w:cs="Arial"/>
          <w:i/>
          <w:lang w:bidi="he-IL"/>
        </w:rPr>
        <w:t>gadol</w:t>
      </w:r>
      <w:r w:rsidR="00261F32">
        <w:rPr>
          <w:rFonts w:cs="Arial"/>
          <w:lang w:bidi="he-IL"/>
        </w:rPr>
        <w:t xml:space="preserve"> was performing the</w:t>
      </w:r>
      <w:r w:rsidR="00F9063E">
        <w:rPr>
          <w:rFonts w:cs="Arial"/>
          <w:lang w:bidi="he-IL"/>
        </w:rPr>
        <w:t xml:space="preserve"> </w:t>
      </w:r>
      <w:r w:rsidR="00F9063E" w:rsidRPr="00F9063E">
        <w:rPr>
          <w:rFonts w:cs="Arial"/>
          <w:i/>
          <w:lang w:bidi="he-IL"/>
        </w:rPr>
        <w:t>avoda</w:t>
      </w:r>
      <w:r w:rsidR="00F9063E">
        <w:rPr>
          <w:rFonts w:cs="Arial"/>
          <w:lang w:bidi="he-IL"/>
        </w:rPr>
        <w:t xml:space="preserve"> of</w:t>
      </w:r>
      <w:r w:rsidR="00261F32">
        <w:rPr>
          <w:rFonts w:cs="Arial"/>
          <w:lang w:bidi="he-IL"/>
        </w:rPr>
        <w:t xml:space="preserve"> </w:t>
      </w:r>
      <w:r w:rsidR="00823BC7" w:rsidRPr="00823BC7">
        <w:rPr>
          <w:rFonts w:cs="Arial"/>
          <w:i/>
          <w:iCs/>
          <w:lang w:bidi="he-IL"/>
        </w:rPr>
        <w:t>Yom Kippur</w:t>
      </w:r>
      <w:r w:rsidR="00261F32">
        <w:rPr>
          <w:rFonts w:cs="Arial"/>
          <w:lang w:bidi="he-IL"/>
        </w:rPr>
        <w:t xml:space="preserve"> would not necessarily equate to an action which made him recognisable as </w:t>
      </w:r>
      <w:r w:rsidR="00261F32" w:rsidRPr="00F9063E">
        <w:rPr>
          <w:rFonts w:cs="Arial"/>
          <w:i/>
          <w:lang w:bidi="he-IL"/>
        </w:rPr>
        <w:t>kohen</w:t>
      </w:r>
      <w:r w:rsidR="00261F32">
        <w:rPr>
          <w:rFonts w:cs="Arial"/>
          <w:lang w:bidi="he-IL"/>
        </w:rPr>
        <w:t xml:space="preserve"> </w:t>
      </w:r>
      <w:r w:rsidR="00261F32" w:rsidRPr="00F9063E">
        <w:rPr>
          <w:rFonts w:cs="Arial"/>
          <w:i/>
          <w:lang w:bidi="he-IL"/>
        </w:rPr>
        <w:t>gadol</w:t>
      </w:r>
      <w:r w:rsidR="00261F32">
        <w:rPr>
          <w:rFonts w:cs="Arial"/>
          <w:lang w:bidi="he-IL"/>
        </w:rPr>
        <w:t xml:space="preserve"> within the halachically recognised parameters of that process</w:t>
      </w:r>
      <w:r w:rsidR="00E46080">
        <w:rPr>
          <w:rFonts w:cs="Arial"/>
          <w:lang w:bidi="he-IL"/>
        </w:rPr>
        <w:t>.</w:t>
      </w:r>
      <w:r w:rsidR="00B9149D">
        <w:rPr>
          <w:rStyle w:val="FootnoteReference"/>
          <w:rFonts w:cs="Arial"/>
          <w:lang w:bidi="he-IL"/>
        </w:rPr>
        <w:footnoteReference w:id="28"/>
      </w:r>
    </w:p>
    <w:p w14:paraId="6E984034" w14:textId="2DCB9DC4" w:rsidR="00F14E5E" w:rsidRDefault="00093ADA" w:rsidP="00E46080">
      <w:pPr>
        <w:rPr>
          <w:rFonts w:cs="Arial"/>
          <w:lang w:bidi="he-IL"/>
        </w:rPr>
      </w:pPr>
      <w:r>
        <w:rPr>
          <w:rFonts w:cs="Arial"/>
          <w:lang w:bidi="he-IL"/>
        </w:rPr>
        <w:t xml:space="preserve">To summarise, we have suggested that Rashi may understand Rav Ada bar Ahava and Abaye’s answers as being based on the assumption that the </w:t>
      </w:r>
      <w:r w:rsidRPr="00260696">
        <w:rPr>
          <w:rFonts w:cs="Arial"/>
          <w:i/>
          <w:lang w:bidi="he-IL"/>
        </w:rPr>
        <w:t>ta’am</w:t>
      </w:r>
      <w:r>
        <w:rPr>
          <w:rFonts w:cs="Arial"/>
          <w:lang w:bidi="he-IL"/>
        </w:rPr>
        <w:t xml:space="preserve"> of the mitzvah of </w:t>
      </w:r>
      <w:r w:rsidR="00260696" w:rsidRPr="00E438CF">
        <w:rPr>
          <w:rFonts w:cs="Arial"/>
          <w:i/>
          <w:lang w:bidi="he-IL"/>
        </w:rPr>
        <w:t>chinuch</w:t>
      </w:r>
      <w:r w:rsidR="00260696">
        <w:rPr>
          <w:rFonts w:cs="Arial"/>
          <w:lang w:bidi="he-IL"/>
        </w:rPr>
        <w:t xml:space="preserve"> is </w:t>
      </w:r>
      <w:r w:rsidR="00260696" w:rsidRPr="00E438CF">
        <w:rPr>
          <w:rFonts w:cs="Arial"/>
          <w:i/>
          <w:lang w:bidi="he-IL"/>
        </w:rPr>
        <w:t>mishum</w:t>
      </w:r>
      <w:r w:rsidR="00260696">
        <w:rPr>
          <w:rFonts w:cs="Arial"/>
          <w:lang w:bidi="he-IL"/>
        </w:rPr>
        <w:t xml:space="preserve"> </w:t>
      </w:r>
      <w:r w:rsidR="00260696" w:rsidRPr="00E438CF">
        <w:rPr>
          <w:rFonts w:cs="Arial"/>
          <w:i/>
          <w:lang w:bidi="he-IL"/>
        </w:rPr>
        <w:t>hekeira</w:t>
      </w:r>
      <w:r w:rsidR="00260696">
        <w:rPr>
          <w:rFonts w:cs="Arial"/>
          <w:lang w:bidi="he-IL"/>
        </w:rPr>
        <w:t xml:space="preserve"> – to make the individual recognisable as </w:t>
      </w:r>
      <w:r w:rsidR="00260696" w:rsidRPr="00E438CF">
        <w:rPr>
          <w:rFonts w:cs="Arial"/>
          <w:i/>
          <w:lang w:bidi="he-IL"/>
        </w:rPr>
        <w:t>kohen</w:t>
      </w:r>
      <w:r w:rsidR="00260696">
        <w:rPr>
          <w:rFonts w:cs="Arial"/>
          <w:lang w:bidi="he-IL"/>
        </w:rPr>
        <w:t xml:space="preserve"> </w:t>
      </w:r>
      <w:r w:rsidR="00260696" w:rsidRPr="00E438CF">
        <w:rPr>
          <w:rFonts w:cs="Arial"/>
          <w:i/>
          <w:lang w:bidi="he-IL"/>
        </w:rPr>
        <w:t>gadol</w:t>
      </w:r>
      <w:r w:rsidR="00260696">
        <w:rPr>
          <w:rFonts w:cs="Arial"/>
          <w:lang w:bidi="he-IL"/>
        </w:rPr>
        <w:t>.</w:t>
      </w:r>
      <w:r w:rsidR="00027246">
        <w:rPr>
          <w:rFonts w:cs="Arial"/>
          <w:lang w:bidi="he-IL"/>
        </w:rPr>
        <w:t xml:space="preserve"> We have also suggested that to avoid conflicting with a </w:t>
      </w:r>
      <w:r w:rsidR="00027246" w:rsidRPr="00E438CF">
        <w:rPr>
          <w:rFonts w:cs="Arial"/>
          <w:i/>
          <w:lang w:bidi="he-IL"/>
        </w:rPr>
        <w:t>gemara</w:t>
      </w:r>
      <w:r w:rsidR="00027246">
        <w:rPr>
          <w:rFonts w:cs="Arial"/>
          <w:lang w:bidi="he-IL"/>
        </w:rPr>
        <w:t xml:space="preserve"> earlier in </w:t>
      </w:r>
      <w:r w:rsidR="00027246" w:rsidRPr="004B4B74">
        <w:rPr>
          <w:rFonts w:cs="Arial"/>
          <w:iCs/>
          <w:lang w:bidi="he-IL"/>
        </w:rPr>
        <w:t>Yoma</w:t>
      </w:r>
      <w:r w:rsidR="00027246">
        <w:rPr>
          <w:rFonts w:cs="Arial"/>
          <w:lang w:bidi="he-IL"/>
        </w:rPr>
        <w:t xml:space="preserve">, it makes sense to suggest that Rashi understands, at least within the views of Abaye and Rav Ada bar Ahava, the function of </w:t>
      </w:r>
      <w:r w:rsidR="00027246" w:rsidRPr="00E438CF">
        <w:rPr>
          <w:rFonts w:cs="Arial"/>
          <w:i/>
          <w:lang w:bidi="he-IL"/>
        </w:rPr>
        <w:t>m</w:t>
      </w:r>
      <w:r w:rsidR="00977ECD">
        <w:rPr>
          <w:rFonts w:cs="Arial"/>
          <w:i/>
          <w:lang w:bidi="he-IL"/>
        </w:rPr>
        <w:t>’</w:t>
      </w:r>
      <w:r w:rsidR="00027246" w:rsidRPr="00E438CF">
        <w:rPr>
          <w:rFonts w:cs="Arial"/>
          <w:i/>
          <w:lang w:bidi="he-IL"/>
        </w:rPr>
        <w:t>shicha</w:t>
      </w:r>
      <w:r w:rsidR="00027246">
        <w:rPr>
          <w:rFonts w:cs="Arial"/>
          <w:lang w:bidi="he-IL"/>
        </w:rPr>
        <w:t xml:space="preserve"> and </w:t>
      </w:r>
      <w:r w:rsidR="00027246" w:rsidRPr="00E438CF">
        <w:rPr>
          <w:rFonts w:cs="Arial"/>
          <w:i/>
          <w:lang w:bidi="he-IL"/>
        </w:rPr>
        <w:t>ribui</w:t>
      </w:r>
      <w:r w:rsidR="00027246">
        <w:rPr>
          <w:rFonts w:cs="Arial"/>
          <w:lang w:bidi="he-IL"/>
        </w:rPr>
        <w:t xml:space="preserve"> </w:t>
      </w:r>
      <w:r w:rsidR="00027246" w:rsidRPr="00E438CF">
        <w:rPr>
          <w:rFonts w:cs="Arial"/>
          <w:i/>
          <w:lang w:bidi="he-IL"/>
        </w:rPr>
        <w:t>b</w:t>
      </w:r>
      <w:r w:rsidR="00977ECD">
        <w:rPr>
          <w:rFonts w:cs="Arial"/>
          <w:i/>
          <w:lang w:bidi="he-IL"/>
        </w:rPr>
        <w:t>’</w:t>
      </w:r>
      <w:r w:rsidR="00027246" w:rsidRPr="00E438CF">
        <w:rPr>
          <w:rFonts w:cs="Arial"/>
          <w:i/>
          <w:lang w:bidi="he-IL"/>
        </w:rPr>
        <w:t>gadim</w:t>
      </w:r>
      <w:r w:rsidR="00027246">
        <w:rPr>
          <w:rFonts w:cs="Arial"/>
          <w:lang w:bidi="he-IL"/>
        </w:rPr>
        <w:t xml:space="preserve"> in the inauguration of a </w:t>
      </w:r>
      <w:r w:rsidR="00027246" w:rsidRPr="00E438CF">
        <w:rPr>
          <w:rFonts w:cs="Arial"/>
          <w:i/>
          <w:lang w:bidi="he-IL"/>
        </w:rPr>
        <w:t>kohen</w:t>
      </w:r>
      <w:r w:rsidR="00027246">
        <w:rPr>
          <w:rFonts w:cs="Arial"/>
          <w:lang w:bidi="he-IL"/>
        </w:rPr>
        <w:t xml:space="preserve"> </w:t>
      </w:r>
      <w:r w:rsidR="00027246" w:rsidRPr="00E438CF">
        <w:rPr>
          <w:rFonts w:cs="Arial"/>
          <w:i/>
          <w:lang w:bidi="he-IL"/>
        </w:rPr>
        <w:t>gadol</w:t>
      </w:r>
      <w:r w:rsidR="00027246">
        <w:rPr>
          <w:rFonts w:cs="Arial"/>
          <w:lang w:bidi="he-IL"/>
        </w:rPr>
        <w:t xml:space="preserve"> as being one of inferring recognisability. This has led us to the conclusion that Rashi does not understand Rav Papa in the same way, as the </w:t>
      </w:r>
      <w:r w:rsidR="00027246" w:rsidRPr="00E438CF">
        <w:rPr>
          <w:rFonts w:cs="Arial"/>
          <w:i/>
          <w:lang w:bidi="he-IL"/>
        </w:rPr>
        <w:t>bigdei</w:t>
      </w:r>
      <w:r w:rsidR="00027246">
        <w:rPr>
          <w:rFonts w:cs="Arial"/>
          <w:lang w:bidi="he-IL"/>
        </w:rPr>
        <w:t xml:space="preserve"> </w:t>
      </w:r>
      <w:r w:rsidR="00027246" w:rsidRPr="00E438CF">
        <w:rPr>
          <w:rFonts w:cs="Arial"/>
          <w:i/>
          <w:lang w:bidi="he-IL"/>
        </w:rPr>
        <w:t>lavan</w:t>
      </w:r>
      <w:r w:rsidR="00027246">
        <w:rPr>
          <w:rFonts w:cs="Arial"/>
          <w:lang w:bidi="he-IL"/>
        </w:rPr>
        <w:t xml:space="preserve"> that a </w:t>
      </w:r>
      <w:r w:rsidR="00027246" w:rsidRPr="00E438CF">
        <w:rPr>
          <w:rFonts w:cs="Arial"/>
          <w:i/>
          <w:lang w:bidi="he-IL"/>
        </w:rPr>
        <w:t>kohen</w:t>
      </w:r>
      <w:r w:rsidR="00027246">
        <w:rPr>
          <w:rFonts w:cs="Arial"/>
          <w:lang w:bidi="he-IL"/>
        </w:rPr>
        <w:t xml:space="preserve"> </w:t>
      </w:r>
      <w:r w:rsidR="00027246" w:rsidRPr="00E438CF">
        <w:rPr>
          <w:rFonts w:cs="Arial"/>
          <w:i/>
          <w:lang w:bidi="he-IL"/>
        </w:rPr>
        <w:t>gadol</w:t>
      </w:r>
      <w:r w:rsidR="00027246">
        <w:rPr>
          <w:rFonts w:cs="Arial"/>
          <w:lang w:bidi="he-IL"/>
        </w:rPr>
        <w:t xml:space="preserve"> wears on </w:t>
      </w:r>
      <w:r w:rsidR="00823BC7" w:rsidRPr="00823BC7">
        <w:rPr>
          <w:rFonts w:cs="Arial"/>
          <w:i/>
          <w:iCs/>
          <w:lang w:bidi="he-IL"/>
        </w:rPr>
        <w:t>Yom Kippur</w:t>
      </w:r>
      <w:r w:rsidR="00027246">
        <w:rPr>
          <w:rFonts w:cs="Arial"/>
          <w:lang w:bidi="he-IL"/>
        </w:rPr>
        <w:t xml:space="preserve"> are seemingly outside of what </w:t>
      </w:r>
      <w:r w:rsidR="00027246" w:rsidRPr="00E438CF">
        <w:rPr>
          <w:rFonts w:cs="Arial"/>
          <w:i/>
          <w:lang w:bidi="he-IL"/>
        </w:rPr>
        <w:t>halacha</w:t>
      </w:r>
      <w:r w:rsidR="00027246">
        <w:rPr>
          <w:rFonts w:cs="Arial"/>
          <w:lang w:bidi="he-IL"/>
        </w:rPr>
        <w:t xml:space="preserve"> prescribes as activities which can give recognisability, namely </w:t>
      </w:r>
      <w:r w:rsidR="00027246" w:rsidRPr="00E438CF">
        <w:rPr>
          <w:rFonts w:cs="Arial"/>
          <w:i/>
          <w:lang w:bidi="he-IL"/>
        </w:rPr>
        <w:t>m</w:t>
      </w:r>
      <w:r w:rsidR="00F35E07">
        <w:rPr>
          <w:rFonts w:cs="Arial"/>
          <w:i/>
          <w:lang w:bidi="he-IL"/>
        </w:rPr>
        <w:t>’</w:t>
      </w:r>
      <w:r w:rsidR="00027246" w:rsidRPr="00E438CF">
        <w:rPr>
          <w:rFonts w:cs="Arial"/>
          <w:i/>
          <w:lang w:bidi="he-IL"/>
        </w:rPr>
        <w:t>shicha</w:t>
      </w:r>
      <w:r w:rsidR="00027246">
        <w:rPr>
          <w:rFonts w:cs="Arial"/>
          <w:lang w:bidi="he-IL"/>
        </w:rPr>
        <w:t xml:space="preserve"> and </w:t>
      </w:r>
      <w:r w:rsidR="00027246" w:rsidRPr="00E438CF">
        <w:rPr>
          <w:rFonts w:cs="Arial"/>
          <w:i/>
          <w:lang w:bidi="he-IL"/>
        </w:rPr>
        <w:t>ribui</w:t>
      </w:r>
      <w:r w:rsidR="00027246">
        <w:rPr>
          <w:rFonts w:cs="Arial"/>
          <w:lang w:bidi="he-IL"/>
        </w:rPr>
        <w:t xml:space="preserve"> </w:t>
      </w:r>
      <w:r w:rsidR="00027246" w:rsidRPr="00E438CF">
        <w:rPr>
          <w:rFonts w:cs="Arial"/>
          <w:i/>
          <w:lang w:bidi="he-IL"/>
        </w:rPr>
        <w:t>b</w:t>
      </w:r>
      <w:r w:rsidR="00F35E07">
        <w:rPr>
          <w:rFonts w:cs="Arial"/>
          <w:i/>
          <w:lang w:bidi="he-IL"/>
        </w:rPr>
        <w:t>’</w:t>
      </w:r>
      <w:r w:rsidR="00027246" w:rsidRPr="00E438CF">
        <w:rPr>
          <w:rFonts w:cs="Arial"/>
          <w:i/>
          <w:lang w:bidi="he-IL"/>
        </w:rPr>
        <w:t>gadim</w:t>
      </w:r>
      <w:r w:rsidR="00027246">
        <w:rPr>
          <w:rFonts w:cs="Arial"/>
          <w:lang w:bidi="he-IL"/>
        </w:rPr>
        <w:t xml:space="preserve">. Finally, we have suggested that Rashi’s comments on 3b explaining why Moshe’s </w:t>
      </w:r>
      <w:r w:rsidR="00027246" w:rsidRPr="00E438CF">
        <w:rPr>
          <w:rFonts w:cs="Arial"/>
          <w:i/>
          <w:lang w:bidi="he-IL"/>
        </w:rPr>
        <w:t>korbanos</w:t>
      </w:r>
      <w:r w:rsidR="00027246">
        <w:rPr>
          <w:rFonts w:cs="Arial"/>
          <w:lang w:bidi="he-IL"/>
        </w:rPr>
        <w:t xml:space="preserve"> did not count as </w:t>
      </w:r>
      <w:r w:rsidR="00027246" w:rsidRPr="00E438CF">
        <w:rPr>
          <w:rFonts w:cs="Arial"/>
          <w:i/>
          <w:lang w:bidi="he-IL"/>
        </w:rPr>
        <w:t>avoda</w:t>
      </w:r>
      <w:r w:rsidR="00027246">
        <w:rPr>
          <w:rFonts w:cs="Arial"/>
          <w:lang w:bidi="he-IL"/>
        </w:rPr>
        <w:t xml:space="preserve"> may support this conclusion.</w:t>
      </w:r>
      <w:r w:rsidR="00B000DD">
        <w:rPr>
          <w:rFonts w:cs="Arial"/>
          <w:lang w:bidi="he-IL"/>
        </w:rPr>
        <w:t xml:space="preserve"> </w:t>
      </w:r>
    </w:p>
    <w:p w14:paraId="61E3FD3B" w14:textId="1AED739B" w:rsidR="000D5A91" w:rsidRDefault="00B000DD" w:rsidP="004B4B74">
      <w:pPr>
        <w:rPr>
          <w:rFonts w:cs="Arial"/>
          <w:lang w:bidi="he-IL"/>
        </w:rPr>
      </w:pPr>
      <w:r>
        <w:rPr>
          <w:rFonts w:cs="Arial"/>
          <w:lang w:bidi="he-IL"/>
        </w:rPr>
        <w:t xml:space="preserve">However, that interpretation of Rashi on 3b as being linked </w:t>
      </w:r>
      <w:r w:rsidR="00E438CF">
        <w:rPr>
          <w:rFonts w:cs="Arial"/>
          <w:lang w:bidi="he-IL"/>
        </w:rPr>
        <w:t xml:space="preserve">to a different explanation of Rav Papa’s understanding of </w:t>
      </w:r>
      <w:r w:rsidR="00E438CF" w:rsidRPr="00533BC7">
        <w:rPr>
          <w:rFonts w:cs="Arial"/>
          <w:i/>
          <w:lang w:bidi="he-IL"/>
        </w:rPr>
        <w:t>chinuch</w:t>
      </w:r>
      <w:r w:rsidR="00E438CF">
        <w:rPr>
          <w:rFonts w:cs="Arial"/>
          <w:lang w:bidi="he-IL"/>
        </w:rPr>
        <w:t xml:space="preserve"> actually raises a larger difficulty than it solves. If Rashi’s explanation of </w:t>
      </w:r>
      <w:r w:rsidR="00981E3A">
        <w:rPr>
          <w:rFonts w:cs="Arial"/>
          <w:lang w:bidi="he-IL"/>
        </w:rPr>
        <w:t xml:space="preserve">Moshe’s </w:t>
      </w:r>
      <w:r w:rsidR="00981E3A" w:rsidRPr="00533BC7">
        <w:rPr>
          <w:rFonts w:cs="Arial"/>
          <w:i/>
          <w:lang w:bidi="he-IL"/>
        </w:rPr>
        <w:t>korbanos</w:t>
      </w:r>
      <w:r w:rsidR="00981E3A">
        <w:rPr>
          <w:rFonts w:cs="Arial"/>
          <w:lang w:bidi="he-IL"/>
        </w:rPr>
        <w:t xml:space="preserve"> not being called </w:t>
      </w:r>
      <w:r w:rsidR="00981E3A" w:rsidRPr="00533BC7">
        <w:rPr>
          <w:rFonts w:cs="Arial"/>
          <w:i/>
          <w:lang w:bidi="he-IL"/>
        </w:rPr>
        <w:t>avoda</w:t>
      </w:r>
      <w:r w:rsidR="00981E3A">
        <w:rPr>
          <w:rFonts w:cs="Arial"/>
          <w:lang w:bidi="he-IL"/>
        </w:rPr>
        <w:t xml:space="preserve"> can also be applied to the </w:t>
      </w:r>
      <w:r w:rsidR="00981E3A" w:rsidRPr="00533BC7">
        <w:rPr>
          <w:rFonts w:cs="Arial"/>
          <w:i/>
          <w:lang w:bidi="he-IL"/>
        </w:rPr>
        <w:t>kohen</w:t>
      </w:r>
      <w:r w:rsidR="00981E3A">
        <w:rPr>
          <w:rFonts w:cs="Arial"/>
          <w:lang w:bidi="he-IL"/>
        </w:rPr>
        <w:t xml:space="preserve"> </w:t>
      </w:r>
      <w:r w:rsidR="00981E3A" w:rsidRPr="00533BC7">
        <w:rPr>
          <w:rFonts w:cs="Arial"/>
          <w:i/>
          <w:lang w:bidi="he-IL"/>
        </w:rPr>
        <w:t>gadol</w:t>
      </w:r>
      <w:r w:rsidR="00981E3A">
        <w:rPr>
          <w:rFonts w:cs="Arial"/>
          <w:lang w:bidi="he-IL"/>
        </w:rPr>
        <w:t xml:space="preserve"> on </w:t>
      </w:r>
      <w:r w:rsidR="00823BC7" w:rsidRPr="00823BC7">
        <w:rPr>
          <w:rFonts w:cs="Arial"/>
          <w:i/>
          <w:iCs/>
          <w:lang w:bidi="he-IL"/>
        </w:rPr>
        <w:t>Yom Kippur</w:t>
      </w:r>
      <w:r w:rsidR="00981E3A">
        <w:rPr>
          <w:rFonts w:cs="Arial"/>
          <w:lang w:bidi="he-IL"/>
        </w:rPr>
        <w:t xml:space="preserve">, then how could Rav Papa even begin to apply the concept of </w:t>
      </w:r>
      <w:r w:rsidR="004B4B74">
        <w:rPr>
          <w:rFonts w:cs="Arial"/>
          <w:i/>
          <w:iCs/>
          <w:lang w:bidi="he-IL"/>
        </w:rPr>
        <w:t xml:space="preserve">avodaso m’chanechto </w:t>
      </w:r>
      <w:r w:rsidR="00981E3A">
        <w:rPr>
          <w:rFonts w:cs="Arial"/>
          <w:lang w:bidi="he-IL"/>
        </w:rPr>
        <w:t>when there is technical</w:t>
      </w:r>
      <w:r w:rsidR="00F35E07">
        <w:rPr>
          <w:rFonts w:cs="Arial"/>
          <w:lang w:bidi="he-IL"/>
        </w:rPr>
        <w:t>ly no</w:t>
      </w:r>
      <w:r w:rsidR="00981E3A">
        <w:rPr>
          <w:rFonts w:cs="Arial"/>
          <w:lang w:bidi="he-IL"/>
        </w:rPr>
        <w:t xml:space="preserve"> </w:t>
      </w:r>
      <w:r w:rsidR="00981E3A" w:rsidRPr="00981E3A">
        <w:rPr>
          <w:rFonts w:cs="Arial"/>
          <w:i/>
          <w:lang w:bidi="he-IL"/>
        </w:rPr>
        <w:t>avoda</w:t>
      </w:r>
      <w:r w:rsidR="00981E3A">
        <w:rPr>
          <w:rFonts w:cs="Arial"/>
          <w:lang w:bidi="he-IL"/>
        </w:rPr>
        <w:t xml:space="preserve"> occurring. Clearly this would not make sense – of course the</w:t>
      </w:r>
      <w:r w:rsidR="00533BC7">
        <w:rPr>
          <w:rFonts w:cs="Arial"/>
          <w:lang w:bidi="he-IL"/>
        </w:rPr>
        <w:t xml:space="preserve"> </w:t>
      </w:r>
      <w:r w:rsidR="00533BC7" w:rsidRPr="00F14E5E">
        <w:rPr>
          <w:rFonts w:cs="Arial"/>
          <w:i/>
          <w:lang w:bidi="he-IL"/>
        </w:rPr>
        <w:t>avoda</w:t>
      </w:r>
      <w:r w:rsidR="00533BC7">
        <w:rPr>
          <w:rFonts w:cs="Arial"/>
          <w:lang w:bidi="he-IL"/>
        </w:rPr>
        <w:t xml:space="preserve"> of </w:t>
      </w:r>
      <w:r w:rsidR="00823BC7" w:rsidRPr="00823BC7">
        <w:rPr>
          <w:rFonts w:cs="Arial"/>
          <w:i/>
          <w:iCs/>
          <w:lang w:bidi="he-IL"/>
        </w:rPr>
        <w:t>Yom Kippur</w:t>
      </w:r>
      <w:r w:rsidR="00533BC7">
        <w:rPr>
          <w:rFonts w:cs="Arial"/>
          <w:lang w:bidi="he-IL"/>
        </w:rPr>
        <w:t xml:space="preserve"> is a real </w:t>
      </w:r>
      <w:r w:rsidR="00533BC7" w:rsidRPr="00F14E5E">
        <w:rPr>
          <w:rFonts w:cs="Arial"/>
          <w:i/>
          <w:lang w:bidi="he-IL"/>
        </w:rPr>
        <w:t>avoda</w:t>
      </w:r>
      <w:r w:rsidR="00533BC7">
        <w:rPr>
          <w:rFonts w:cs="Arial"/>
          <w:lang w:bidi="he-IL"/>
        </w:rPr>
        <w:t xml:space="preserve">. </w:t>
      </w:r>
    </w:p>
    <w:p w14:paraId="0276A178" w14:textId="349FC60C" w:rsidR="000A24CB" w:rsidRDefault="00533BC7" w:rsidP="004B4B74">
      <w:pPr>
        <w:rPr>
          <w:rFonts w:cs="Arial"/>
          <w:lang w:bidi="he-IL"/>
        </w:rPr>
      </w:pPr>
      <w:r>
        <w:rPr>
          <w:rFonts w:cs="Arial"/>
          <w:lang w:bidi="he-IL"/>
        </w:rPr>
        <w:t>So how do we square this with the Rashi about Moshe – is it in fact irrelevant to this discussion? Maybe a more subtle distinction can be drawn:</w:t>
      </w:r>
      <w:r w:rsidR="00EE3838">
        <w:rPr>
          <w:rFonts w:cs="Arial"/>
          <w:lang w:bidi="he-IL"/>
        </w:rPr>
        <w:t xml:space="preserve"> </w:t>
      </w:r>
      <w:r w:rsidR="00AB010C">
        <w:rPr>
          <w:rFonts w:cs="Arial"/>
          <w:lang w:bidi="he-IL"/>
        </w:rPr>
        <w:t xml:space="preserve">The difference between Moshe’s </w:t>
      </w:r>
      <w:r w:rsidR="00AB010C" w:rsidRPr="00F14E5E">
        <w:rPr>
          <w:rFonts w:cs="Arial"/>
          <w:i/>
          <w:lang w:bidi="he-IL"/>
        </w:rPr>
        <w:t>korbanos</w:t>
      </w:r>
      <w:r w:rsidR="00AB010C">
        <w:rPr>
          <w:rFonts w:cs="Arial"/>
          <w:lang w:bidi="he-IL"/>
        </w:rPr>
        <w:t xml:space="preserve">, and Rav Papa’s idea of </w:t>
      </w:r>
      <w:r w:rsidR="00AB010C" w:rsidRPr="00F14E5E">
        <w:rPr>
          <w:rFonts w:cs="Arial"/>
          <w:i/>
          <w:lang w:bidi="he-IL"/>
        </w:rPr>
        <w:t>chinuch</w:t>
      </w:r>
      <w:r w:rsidR="00AB010C">
        <w:rPr>
          <w:rFonts w:cs="Arial"/>
          <w:lang w:bidi="he-IL"/>
        </w:rPr>
        <w:t xml:space="preserve">, is that had Moshe’s </w:t>
      </w:r>
      <w:r w:rsidR="00AB010C" w:rsidRPr="00F14E5E">
        <w:rPr>
          <w:rFonts w:cs="Arial"/>
          <w:i/>
          <w:lang w:bidi="he-IL"/>
        </w:rPr>
        <w:t>avoda</w:t>
      </w:r>
      <w:r w:rsidR="00AB010C">
        <w:rPr>
          <w:rFonts w:cs="Arial"/>
          <w:lang w:bidi="he-IL"/>
        </w:rPr>
        <w:t xml:space="preserve"> been considered </w:t>
      </w:r>
      <w:r w:rsidR="00AB010C" w:rsidRPr="00F14E5E">
        <w:rPr>
          <w:rFonts w:cs="Arial"/>
          <w:i/>
          <w:lang w:bidi="he-IL"/>
        </w:rPr>
        <w:t>chinuch</w:t>
      </w:r>
      <w:r w:rsidR="00AB010C">
        <w:rPr>
          <w:rFonts w:cs="Arial"/>
          <w:lang w:bidi="he-IL"/>
        </w:rPr>
        <w:t xml:space="preserve">, it would only have been </w:t>
      </w:r>
      <w:r w:rsidR="00AB010C" w:rsidRPr="00F14E5E">
        <w:rPr>
          <w:rFonts w:cs="Arial"/>
          <w:i/>
          <w:lang w:bidi="he-IL"/>
        </w:rPr>
        <w:t>chinuch</w:t>
      </w:r>
      <w:r w:rsidR="00AB010C">
        <w:rPr>
          <w:rFonts w:cs="Arial"/>
          <w:lang w:bidi="he-IL"/>
        </w:rPr>
        <w:t xml:space="preserve"> for after the </w:t>
      </w:r>
      <w:r w:rsidR="00AB010C" w:rsidRPr="00F14E5E">
        <w:rPr>
          <w:rFonts w:cs="Arial"/>
          <w:i/>
          <w:lang w:bidi="he-IL"/>
        </w:rPr>
        <w:t>milu’im</w:t>
      </w:r>
      <w:r w:rsidR="00AB010C">
        <w:rPr>
          <w:rFonts w:cs="Arial"/>
          <w:lang w:bidi="he-IL"/>
        </w:rPr>
        <w:t xml:space="preserve"> were finished, meaning that no further </w:t>
      </w:r>
      <w:r w:rsidR="00AB010C" w:rsidRPr="00F14E5E">
        <w:rPr>
          <w:rFonts w:cs="Arial"/>
          <w:i/>
          <w:lang w:bidi="he-IL"/>
        </w:rPr>
        <w:t>chinuch</w:t>
      </w:r>
      <w:r w:rsidR="00AB010C">
        <w:rPr>
          <w:rFonts w:cs="Arial"/>
          <w:lang w:bidi="he-IL"/>
        </w:rPr>
        <w:t xml:space="preserve"> would have been necessary on the eighth day. Therefore it makes sense to say that given that Moshe’s </w:t>
      </w:r>
      <w:r w:rsidR="00AB010C" w:rsidRPr="00F14E5E">
        <w:rPr>
          <w:rFonts w:cs="Arial"/>
          <w:i/>
          <w:lang w:bidi="he-IL"/>
        </w:rPr>
        <w:t>avoda</w:t>
      </w:r>
      <w:r w:rsidR="00AB010C">
        <w:rPr>
          <w:rFonts w:cs="Arial"/>
          <w:lang w:bidi="he-IL"/>
        </w:rPr>
        <w:t xml:space="preserve"> was performed in a different way from regular </w:t>
      </w:r>
      <w:r w:rsidR="00AB010C" w:rsidRPr="00F14E5E">
        <w:rPr>
          <w:rFonts w:cs="Arial"/>
          <w:i/>
          <w:lang w:bidi="he-IL"/>
        </w:rPr>
        <w:t>avoda</w:t>
      </w:r>
      <w:r w:rsidR="00AB010C">
        <w:rPr>
          <w:rFonts w:cs="Arial"/>
          <w:lang w:bidi="he-IL"/>
        </w:rPr>
        <w:t>, and was only allowed temporarily</w:t>
      </w:r>
      <w:r w:rsidR="00311484">
        <w:rPr>
          <w:rFonts w:cs="Arial"/>
          <w:lang w:bidi="he-IL"/>
        </w:rPr>
        <w:t xml:space="preserve">, it should not </w:t>
      </w:r>
      <w:r w:rsidR="00311484">
        <w:rPr>
          <w:rFonts w:cs="Arial"/>
          <w:lang w:bidi="he-IL"/>
        </w:rPr>
        <w:lastRenderedPageBreak/>
        <w:t xml:space="preserve">act as a </w:t>
      </w:r>
      <w:r w:rsidR="00311484" w:rsidRPr="00F14E5E">
        <w:rPr>
          <w:rFonts w:cs="Arial"/>
          <w:i/>
          <w:lang w:bidi="he-IL"/>
        </w:rPr>
        <w:t>chinuch</w:t>
      </w:r>
      <w:r w:rsidR="00311484">
        <w:rPr>
          <w:rFonts w:cs="Arial"/>
          <w:lang w:bidi="he-IL"/>
        </w:rPr>
        <w:t xml:space="preserve"> regarding regular </w:t>
      </w:r>
      <w:r w:rsidR="00311484" w:rsidRPr="00F14E5E">
        <w:rPr>
          <w:rFonts w:cs="Arial"/>
          <w:i/>
          <w:lang w:bidi="he-IL"/>
        </w:rPr>
        <w:t>avoda</w:t>
      </w:r>
      <w:r w:rsidR="00311484">
        <w:rPr>
          <w:rFonts w:cs="Arial"/>
          <w:lang w:bidi="he-IL"/>
        </w:rPr>
        <w:t xml:space="preserve">. Rav Papa, on the other hand, is primarily discussing how to perform </w:t>
      </w:r>
      <w:r w:rsidR="00311484" w:rsidRPr="00F14E5E">
        <w:rPr>
          <w:rFonts w:cs="Arial"/>
          <w:i/>
          <w:lang w:bidi="he-IL"/>
        </w:rPr>
        <w:t>chinuch</w:t>
      </w:r>
      <w:r w:rsidR="00311484">
        <w:rPr>
          <w:rFonts w:cs="Arial"/>
          <w:lang w:bidi="he-IL"/>
        </w:rPr>
        <w:t xml:space="preserve"> so that the </w:t>
      </w:r>
      <w:r w:rsidR="00311484" w:rsidRPr="00F14E5E">
        <w:rPr>
          <w:rFonts w:cs="Arial"/>
          <w:i/>
          <w:lang w:bidi="he-IL"/>
        </w:rPr>
        <w:t>avoda</w:t>
      </w:r>
      <w:r w:rsidR="00311484">
        <w:rPr>
          <w:rFonts w:cs="Arial"/>
          <w:lang w:bidi="he-IL"/>
        </w:rPr>
        <w:t xml:space="preserve"> of </w:t>
      </w:r>
      <w:r w:rsidR="00823BC7" w:rsidRPr="00823BC7">
        <w:rPr>
          <w:rFonts w:cs="Arial"/>
          <w:i/>
          <w:iCs/>
          <w:lang w:bidi="he-IL"/>
        </w:rPr>
        <w:t>Yom Kippur</w:t>
      </w:r>
      <w:r w:rsidR="00311484">
        <w:rPr>
          <w:rFonts w:cs="Arial"/>
          <w:lang w:bidi="he-IL"/>
        </w:rPr>
        <w:t xml:space="preserve"> can be carried out. In that context, even though the </w:t>
      </w:r>
      <w:r w:rsidR="00311484" w:rsidRPr="00F14E5E">
        <w:rPr>
          <w:rFonts w:cs="Arial"/>
          <w:i/>
          <w:lang w:bidi="he-IL"/>
        </w:rPr>
        <w:t>avoda</w:t>
      </w:r>
      <w:r w:rsidR="00311484">
        <w:rPr>
          <w:rFonts w:cs="Arial"/>
          <w:lang w:bidi="he-IL"/>
        </w:rPr>
        <w:t xml:space="preserve"> of </w:t>
      </w:r>
      <w:r w:rsidR="00823BC7" w:rsidRPr="00823BC7">
        <w:rPr>
          <w:rFonts w:cs="Arial"/>
          <w:i/>
          <w:iCs/>
          <w:lang w:bidi="he-IL"/>
        </w:rPr>
        <w:t>Yom Kippur</w:t>
      </w:r>
      <w:r w:rsidR="00311484">
        <w:rPr>
          <w:rFonts w:cs="Arial"/>
          <w:lang w:bidi="he-IL"/>
        </w:rPr>
        <w:t xml:space="preserve"> </w:t>
      </w:r>
      <w:r w:rsidR="006E7CEE">
        <w:rPr>
          <w:rFonts w:cs="Arial"/>
          <w:lang w:bidi="he-IL"/>
        </w:rPr>
        <w:t xml:space="preserve">is different to regular </w:t>
      </w:r>
      <w:r w:rsidR="006E7CEE" w:rsidRPr="00F14E5E">
        <w:rPr>
          <w:rFonts w:cs="Arial"/>
          <w:i/>
          <w:lang w:bidi="he-IL"/>
        </w:rPr>
        <w:t>avoda</w:t>
      </w:r>
      <w:r w:rsidR="006E7CEE">
        <w:rPr>
          <w:rFonts w:cs="Arial"/>
          <w:lang w:bidi="he-IL"/>
        </w:rPr>
        <w:t xml:space="preserve">, of course within its own paradigm the performance of </w:t>
      </w:r>
      <w:r w:rsidR="00670070">
        <w:rPr>
          <w:rFonts w:cs="Arial"/>
          <w:lang w:bidi="he-IL"/>
        </w:rPr>
        <w:t xml:space="preserve">the </w:t>
      </w:r>
      <w:r w:rsidR="00670070" w:rsidRPr="00670070">
        <w:rPr>
          <w:rFonts w:cs="Arial"/>
          <w:i/>
          <w:lang w:bidi="he-IL"/>
        </w:rPr>
        <w:t>avoda</w:t>
      </w:r>
      <w:r w:rsidR="00670070">
        <w:rPr>
          <w:rFonts w:cs="Arial"/>
          <w:lang w:bidi="he-IL"/>
        </w:rPr>
        <w:t xml:space="preserve"> of </w:t>
      </w:r>
      <w:r w:rsidR="00823BC7" w:rsidRPr="00823BC7">
        <w:rPr>
          <w:rFonts w:cs="Arial"/>
          <w:i/>
          <w:iCs/>
          <w:lang w:bidi="he-IL"/>
        </w:rPr>
        <w:t>Yom Kippur</w:t>
      </w:r>
      <w:r w:rsidR="006E7CEE">
        <w:rPr>
          <w:rFonts w:cs="Arial"/>
          <w:lang w:bidi="he-IL"/>
        </w:rPr>
        <w:t xml:space="preserve"> in the temporary clothes which are appropriate to that </w:t>
      </w:r>
      <w:r w:rsidR="006E7CEE" w:rsidRPr="00F14E5E">
        <w:rPr>
          <w:rFonts w:cs="Arial"/>
          <w:i/>
          <w:lang w:bidi="he-IL"/>
        </w:rPr>
        <w:t>avoda</w:t>
      </w:r>
      <w:r w:rsidR="006E7CEE">
        <w:rPr>
          <w:rFonts w:cs="Arial"/>
          <w:lang w:bidi="he-IL"/>
        </w:rPr>
        <w:t xml:space="preserve"> should be able to facilitate an effective </w:t>
      </w:r>
      <w:r w:rsidR="006E7CEE" w:rsidRPr="00F14E5E">
        <w:rPr>
          <w:rFonts w:cs="Arial"/>
          <w:i/>
          <w:lang w:bidi="he-IL"/>
        </w:rPr>
        <w:t>chinuch</w:t>
      </w:r>
      <w:r w:rsidR="006E7CEE">
        <w:rPr>
          <w:rFonts w:cs="Arial"/>
          <w:lang w:bidi="he-IL"/>
        </w:rPr>
        <w:t>.</w:t>
      </w:r>
      <w:r w:rsidR="00F14E5E">
        <w:rPr>
          <w:rFonts w:cs="Arial"/>
          <w:lang w:bidi="he-IL"/>
        </w:rPr>
        <w:t xml:space="preserve"> </w:t>
      </w:r>
      <w:r w:rsidR="00884268">
        <w:rPr>
          <w:rFonts w:cs="Arial"/>
          <w:lang w:bidi="he-IL"/>
        </w:rPr>
        <w:t>The result of this is that we can still view the Rashi regarding Moshe as being applicable in</w:t>
      </w:r>
      <w:r w:rsidR="00E477B4">
        <w:rPr>
          <w:rFonts w:cs="Arial"/>
          <w:lang w:bidi="he-IL"/>
        </w:rPr>
        <w:t xml:space="preserve">sofar as it tells us that as far as </w:t>
      </w:r>
      <w:r w:rsidR="00E477B4" w:rsidRPr="00E477B4">
        <w:rPr>
          <w:rFonts w:cs="Arial"/>
          <w:i/>
          <w:lang w:bidi="he-IL"/>
        </w:rPr>
        <w:t>hekeira</w:t>
      </w:r>
      <w:r w:rsidR="00E477B4">
        <w:rPr>
          <w:rFonts w:cs="Arial"/>
          <w:lang w:bidi="he-IL"/>
        </w:rPr>
        <w:t xml:space="preserve"> is concerned, only regular </w:t>
      </w:r>
      <w:r w:rsidR="00E477B4" w:rsidRPr="00E477B4">
        <w:rPr>
          <w:rFonts w:cs="Arial"/>
          <w:i/>
          <w:lang w:bidi="he-IL"/>
        </w:rPr>
        <w:t>ribui</w:t>
      </w:r>
      <w:r w:rsidR="00E477B4">
        <w:rPr>
          <w:rFonts w:cs="Arial"/>
          <w:lang w:bidi="he-IL"/>
        </w:rPr>
        <w:t xml:space="preserve"> </w:t>
      </w:r>
      <w:r w:rsidR="00E477B4" w:rsidRPr="00E477B4">
        <w:rPr>
          <w:rFonts w:cs="Arial"/>
          <w:i/>
          <w:lang w:bidi="he-IL"/>
        </w:rPr>
        <w:t>b</w:t>
      </w:r>
      <w:r w:rsidR="00F35E07">
        <w:rPr>
          <w:rFonts w:cs="Arial"/>
          <w:i/>
          <w:lang w:bidi="he-IL"/>
        </w:rPr>
        <w:t>’</w:t>
      </w:r>
      <w:r w:rsidR="00E477B4" w:rsidRPr="00E477B4">
        <w:rPr>
          <w:rFonts w:cs="Arial"/>
          <w:i/>
          <w:lang w:bidi="he-IL"/>
        </w:rPr>
        <w:t>gadim</w:t>
      </w:r>
      <w:r w:rsidR="00E477B4">
        <w:rPr>
          <w:rFonts w:cs="Arial"/>
          <w:lang w:bidi="he-IL"/>
        </w:rPr>
        <w:t xml:space="preserve"> or </w:t>
      </w:r>
      <w:r w:rsidR="00E477B4" w:rsidRPr="00E477B4">
        <w:rPr>
          <w:rFonts w:cs="Arial"/>
          <w:i/>
          <w:lang w:bidi="he-IL"/>
        </w:rPr>
        <w:t>m</w:t>
      </w:r>
      <w:r w:rsidR="00F35E07">
        <w:rPr>
          <w:rFonts w:cs="Arial"/>
          <w:i/>
          <w:lang w:bidi="he-IL"/>
        </w:rPr>
        <w:t>’</w:t>
      </w:r>
      <w:r w:rsidR="00E477B4" w:rsidRPr="00E477B4">
        <w:rPr>
          <w:rFonts w:cs="Arial"/>
          <w:i/>
          <w:lang w:bidi="he-IL"/>
        </w:rPr>
        <w:t>shicha</w:t>
      </w:r>
      <w:r w:rsidR="00E477B4">
        <w:rPr>
          <w:rFonts w:cs="Arial"/>
          <w:lang w:bidi="he-IL"/>
        </w:rPr>
        <w:t xml:space="preserve"> would help, as explained earlier, yet if we view Rav Papa as understanding </w:t>
      </w:r>
      <w:r w:rsidR="00E477B4" w:rsidRPr="00E477B4">
        <w:rPr>
          <w:rFonts w:cs="Arial"/>
          <w:i/>
          <w:lang w:bidi="he-IL"/>
        </w:rPr>
        <w:t>chinuch</w:t>
      </w:r>
      <w:r w:rsidR="00E477B4">
        <w:rPr>
          <w:rFonts w:cs="Arial"/>
          <w:lang w:bidi="he-IL"/>
        </w:rPr>
        <w:t xml:space="preserve"> simply as a function of </w:t>
      </w:r>
      <w:r w:rsidR="00E477B4" w:rsidRPr="00E477B4">
        <w:rPr>
          <w:rFonts w:cs="Arial"/>
          <w:i/>
          <w:lang w:bidi="he-IL"/>
        </w:rPr>
        <w:t>hergel</w:t>
      </w:r>
      <w:r w:rsidR="00E477B4">
        <w:rPr>
          <w:rFonts w:cs="Arial"/>
          <w:lang w:bidi="he-IL"/>
        </w:rPr>
        <w:t xml:space="preserve"> or </w:t>
      </w:r>
      <w:r w:rsidR="00E477B4" w:rsidRPr="00E477B4">
        <w:rPr>
          <w:rFonts w:cs="Arial"/>
          <w:i/>
          <w:lang w:bidi="he-IL"/>
        </w:rPr>
        <w:t>haschala</w:t>
      </w:r>
      <w:r w:rsidR="004B4B74" w:rsidRPr="004B4B74">
        <w:rPr>
          <w:rFonts w:cs="Arial"/>
          <w:iCs/>
          <w:lang w:bidi="he-IL"/>
        </w:rPr>
        <w:t xml:space="preserve"> </w:t>
      </w:r>
      <w:r w:rsidR="000D5A91">
        <w:rPr>
          <w:rFonts w:cs="Arial"/>
          <w:lang w:bidi="he-IL"/>
        </w:rPr>
        <w:t>(accustomisation),</w:t>
      </w:r>
      <w:r w:rsidR="00E477B4">
        <w:rPr>
          <w:rFonts w:cs="Arial"/>
          <w:lang w:bidi="he-IL"/>
        </w:rPr>
        <w:t xml:space="preserve"> then Rashi’s understanding of the definition of </w:t>
      </w:r>
      <w:r w:rsidR="00E477B4" w:rsidRPr="00E477B4">
        <w:rPr>
          <w:rFonts w:cs="Arial"/>
          <w:i/>
          <w:lang w:bidi="he-IL"/>
        </w:rPr>
        <w:t>avoda</w:t>
      </w:r>
      <w:r w:rsidR="00E477B4">
        <w:rPr>
          <w:rFonts w:cs="Arial"/>
          <w:lang w:bidi="he-IL"/>
        </w:rPr>
        <w:t xml:space="preserve"> regarding Moshe is not problematic regarding Rav Papa’s explanation of </w:t>
      </w:r>
      <w:r w:rsidR="004B4B74">
        <w:rPr>
          <w:rFonts w:cs="Arial"/>
          <w:i/>
          <w:iCs/>
          <w:lang w:bidi="he-IL"/>
        </w:rPr>
        <w:t xml:space="preserve">avodaso m’chanechto </w:t>
      </w:r>
      <w:r w:rsidR="00E477B4">
        <w:rPr>
          <w:rFonts w:cs="Arial"/>
          <w:lang w:bidi="he-IL"/>
        </w:rPr>
        <w:t xml:space="preserve">here. </w:t>
      </w:r>
    </w:p>
    <w:p w14:paraId="56BDA791" w14:textId="30A2A08F" w:rsidR="00C74F3D" w:rsidRDefault="00E477B4">
      <w:pPr>
        <w:rPr>
          <w:rtl/>
          <w:lang w:bidi="he-IL"/>
        </w:rPr>
      </w:pPr>
      <w:r>
        <w:rPr>
          <w:rFonts w:cs="Arial"/>
          <w:lang w:bidi="he-IL"/>
        </w:rPr>
        <w:t>Therefore</w:t>
      </w:r>
      <w:r w:rsidR="000A24CB">
        <w:rPr>
          <w:rFonts w:cs="Arial"/>
          <w:lang w:bidi="he-IL"/>
        </w:rPr>
        <w:t>,</w:t>
      </w:r>
      <w:r>
        <w:rPr>
          <w:rFonts w:cs="Arial"/>
          <w:lang w:bidi="he-IL"/>
        </w:rPr>
        <w:t xml:space="preserve"> we can conclude that within Rashi’s u</w:t>
      </w:r>
      <w:r w:rsidR="000A24CB">
        <w:rPr>
          <w:rFonts w:cs="Arial"/>
          <w:lang w:bidi="he-IL"/>
        </w:rPr>
        <w:t xml:space="preserve">nderstanding of the </w:t>
      </w:r>
      <w:r w:rsidR="000A24CB" w:rsidRPr="009465A7">
        <w:rPr>
          <w:rFonts w:cs="Arial"/>
          <w:i/>
          <w:lang w:bidi="he-IL"/>
        </w:rPr>
        <w:t>gemara</w:t>
      </w:r>
      <w:r w:rsidR="000A24CB">
        <w:rPr>
          <w:rFonts w:cs="Arial"/>
          <w:lang w:bidi="he-IL"/>
        </w:rPr>
        <w:t xml:space="preserve">, the difference in view between Abaye and Rav Papa in how to answer the question of the </w:t>
      </w:r>
      <w:r w:rsidR="000A24CB" w:rsidRPr="009465A7">
        <w:rPr>
          <w:rFonts w:cs="Arial"/>
          <w:i/>
          <w:lang w:bidi="he-IL"/>
        </w:rPr>
        <w:t>gemara</w:t>
      </w:r>
      <w:r w:rsidR="000A24CB">
        <w:rPr>
          <w:rFonts w:cs="Arial"/>
          <w:lang w:bidi="he-IL"/>
        </w:rPr>
        <w:t xml:space="preserve"> is based on a deeper question of the function of </w:t>
      </w:r>
      <w:r w:rsidR="000A24CB" w:rsidRPr="009465A7">
        <w:rPr>
          <w:rFonts w:cs="Arial"/>
          <w:i/>
          <w:lang w:bidi="he-IL"/>
        </w:rPr>
        <w:t>chinuch</w:t>
      </w:r>
      <w:r w:rsidR="000A24CB">
        <w:rPr>
          <w:rFonts w:cs="Arial"/>
          <w:lang w:bidi="he-IL"/>
        </w:rPr>
        <w:t xml:space="preserve">; Abaye understands that </w:t>
      </w:r>
      <w:r w:rsidR="000A24CB" w:rsidRPr="009465A7">
        <w:rPr>
          <w:rFonts w:cs="Arial"/>
          <w:i/>
          <w:lang w:bidi="he-IL"/>
        </w:rPr>
        <w:t>chinuch</w:t>
      </w:r>
      <w:r w:rsidR="000A24CB">
        <w:rPr>
          <w:rFonts w:cs="Arial"/>
          <w:lang w:bidi="he-IL"/>
        </w:rPr>
        <w:t xml:space="preserve"> is simply a function of recognisability, whereas Rav Papa understands </w:t>
      </w:r>
      <w:r w:rsidR="000A24CB" w:rsidRPr="009465A7">
        <w:rPr>
          <w:rFonts w:cs="Arial"/>
          <w:i/>
          <w:lang w:bidi="he-IL"/>
        </w:rPr>
        <w:t>chinuch</w:t>
      </w:r>
      <w:r w:rsidR="000A24CB">
        <w:rPr>
          <w:rFonts w:cs="Arial"/>
          <w:lang w:bidi="he-IL"/>
        </w:rPr>
        <w:t xml:space="preserve"> as an end in itself, a requirement for any process or position within the </w:t>
      </w:r>
      <w:r w:rsidR="000A24CB" w:rsidRPr="009465A7">
        <w:rPr>
          <w:rFonts w:cs="Arial"/>
          <w:i/>
          <w:lang w:bidi="he-IL"/>
        </w:rPr>
        <w:t>mishkan</w:t>
      </w:r>
      <w:r w:rsidR="000A24CB">
        <w:rPr>
          <w:rFonts w:cs="Arial"/>
          <w:lang w:bidi="he-IL"/>
        </w:rPr>
        <w:t xml:space="preserve"> or </w:t>
      </w:r>
      <w:r w:rsidR="000A24CB" w:rsidRPr="009465A7">
        <w:rPr>
          <w:rFonts w:cs="Arial"/>
          <w:i/>
          <w:lang w:bidi="he-IL"/>
        </w:rPr>
        <w:t>beis</w:t>
      </w:r>
      <w:r w:rsidR="000A24CB">
        <w:rPr>
          <w:rFonts w:cs="Arial"/>
          <w:lang w:bidi="he-IL"/>
        </w:rPr>
        <w:t xml:space="preserve"> </w:t>
      </w:r>
      <w:r w:rsidR="000A24CB" w:rsidRPr="009465A7">
        <w:rPr>
          <w:rFonts w:cs="Arial"/>
          <w:i/>
          <w:lang w:bidi="he-IL"/>
        </w:rPr>
        <w:t>hamikdash</w:t>
      </w:r>
      <w:r w:rsidR="000A24CB">
        <w:rPr>
          <w:rFonts w:cs="Arial"/>
          <w:lang w:bidi="he-IL"/>
        </w:rPr>
        <w:t xml:space="preserve"> to begin its role in a certain specific way</w:t>
      </w:r>
      <w:r w:rsidR="009465A7">
        <w:rPr>
          <w:rFonts w:cs="Arial"/>
          <w:lang w:bidi="he-IL"/>
        </w:rPr>
        <w:t xml:space="preserve"> </w:t>
      </w:r>
      <w:r w:rsidR="004B4B74">
        <w:rPr>
          <w:rFonts w:cs="Arial"/>
          <w:lang w:bidi="he-IL"/>
        </w:rPr>
        <w:t>–</w:t>
      </w:r>
      <w:r w:rsidR="009465A7">
        <w:rPr>
          <w:rFonts w:cs="Arial"/>
          <w:lang w:bidi="he-IL"/>
        </w:rPr>
        <w:t xml:space="preserve"> </w:t>
      </w:r>
      <w:r w:rsidR="004B4B74">
        <w:rPr>
          <w:rFonts w:cs="Arial"/>
          <w:lang w:bidi="he-IL"/>
        </w:rPr>
        <w:t>“</w:t>
      </w:r>
      <w:r w:rsidR="004B4B74">
        <w:rPr>
          <w:lang w:val="en-US"/>
        </w:rPr>
        <w:t>the entering of a person or vessel into a task in which it is destined to stay</w:t>
      </w:r>
      <w:r w:rsidR="004B4B74">
        <w:rPr>
          <w:lang w:val="en-US"/>
        </w:rPr>
        <w:t>”</w:t>
      </w:r>
      <w:r w:rsidR="000A24CB">
        <w:rPr>
          <w:rFonts w:cs="Arial"/>
          <w:lang w:bidi="he-IL"/>
        </w:rPr>
        <w:t>.</w:t>
      </w:r>
      <w:r w:rsidR="00663EE6">
        <w:rPr>
          <w:rFonts w:cs="Arial"/>
          <w:lang w:bidi="he-IL"/>
        </w:rPr>
        <w:t xml:space="preserve"> </w:t>
      </w:r>
    </w:p>
    <w:sectPr w:rsidR="00C74F3D" w:rsidSect="00BF76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she Steinberg" w:date="2018-01-07T20:48:00Z" w:initials="MS">
    <w:p w14:paraId="22E5FC10" w14:textId="77777777" w:rsidR="00C74F3D" w:rsidRDefault="00C74F3D">
      <w:pPr>
        <w:pStyle w:val="CommentText"/>
      </w:pPr>
      <w:r>
        <w:rPr>
          <w:rStyle w:val="CommentReference"/>
        </w:rPr>
        <w:annotationRef/>
      </w:r>
      <w:r>
        <w:t>Can you give it an English title?</w:t>
      </w:r>
    </w:p>
  </w:comment>
  <w:comment w:id="1" w:author="Michael" w:date="2018-12-09T12:58:00Z" w:initials="M">
    <w:p w14:paraId="6C03BBB0" w14:textId="5EAF13B2" w:rsidR="00C74F3D" w:rsidRDefault="00C74F3D">
      <w:pPr>
        <w:pStyle w:val="CommentText"/>
      </w:pPr>
      <w:r>
        <w:rPr>
          <w:rStyle w:val="CommentReference"/>
        </w:rPr>
        <w:annotationRef/>
      </w:r>
      <w:r>
        <w:t>Rather not – do I have to?</w:t>
      </w:r>
    </w:p>
  </w:comment>
  <w:comment w:id="2" w:author="Steinberg, Moshe - RPC Consulting" w:date="2019-03-02T22:45:00Z" w:initials="SM-RC">
    <w:p w14:paraId="5839B677" w14:textId="297CE66C" w:rsidR="00B61DBF" w:rsidRDefault="00B61DBF" w:rsidP="00B61DBF">
      <w:pPr>
        <w:pStyle w:val="CommentText"/>
      </w:pPr>
      <w:r>
        <w:rPr>
          <w:rStyle w:val="CommentReference"/>
        </w:rPr>
        <w:annotationRef/>
      </w:r>
      <w:r>
        <w:t>Yes. Preferably come up with something, o/w transliterate</w:t>
      </w:r>
    </w:p>
  </w:comment>
  <w:comment w:id="3" w:author="Moshe Steinberg" w:date="2018-01-07T20:58:00Z" w:initials="MS">
    <w:p w14:paraId="4E7F78E1" w14:textId="66FF9F20" w:rsidR="00C74F3D" w:rsidRPr="00735871" w:rsidRDefault="00C74F3D" w:rsidP="008C6CF5">
      <w:pPr>
        <w:pStyle w:val="CommentText"/>
      </w:pPr>
      <w:r>
        <w:rPr>
          <w:rStyle w:val="CommentReference"/>
        </w:rPr>
        <w:annotationRef/>
      </w:r>
      <w:r>
        <w:t xml:space="preserve">Does this mean the </w:t>
      </w:r>
      <w:r>
        <w:rPr>
          <w:i/>
          <w:iCs/>
        </w:rPr>
        <w:t>avnet</w:t>
      </w:r>
      <w:r>
        <w:t xml:space="preserve"> as part of the </w:t>
      </w:r>
      <w:r>
        <w:rPr>
          <w:i/>
          <w:iCs/>
        </w:rPr>
        <w:t>bigdei lavan</w:t>
      </w:r>
      <w:r>
        <w:t>? If so, can you make that a tad clearer?</w:t>
      </w:r>
      <w:r w:rsidR="008C6CF5">
        <w:t xml:space="preserve"> I.e. overall, he was wearing the same clothes except the avnet</w:t>
      </w:r>
    </w:p>
  </w:comment>
  <w:comment w:id="4" w:author="Moshe Steinberg" w:date="2018-01-07T21:11:00Z" w:initials="MS">
    <w:p w14:paraId="730499AE" w14:textId="77777777" w:rsidR="00C74F3D" w:rsidRDefault="00C74F3D" w:rsidP="007A6BF8">
      <w:pPr>
        <w:pStyle w:val="CommentText"/>
      </w:pPr>
      <w:r>
        <w:rPr>
          <w:rStyle w:val="CommentReference"/>
        </w:rPr>
        <w:annotationRef/>
      </w:r>
      <w:r>
        <w:t xml:space="preserve">I’m thought your point here was that there is no </w:t>
      </w:r>
      <w:proofErr w:type="spellStart"/>
      <w:r w:rsidRPr="007A6BF8">
        <w:rPr>
          <w:i/>
          <w:iCs/>
        </w:rPr>
        <w:t>r’aya</w:t>
      </w:r>
      <w:proofErr w:type="spellEnd"/>
      <w:r>
        <w:t xml:space="preserve"> that RABA doesn’t hold from </w:t>
      </w:r>
      <w:proofErr w:type="spellStart"/>
      <w:r>
        <w:t>bynexttoinfrontof</w:t>
      </w:r>
      <w:proofErr w:type="spellEnd"/>
      <w:r>
        <w:t xml:space="preserve"> Rav Papa. The problem I face is what the next sentence would be trying to do.</w:t>
      </w:r>
    </w:p>
    <w:p w14:paraId="1288B05C" w14:textId="77777777" w:rsidR="00C74F3D" w:rsidRDefault="00C74F3D" w:rsidP="007A6BF8">
      <w:pPr>
        <w:pStyle w:val="CommentText"/>
      </w:pPr>
      <w:r>
        <w:t>If my understanding is right, can you:</w:t>
      </w:r>
    </w:p>
    <w:p w14:paraId="20E26E8C" w14:textId="77777777" w:rsidR="00C74F3D" w:rsidRDefault="00C74F3D" w:rsidP="00E60D30">
      <w:pPr>
        <w:pStyle w:val="CommentText"/>
        <w:numPr>
          <w:ilvl w:val="0"/>
          <w:numId w:val="1"/>
        </w:numPr>
      </w:pPr>
      <w:r>
        <w:t xml:space="preserve">Explain to me that second </w:t>
      </w:r>
      <w:proofErr w:type="spellStart"/>
      <w:r>
        <w:t>bulletpoint</w:t>
      </w:r>
      <w:proofErr w:type="spellEnd"/>
    </w:p>
    <w:p w14:paraId="29B7C262" w14:textId="77777777" w:rsidR="00C74F3D" w:rsidRDefault="00C74F3D" w:rsidP="00E60D30">
      <w:pPr>
        <w:pStyle w:val="CommentText"/>
        <w:numPr>
          <w:ilvl w:val="0"/>
          <w:numId w:val="1"/>
        </w:numPr>
      </w:pPr>
      <w:r>
        <w:t>Make it clearer that you are trying to do that.</w:t>
      </w:r>
    </w:p>
  </w:comment>
  <w:comment w:id="5" w:author="Michael" w:date="2018-12-09T13:32:00Z" w:initials="M">
    <w:p w14:paraId="09A8F50F" w14:textId="77777777" w:rsidR="00C74F3D" w:rsidRDefault="00C74F3D">
      <w:pPr>
        <w:pStyle w:val="CommentText"/>
      </w:pPr>
      <w:r>
        <w:rPr>
          <w:rStyle w:val="CommentReference"/>
        </w:rPr>
        <w:annotationRef/>
      </w:r>
      <w:r>
        <w:t xml:space="preserve">The point of the next sentence is that whether he agrees or disagrees is immaterial as his </w:t>
      </w:r>
      <w:proofErr w:type="spellStart"/>
      <w:r>
        <w:t>shita</w:t>
      </w:r>
      <w:proofErr w:type="spellEnd"/>
      <w:r>
        <w:t xml:space="preserve"> is discounted. (It’s an easier way of saying that I’m not going to talk about him any more).Also it’s just to highlight the fact that nowhere in the gemara is it implied that RABA could hold of RP, but that’s a </w:t>
      </w:r>
      <w:proofErr w:type="spellStart"/>
      <w:r>
        <w:t>zeitige</w:t>
      </w:r>
      <w:proofErr w:type="spellEnd"/>
      <w:r>
        <w:t xml:space="preserve"> issue.</w:t>
      </w:r>
    </w:p>
  </w:comment>
  <w:comment w:id="6" w:author="Steinberg, Moshe - RPC Consulting" w:date="2019-03-03T11:21:00Z" w:initials="SM-RC">
    <w:p w14:paraId="26B9C00E" w14:textId="4E545A63" w:rsidR="008C6CF5" w:rsidRDefault="008C6CF5">
      <w:pPr>
        <w:pStyle w:val="CommentText"/>
      </w:pPr>
      <w:r>
        <w:rPr>
          <w:rStyle w:val="CommentReference"/>
        </w:rPr>
        <w:annotationRef/>
      </w:r>
      <w:r>
        <w:t xml:space="preserve">Perhaps just add that discussing his opinion is inconsequential? </w:t>
      </w:r>
    </w:p>
  </w:comment>
  <w:comment w:id="8" w:author="Moshe Steinberg" w:date="2018-01-28T22:34:00Z" w:initials="MS">
    <w:p w14:paraId="3A116DE0" w14:textId="77777777" w:rsidR="00C74F3D" w:rsidRDefault="00C74F3D">
      <w:pPr>
        <w:pStyle w:val="CommentText"/>
        <w:rPr>
          <w:rStyle w:val="CommentReference"/>
        </w:rPr>
      </w:pPr>
      <w:r>
        <w:rPr>
          <w:rStyle w:val="CommentReference"/>
        </w:rPr>
        <w:annotationRef/>
      </w:r>
      <w:r>
        <w:rPr>
          <w:rStyle w:val="CommentReference"/>
        </w:rPr>
        <w:t xml:space="preserve">I haven’t edited the text but I haven’t understood this fully. </w:t>
      </w:r>
      <w:proofErr w:type="spellStart"/>
      <w:r w:rsidRPr="0044691E">
        <w:rPr>
          <w:rStyle w:val="CommentReference"/>
          <w:i/>
          <w:iCs/>
        </w:rPr>
        <w:t>Lichora</w:t>
      </w:r>
      <w:proofErr w:type="spellEnd"/>
      <w:r>
        <w:rPr>
          <w:rStyle w:val="CommentReference"/>
        </w:rPr>
        <w:t xml:space="preserve">, you are trying to contrast an </w:t>
      </w:r>
      <w:r>
        <w:rPr>
          <w:rStyle w:val="CommentReference"/>
          <w:i/>
          <w:iCs/>
        </w:rPr>
        <w:t>avoda</w:t>
      </w:r>
      <w:r>
        <w:rPr>
          <w:rStyle w:val="CommentReference"/>
        </w:rPr>
        <w:t xml:space="preserve"> which is a </w:t>
      </w:r>
      <w:proofErr w:type="spellStart"/>
      <w:r>
        <w:rPr>
          <w:rStyle w:val="CommentReference"/>
          <w:i/>
          <w:iCs/>
        </w:rPr>
        <w:t>chiyuv</w:t>
      </w:r>
      <w:proofErr w:type="spellEnd"/>
      <w:r>
        <w:rPr>
          <w:rStyle w:val="CommentReference"/>
        </w:rPr>
        <w:t xml:space="preserve"> and one that is a </w:t>
      </w:r>
      <w:r>
        <w:rPr>
          <w:rStyle w:val="CommentReference"/>
          <w:i/>
          <w:iCs/>
        </w:rPr>
        <w:t>r’shus</w:t>
      </w:r>
      <w:r>
        <w:rPr>
          <w:rStyle w:val="CommentReference"/>
        </w:rPr>
        <w:t xml:space="preserve">. If I’m right, I’m not sure why you refer to the </w:t>
      </w:r>
      <w:r>
        <w:rPr>
          <w:rStyle w:val="CommentReference"/>
          <w:i/>
          <w:iCs/>
        </w:rPr>
        <w:t xml:space="preserve">avoda </w:t>
      </w:r>
      <w:proofErr w:type="spellStart"/>
      <w:r>
        <w:rPr>
          <w:rStyle w:val="CommentReference"/>
          <w:i/>
          <w:iCs/>
        </w:rPr>
        <w:t>chiyuvis</w:t>
      </w:r>
      <w:proofErr w:type="spellEnd"/>
      <w:r>
        <w:rPr>
          <w:rStyle w:val="CommentReference"/>
        </w:rPr>
        <w:t xml:space="preserve"> as simply </w:t>
      </w:r>
      <w:r>
        <w:rPr>
          <w:rStyle w:val="CommentReference"/>
          <w:i/>
          <w:iCs/>
        </w:rPr>
        <w:t>avoda</w:t>
      </w:r>
      <w:r>
        <w:rPr>
          <w:rStyle w:val="CommentReference"/>
        </w:rPr>
        <w:t xml:space="preserve">. </w:t>
      </w:r>
    </w:p>
    <w:p w14:paraId="49B10E1B" w14:textId="77777777" w:rsidR="00C74F3D" w:rsidRPr="0044691E" w:rsidRDefault="00C74F3D">
      <w:pPr>
        <w:pStyle w:val="CommentText"/>
      </w:pPr>
      <w:r>
        <w:rPr>
          <w:rStyle w:val="CommentReference"/>
        </w:rPr>
        <w:t xml:space="preserve">Additionally, I don’t really understand how this can be an </w:t>
      </w:r>
      <w:r>
        <w:rPr>
          <w:rStyle w:val="CommentReference"/>
          <w:i/>
          <w:iCs/>
        </w:rPr>
        <w:t xml:space="preserve">avoda </w:t>
      </w:r>
      <w:proofErr w:type="spellStart"/>
      <w:r>
        <w:rPr>
          <w:rStyle w:val="CommentReference"/>
          <w:i/>
          <w:iCs/>
        </w:rPr>
        <w:t>chiyuvis</w:t>
      </w:r>
      <w:proofErr w:type="spellEnd"/>
      <w:r>
        <w:rPr>
          <w:rStyle w:val="CommentReference"/>
        </w:rPr>
        <w:t xml:space="preserve">. It just speeds up the </w:t>
      </w:r>
      <w:proofErr w:type="spellStart"/>
      <w:r>
        <w:rPr>
          <w:rStyle w:val="CommentReference"/>
          <w:i/>
          <w:iCs/>
        </w:rPr>
        <w:t>ichul</w:t>
      </w:r>
      <w:proofErr w:type="spellEnd"/>
      <w:r>
        <w:rPr>
          <w:rStyle w:val="CommentReference"/>
        </w:rPr>
        <w:t>…</w:t>
      </w:r>
    </w:p>
  </w:comment>
  <w:comment w:id="9" w:author="Michael" w:date="2018-12-09T13:34:00Z" w:initials="M">
    <w:p w14:paraId="2876F295" w14:textId="77777777" w:rsidR="00C74F3D" w:rsidRDefault="00C74F3D">
      <w:pPr>
        <w:pStyle w:val="CommentText"/>
      </w:pPr>
      <w:r>
        <w:rPr>
          <w:rStyle w:val="CommentReference"/>
        </w:rPr>
        <w:annotationRef/>
      </w:r>
      <w:proofErr w:type="spellStart"/>
      <w:r>
        <w:t>That’a</w:t>
      </w:r>
      <w:proofErr w:type="spellEnd"/>
      <w:r>
        <w:t xml:space="preserve"> fair point as a question on how it could be an avoda </w:t>
      </w:r>
      <w:proofErr w:type="spellStart"/>
      <w:r>
        <w:t>chiyuvis</w:t>
      </w:r>
      <w:proofErr w:type="spellEnd"/>
      <w:r>
        <w:t xml:space="preserve">. I don’t remember any of the sources I saw using that </w:t>
      </w:r>
      <w:proofErr w:type="spellStart"/>
      <w:r>
        <w:t>loshon</w:t>
      </w:r>
      <w:proofErr w:type="spellEnd"/>
      <w:r>
        <w:t xml:space="preserve"> which is probably why it doesn’t appear. Based on your point it may well be that they very deliberately didn’t, but </w:t>
      </w:r>
      <w:proofErr w:type="spellStart"/>
      <w:r>
        <w:t>tzarich</w:t>
      </w:r>
      <w:proofErr w:type="spellEnd"/>
      <w:r>
        <w:t xml:space="preserve"> </w:t>
      </w:r>
      <w:proofErr w:type="spellStart"/>
      <w:r>
        <w:t>iyun</w:t>
      </w:r>
      <w:proofErr w:type="spellEnd"/>
      <w:r>
        <w:t>, which I’m probably not going to do.</w:t>
      </w:r>
    </w:p>
  </w:comment>
  <w:comment w:id="10" w:author="Steinberg, Moshe - RPC Consulting" w:date="2019-03-03T11:23:00Z" w:initials="SM-RC">
    <w:p w14:paraId="486F4546" w14:textId="074DF273" w:rsidR="008C6CF5" w:rsidRDefault="008C6CF5" w:rsidP="008C6CF5">
      <w:pPr>
        <w:pStyle w:val="CommentText"/>
      </w:pPr>
      <w:r>
        <w:rPr>
          <w:rStyle w:val="CommentReference"/>
        </w:rPr>
        <w:annotationRef/>
      </w:r>
      <w:r>
        <w:t xml:space="preserve">I am not convinced there is much of a </w:t>
      </w:r>
      <w:proofErr w:type="spellStart"/>
      <w:r>
        <w:t>machlokes</w:t>
      </w:r>
      <w:proofErr w:type="spellEnd"/>
      <w:r>
        <w:t xml:space="preserve"> here, but I don’t think we are going to (be able) to clarify this anyway. If you agree, delete all of these comments and we can move on.</w:t>
      </w:r>
    </w:p>
  </w:comment>
  <w:comment w:id="11" w:author="Steinberg, Moshe - RPC Consulting" w:date="2019-03-03T11:54:00Z" w:initials="SM-RC">
    <w:p w14:paraId="0775702B" w14:textId="6A39714A" w:rsidR="00E947B0" w:rsidRDefault="00E947B0">
      <w:pPr>
        <w:pStyle w:val="CommentText"/>
      </w:pPr>
      <w:r>
        <w:rPr>
          <w:rStyle w:val="CommentReference"/>
        </w:rPr>
        <w:annotationRef/>
      </w:r>
      <w:r>
        <w:t>What is this word?</w:t>
      </w:r>
    </w:p>
  </w:comment>
  <w:comment w:id="12" w:author="Steinberg, Moshe - RPC Consulting" w:date="2019-03-03T11:43:00Z" w:initials="SM-RC">
    <w:p w14:paraId="12391B24" w14:textId="33D856BD" w:rsidR="00FF59D4" w:rsidRDefault="00FF59D4" w:rsidP="00FF59D4">
      <w:pPr>
        <w:pStyle w:val="CommentText"/>
      </w:pPr>
      <w:r>
        <w:rPr>
          <w:rStyle w:val="CommentReference"/>
        </w:rPr>
        <w:annotationRef/>
      </w:r>
      <w:r>
        <w:t>Could</w:t>
      </w:r>
      <w:r w:rsidR="00E947B0">
        <w:t xml:space="preserve"> you check which footnot</w:t>
      </w:r>
      <w:r>
        <w:t>e you were referring to with footnote 11 as I think some have been added since you originally wrote this. Thank you</w:t>
      </w:r>
    </w:p>
  </w:comment>
  <w:comment w:id="13" w:author="Moshe Steinberg" w:date="2018-01-31T23:37:00Z" w:initials="MS">
    <w:p w14:paraId="765274F3" w14:textId="77777777" w:rsidR="00C74F3D" w:rsidRDefault="00C74F3D">
      <w:pPr>
        <w:pStyle w:val="CommentText"/>
      </w:pPr>
      <w:r>
        <w:rPr>
          <w:rStyle w:val="CommentReference"/>
        </w:rPr>
        <w:annotationRef/>
      </w:r>
      <w:r>
        <w:t xml:space="preserve">I’m not sure where you see this in the Rambam. </w:t>
      </w:r>
    </w:p>
    <w:p w14:paraId="545D912D" w14:textId="77777777" w:rsidR="00C74F3D" w:rsidRDefault="00C74F3D">
      <w:pPr>
        <w:pStyle w:val="CommentText"/>
      </w:pPr>
      <w:r>
        <w:t xml:space="preserve">Also, I feel like Rambam supporting Abaye sounds awfully </w:t>
      </w:r>
      <w:proofErr w:type="spellStart"/>
      <w:r w:rsidRPr="003157EC">
        <w:rPr>
          <w:i/>
          <w:iCs/>
        </w:rPr>
        <w:t>v’nahafoch</w:t>
      </w:r>
      <w:proofErr w:type="spellEnd"/>
      <w:r w:rsidRPr="003157EC">
        <w:rPr>
          <w:i/>
          <w:iCs/>
        </w:rPr>
        <w:t xml:space="preserve"> hu</w:t>
      </w:r>
    </w:p>
  </w:comment>
  <w:comment w:id="14" w:author="Michael" w:date="2018-12-09T12:51:00Z" w:initials="M">
    <w:p w14:paraId="249751C7" w14:textId="77777777" w:rsidR="00C74F3D" w:rsidRDefault="00C74F3D">
      <w:pPr>
        <w:pStyle w:val="CommentText"/>
      </w:pPr>
      <w:r>
        <w:rPr>
          <w:rStyle w:val="CommentReference"/>
        </w:rPr>
        <w:annotationRef/>
      </w:r>
      <w:r>
        <w:t xml:space="preserve">What I mean by this is that assuming there’s a </w:t>
      </w:r>
      <w:proofErr w:type="spellStart"/>
      <w:r>
        <w:t>machlokes</w:t>
      </w:r>
      <w:proofErr w:type="spellEnd"/>
      <w:r>
        <w:t xml:space="preserve"> between </w:t>
      </w:r>
      <w:proofErr w:type="spellStart"/>
      <w:r>
        <w:t>abaya</w:t>
      </w:r>
      <w:proofErr w:type="spellEnd"/>
      <w:r>
        <w:t xml:space="preserve"> and RP as to how </w:t>
      </w:r>
      <w:proofErr w:type="spellStart"/>
      <w:r>
        <w:t>avadoasan</w:t>
      </w:r>
      <w:proofErr w:type="spellEnd"/>
      <w:r>
        <w:t xml:space="preserve"> </w:t>
      </w:r>
      <w:proofErr w:type="spellStart"/>
      <w:r>
        <w:t>mechanechtan</w:t>
      </w:r>
      <w:proofErr w:type="spellEnd"/>
      <w:r>
        <w:t xml:space="preserve"> works (which is not the explicit point of </w:t>
      </w:r>
      <w:proofErr w:type="spellStart"/>
      <w:r>
        <w:t>machlokes</w:t>
      </w:r>
      <w:proofErr w:type="spellEnd"/>
      <w:r>
        <w:t xml:space="preserve"> in the gemara), the </w:t>
      </w:r>
      <w:proofErr w:type="spellStart"/>
      <w:r>
        <w:t>rambam</w:t>
      </w:r>
      <w:proofErr w:type="spellEnd"/>
      <w:r>
        <w:t xml:space="preserve"> would support the understanding that </w:t>
      </w:r>
      <w:proofErr w:type="spellStart"/>
      <w:r>
        <w:t>abaye</w:t>
      </w:r>
      <w:proofErr w:type="spellEnd"/>
      <w:r>
        <w:t xml:space="preserve"> seems to have as opposed to that of RP. Because I’m not suggesting that the </w:t>
      </w:r>
      <w:proofErr w:type="spellStart"/>
      <w:r>
        <w:t>rambam</w:t>
      </w:r>
      <w:proofErr w:type="spellEnd"/>
      <w:r>
        <w:t xml:space="preserve"> supports </w:t>
      </w:r>
      <w:proofErr w:type="spellStart"/>
      <w:r>
        <w:t>abaye</w:t>
      </w:r>
      <w:proofErr w:type="spellEnd"/>
      <w:r>
        <w:t xml:space="preserve"> over </w:t>
      </w:r>
      <w:proofErr w:type="spellStart"/>
      <w:r>
        <w:t>rav</w:t>
      </w:r>
      <w:proofErr w:type="spellEnd"/>
      <w:r>
        <w:t xml:space="preserve"> papa in an explicit </w:t>
      </w:r>
      <w:proofErr w:type="spellStart"/>
      <w:r>
        <w:t>machlokes</w:t>
      </w:r>
      <w:proofErr w:type="spellEnd"/>
      <w:r>
        <w:t xml:space="preserve"> where we clearly </w:t>
      </w:r>
      <w:proofErr w:type="spellStart"/>
      <w:r>
        <w:t>pasken</w:t>
      </w:r>
      <w:proofErr w:type="spellEnd"/>
      <w:r>
        <w:t xml:space="preserve"> one way, I’m not that uncomfortable with this, as there are </w:t>
      </w:r>
      <w:proofErr w:type="spellStart"/>
      <w:r>
        <w:t>lichura</w:t>
      </w:r>
      <w:proofErr w:type="spellEnd"/>
      <w:r>
        <w:t xml:space="preserve"> ways to </w:t>
      </w:r>
      <w:proofErr w:type="spellStart"/>
      <w:r>
        <w:t>farenfer</w:t>
      </w:r>
      <w:proofErr w:type="spellEnd"/>
      <w:r>
        <w:t xml:space="preserve"> that </w:t>
      </w:r>
      <w:proofErr w:type="spellStart"/>
      <w:r>
        <w:t>shita</w:t>
      </w:r>
      <w:proofErr w:type="spellEnd"/>
      <w:r>
        <w:t xml:space="preserve"> of the Rambam with one particular </w:t>
      </w:r>
      <w:proofErr w:type="spellStart"/>
      <w:r>
        <w:t>sugya</w:t>
      </w:r>
      <w:proofErr w:type="spellEnd"/>
      <w:r>
        <w:t xml:space="preserve"> that it doesn’t seem to agree to. As to where I see it in the Rambam, that’s fine if you don’t agree, but I think people who read this could well see it my way or not. I think it’s there though, but there’s not a point getting into that argument.</w:t>
      </w:r>
    </w:p>
  </w:comment>
  <w:comment w:id="15" w:author="Steinberg, Moshe - RPC Consulting" w:date="2019-03-03T11:52:00Z" w:initials="SM-RC">
    <w:p w14:paraId="33B04390" w14:textId="0FF9FF7F" w:rsidR="00E947B0" w:rsidRDefault="00E947B0" w:rsidP="00E947B0">
      <w:pPr>
        <w:pStyle w:val="CommentText"/>
      </w:pPr>
      <w:r>
        <w:rPr>
          <w:rStyle w:val="CommentReference"/>
        </w:rPr>
        <w:annotationRef/>
      </w:r>
      <w:r>
        <w:t>I haven’t even got to the stage of disagreeing – I am just not sure where exactly you see it.</w:t>
      </w:r>
    </w:p>
  </w:comment>
  <w:comment w:id="16" w:author="Steinberg, Moshe - RPC Consulting" w:date="2019-03-03T11:56:00Z" w:initials="SM-RC">
    <w:p w14:paraId="714DB535" w14:textId="20660B49" w:rsidR="00E947B0" w:rsidRDefault="00E947B0" w:rsidP="00E947B0">
      <w:pPr>
        <w:pStyle w:val="CommentText"/>
      </w:pPr>
      <w:r>
        <w:rPr>
          <w:rStyle w:val="CommentReference"/>
        </w:rPr>
        <w:annotationRef/>
      </w:r>
      <w:r>
        <w:rPr>
          <w:rStyle w:val="CommentReference"/>
        </w:rPr>
        <w:t>Please include a subtitle. See Rashi to Vayikra 1:1</w:t>
      </w:r>
    </w:p>
  </w:comment>
  <w:comment w:id="17" w:author="Moshe Steinberg" w:date="2018-02-01T23:11:00Z" w:initials="MS">
    <w:p w14:paraId="1E5DE409" w14:textId="1BD3C0DE" w:rsidR="00C74F3D" w:rsidRPr="003C449B" w:rsidRDefault="00C74F3D" w:rsidP="003F262A">
      <w:pPr>
        <w:pStyle w:val="CommentText"/>
      </w:pPr>
      <w:r>
        <w:rPr>
          <w:rStyle w:val="CommentReference"/>
        </w:rPr>
        <w:annotationRef/>
      </w:r>
      <w:proofErr w:type="spellStart"/>
      <w:r>
        <w:rPr>
          <w:i/>
          <w:iCs/>
        </w:rPr>
        <w:t>L’mayse</w:t>
      </w:r>
      <w:proofErr w:type="spellEnd"/>
      <w:r>
        <w:t xml:space="preserve">, I don’t follow. On the assumption you are trying to fit the </w:t>
      </w:r>
      <w:r w:rsidRPr="003C449B">
        <w:rPr>
          <w:i/>
          <w:iCs/>
        </w:rPr>
        <w:t>Sifrei</w:t>
      </w:r>
      <w:r>
        <w:t xml:space="preserve"> with the statement in the </w:t>
      </w:r>
      <w:r>
        <w:rPr>
          <w:i/>
          <w:iCs/>
        </w:rPr>
        <w:t>gemara</w:t>
      </w:r>
      <w:r>
        <w:t xml:space="preserve"> of future vessels having </w:t>
      </w:r>
      <w:r>
        <w:rPr>
          <w:i/>
          <w:iCs/>
        </w:rPr>
        <w:t>avodasan m’chanechtan</w:t>
      </w:r>
      <w:r>
        <w:t>,</w:t>
      </w:r>
      <w:r>
        <w:rPr>
          <w:i/>
          <w:iCs/>
        </w:rPr>
        <w:t xml:space="preserve"> </w:t>
      </w:r>
      <w:r>
        <w:t xml:space="preserve">even though there is </w:t>
      </w:r>
      <w:r>
        <w:rPr>
          <w:i/>
          <w:iCs/>
        </w:rPr>
        <w:t xml:space="preserve">k’dusha </w:t>
      </w:r>
      <w:r w:rsidRPr="003C449B">
        <w:t>from the</w:t>
      </w:r>
      <w:r>
        <w:rPr>
          <w:i/>
          <w:iCs/>
        </w:rPr>
        <w:t xml:space="preserve"> m’shicha</w:t>
      </w:r>
      <w:r w:rsidRPr="003C449B">
        <w:t>,</w:t>
      </w:r>
      <w:r>
        <w:t xml:space="preserve"> </w:t>
      </w:r>
      <w:r>
        <w:rPr>
          <w:i/>
          <w:iCs/>
        </w:rPr>
        <w:t>chinuch</w:t>
      </w:r>
      <w:r>
        <w:t xml:space="preserve"> was still necessary to, as you say, “recognise their status as legitimate </w:t>
      </w:r>
      <w:r>
        <w:rPr>
          <w:i/>
          <w:iCs/>
        </w:rPr>
        <w:t>keilim</w:t>
      </w:r>
      <w:r>
        <w:t xml:space="preserve">”. </w:t>
      </w:r>
      <w:proofErr w:type="spellStart"/>
      <w:r w:rsidRPr="003C449B">
        <w:rPr>
          <w:i/>
          <w:iCs/>
        </w:rPr>
        <w:t>Lichoyra</w:t>
      </w:r>
      <w:proofErr w:type="spellEnd"/>
      <w:r>
        <w:t xml:space="preserve">, </w:t>
      </w:r>
      <w:proofErr w:type="spellStart"/>
      <w:r>
        <w:rPr>
          <w:i/>
          <w:iCs/>
        </w:rPr>
        <w:t>Mimeila</w:t>
      </w:r>
      <w:proofErr w:type="spellEnd"/>
      <w:r>
        <w:t xml:space="preserve">, you can fit the </w:t>
      </w:r>
      <w:r>
        <w:rPr>
          <w:i/>
          <w:iCs/>
        </w:rPr>
        <w:t xml:space="preserve">Yerushalmi </w:t>
      </w:r>
      <w:r w:rsidRPr="003C449B">
        <w:t>in</w:t>
      </w:r>
      <w:r>
        <w:t xml:space="preserve"> with the </w:t>
      </w:r>
      <w:r>
        <w:rPr>
          <w:i/>
          <w:iCs/>
        </w:rPr>
        <w:t>Sifrei</w:t>
      </w:r>
      <w:r>
        <w:t>.</w:t>
      </w:r>
    </w:p>
  </w:comment>
  <w:comment w:id="18" w:author="Steinberg, Moshe - RPC Consulting" w:date="2019-03-03T12:14:00Z" w:initials="SM-RC">
    <w:p w14:paraId="76B7941E" w14:textId="348A6429" w:rsidR="003F262A" w:rsidRDefault="003F262A">
      <w:pPr>
        <w:pStyle w:val="CommentText"/>
      </w:pPr>
      <w:r>
        <w:rPr>
          <w:rStyle w:val="CommentReference"/>
        </w:rPr>
        <w:annotationRef/>
      </w:r>
      <w:r>
        <w:t>Subtitle here?</w:t>
      </w:r>
    </w:p>
  </w:comment>
  <w:comment w:id="19" w:author="Steinberg, Moshe - RPC Consulting" w:date="2019-03-03T12:25:00Z" w:initials="SM-RC">
    <w:p w14:paraId="0A1EFB06" w14:textId="0A0CEB1B" w:rsidR="00084103" w:rsidRDefault="00084103">
      <w:pPr>
        <w:pStyle w:val="CommentText"/>
      </w:pPr>
      <w:r>
        <w:rPr>
          <w:rStyle w:val="CommentReference"/>
        </w:rPr>
        <w:annotationRef/>
      </w:r>
      <w:proofErr w:type="spellStart"/>
      <w:r>
        <w:t>Efsher</w:t>
      </w:r>
      <w:proofErr w:type="spellEnd"/>
      <w:r>
        <w:t xml:space="preserve"> subtitle?</w:t>
      </w:r>
    </w:p>
  </w:comment>
  <w:comment w:id="20" w:author="Steinberg, Moshe - RPC Consulting" w:date="2019-03-03T12:34:00Z" w:initials="SM-RC">
    <w:p w14:paraId="234346BC" w14:textId="1F08F992" w:rsidR="00045EBC" w:rsidRDefault="00045EBC">
      <w:pPr>
        <w:pStyle w:val="CommentText"/>
      </w:pPr>
      <w:r>
        <w:rPr>
          <w:rStyle w:val="CommentReference"/>
        </w:rPr>
        <w:annotationRef/>
      </w:r>
      <w:r>
        <w:t>Please add a very brief description to whet the reader’s intellectual appetite.</w:t>
      </w:r>
      <w:r w:rsidR="00A10DA8">
        <w:t xml:space="preserve"> </w:t>
      </w:r>
    </w:p>
    <w:p w14:paraId="6B971B8E" w14:textId="13EAB220" w:rsidR="00A10DA8" w:rsidRDefault="00A10DA8">
      <w:pPr>
        <w:pStyle w:val="CommentText"/>
      </w:pPr>
      <w:r>
        <w:t>Also, could you find somewhere to add another subtitle in this Rambam section? Maybe before you begin answering all of the questions so it is split into Qs and As, RZ’s favourite format</w:t>
      </w:r>
    </w:p>
  </w:comment>
  <w:comment w:id="21" w:author="Michael" w:date="2018-12-09T14:29:00Z" w:initials="M">
    <w:p w14:paraId="47F28984" w14:textId="77777777" w:rsidR="00C74F3D" w:rsidRDefault="00C74F3D">
      <w:pPr>
        <w:pStyle w:val="CommentText"/>
      </w:pPr>
      <w:r>
        <w:rPr>
          <w:rStyle w:val="CommentReference"/>
        </w:rPr>
        <w:annotationRef/>
      </w:r>
      <w:r>
        <w:t xml:space="preserve">No. Before. The gemara was only talking about after as the tamid is obviously avoda. That’s obviously what the </w:t>
      </w:r>
      <w:proofErr w:type="spellStart"/>
      <w:r>
        <w:t>rambam</w:t>
      </w:r>
      <w:proofErr w:type="spellEnd"/>
      <w:r>
        <w:t xml:space="preserve"> means too (I think), but my point is he doesn’t bother making the distinction, he puts it all under the label of avodaso </w:t>
      </w:r>
      <w:proofErr w:type="spellStart"/>
      <w:r>
        <w:t>machanechto</w:t>
      </w:r>
      <w:proofErr w:type="spellEnd"/>
      <w:r>
        <w:t>. See footnote 17.</w:t>
      </w:r>
    </w:p>
  </w:comment>
  <w:comment w:id="22" w:author="Steinberg, Moshe - RPC Consulting" w:date="2019-03-03T19:09:00Z" w:initials="SM-RC">
    <w:p w14:paraId="10640142" w14:textId="50395478" w:rsidR="00C0437C" w:rsidRDefault="00C0437C">
      <w:pPr>
        <w:pStyle w:val="CommentText"/>
      </w:pPr>
      <w:r>
        <w:rPr>
          <w:rStyle w:val="CommentReference"/>
        </w:rPr>
        <w:annotationRef/>
      </w:r>
      <w:r>
        <w:t>Can you just add in that your ‘even’ is making the point of even though that was not the actual discussion of the gemara there?</w:t>
      </w:r>
    </w:p>
  </w:comment>
  <w:comment w:id="24" w:author="Moshe Steinberg" w:date="2018-02-07T22:46:00Z" w:initials="MS">
    <w:p w14:paraId="387DA99E" w14:textId="77777777" w:rsidR="00C74F3D" w:rsidRDefault="00C74F3D">
      <w:pPr>
        <w:pStyle w:val="CommentText"/>
      </w:pPr>
      <w:r>
        <w:rPr>
          <w:rStyle w:val="CommentReference"/>
        </w:rPr>
        <w:annotationRef/>
      </w:r>
      <w:r>
        <w:t>Please explain this</w:t>
      </w:r>
    </w:p>
  </w:comment>
  <w:comment w:id="25" w:author="Michael" w:date="2018-12-09T14:35:00Z" w:initials="M">
    <w:p w14:paraId="47E0F66D" w14:textId="77777777" w:rsidR="00C74F3D" w:rsidRDefault="00C74F3D">
      <w:pPr>
        <w:pStyle w:val="CommentText"/>
      </w:pPr>
      <w:r>
        <w:rPr>
          <w:rStyle w:val="CommentReference"/>
        </w:rPr>
        <w:annotationRef/>
      </w:r>
      <w:r>
        <w:t xml:space="preserve">As in, </w:t>
      </w:r>
      <w:proofErr w:type="spellStart"/>
      <w:r>
        <w:t>nochenameh</w:t>
      </w:r>
      <w:proofErr w:type="spellEnd"/>
      <w:r>
        <w:t xml:space="preserve"> that the clothes are on for chinuch, but all we know from the </w:t>
      </w:r>
      <w:proofErr w:type="spellStart"/>
      <w:r>
        <w:t>rambam</w:t>
      </w:r>
      <w:proofErr w:type="spellEnd"/>
      <w:r>
        <w:t xml:space="preserve"> is that there is a minimum requirement for chinuch, namely </w:t>
      </w:r>
      <w:proofErr w:type="spellStart"/>
      <w:r>
        <w:t>begodim</w:t>
      </w:r>
      <w:proofErr w:type="spellEnd"/>
      <w:r>
        <w:t xml:space="preserve">. Point is that if there is a need for the </w:t>
      </w:r>
      <w:proofErr w:type="spellStart"/>
      <w:r>
        <w:t>begodim</w:t>
      </w:r>
      <w:proofErr w:type="spellEnd"/>
      <w:r>
        <w:t xml:space="preserve"> in </w:t>
      </w:r>
      <w:proofErr w:type="spellStart"/>
      <w:r>
        <w:t>adition</w:t>
      </w:r>
      <w:proofErr w:type="spellEnd"/>
      <w:r>
        <w:t xml:space="preserve"> to simply to do chinuch (i.e. to perform avoda) then </w:t>
      </w:r>
      <w:proofErr w:type="spellStart"/>
      <w:r>
        <w:t>lichura</w:t>
      </w:r>
      <w:proofErr w:type="spellEnd"/>
      <w:r>
        <w:t xml:space="preserve"> that’s nicer, but equally, there’s no problem if the only reason for wearing the clothes was chinuch (and no avoda).</w:t>
      </w:r>
    </w:p>
  </w:comment>
  <w:comment w:id="26" w:author="Moshe Steinberg" w:date="2018-02-07T22:49:00Z" w:initials="MS">
    <w:p w14:paraId="1C5AA03F" w14:textId="77777777" w:rsidR="00C74F3D" w:rsidRDefault="00C74F3D">
      <w:pPr>
        <w:pStyle w:val="CommentText"/>
      </w:pPr>
      <w:r>
        <w:rPr>
          <w:rStyle w:val="CommentReference"/>
        </w:rPr>
        <w:annotationRef/>
      </w:r>
      <w:r>
        <w:t xml:space="preserve">Where does Rambam write that he is already </w:t>
      </w:r>
      <w:r w:rsidRPr="003E463F">
        <w:rPr>
          <w:i/>
          <w:iCs/>
        </w:rPr>
        <w:t>kohen gadol</w:t>
      </w:r>
      <w:r w:rsidRPr="003E463F">
        <w:t>?</w:t>
      </w:r>
    </w:p>
  </w:comment>
  <w:comment w:id="27" w:author="Michael" w:date="2018-12-09T14:37:00Z" w:initials="M">
    <w:p w14:paraId="5BC252E6" w14:textId="77777777" w:rsidR="00C74F3D" w:rsidRDefault="00C74F3D">
      <w:pPr>
        <w:pStyle w:val="CommentText"/>
      </w:pPr>
      <w:r>
        <w:rPr>
          <w:rStyle w:val="CommentReference"/>
        </w:rPr>
        <w:annotationRef/>
      </w:r>
      <w:r>
        <w:t>Don’t remember, but I wouldn’t have made it up. One assumes close to there. I’m happy to trust myself on this.</w:t>
      </w:r>
    </w:p>
  </w:comment>
  <w:comment w:id="28" w:author="Moshe Steinberg" w:date="2018-02-07T22:53:00Z" w:initials="MS">
    <w:p w14:paraId="48F31C5E" w14:textId="77777777" w:rsidR="00C74F3D" w:rsidRDefault="00C74F3D">
      <w:pPr>
        <w:pStyle w:val="CommentText"/>
      </w:pPr>
      <w:r>
        <w:rPr>
          <w:rStyle w:val="CommentReference"/>
        </w:rPr>
        <w:annotationRef/>
      </w:r>
      <w:r>
        <w:t>Which first question?</w:t>
      </w:r>
    </w:p>
  </w:comment>
  <w:comment w:id="29" w:author="Michael" w:date="2018-12-09T14:39:00Z" w:initials="M">
    <w:p w14:paraId="319421AF" w14:textId="77777777" w:rsidR="00C74F3D" w:rsidRDefault="00C74F3D">
      <w:pPr>
        <w:pStyle w:val="CommentText"/>
      </w:pPr>
      <w:r>
        <w:rPr>
          <w:rStyle w:val="CommentReference"/>
        </w:rPr>
        <w:annotationRef/>
      </w:r>
      <w:r>
        <w:t>Why does before/after tamid make a difference?</w:t>
      </w:r>
    </w:p>
  </w:comment>
  <w:comment w:id="23" w:author="Moshe Steinberg" w:date="2018-02-07T22:53:00Z" w:initials="MS">
    <w:p w14:paraId="1ADD00C1" w14:textId="77777777" w:rsidR="00C74F3D" w:rsidRPr="00443B17" w:rsidRDefault="00C74F3D">
      <w:pPr>
        <w:pStyle w:val="CommentText"/>
      </w:pPr>
      <w:r>
        <w:rPr>
          <w:rStyle w:val="CommentReference"/>
        </w:rPr>
        <w:annotationRef/>
      </w:r>
      <w:r>
        <w:t>This paragraph is very difficult to follow. There are lots of questions and opinions and I feel very confused. Would it be possible to make it clearer?</w:t>
      </w:r>
    </w:p>
  </w:comment>
  <w:comment w:id="30" w:author="Steinberg, Moshe - RPC Consulting" w:date="2019-03-03T19:18:00Z" w:initials="SM-RC">
    <w:p w14:paraId="0F074F8B" w14:textId="5E1B073C" w:rsidR="00DD300F" w:rsidRDefault="00DD300F" w:rsidP="00DD300F">
      <w:pPr>
        <w:pStyle w:val="CommentText"/>
      </w:pPr>
      <w:r>
        <w:rPr>
          <w:rStyle w:val="CommentReference"/>
        </w:rPr>
        <w:annotationRef/>
      </w:r>
      <w:r>
        <w:t>There are a bunch of questions which you have answered in comments on this paragraph – could you please incorporate them into the text? This paragraph is where I got very lost when attempting to review this – I think if you get this just a bit clearer it will significantly improve the accessibility of the article</w:t>
      </w:r>
    </w:p>
  </w:comment>
  <w:comment w:id="31" w:author="Steinberg, Moshe - RPC Consulting" w:date="2019-03-03T19:20:00Z" w:initials="SM-RC">
    <w:p w14:paraId="4DF15FF0" w14:textId="7A3A840C" w:rsidR="00DD300F" w:rsidRDefault="00DD300F">
      <w:pPr>
        <w:pStyle w:val="CommentText"/>
      </w:pPr>
      <w:r>
        <w:rPr>
          <w:rStyle w:val="CommentReference"/>
        </w:rPr>
        <w:annotationRef/>
      </w:r>
      <w:r>
        <w:t>Does this mean the ones you have just asked? If so, please say so. May be worth using some reference system for your questions (numbering) given there are a quite a few on the proverbial table right now</w:t>
      </w:r>
    </w:p>
  </w:comment>
  <w:comment w:id="32" w:author="Steinberg, Moshe - RPC Consulting" w:date="2019-03-03T19:28:00Z" w:initials="SM-RC">
    <w:p w14:paraId="408EF88C" w14:textId="40BB46C7" w:rsidR="00A10DA8" w:rsidRDefault="00A10DA8">
      <w:pPr>
        <w:pStyle w:val="CommentText"/>
      </w:pPr>
      <w:r>
        <w:rPr>
          <w:rStyle w:val="CommentReference"/>
        </w:rPr>
        <w:annotationRef/>
      </w:r>
      <w:r>
        <w:t>Similar appetite whetting request as above</w:t>
      </w:r>
    </w:p>
  </w:comment>
  <w:comment w:id="36" w:author="Steinberg, Moshe - RPC Consulting" w:date="2019-03-03T23:24:00Z" w:initials="SM-RC">
    <w:p w14:paraId="4A40E30F" w14:textId="31439585" w:rsidR="00E46080" w:rsidRDefault="00E46080" w:rsidP="00E46080">
      <w:pPr>
        <w:pStyle w:val="CommentText"/>
      </w:pPr>
      <w:r>
        <w:rPr>
          <w:rStyle w:val="CommentReference"/>
        </w:rPr>
        <w:annotationRef/>
      </w:r>
      <w:r>
        <w:t>I might have lost the flow here – why wouldn’t it qualify?</w:t>
      </w:r>
    </w:p>
  </w:comment>
  <w:comment w:id="33" w:author="Moshe Steinberg" w:date="2018-02-07T23:18:00Z" w:initials="MS">
    <w:p w14:paraId="59AA49AE" w14:textId="77777777" w:rsidR="00C74F3D" w:rsidRDefault="00C74F3D">
      <w:pPr>
        <w:pStyle w:val="CommentText"/>
      </w:pPr>
      <w:proofErr w:type="spellStart"/>
      <w:r w:rsidRPr="00977ECD">
        <w:rPr>
          <w:i/>
          <w:iCs/>
        </w:rPr>
        <w:t>L’mayse</w:t>
      </w:r>
      <w:proofErr w:type="spellEnd"/>
      <w:r>
        <w:t xml:space="preserve">, </w:t>
      </w:r>
      <w:r>
        <w:rPr>
          <w:rStyle w:val="CommentReference"/>
        </w:rPr>
        <w:annotationRef/>
      </w:r>
      <w:r>
        <w:t>there is no way anyone will follow this sentence. It is too long and convolutedly.</w:t>
      </w:r>
    </w:p>
  </w:comment>
  <w:comment w:id="34" w:author="Michael" w:date="2018-12-09T14:57:00Z" w:initials="M">
    <w:p w14:paraId="74D97771" w14:textId="77777777" w:rsidR="00B9149D" w:rsidRDefault="00B9149D">
      <w:pPr>
        <w:pStyle w:val="CommentText"/>
      </w:pPr>
      <w:r>
        <w:rPr>
          <w:rStyle w:val="CommentReference"/>
        </w:rPr>
        <w:annotationRef/>
      </w:r>
      <w:r>
        <w:t>I don’t know, it seems perfectly straightforward to me. Maybe suggest a way you’d like to rephrase it.</w:t>
      </w:r>
    </w:p>
  </w:comment>
  <w:comment w:id="35" w:author="Steinberg, Moshe - RPC Consulting" w:date="2019-03-03T23:25:00Z" w:initials="SM-RC">
    <w:p w14:paraId="08CBE231" w14:textId="44F3855C" w:rsidR="00E46080" w:rsidRDefault="00E46080" w:rsidP="00E46080">
      <w:pPr>
        <w:pStyle w:val="CommentText"/>
      </w:pPr>
      <w:r>
        <w:rPr>
          <w:rStyle w:val="CommentReference"/>
        </w:rPr>
        <w:annotationRef/>
      </w:r>
      <w:r>
        <w:t>If you genuinely believe that people reading this article won’t have to read this sentence at least twice to understand it, then no need to change. I personally couldn’t</w:t>
      </w:r>
    </w:p>
  </w:comment>
  <w:comment w:id="37" w:author="Steinberg, Moshe - RPC Consulting" w:date="2019-03-03T23:21:00Z" w:initials="SM-RC">
    <w:p w14:paraId="2136A59E" w14:textId="67B94960" w:rsidR="00E46080" w:rsidRDefault="00E46080">
      <w:pPr>
        <w:pStyle w:val="CommentText"/>
      </w:pPr>
      <w:r>
        <w:rPr>
          <w:rStyle w:val="CommentReference"/>
        </w:rPr>
        <w:annotationRef/>
      </w:r>
      <w:r>
        <w:t>Just to be clear, this is Yoma?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E5FC10" w15:done="0"/>
  <w15:commentEx w15:paraId="6C03BBB0" w15:done="0"/>
  <w15:commentEx w15:paraId="5839B677" w15:paraIdParent="6C03BBB0" w15:done="0"/>
  <w15:commentEx w15:paraId="4E7F78E1" w15:done="0"/>
  <w15:commentEx w15:paraId="29B7C262" w15:done="0"/>
  <w15:commentEx w15:paraId="09A8F50F" w15:done="0"/>
  <w15:commentEx w15:paraId="26B9C00E" w15:paraIdParent="09A8F50F" w15:done="0"/>
  <w15:commentEx w15:paraId="49B10E1B" w15:done="0"/>
  <w15:commentEx w15:paraId="2876F295" w15:done="0"/>
  <w15:commentEx w15:paraId="486F4546" w15:paraIdParent="2876F295" w15:done="0"/>
  <w15:commentEx w15:paraId="0775702B" w15:done="0"/>
  <w15:commentEx w15:paraId="12391B24" w15:done="0"/>
  <w15:commentEx w15:paraId="545D912D" w15:done="0"/>
  <w15:commentEx w15:paraId="249751C7" w15:done="0"/>
  <w15:commentEx w15:paraId="33B04390" w15:paraIdParent="249751C7" w15:done="0"/>
  <w15:commentEx w15:paraId="714DB535" w15:done="0"/>
  <w15:commentEx w15:paraId="1E5DE409" w15:done="0"/>
  <w15:commentEx w15:paraId="76B7941E" w15:done="0"/>
  <w15:commentEx w15:paraId="0A1EFB06" w15:done="0"/>
  <w15:commentEx w15:paraId="6B971B8E" w15:done="0"/>
  <w15:commentEx w15:paraId="47F28984" w15:done="0"/>
  <w15:commentEx w15:paraId="10640142" w15:paraIdParent="47F28984" w15:done="0"/>
  <w15:commentEx w15:paraId="387DA99E" w15:done="0"/>
  <w15:commentEx w15:paraId="47E0F66D" w15:done="0"/>
  <w15:commentEx w15:paraId="1C5AA03F" w15:done="0"/>
  <w15:commentEx w15:paraId="5BC252E6" w15:done="0"/>
  <w15:commentEx w15:paraId="48F31C5E" w15:done="0"/>
  <w15:commentEx w15:paraId="319421AF" w15:done="0"/>
  <w15:commentEx w15:paraId="1ADD00C1" w15:done="0"/>
  <w15:commentEx w15:paraId="0F074F8B" w15:done="0"/>
  <w15:commentEx w15:paraId="4DF15FF0" w15:done="0"/>
  <w15:commentEx w15:paraId="408EF88C" w15:done="0"/>
  <w15:commentEx w15:paraId="4A40E30F" w15:done="0"/>
  <w15:commentEx w15:paraId="59AA49AE" w15:done="0"/>
  <w15:commentEx w15:paraId="74D97771" w15:done="0"/>
  <w15:commentEx w15:paraId="08CBE231" w15:paraIdParent="74D97771" w15:done="0"/>
  <w15:commentEx w15:paraId="2136A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5FC10" w16cid:durableId="1FCE46A1"/>
  <w16cid:commentId w16cid:paraId="6C03BBB0" w16cid:durableId="1FCE46A2"/>
  <w16cid:commentId w16cid:paraId="664452E2" w16cid:durableId="1FCE46A3"/>
  <w16cid:commentId w16cid:paraId="662CA35B" w16cid:durableId="1FCE46A4"/>
  <w16cid:commentId w16cid:paraId="5983D28B" w16cid:durableId="1FCE46A5"/>
  <w16cid:commentId w16cid:paraId="3130FB55" w16cid:durableId="1FCE46A6"/>
  <w16cid:commentId w16cid:paraId="3F26C7BE" w16cid:durableId="1FCE46A7"/>
  <w16cid:commentId w16cid:paraId="4DC99206" w16cid:durableId="1FCE46A8"/>
  <w16cid:commentId w16cid:paraId="48F3CD64" w16cid:durableId="1FCE46A9"/>
  <w16cid:commentId w16cid:paraId="4C1B4DAB" w16cid:durableId="1FCE46AA"/>
  <w16cid:commentId w16cid:paraId="4E7F78E1" w16cid:durableId="1FCE46AB"/>
  <w16cid:commentId w16cid:paraId="0B4D2ED3" w16cid:durableId="1FCE46AC"/>
  <w16cid:commentId w16cid:paraId="2B0A1B63" w16cid:durableId="1FCE46AD"/>
  <w16cid:commentId w16cid:paraId="3DC96A6D" w16cid:durableId="1FCE46AE"/>
  <w16cid:commentId w16cid:paraId="29B7C262" w16cid:durableId="1FCE46AF"/>
  <w16cid:commentId w16cid:paraId="09A8F50F" w16cid:durableId="1FCE46B0"/>
  <w16cid:commentId w16cid:paraId="31CDF08E" w16cid:durableId="1FCE46B1"/>
  <w16cid:commentId w16cid:paraId="44924297" w16cid:durableId="1FCE46B2"/>
  <w16cid:commentId w16cid:paraId="49B10E1B" w16cid:durableId="1FCE46B3"/>
  <w16cid:commentId w16cid:paraId="2876F295" w16cid:durableId="1FCE46B4"/>
  <w16cid:commentId w16cid:paraId="7645109F" w16cid:durableId="1FCE46B5"/>
  <w16cid:commentId w16cid:paraId="529BA370" w16cid:durableId="1FCE46B6"/>
  <w16cid:commentId w16cid:paraId="37D9ED4F" w16cid:durableId="1FCE46B7"/>
  <w16cid:commentId w16cid:paraId="3E71BF93" w16cid:durableId="1FCE46B8"/>
  <w16cid:commentId w16cid:paraId="2CCF3602" w16cid:durableId="1FCE46B9"/>
  <w16cid:commentId w16cid:paraId="2457A8C5" w16cid:durableId="1FCE46BA"/>
  <w16cid:commentId w16cid:paraId="51F25054" w16cid:durableId="1FCE46BB"/>
  <w16cid:commentId w16cid:paraId="58007A49" w16cid:durableId="1FCE46BC"/>
  <w16cid:commentId w16cid:paraId="25601F35" w16cid:durableId="1FCE46BD"/>
  <w16cid:commentId w16cid:paraId="739A022D" w16cid:durableId="1FCE46BE"/>
  <w16cid:commentId w16cid:paraId="545D912D" w16cid:durableId="1FCE46BF"/>
  <w16cid:commentId w16cid:paraId="249751C7" w16cid:durableId="1FCE46C0"/>
  <w16cid:commentId w16cid:paraId="5C28FE62" w16cid:durableId="1FCE46C1"/>
  <w16cid:commentId w16cid:paraId="2BB3CD32" w16cid:durableId="1FCE46C2"/>
  <w16cid:commentId w16cid:paraId="2BD3B79B" w16cid:durableId="1FCE46C3"/>
  <w16cid:commentId w16cid:paraId="743770E0" w16cid:durableId="1FCE46C4"/>
  <w16cid:commentId w16cid:paraId="0DF22ABA" w16cid:durableId="1FCE46C5"/>
  <w16cid:commentId w16cid:paraId="1E5DE409" w16cid:durableId="1FCE46C6"/>
  <w16cid:commentId w16cid:paraId="1301E52B" w16cid:durableId="1FCE46C7"/>
  <w16cid:commentId w16cid:paraId="4AC1696E" w16cid:durableId="1FCE46C8"/>
  <w16cid:commentId w16cid:paraId="78F66D62" w16cid:durableId="1FCE46C9"/>
  <w16cid:commentId w16cid:paraId="20CF534C" w16cid:durableId="1FCE46CA"/>
  <w16cid:commentId w16cid:paraId="4CBB467A" w16cid:durableId="1FCE46CB"/>
  <w16cid:commentId w16cid:paraId="478B952E" w16cid:durableId="1FCE46CC"/>
  <w16cid:commentId w16cid:paraId="50E6DDE7" w16cid:durableId="1FCE46CD"/>
  <w16cid:commentId w16cid:paraId="43DBB8BD" w16cid:durableId="1FCE46CE"/>
  <w16cid:commentId w16cid:paraId="5F4B11FC" w16cid:durableId="1FCE46CF"/>
  <w16cid:commentId w16cid:paraId="5DFDDCE4" w16cid:durableId="1FCE46D0"/>
  <w16cid:commentId w16cid:paraId="6F1009B1" w16cid:durableId="1FCE46D1"/>
  <w16cid:commentId w16cid:paraId="5550B699" w16cid:durableId="1FCE46D2"/>
  <w16cid:commentId w16cid:paraId="1479E99F" w16cid:durableId="1FCE46D3"/>
  <w16cid:commentId w16cid:paraId="24042AAA" w16cid:durableId="1FCE46D4"/>
  <w16cid:commentId w16cid:paraId="4EE5948C" w16cid:durableId="1FCE46D5"/>
  <w16cid:commentId w16cid:paraId="5880A210" w16cid:durableId="1FCE46D6"/>
  <w16cid:commentId w16cid:paraId="59D62C88" w16cid:durableId="1FCE46D7"/>
  <w16cid:commentId w16cid:paraId="08774CC1" w16cid:durableId="1FCE46D8"/>
  <w16cid:commentId w16cid:paraId="63C83871" w16cid:durableId="1FCE46D9"/>
  <w16cid:commentId w16cid:paraId="132A26F6" w16cid:durableId="1FCE46DA"/>
  <w16cid:commentId w16cid:paraId="53257206" w16cid:durableId="1FCE46DB"/>
  <w16cid:commentId w16cid:paraId="5E943508" w16cid:durableId="1FCE46DC"/>
  <w16cid:commentId w16cid:paraId="76C36079" w16cid:durableId="1FCE46DD"/>
  <w16cid:commentId w16cid:paraId="405909BA" w16cid:durableId="1FCE46DE"/>
  <w16cid:commentId w16cid:paraId="32D70381" w16cid:durableId="1FCE46DF"/>
  <w16cid:commentId w16cid:paraId="7DAE4B05" w16cid:durableId="1FCE46E0"/>
  <w16cid:commentId w16cid:paraId="2280F2E2" w16cid:durableId="1FCE46E1"/>
  <w16cid:commentId w16cid:paraId="47F28984" w16cid:durableId="1FCE46E2"/>
  <w16cid:commentId w16cid:paraId="3E925662" w16cid:durableId="1FCE46E3"/>
  <w16cid:commentId w16cid:paraId="0F08C7BE" w16cid:durableId="1FCE46E4"/>
  <w16cid:commentId w16cid:paraId="5EE38B34" w16cid:durableId="1FCE46E5"/>
  <w16cid:commentId w16cid:paraId="5A603928" w16cid:durableId="1FCE46E6"/>
  <w16cid:commentId w16cid:paraId="387DA99E" w16cid:durableId="1FCE46E7"/>
  <w16cid:commentId w16cid:paraId="47E0F66D" w16cid:durableId="1FCE46E8"/>
  <w16cid:commentId w16cid:paraId="1C5AA03F" w16cid:durableId="1FCE46E9"/>
  <w16cid:commentId w16cid:paraId="5BC252E6" w16cid:durableId="1FCE46EA"/>
  <w16cid:commentId w16cid:paraId="48F31C5E" w16cid:durableId="1FCE46EB"/>
  <w16cid:commentId w16cid:paraId="319421AF" w16cid:durableId="1FCE46EC"/>
  <w16cid:commentId w16cid:paraId="1ADD00C1" w16cid:durableId="1FCE46ED"/>
  <w16cid:commentId w16cid:paraId="2B72BF36" w16cid:durableId="1FCE46EE"/>
  <w16cid:commentId w16cid:paraId="6C1E3EF3" w16cid:durableId="1FCE46EF"/>
  <w16cid:commentId w16cid:paraId="5F61E34A" w16cid:durableId="1FCE46F0"/>
  <w16cid:commentId w16cid:paraId="49598731" w16cid:durableId="1FCE46F1"/>
  <w16cid:commentId w16cid:paraId="0AA43F91" w16cid:durableId="1FCE46F2"/>
  <w16cid:commentId w16cid:paraId="5A274C34" w16cid:durableId="1FCE46F3"/>
  <w16cid:commentId w16cid:paraId="30A35F60" w16cid:durableId="1FCE46F4"/>
  <w16cid:commentId w16cid:paraId="068EC2B7" w16cid:durableId="1FCE46F5"/>
  <w16cid:commentId w16cid:paraId="2DD09BFB" w16cid:durableId="1FCE46F6"/>
  <w16cid:commentId w16cid:paraId="36FCBA2F" w16cid:durableId="1FCE46F7"/>
  <w16cid:commentId w16cid:paraId="187F7A4A" w16cid:durableId="1FCE46F8"/>
  <w16cid:commentId w16cid:paraId="6D831ADC" w16cid:durableId="1FCE46F9"/>
  <w16cid:commentId w16cid:paraId="59AA49AE" w16cid:durableId="1FCE46FA"/>
  <w16cid:commentId w16cid:paraId="74D97771" w16cid:durableId="1FCE46FB"/>
  <w16cid:commentId w16cid:paraId="55C82515" w16cid:durableId="1FCE46FC"/>
  <w16cid:commentId w16cid:paraId="7A437A5B" w16cid:durableId="1FCE46FD"/>
  <w16cid:commentId w16cid:paraId="09B9EC33" w16cid:durableId="1FCE46FE"/>
  <w16cid:commentId w16cid:paraId="3CA70CCF" w16cid:durableId="1FCE46FF"/>
  <w16cid:commentId w16cid:paraId="6FA34873" w16cid:durableId="1FCE4700"/>
  <w16cid:commentId w16cid:paraId="661F4927" w16cid:durableId="1FCE4701"/>
  <w16cid:commentId w16cid:paraId="5946543A" w16cid:durableId="1FCE4702"/>
  <w16cid:commentId w16cid:paraId="1EF85715" w16cid:durableId="1FCE4703"/>
  <w16cid:commentId w16cid:paraId="7EEB830C" w16cid:durableId="1FCE47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5D554" w14:textId="77777777" w:rsidR="005E3787" w:rsidRDefault="005E3787" w:rsidP="00263546">
      <w:pPr>
        <w:spacing w:after="0" w:line="240" w:lineRule="auto"/>
      </w:pPr>
      <w:r>
        <w:separator/>
      </w:r>
    </w:p>
  </w:endnote>
  <w:endnote w:type="continuationSeparator" w:id="0">
    <w:p w14:paraId="46DDB8C0" w14:textId="77777777" w:rsidR="005E3787" w:rsidRDefault="005E3787" w:rsidP="0026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A416C" w14:textId="77777777" w:rsidR="005E3787" w:rsidRDefault="005E3787" w:rsidP="00263546">
      <w:pPr>
        <w:spacing w:after="0" w:line="240" w:lineRule="auto"/>
      </w:pPr>
      <w:r>
        <w:separator/>
      </w:r>
    </w:p>
  </w:footnote>
  <w:footnote w:type="continuationSeparator" w:id="0">
    <w:p w14:paraId="4AFC7934" w14:textId="77777777" w:rsidR="005E3787" w:rsidRDefault="005E3787" w:rsidP="00263546">
      <w:pPr>
        <w:spacing w:after="0" w:line="240" w:lineRule="auto"/>
      </w:pPr>
      <w:r>
        <w:continuationSeparator/>
      </w:r>
    </w:p>
  </w:footnote>
  <w:footnote w:id="1">
    <w:p w14:paraId="38D7521A" w14:textId="77777777" w:rsidR="00C74F3D" w:rsidRDefault="00C74F3D">
      <w:pPr>
        <w:pStyle w:val="FootnoteText"/>
      </w:pPr>
      <w:r>
        <w:rPr>
          <w:rStyle w:val="FootnoteReference"/>
        </w:rPr>
        <w:footnoteRef/>
      </w:r>
      <w:r>
        <w:t xml:space="preserve"> Yoma 12a-b</w:t>
      </w:r>
    </w:p>
  </w:footnote>
  <w:footnote w:id="2">
    <w:p w14:paraId="4100F5D8" w14:textId="2075E845" w:rsidR="00B61DBF" w:rsidRDefault="00B61DBF">
      <w:pPr>
        <w:pStyle w:val="FootnoteText"/>
      </w:pPr>
      <w:r>
        <w:rPr>
          <w:rStyle w:val="FootnoteReference"/>
        </w:rPr>
        <w:footnoteRef/>
      </w:r>
      <w:r>
        <w:t xml:space="preserve"> </w:t>
      </w:r>
      <w:r>
        <w:rPr>
          <w:lang w:bidi="he-IL"/>
        </w:rPr>
        <w:t xml:space="preserve">A requirement for anyone to serve as </w:t>
      </w:r>
      <w:r w:rsidRPr="000776D2">
        <w:rPr>
          <w:i/>
          <w:lang w:bidi="he-IL"/>
        </w:rPr>
        <w:t>kohen gadol</w:t>
      </w:r>
      <w:r>
        <w:rPr>
          <w:lang w:bidi="he-IL"/>
        </w:rPr>
        <w:t xml:space="preserve"> is to undergo a process of inauguration, which in theory can consist either of anointment with </w:t>
      </w:r>
      <w:r w:rsidRPr="00014A18">
        <w:rPr>
          <w:i/>
          <w:lang w:bidi="he-IL"/>
        </w:rPr>
        <w:t>shemen</w:t>
      </w:r>
      <w:r>
        <w:rPr>
          <w:lang w:bidi="he-IL"/>
        </w:rPr>
        <w:t xml:space="preserve"> </w:t>
      </w:r>
      <w:r w:rsidRPr="000776D2">
        <w:rPr>
          <w:i/>
          <w:lang w:bidi="he-IL"/>
        </w:rPr>
        <w:t>hamishcha</w:t>
      </w:r>
      <w:r>
        <w:rPr>
          <w:i/>
          <w:lang w:bidi="he-IL"/>
        </w:rPr>
        <w:t xml:space="preserve"> </w:t>
      </w:r>
      <w:r w:rsidRPr="00B61DBF">
        <w:rPr>
          <w:iCs/>
          <w:lang w:bidi="he-IL"/>
        </w:rPr>
        <w:t>(</w:t>
      </w:r>
      <w:r w:rsidRPr="00393EE8">
        <w:rPr>
          <w:lang w:bidi="he-IL"/>
        </w:rPr>
        <w:t>anointing</w:t>
      </w:r>
      <w:r>
        <w:rPr>
          <w:i/>
          <w:lang w:bidi="he-IL"/>
        </w:rPr>
        <w:t xml:space="preserve"> </w:t>
      </w:r>
      <w:r w:rsidRPr="00393EE8">
        <w:rPr>
          <w:lang w:bidi="he-IL"/>
        </w:rPr>
        <w:t>oil</w:t>
      </w:r>
      <w:r w:rsidRPr="00B61DBF">
        <w:rPr>
          <w:iCs/>
          <w:lang w:bidi="he-IL"/>
        </w:rPr>
        <w:t>)</w:t>
      </w:r>
      <w:r>
        <w:rPr>
          <w:lang w:bidi="he-IL"/>
        </w:rPr>
        <w:t xml:space="preserve">, or performing an act of </w:t>
      </w:r>
      <w:r w:rsidRPr="000776D2">
        <w:rPr>
          <w:i/>
          <w:lang w:bidi="he-IL"/>
        </w:rPr>
        <w:t>avoda</w:t>
      </w:r>
      <w:r>
        <w:rPr>
          <w:lang w:bidi="he-IL"/>
        </w:rPr>
        <w:t xml:space="preserve">, temple service, whilst wearing the special eight garments of the </w:t>
      </w:r>
      <w:r w:rsidRPr="00014A18">
        <w:rPr>
          <w:i/>
          <w:lang w:bidi="he-IL"/>
        </w:rPr>
        <w:t>kohen gadol</w:t>
      </w:r>
      <w:r>
        <w:rPr>
          <w:lang w:bidi="he-IL"/>
        </w:rPr>
        <w:t xml:space="preserve">. </w:t>
      </w:r>
      <w:r w:rsidRPr="00393EE8">
        <w:rPr>
          <w:iCs/>
          <w:lang w:bidi="he-IL"/>
        </w:rPr>
        <w:t>Tosfos Y</w:t>
      </w:r>
      <w:r>
        <w:rPr>
          <w:iCs/>
          <w:lang w:bidi="he-IL"/>
        </w:rPr>
        <w:t>’</w:t>
      </w:r>
      <w:r>
        <w:rPr>
          <w:rStyle w:val="CommentReference"/>
        </w:rPr>
        <w:annotationRef/>
      </w:r>
      <w:r w:rsidRPr="00393EE8">
        <w:rPr>
          <w:iCs/>
          <w:lang w:bidi="he-IL"/>
        </w:rPr>
        <w:t>shanim</w:t>
      </w:r>
      <w:r>
        <w:rPr>
          <w:lang w:bidi="he-IL"/>
        </w:rPr>
        <w:t xml:space="preserve"> points out that in practice, the </w:t>
      </w:r>
      <w:r w:rsidRPr="00014A18">
        <w:rPr>
          <w:i/>
          <w:lang w:bidi="he-IL"/>
        </w:rPr>
        <w:t>gemara</w:t>
      </w:r>
      <w:r>
        <w:rPr>
          <w:lang w:bidi="he-IL"/>
        </w:rPr>
        <w:t xml:space="preserve"> only discusses the second type of inauguration as a potentially effective one, because in the second temple period there was no access to </w:t>
      </w:r>
      <w:r w:rsidRPr="00014A18">
        <w:rPr>
          <w:i/>
          <w:lang w:bidi="he-IL"/>
        </w:rPr>
        <w:t>shemen hamishcha</w:t>
      </w:r>
      <w:r>
        <w:rPr>
          <w:lang w:bidi="he-IL"/>
        </w:rPr>
        <w:t>, which rendered anointing a practical impossibility.</w:t>
      </w:r>
    </w:p>
  </w:footnote>
  <w:footnote w:id="3">
    <w:p w14:paraId="37757368" w14:textId="77777777" w:rsidR="00C74F3D" w:rsidRDefault="00C74F3D">
      <w:pPr>
        <w:pStyle w:val="FootnoteText"/>
      </w:pPr>
      <w:r>
        <w:rPr>
          <w:rStyle w:val="FootnoteReference"/>
        </w:rPr>
        <w:footnoteRef/>
      </w:r>
      <w:r>
        <w:t xml:space="preserve"> See Vayikra 16:4</w:t>
      </w:r>
    </w:p>
  </w:footnote>
  <w:footnote w:id="4">
    <w:p w14:paraId="2FD92CF5" w14:textId="521EF2A9" w:rsidR="00C74F3D" w:rsidRDefault="00C74F3D" w:rsidP="00863204">
      <w:pPr>
        <w:pStyle w:val="FootnoteText"/>
      </w:pPr>
      <w:r>
        <w:rPr>
          <w:rStyle w:val="FootnoteReference"/>
        </w:rPr>
        <w:footnoteRef/>
      </w:r>
      <w:r>
        <w:t xml:space="preserve"> Tosfos M’ila 10a s.v. </w:t>
      </w:r>
      <w:r w:rsidRPr="00393EE8">
        <w:rPr>
          <w:i/>
          <w:iCs/>
        </w:rPr>
        <w:t>Hakol Modim</w:t>
      </w:r>
      <w:r>
        <w:t xml:space="preserve">, Mishna L’Melech Bi’as Mikdash 3:19. Based on this opinion, many </w:t>
      </w:r>
      <w:r w:rsidRPr="00393EE8">
        <w:rPr>
          <w:i/>
          <w:iCs/>
        </w:rPr>
        <w:t>acharonim</w:t>
      </w:r>
      <w:r>
        <w:t xml:space="preserve"> ask how </w:t>
      </w:r>
      <w:r w:rsidRPr="00393EE8">
        <w:rPr>
          <w:i/>
          <w:iCs/>
        </w:rPr>
        <w:t>m’hapech</w:t>
      </w:r>
      <w:r>
        <w:t xml:space="preserve"> </w:t>
      </w:r>
      <w:r w:rsidRPr="00393EE8">
        <w:rPr>
          <w:i/>
          <w:iCs/>
        </w:rPr>
        <w:t>b’tzinora</w:t>
      </w:r>
      <w:r>
        <w:t xml:space="preserve"> is permissible at all, given that </w:t>
      </w:r>
      <w:r w:rsidRPr="00393EE8">
        <w:rPr>
          <w:i/>
          <w:iCs/>
        </w:rPr>
        <w:t>m’lacha</w:t>
      </w:r>
      <w:r>
        <w:t xml:space="preserve"> on </w:t>
      </w:r>
      <w:r w:rsidR="00823BC7" w:rsidRPr="00823BC7">
        <w:rPr>
          <w:i/>
          <w:iCs/>
        </w:rPr>
        <w:t>Yom Kippur</w:t>
      </w:r>
      <w:r>
        <w:t xml:space="preserve"> is forbidden. (</w:t>
      </w:r>
      <w:r w:rsidRPr="00393EE8">
        <w:rPr>
          <w:i/>
          <w:iCs/>
        </w:rPr>
        <w:t>Avoda</w:t>
      </w:r>
      <w:r>
        <w:t xml:space="preserve"> can push aside the restrictions of </w:t>
      </w:r>
      <w:r w:rsidR="00823BC7" w:rsidRPr="00823BC7">
        <w:rPr>
          <w:i/>
          <w:iCs/>
        </w:rPr>
        <w:t>Yom Kippur</w:t>
      </w:r>
      <w:r>
        <w:t xml:space="preserve">, but an optional </w:t>
      </w:r>
      <w:r w:rsidRPr="00393EE8">
        <w:rPr>
          <w:i/>
          <w:iCs/>
        </w:rPr>
        <w:t>avoda</w:t>
      </w:r>
      <w:r>
        <w:t xml:space="preserve"> would clearly not have the same power.) </w:t>
      </w:r>
    </w:p>
  </w:footnote>
  <w:footnote w:id="5">
    <w:p w14:paraId="399E741E" w14:textId="125A3440" w:rsidR="00C74F3D" w:rsidRPr="003F22FC" w:rsidRDefault="00C74F3D" w:rsidP="003F22FC">
      <w:pPr>
        <w:pStyle w:val="NormalWeb"/>
        <w:spacing w:before="0" w:beforeAutospacing="0" w:after="0" w:afterAutospacing="0"/>
        <w:rPr>
          <w:rFonts w:asciiTheme="minorHAnsi" w:eastAsiaTheme="minorHAnsi" w:hAnsiTheme="minorHAnsi" w:cstheme="minorBidi"/>
          <w:sz w:val="20"/>
          <w:szCs w:val="20"/>
          <w:lang w:eastAsia="en-US" w:bidi="ar-SA"/>
        </w:rPr>
      </w:pPr>
      <w:r w:rsidRPr="00E947B0">
        <w:rPr>
          <w:rStyle w:val="FootnoteReference"/>
          <w:rFonts w:asciiTheme="minorHAnsi" w:hAnsiTheme="minorHAnsi" w:cstheme="minorHAnsi"/>
          <w:sz w:val="20"/>
          <w:szCs w:val="20"/>
        </w:rPr>
        <w:footnoteRef/>
      </w:r>
      <w:r w:rsidR="003F22FC" w:rsidRPr="00E947B0">
        <w:rPr>
          <w:rFonts w:asciiTheme="minorHAnsi" w:hAnsiTheme="minorHAnsi" w:cstheme="minorHAnsi"/>
          <w:sz w:val="20"/>
          <w:szCs w:val="20"/>
        </w:rPr>
        <w:t xml:space="preserve"> </w:t>
      </w:r>
      <w:r w:rsidR="003F22FC" w:rsidRPr="003F22FC">
        <w:rPr>
          <w:rFonts w:asciiTheme="minorHAnsi" w:eastAsiaTheme="minorHAnsi" w:hAnsiTheme="minorHAnsi" w:cstheme="minorBidi"/>
          <w:sz w:val="20"/>
          <w:szCs w:val="20"/>
          <w:lang w:eastAsia="en-US" w:bidi="ar-SA"/>
        </w:rPr>
        <w:t>Sifrei</w:t>
      </w:r>
      <w:r w:rsidR="003F22FC">
        <w:rPr>
          <w:rFonts w:asciiTheme="minorHAnsi" w:eastAsiaTheme="minorHAnsi" w:hAnsiTheme="minorHAnsi" w:cstheme="minorBidi"/>
          <w:sz w:val="20"/>
          <w:szCs w:val="20"/>
          <w:lang w:eastAsia="en-US" w:bidi="ar-SA"/>
        </w:rPr>
        <w:t xml:space="preserve"> B’midbar, Parshas Naso, paragraph 44</w:t>
      </w:r>
    </w:p>
  </w:footnote>
  <w:footnote w:id="6">
    <w:p w14:paraId="0ED976D2" w14:textId="06084129" w:rsidR="00C74F3D" w:rsidRPr="00FF59D4" w:rsidRDefault="00C74F3D" w:rsidP="002C6F5D">
      <w:pPr>
        <w:pStyle w:val="FootnoteText"/>
        <w:rPr>
          <w:rFonts w:cstheme="minorHAnsi"/>
        </w:rPr>
      </w:pPr>
      <w:r w:rsidRPr="00E947B0">
        <w:rPr>
          <w:rStyle w:val="FootnoteReference"/>
          <w:rFonts w:eastAsia="Times New Roman" w:cstheme="minorHAnsi"/>
          <w:lang w:eastAsia="en-GB" w:bidi="he-IL"/>
        </w:rPr>
        <w:footnoteRef/>
      </w:r>
      <w:r w:rsidRPr="00E947B0">
        <w:rPr>
          <w:rFonts w:cstheme="minorHAnsi"/>
        </w:rPr>
        <w:t xml:space="preserve"> </w:t>
      </w:r>
      <w:r w:rsidRPr="00FF59D4">
        <w:rPr>
          <w:rFonts w:cstheme="minorHAnsi"/>
        </w:rPr>
        <w:t xml:space="preserve">The Chasam Sofer (O.C. </w:t>
      </w:r>
      <w:r>
        <w:rPr>
          <w:rFonts w:cstheme="minorHAnsi"/>
        </w:rPr>
        <w:t xml:space="preserve">§37) explains (with several proofs) that when the </w:t>
      </w:r>
      <w:r w:rsidRPr="00FF59D4">
        <w:rPr>
          <w:rFonts w:cstheme="minorHAnsi"/>
          <w:i/>
          <w:iCs/>
        </w:rPr>
        <w:t>gemara</w:t>
      </w:r>
      <w:r>
        <w:rPr>
          <w:rFonts w:cstheme="minorHAnsi"/>
        </w:rPr>
        <w:t xml:space="preserve"> refers to </w:t>
      </w:r>
      <w:r w:rsidRPr="00FF59D4">
        <w:rPr>
          <w:rFonts w:cstheme="minorHAnsi"/>
          <w:i/>
          <w:iCs/>
        </w:rPr>
        <w:t>keilim</w:t>
      </w:r>
      <w:r>
        <w:rPr>
          <w:rFonts w:cstheme="minorHAnsi"/>
        </w:rPr>
        <w:t xml:space="preserve"> made by Moshe, it does not mean that any </w:t>
      </w:r>
      <w:r w:rsidRPr="00FF59D4">
        <w:rPr>
          <w:rFonts w:cstheme="minorHAnsi"/>
          <w:i/>
          <w:iCs/>
        </w:rPr>
        <w:t>keilim</w:t>
      </w:r>
      <w:r>
        <w:rPr>
          <w:rFonts w:cstheme="minorHAnsi"/>
        </w:rPr>
        <w:t xml:space="preserve"> made by Moshe were anointed; rather it refers specifically to </w:t>
      </w:r>
      <w:r w:rsidRPr="00FF59D4">
        <w:rPr>
          <w:rFonts w:cstheme="minorHAnsi"/>
          <w:i/>
          <w:iCs/>
        </w:rPr>
        <w:t>keilim</w:t>
      </w:r>
      <w:r>
        <w:rPr>
          <w:rFonts w:cstheme="minorHAnsi"/>
        </w:rPr>
        <w:t xml:space="preserve"> made by Moshe for use in the initial </w:t>
      </w:r>
      <w:r w:rsidRPr="00FF59D4">
        <w:rPr>
          <w:rFonts w:cstheme="minorHAnsi"/>
          <w:i/>
          <w:iCs/>
        </w:rPr>
        <w:t>avodas hamishkan</w:t>
      </w:r>
      <w:r>
        <w:rPr>
          <w:rFonts w:cstheme="minorHAnsi"/>
        </w:rPr>
        <w:t xml:space="preserve">. Had Moshe made other </w:t>
      </w:r>
      <w:r w:rsidRPr="00FF59D4">
        <w:rPr>
          <w:rFonts w:cstheme="minorHAnsi"/>
          <w:i/>
          <w:iCs/>
        </w:rPr>
        <w:t>keilim</w:t>
      </w:r>
      <w:r>
        <w:rPr>
          <w:rFonts w:cstheme="minorHAnsi"/>
        </w:rPr>
        <w:t xml:space="preserve"> apart from those, they would have required </w:t>
      </w:r>
      <w:r w:rsidRPr="00FF59D4">
        <w:rPr>
          <w:rFonts w:cstheme="minorHAnsi"/>
          <w:i/>
          <w:iCs/>
        </w:rPr>
        <w:t>avoda</w:t>
      </w:r>
      <w:r>
        <w:rPr>
          <w:rFonts w:cstheme="minorHAnsi"/>
        </w:rPr>
        <w:t xml:space="preserve"> to inaugurate them, not anointing. </w:t>
      </w:r>
    </w:p>
  </w:footnote>
  <w:footnote w:id="7">
    <w:p w14:paraId="47B01A8C" w14:textId="18E67540" w:rsidR="00C74F3D" w:rsidRPr="00FF59D4" w:rsidRDefault="00C74F3D" w:rsidP="00FF59D4">
      <w:pPr>
        <w:pStyle w:val="FootnoteText"/>
        <w:rPr>
          <w:rFonts w:cstheme="minorHAnsi"/>
        </w:rPr>
      </w:pPr>
      <w:r>
        <w:rPr>
          <w:rStyle w:val="FootnoteReference"/>
        </w:rPr>
        <w:footnoteRef/>
      </w:r>
      <w:r>
        <w:t xml:space="preserve"> </w:t>
      </w:r>
      <w:r w:rsidR="00FF59D4" w:rsidRPr="00FF59D4">
        <w:rPr>
          <w:rFonts w:cstheme="minorHAnsi"/>
        </w:rPr>
        <w:t>Rambam’s Commentary to the Mishna, Menachos 4:4</w:t>
      </w:r>
    </w:p>
  </w:footnote>
  <w:footnote w:id="8">
    <w:p w14:paraId="49F758E8" w14:textId="05B880FD" w:rsidR="00C74F3D" w:rsidRPr="00497297" w:rsidRDefault="00C74F3D">
      <w:pPr>
        <w:pStyle w:val="FootnoteText"/>
        <w:rPr>
          <w:rtl/>
          <w:lang w:bidi="he-IL"/>
        </w:rPr>
      </w:pPr>
      <w:r>
        <w:rPr>
          <w:rStyle w:val="FootnoteReference"/>
        </w:rPr>
        <w:footnoteRef/>
      </w:r>
      <w:r>
        <w:t xml:space="preserve"> This makes use of the Rambam’s definition of </w:t>
      </w:r>
      <w:r w:rsidRPr="00393EE8">
        <w:rPr>
          <w:i/>
          <w:iCs/>
        </w:rPr>
        <w:t>chinuch</w:t>
      </w:r>
      <w:r>
        <w:t xml:space="preserve">, but I am not suggesting that the Rambam would actually agree to this idea. </w:t>
      </w:r>
      <w:r>
        <w:rPr>
          <w:lang w:bidi="he-IL"/>
        </w:rPr>
        <w:t xml:space="preserve">The basis of assuming that the Rambam himself would not necessarily seem to subscribe to this distinction in the language of the </w:t>
      </w:r>
      <w:r w:rsidRPr="00393EE8">
        <w:rPr>
          <w:i/>
          <w:iCs/>
          <w:lang w:bidi="he-IL"/>
        </w:rPr>
        <w:t>gemara</w:t>
      </w:r>
      <w:r>
        <w:rPr>
          <w:lang w:bidi="he-IL"/>
        </w:rPr>
        <w:t xml:space="preserve"> is that when he writes the </w:t>
      </w:r>
      <w:r w:rsidRPr="00FF59D4">
        <w:rPr>
          <w:i/>
          <w:iCs/>
          <w:lang w:bidi="he-IL"/>
        </w:rPr>
        <w:t>halacha</w:t>
      </w:r>
      <w:r>
        <w:rPr>
          <w:lang w:bidi="he-IL"/>
        </w:rPr>
        <w:t xml:space="preserve"> based on this </w:t>
      </w:r>
      <w:r w:rsidRPr="00393EE8">
        <w:rPr>
          <w:i/>
          <w:iCs/>
          <w:lang w:bidi="he-IL"/>
        </w:rPr>
        <w:t>b’raisa</w:t>
      </w:r>
      <w:r>
        <w:rPr>
          <w:lang w:bidi="he-IL"/>
        </w:rPr>
        <w:t xml:space="preserve"> in the Mishneh Torah, he changes the language:</w:t>
      </w:r>
      <w:r w:rsidRPr="00497297">
        <w:rPr>
          <w:rFonts w:ascii="Calibri" w:hAnsi="Calibri" w:cs="Calibri" w:hint="cs"/>
          <w:rtl/>
          <w:lang w:bidi="he-IL"/>
        </w:rPr>
        <w:t xml:space="preserve"> </w:t>
      </w:r>
      <w:r>
        <w:rPr>
          <w:rFonts w:ascii="Calibri" w:hAnsi="Calibri" w:cs="Calibri" w:hint="cs"/>
          <w:rtl/>
          <w:lang w:bidi="he-IL"/>
        </w:rPr>
        <w:t>הכלים כולן כיון שנשתמשו בהן במקדש במלאכתן נתקדשו</w:t>
      </w:r>
      <w:r w:rsidRPr="00497297">
        <w:rPr>
          <w:rFonts w:hint="cs"/>
          <w:rtl/>
          <w:lang w:bidi="he-IL"/>
        </w:rPr>
        <w:t xml:space="preserve"> </w:t>
      </w:r>
      <w:r>
        <w:rPr>
          <w:lang w:bidi="he-IL"/>
        </w:rPr>
        <w:t xml:space="preserve">(see footnote 11). </w:t>
      </w:r>
    </w:p>
  </w:footnote>
  <w:footnote w:id="9">
    <w:p w14:paraId="410C2974" w14:textId="736C4659" w:rsidR="003F262A" w:rsidRDefault="003F262A" w:rsidP="003F262A">
      <w:pPr>
        <w:pStyle w:val="FootnoteText"/>
      </w:pPr>
      <w:r>
        <w:rPr>
          <w:rStyle w:val="FootnoteReference"/>
        </w:rPr>
        <w:footnoteRef/>
      </w:r>
      <w:r>
        <w:t xml:space="preserve"> I</w:t>
      </w:r>
      <w:r w:rsidRPr="003F262A">
        <w:t xml:space="preserve">t should be noted that Rashi seems to have a somewhat different understanding of </w:t>
      </w:r>
      <w:r w:rsidRPr="003F262A">
        <w:rPr>
          <w:i/>
          <w:iCs/>
        </w:rPr>
        <w:t>chinuch</w:t>
      </w:r>
      <w:r w:rsidRPr="003F262A">
        <w:t xml:space="preserve"> </w:t>
      </w:r>
      <w:r>
        <w:t>to</w:t>
      </w:r>
      <w:r w:rsidRPr="003F262A">
        <w:t xml:space="preserve"> the Rambam, to be discussed later</w:t>
      </w:r>
    </w:p>
  </w:footnote>
  <w:footnote w:id="10">
    <w:p w14:paraId="311A9346" w14:textId="7064005E" w:rsidR="00C74F3D" w:rsidRPr="00E947B0" w:rsidRDefault="00C74F3D" w:rsidP="00E947B0">
      <w:pPr>
        <w:pStyle w:val="FootnoteText"/>
      </w:pPr>
      <w:r>
        <w:rPr>
          <w:rStyle w:val="FootnoteReference"/>
        </w:rPr>
        <w:footnoteRef/>
      </w:r>
      <w:r>
        <w:t xml:space="preserve"> </w:t>
      </w:r>
      <w:r w:rsidR="00E947B0" w:rsidRPr="00E947B0">
        <w:rPr>
          <w:rFonts w:ascii="Calibri" w:hAnsi="Calibri" w:cs="Calibri"/>
          <w:lang w:bidi="he-IL"/>
        </w:rPr>
        <w:t>Yerushalmi, Maseches Yoma, 3:6</w:t>
      </w:r>
    </w:p>
  </w:footnote>
  <w:footnote w:id="11">
    <w:p w14:paraId="6390B9D9" w14:textId="77777777" w:rsidR="00C74F3D" w:rsidRDefault="00C74F3D">
      <w:pPr>
        <w:pStyle w:val="FootnoteText"/>
      </w:pPr>
      <w:r>
        <w:rPr>
          <w:rStyle w:val="FootnoteReference"/>
        </w:rPr>
        <w:footnoteRef/>
      </w:r>
      <w:r>
        <w:t xml:space="preserve"> Meaning that they have objects placed within them. The rule is that a non-sanctified object gains sanctity if it is placed in a sanctified vessel. The ‘usage’ referred to here is the vessel sanctifying things placed within it. The vessel will gain sanctity by virtue of having sanctified objects within it, these objects having become sanctified by virtue of being placed in a vessel. </w:t>
      </w:r>
    </w:p>
  </w:footnote>
  <w:footnote w:id="12">
    <w:p w14:paraId="4236965E" w14:textId="53B60D09" w:rsidR="00C74F3D" w:rsidRPr="00076D1C" w:rsidRDefault="00C74F3D" w:rsidP="00084103">
      <w:pPr>
        <w:pStyle w:val="NormalWeb"/>
        <w:spacing w:before="0" w:beforeAutospacing="0" w:after="0" w:afterAutospacing="0"/>
        <w:rPr>
          <w:rFonts w:asciiTheme="minorHAnsi" w:hAnsiTheme="minorHAnsi" w:cstheme="minorHAnsi"/>
          <w:sz w:val="16"/>
          <w:szCs w:val="16"/>
          <w:rtl/>
        </w:rPr>
      </w:pPr>
      <w:r w:rsidRPr="00393EE8">
        <w:rPr>
          <w:rStyle w:val="FootnoteReference"/>
          <w:rFonts w:asciiTheme="minorHAnsi" w:hAnsiTheme="minorHAnsi" w:cstheme="minorHAnsi"/>
          <w:sz w:val="20"/>
          <w:szCs w:val="20"/>
        </w:rPr>
        <w:footnoteRef/>
      </w:r>
      <w:r w:rsidRPr="00393EE8">
        <w:rPr>
          <w:rFonts w:asciiTheme="minorHAnsi" w:hAnsiTheme="minorHAnsi" w:cstheme="minorHAnsi"/>
          <w:sz w:val="20"/>
          <w:szCs w:val="20"/>
        </w:rPr>
        <w:t xml:space="preserve"> </w:t>
      </w:r>
      <w:r w:rsidRPr="008B4A53">
        <w:rPr>
          <w:rFonts w:asciiTheme="minorHAnsi" w:hAnsiTheme="minorHAnsi" w:cstheme="minorHAnsi"/>
          <w:sz w:val="20"/>
          <w:szCs w:val="20"/>
        </w:rPr>
        <w:t xml:space="preserve">Perhaps as part of the idea of </w:t>
      </w:r>
      <w:r w:rsidR="00084103">
        <w:rPr>
          <w:rFonts w:asciiTheme="minorHAnsi" w:hAnsiTheme="minorHAnsi" w:cstheme="minorHAnsi"/>
          <w:i/>
          <w:iCs/>
          <w:sz w:val="20"/>
          <w:szCs w:val="20"/>
        </w:rPr>
        <w:t>gito v’yado ba’in k’echad</w:t>
      </w:r>
      <w:r w:rsidRPr="008B4A53">
        <w:rPr>
          <w:rFonts w:asciiTheme="minorHAnsi" w:hAnsiTheme="minorHAnsi" w:cstheme="minorHAnsi"/>
          <w:sz w:val="20"/>
          <w:szCs w:val="20"/>
        </w:rPr>
        <w:t>. For more on this, see Beis HaOtzar of R’ Yosef Engel, Vol. 2 K</w:t>
      </w:r>
      <w:r>
        <w:rPr>
          <w:rFonts w:asciiTheme="minorHAnsi" w:hAnsiTheme="minorHAnsi" w:cstheme="minorHAnsi"/>
          <w:sz w:val="20"/>
          <w:szCs w:val="20"/>
        </w:rPr>
        <w:t>’</w:t>
      </w:r>
      <w:r w:rsidRPr="008B4A53">
        <w:rPr>
          <w:rFonts w:asciiTheme="minorHAnsi" w:hAnsiTheme="minorHAnsi" w:cstheme="minorHAnsi"/>
          <w:sz w:val="20"/>
          <w:szCs w:val="20"/>
        </w:rPr>
        <w:t xml:space="preserve">lal 9, where he uses our </w:t>
      </w:r>
      <w:r w:rsidRPr="00393EE8">
        <w:rPr>
          <w:rFonts w:asciiTheme="minorHAnsi" w:hAnsiTheme="minorHAnsi" w:cstheme="minorHAnsi"/>
          <w:i/>
          <w:iCs/>
          <w:sz w:val="20"/>
          <w:szCs w:val="20"/>
        </w:rPr>
        <w:t>gemara</w:t>
      </w:r>
      <w:r w:rsidRPr="008B4A53">
        <w:rPr>
          <w:rFonts w:asciiTheme="minorHAnsi" w:hAnsiTheme="minorHAnsi" w:cstheme="minorHAnsi"/>
          <w:sz w:val="20"/>
          <w:szCs w:val="20"/>
        </w:rPr>
        <w:t xml:space="preserve"> in </w:t>
      </w:r>
      <w:r w:rsidRPr="00187625">
        <w:rPr>
          <w:rFonts w:asciiTheme="minorHAnsi" w:hAnsiTheme="minorHAnsi" w:cstheme="minorHAnsi"/>
          <w:sz w:val="20"/>
          <w:szCs w:val="20"/>
        </w:rPr>
        <w:t>Yoma</w:t>
      </w:r>
      <w:r w:rsidRPr="008B4A53">
        <w:rPr>
          <w:rFonts w:asciiTheme="minorHAnsi" w:hAnsiTheme="minorHAnsi" w:cstheme="minorHAnsi"/>
          <w:sz w:val="20"/>
          <w:szCs w:val="20"/>
        </w:rPr>
        <w:t xml:space="preserve"> as one of several proofs to establish that we only apply the idea of </w:t>
      </w:r>
      <w:r w:rsidRPr="008B4A53">
        <w:rPr>
          <w:rFonts w:asciiTheme="minorHAnsi" w:hAnsiTheme="minorHAnsi" w:cstheme="minorHAnsi"/>
          <w:sz w:val="20"/>
          <w:szCs w:val="20"/>
          <w:rtl/>
        </w:rPr>
        <w:t>באין כאחד</w:t>
      </w:r>
      <w:r w:rsidRPr="008B4A53">
        <w:rPr>
          <w:rFonts w:asciiTheme="minorHAnsi" w:hAnsiTheme="minorHAnsi" w:cstheme="minorHAnsi"/>
          <w:sz w:val="20"/>
          <w:szCs w:val="20"/>
        </w:rPr>
        <w:t xml:space="preserve"> to cases which involve imbuing something with a </w:t>
      </w:r>
      <w:r w:rsidRPr="00393EE8">
        <w:rPr>
          <w:rFonts w:asciiTheme="minorHAnsi" w:hAnsiTheme="minorHAnsi" w:cstheme="minorHAnsi"/>
          <w:i/>
          <w:iCs/>
          <w:sz w:val="20"/>
          <w:szCs w:val="20"/>
        </w:rPr>
        <w:t>k’dusha</w:t>
      </w:r>
      <w:r w:rsidRPr="008B4A53">
        <w:rPr>
          <w:rFonts w:asciiTheme="minorHAnsi" w:hAnsiTheme="minorHAnsi" w:cstheme="minorHAnsi"/>
          <w:sz w:val="20"/>
          <w:szCs w:val="20"/>
        </w:rPr>
        <w:t xml:space="preserve"> that it did not previously possess. He deals with the difficulty posed to this idea by the more well known cases of a </w:t>
      </w:r>
      <w:r w:rsidRPr="00393EE8">
        <w:rPr>
          <w:rFonts w:asciiTheme="minorHAnsi" w:hAnsiTheme="minorHAnsi" w:cstheme="minorHAnsi"/>
          <w:i/>
          <w:iCs/>
          <w:sz w:val="20"/>
          <w:szCs w:val="20"/>
        </w:rPr>
        <w:t>sh’tar shichrur</w:t>
      </w:r>
      <w:r w:rsidRPr="008B4A53">
        <w:rPr>
          <w:rFonts w:asciiTheme="minorHAnsi" w:hAnsiTheme="minorHAnsi" w:cstheme="minorHAnsi"/>
          <w:sz w:val="20"/>
          <w:szCs w:val="20"/>
        </w:rPr>
        <w:t xml:space="preserve"> for an </w:t>
      </w:r>
      <w:r w:rsidRPr="008B4A53">
        <w:rPr>
          <w:rFonts w:asciiTheme="minorHAnsi" w:hAnsiTheme="minorHAnsi" w:cstheme="minorHAnsi"/>
          <w:i/>
          <w:sz w:val="20"/>
          <w:szCs w:val="20"/>
        </w:rPr>
        <w:t>eved</w:t>
      </w:r>
      <w:r w:rsidRPr="008B4A53">
        <w:rPr>
          <w:rFonts w:asciiTheme="minorHAnsi" w:hAnsiTheme="minorHAnsi" w:cstheme="minorHAnsi"/>
          <w:sz w:val="20"/>
          <w:szCs w:val="20"/>
        </w:rPr>
        <w:t xml:space="preserve"> </w:t>
      </w:r>
      <w:r w:rsidRPr="008B4A53">
        <w:rPr>
          <w:rFonts w:asciiTheme="minorHAnsi" w:hAnsiTheme="minorHAnsi" w:cstheme="minorHAnsi"/>
          <w:i/>
          <w:sz w:val="20"/>
          <w:szCs w:val="20"/>
        </w:rPr>
        <w:t>k</w:t>
      </w:r>
      <w:r>
        <w:rPr>
          <w:rFonts w:asciiTheme="minorHAnsi" w:hAnsiTheme="minorHAnsi" w:cstheme="minorHAnsi"/>
          <w:i/>
          <w:sz w:val="20"/>
          <w:szCs w:val="20"/>
        </w:rPr>
        <w:t>’</w:t>
      </w:r>
      <w:r w:rsidRPr="008B4A53">
        <w:rPr>
          <w:rFonts w:asciiTheme="minorHAnsi" w:hAnsiTheme="minorHAnsi" w:cstheme="minorHAnsi"/>
          <w:i/>
          <w:sz w:val="20"/>
          <w:szCs w:val="20"/>
        </w:rPr>
        <w:t>na’ani</w:t>
      </w:r>
      <w:r w:rsidRPr="008B4A53">
        <w:rPr>
          <w:rFonts w:asciiTheme="minorHAnsi" w:hAnsiTheme="minorHAnsi" w:cstheme="minorHAnsi"/>
          <w:sz w:val="20"/>
          <w:szCs w:val="20"/>
        </w:rPr>
        <w:t xml:space="preserve">, or a </w:t>
      </w:r>
      <w:r w:rsidRPr="008B4A53">
        <w:rPr>
          <w:rFonts w:asciiTheme="minorHAnsi" w:hAnsiTheme="minorHAnsi" w:cstheme="minorHAnsi"/>
          <w:i/>
          <w:sz w:val="20"/>
          <w:szCs w:val="20"/>
        </w:rPr>
        <w:t>get</w:t>
      </w:r>
      <w:r w:rsidRPr="008B4A53">
        <w:rPr>
          <w:rFonts w:asciiTheme="minorHAnsi" w:hAnsiTheme="minorHAnsi" w:cstheme="minorHAnsi"/>
          <w:sz w:val="20"/>
          <w:szCs w:val="20"/>
        </w:rPr>
        <w:t xml:space="preserve"> for a woman, by suggesting that in the case of an </w:t>
      </w:r>
      <w:r w:rsidRPr="008B4A53">
        <w:rPr>
          <w:rFonts w:asciiTheme="minorHAnsi" w:hAnsiTheme="minorHAnsi" w:cstheme="minorHAnsi"/>
          <w:i/>
          <w:sz w:val="20"/>
          <w:szCs w:val="20"/>
        </w:rPr>
        <w:t>eved</w:t>
      </w:r>
      <w:r w:rsidRPr="008B4A53">
        <w:rPr>
          <w:rFonts w:asciiTheme="minorHAnsi" w:hAnsiTheme="minorHAnsi" w:cstheme="minorHAnsi"/>
          <w:sz w:val="20"/>
          <w:szCs w:val="20"/>
        </w:rPr>
        <w:t xml:space="preserve"> it adds </w:t>
      </w:r>
      <w:r w:rsidRPr="00393EE8">
        <w:rPr>
          <w:rFonts w:asciiTheme="minorHAnsi" w:hAnsiTheme="minorHAnsi" w:cstheme="minorHAnsi"/>
          <w:i/>
          <w:iCs/>
          <w:sz w:val="20"/>
          <w:szCs w:val="20"/>
        </w:rPr>
        <w:t>k’dusha</w:t>
      </w:r>
      <w:r w:rsidRPr="008B4A53">
        <w:rPr>
          <w:rFonts w:asciiTheme="minorHAnsi" w:hAnsiTheme="minorHAnsi" w:cstheme="minorHAnsi"/>
          <w:sz w:val="20"/>
          <w:szCs w:val="20"/>
        </w:rPr>
        <w:t xml:space="preserve"> by bringing him closer to the status of a Jew, and that in the case of a woman there is a </w:t>
      </w:r>
      <w:r w:rsidRPr="00393EE8">
        <w:rPr>
          <w:rFonts w:asciiTheme="minorHAnsi" w:hAnsiTheme="minorHAnsi" w:cstheme="minorHAnsi"/>
          <w:i/>
          <w:iCs/>
          <w:sz w:val="20"/>
          <w:szCs w:val="20"/>
        </w:rPr>
        <w:t>g’zeira</w:t>
      </w:r>
      <w:r w:rsidRPr="008B4A53">
        <w:rPr>
          <w:rFonts w:asciiTheme="minorHAnsi" w:hAnsiTheme="minorHAnsi" w:cstheme="minorHAnsi"/>
          <w:sz w:val="20"/>
          <w:szCs w:val="20"/>
        </w:rPr>
        <w:t xml:space="preserve"> </w:t>
      </w:r>
      <w:r w:rsidRPr="00393EE8">
        <w:rPr>
          <w:rFonts w:asciiTheme="minorHAnsi" w:hAnsiTheme="minorHAnsi" w:cstheme="minorHAnsi"/>
          <w:i/>
          <w:iCs/>
          <w:sz w:val="20"/>
          <w:szCs w:val="20"/>
        </w:rPr>
        <w:t>shava</w:t>
      </w:r>
      <w:r w:rsidRPr="008B4A53">
        <w:rPr>
          <w:rFonts w:asciiTheme="minorHAnsi" w:hAnsiTheme="minorHAnsi" w:cstheme="minorHAnsi"/>
          <w:sz w:val="20"/>
          <w:szCs w:val="20"/>
        </w:rPr>
        <w:t xml:space="preserve"> between the </w:t>
      </w:r>
      <w:r w:rsidRPr="008B4A53">
        <w:rPr>
          <w:rFonts w:asciiTheme="minorHAnsi" w:hAnsiTheme="minorHAnsi" w:cstheme="minorHAnsi"/>
          <w:i/>
          <w:sz w:val="20"/>
          <w:szCs w:val="20"/>
        </w:rPr>
        <w:t>get</w:t>
      </w:r>
      <w:r w:rsidRPr="008B4A53">
        <w:rPr>
          <w:rFonts w:asciiTheme="minorHAnsi" w:hAnsiTheme="minorHAnsi" w:cstheme="minorHAnsi"/>
          <w:sz w:val="20"/>
          <w:szCs w:val="20"/>
        </w:rPr>
        <w:t xml:space="preserve"> of an </w:t>
      </w:r>
      <w:r w:rsidRPr="008B4A53">
        <w:rPr>
          <w:rFonts w:asciiTheme="minorHAnsi" w:hAnsiTheme="minorHAnsi" w:cstheme="minorHAnsi"/>
          <w:i/>
          <w:sz w:val="20"/>
          <w:szCs w:val="20"/>
        </w:rPr>
        <w:t>eved</w:t>
      </w:r>
      <w:r w:rsidRPr="008B4A53">
        <w:rPr>
          <w:rFonts w:asciiTheme="minorHAnsi" w:hAnsiTheme="minorHAnsi" w:cstheme="minorHAnsi"/>
          <w:sz w:val="20"/>
          <w:szCs w:val="20"/>
        </w:rPr>
        <w:t xml:space="preserve"> and the </w:t>
      </w:r>
      <w:r w:rsidRPr="008B4A53">
        <w:rPr>
          <w:rFonts w:asciiTheme="minorHAnsi" w:hAnsiTheme="minorHAnsi" w:cstheme="minorHAnsi"/>
          <w:i/>
          <w:sz w:val="20"/>
          <w:szCs w:val="20"/>
        </w:rPr>
        <w:t>get</w:t>
      </w:r>
      <w:r w:rsidRPr="008B4A53">
        <w:rPr>
          <w:rFonts w:asciiTheme="minorHAnsi" w:hAnsiTheme="minorHAnsi" w:cstheme="minorHAnsi"/>
          <w:sz w:val="20"/>
          <w:szCs w:val="20"/>
        </w:rPr>
        <w:t xml:space="preserve"> of a woman</w:t>
      </w:r>
      <w:r>
        <w:rPr>
          <w:rFonts w:asciiTheme="minorHAnsi" w:hAnsiTheme="minorHAnsi" w:cstheme="minorHAnsi"/>
          <w:sz w:val="20"/>
          <w:szCs w:val="20"/>
        </w:rPr>
        <w:t>. H</w:t>
      </w:r>
      <w:r w:rsidRPr="008B4A53">
        <w:rPr>
          <w:rFonts w:asciiTheme="minorHAnsi" w:hAnsiTheme="minorHAnsi" w:cstheme="minorHAnsi"/>
          <w:sz w:val="20"/>
          <w:szCs w:val="20"/>
        </w:rPr>
        <w:t xml:space="preserve">e </w:t>
      </w:r>
      <w:r>
        <w:rPr>
          <w:rFonts w:asciiTheme="minorHAnsi" w:hAnsiTheme="minorHAnsi" w:cstheme="minorHAnsi"/>
          <w:sz w:val="20"/>
          <w:szCs w:val="20"/>
        </w:rPr>
        <w:t xml:space="preserve">also </w:t>
      </w:r>
      <w:r w:rsidRPr="008B4A53">
        <w:rPr>
          <w:rFonts w:asciiTheme="minorHAnsi" w:hAnsiTheme="minorHAnsi" w:cstheme="minorHAnsi"/>
          <w:sz w:val="20"/>
          <w:szCs w:val="20"/>
        </w:rPr>
        <w:t>has another</w:t>
      </w:r>
      <w:r>
        <w:rPr>
          <w:rFonts w:asciiTheme="minorHAnsi" w:hAnsiTheme="minorHAnsi" w:cstheme="minorHAnsi"/>
          <w:sz w:val="20"/>
          <w:szCs w:val="20"/>
        </w:rPr>
        <w:t>,</w:t>
      </w:r>
      <w:r w:rsidRPr="008B4A53">
        <w:rPr>
          <w:rFonts w:asciiTheme="minorHAnsi" w:hAnsiTheme="minorHAnsi" w:cstheme="minorHAnsi"/>
          <w:sz w:val="20"/>
          <w:szCs w:val="20"/>
        </w:rPr>
        <w:t xml:space="preserve"> more creative answer, </w:t>
      </w:r>
      <w:r w:rsidR="00084103">
        <w:rPr>
          <w:rFonts w:ascii="Calibri" w:hAnsi="Calibri" w:cs="Calibri"/>
          <w:sz w:val="20"/>
          <w:szCs w:val="20"/>
        </w:rPr>
        <w:t>though this is not its place</w:t>
      </w:r>
      <w:r w:rsidRPr="008B4A53">
        <w:rPr>
          <w:rFonts w:asciiTheme="minorHAnsi" w:hAnsiTheme="minorHAnsi" w:cstheme="minorHAnsi"/>
          <w:sz w:val="20"/>
          <w:szCs w:val="20"/>
        </w:rPr>
        <w:t>. As an aside,</w:t>
      </w:r>
      <w:r w:rsidRPr="00BE7BA4">
        <w:t xml:space="preserve"> </w:t>
      </w:r>
      <w:r w:rsidR="00084103">
        <w:rPr>
          <w:rFonts w:asciiTheme="minorHAnsi" w:hAnsiTheme="minorHAnsi" w:cs="Calibri"/>
          <w:sz w:val="20"/>
          <w:szCs w:val="20"/>
        </w:rPr>
        <w:t xml:space="preserve">I saw </w:t>
      </w:r>
      <w:r>
        <w:rPr>
          <w:rFonts w:asciiTheme="minorHAnsi" w:hAnsiTheme="minorHAnsi" w:cstheme="minorHAnsi"/>
          <w:sz w:val="20"/>
          <w:szCs w:val="20"/>
        </w:rPr>
        <w:t>that</w:t>
      </w:r>
      <w:r w:rsidRPr="008B4A53">
        <w:rPr>
          <w:rFonts w:asciiTheme="minorHAnsi" w:hAnsiTheme="minorHAnsi" w:cstheme="minorHAnsi"/>
          <w:sz w:val="20"/>
          <w:szCs w:val="20"/>
        </w:rPr>
        <w:t xml:space="preserve"> he poses the same question as the one with which we are dealing, namely, as to why Abaye and Rav Ada bar Ahava do not offer the same solution to the </w:t>
      </w:r>
      <w:r w:rsidRPr="00393EE8">
        <w:rPr>
          <w:rFonts w:asciiTheme="minorHAnsi" w:hAnsiTheme="minorHAnsi" w:cstheme="minorHAnsi"/>
          <w:i/>
          <w:iCs/>
          <w:sz w:val="20"/>
          <w:szCs w:val="20"/>
        </w:rPr>
        <w:t>gemara</w:t>
      </w:r>
      <w:r w:rsidRPr="008B4A53">
        <w:rPr>
          <w:rFonts w:asciiTheme="minorHAnsi" w:hAnsiTheme="minorHAnsi" w:cstheme="minorHAnsi"/>
          <w:sz w:val="20"/>
          <w:szCs w:val="20"/>
        </w:rPr>
        <w:t xml:space="preserve">’s problem as Rav Papa, and suggests tentatively that they may both believe that we try to avoid the necessity of answering </w:t>
      </w:r>
      <w:r w:rsidR="00084103">
        <w:rPr>
          <w:rFonts w:asciiTheme="minorHAnsi" w:hAnsiTheme="minorHAnsi" w:cstheme="minorHAnsi"/>
          <w:i/>
          <w:iCs/>
          <w:sz w:val="20"/>
          <w:szCs w:val="20"/>
        </w:rPr>
        <w:t xml:space="preserve">ba’in k’echad </w:t>
      </w:r>
      <w:r w:rsidRPr="008B4A53">
        <w:rPr>
          <w:rFonts w:asciiTheme="minorHAnsi" w:hAnsiTheme="minorHAnsi" w:cstheme="minorHAnsi"/>
          <w:sz w:val="20"/>
          <w:szCs w:val="20"/>
        </w:rPr>
        <w:t xml:space="preserve">when there is another potential solution which could alleviate us of the requirement to do so. Nevertheless, he ends off by clarifying that he is unable to explain why it should only be a </w:t>
      </w:r>
      <w:r w:rsidRPr="00393EE8">
        <w:rPr>
          <w:rFonts w:asciiTheme="minorHAnsi" w:hAnsiTheme="minorHAnsi" w:cstheme="minorHAnsi"/>
          <w:i/>
          <w:iCs/>
          <w:sz w:val="20"/>
          <w:szCs w:val="20"/>
        </w:rPr>
        <w:t>b’dieved</w:t>
      </w:r>
      <w:r w:rsidRPr="008B4A53">
        <w:rPr>
          <w:rFonts w:asciiTheme="minorHAnsi" w:hAnsiTheme="minorHAnsi" w:cstheme="minorHAnsi"/>
          <w:sz w:val="20"/>
          <w:szCs w:val="20"/>
        </w:rPr>
        <w:t xml:space="preserve"> answer – if it works then it works completely, what could the problem be? And if it doesn’t work then we would never say it. </w:t>
      </w:r>
    </w:p>
  </w:footnote>
  <w:footnote w:id="13">
    <w:p w14:paraId="43337A80" w14:textId="2595F5AF" w:rsidR="00C74F3D" w:rsidRDefault="00C74F3D" w:rsidP="00823BC7">
      <w:pPr>
        <w:pStyle w:val="FootnoteText"/>
      </w:pPr>
      <w:r>
        <w:rPr>
          <w:rStyle w:val="FootnoteReference"/>
        </w:rPr>
        <w:footnoteRef/>
      </w:r>
      <w:r>
        <w:t xml:space="preserve"> Sanhedrin 16b. The N</w:t>
      </w:r>
      <w:r w:rsidR="00823BC7">
        <w:t>’</w:t>
      </w:r>
      <w:r>
        <w:t xml:space="preserve">tziv goes on to suggest that it may be possible to resolve the problem, but the logical problem that I have pointed out in accepting the </w:t>
      </w:r>
      <w:r w:rsidRPr="00393EE8">
        <w:rPr>
          <w:i/>
          <w:iCs/>
        </w:rPr>
        <w:t>Sifrei</w:t>
      </w:r>
      <w:r>
        <w:t xml:space="preserve"> as compatible with the </w:t>
      </w:r>
      <w:r w:rsidRPr="00393EE8">
        <w:rPr>
          <w:i/>
          <w:iCs/>
        </w:rPr>
        <w:t>b</w:t>
      </w:r>
      <w:r w:rsidRPr="00393EE8">
        <w:rPr>
          <w:i/>
          <w:iCs/>
        </w:rPr>
        <w:t>’</w:t>
      </w:r>
      <w:r w:rsidRPr="00393EE8">
        <w:rPr>
          <w:i/>
          <w:iCs/>
        </w:rPr>
        <w:t>raisa</w:t>
      </w:r>
      <w:r>
        <w:t xml:space="preserve"> in our </w:t>
      </w:r>
      <w:r w:rsidRPr="00393EE8">
        <w:rPr>
          <w:i/>
          <w:iCs/>
        </w:rPr>
        <w:t>gemara</w:t>
      </w:r>
      <w:r>
        <w:t xml:space="preserve">, in addition to the different uses of the </w:t>
      </w:r>
      <w:r w:rsidRPr="00393EE8">
        <w:rPr>
          <w:i/>
          <w:iCs/>
        </w:rPr>
        <w:t>pasuk</w:t>
      </w:r>
      <w:r>
        <w:t xml:space="preserve">, still constitute fairly convincing evidence that they are in disagreement. </w:t>
      </w:r>
    </w:p>
  </w:footnote>
  <w:footnote w:id="14">
    <w:p w14:paraId="57952EB6" w14:textId="77777777" w:rsidR="00CC40F1" w:rsidRPr="00CC40F1" w:rsidRDefault="00CC40F1" w:rsidP="00CC40F1">
      <w:pPr>
        <w:pStyle w:val="FootnoteText"/>
        <w:rPr>
          <w:rtl/>
          <w:lang w:bidi="he-IL"/>
        </w:rPr>
      </w:pPr>
      <w:r w:rsidRPr="00CC40F1">
        <w:rPr>
          <w:rStyle w:val="FootnoteReference"/>
        </w:rPr>
        <w:footnoteRef/>
      </w:r>
      <w:r w:rsidRPr="00CC40F1">
        <w:t xml:space="preserve"> </w:t>
      </w:r>
      <w:r w:rsidRPr="00CC40F1">
        <w:rPr>
          <w:rFonts w:ascii="Calibri" w:hAnsi="Calibri" w:cs="Calibri"/>
          <w:lang w:bidi="he-IL"/>
        </w:rPr>
        <w:t xml:space="preserve">Sefer Hamitzvos, </w:t>
      </w:r>
      <w:r>
        <w:rPr>
          <w:rFonts w:ascii="Calibri" w:hAnsi="Calibri" w:cs="Calibri"/>
          <w:lang w:bidi="he-IL"/>
        </w:rPr>
        <w:t>Asei</w:t>
      </w:r>
      <w:r w:rsidRPr="00CC40F1">
        <w:rPr>
          <w:rFonts w:ascii="Calibri" w:hAnsi="Calibri" w:cs="Calibri"/>
          <w:lang w:bidi="he-IL"/>
        </w:rPr>
        <w:t xml:space="preserve"> 35</w:t>
      </w:r>
    </w:p>
  </w:footnote>
  <w:footnote w:id="15">
    <w:p w14:paraId="021BC543" w14:textId="6003EFC1" w:rsidR="00C74F3D" w:rsidRPr="00C0437C" w:rsidRDefault="00C74F3D" w:rsidP="00C0437C">
      <w:pPr>
        <w:pStyle w:val="FootnoteText"/>
        <w:rPr>
          <w:sz w:val="18"/>
          <w:szCs w:val="18"/>
        </w:rPr>
      </w:pPr>
      <w:r>
        <w:rPr>
          <w:rStyle w:val="FootnoteReference"/>
        </w:rPr>
        <w:footnoteRef/>
      </w:r>
      <w:r>
        <w:t xml:space="preserve"> </w:t>
      </w:r>
      <w:r w:rsidR="00C0437C" w:rsidRPr="00C0437C">
        <w:rPr>
          <w:rFonts w:ascii="Calibri" w:hAnsi="Calibri" w:cs="Calibri"/>
          <w:lang w:bidi="he-IL"/>
        </w:rPr>
        <w:t>Rambam Hilchos K’lei Hamikdash 1:12</w:t>
      </w:r>
    </w:p>
  </w:footnote>
  <w:footnote w:id="16">
    <w:p w14:paraId="7E6B5B66" w14:textId="46024453" w:rsidR="00C74F3D" w:rsidRPr="00DF022C" w:rsidRDefault="00C74F3D" w:rsidP="00C0437C">
      <w:pPr>
        <w:pStyle w:val="FootnoteText"/>
        <w:rPr>
          <w:i/>
          <w:iCs/>
          <w:lang w:val="en-US"/>
        </w:rPr>
      </w:pPr>
      <w:r>
        <w:rPr>
          <w:rStyle w:val="FootnoteReference"/>
        </w:rPr>
        <w:footnoteRef/>
      </w:r>
      <w:r>
        <w:t xml:space="preserve"> </w:t>
      </w:r>
      <w:r w:rsidR="00C0437C" w:rsidRPr="00C0437C">
        <w:rPr>
          <w:rFonts w:ascii="Calibri" w:hAnsi="Calibri" w:cs="Calibri"/>
          <w:lang w:bidi="he-IL"/>
        </w:rPr>
        <w:t>Rambam Hilchos Yom Hakippurim 1:3</w:t>
      </w:r>
    </w:p>
  </w:footnote>
  <w:footnote w:id="17">
    <w:p w14:paraId="779E63DF" w14:textId="2482B90F" w:rsidR="00C74F3D" w:rsidRPr="00102BAF" w:rsidRDefault="00C74F3D" w:rsidP="00C0437C">
      <w:pPr>
        <w:pStyle w:val="FootnoteText"/>
        <w:rPr>
          <w:lang w:val="en-US"/>
        </w:rPr>
      </w:pPr>
      <w:r>
        <w:rPr>
          <w:rStyle w:val="FootnoteReference"/>
        </w:rPr>
        <w:footnoteRef/>
      </w:r>
      <w:r>
        <w:t xml:space="preserve"> </w:t>
      </w:r>
      <w:r w:rsidR="00C0437C" w:rsidRPr="00C0437C">
        <w:rPr>
          <w:rFonts w:ascii="Calibri" w:hAnsi="Calibri" w:cs="Calibri"/>
          <w:lang w:bidi="he-IL"/>
        </w:rPr>
        <w:t>Rambam Hilchos K’lei Hamikdash 4:12</w:t>
      </w:r>
    </w:p>
  </w:footnote>
  <w:footnote w:id="18">
    <w:p w14:paraId="126A50AF" w14:textId="1E3D8DD8" w:rsidR="00C74F3D" w:rsidRPr="00C0437C" w:rsidRDefault="00C74F3D" w:rsidP="00C0437C">
      <w:pPr>
        <w:pStyle w:val="FootnoteText"/>
        <w:rPr>
          <w:sz w:val="18"/>
          <w:szCs w:val="18"/>
        </w:rPr>
      </w:pPr>
      <w:r>
        <w:rPr>
          <w:rStyle w:val="FootnoteReference"/>
        </w:rPr>
        <w:footnoteRef/>
      </w:r>
      <w:r>
        <w:t xml:space="preserve"> </w:t>
      </w:r>
      <w:r w:rsidR="00C0437C" w:rsidRPr="00C0437C">
        <w:rPr>
          <w:rFonts w:ascii="Calibri" w:hAnsi="Calibri" w:cs="Calibri"/>
          <w:lang w:bidi="he-IL"/>
        </w:rPr>
        <w:t>Rambam Hilchos K’lei Hamikdash 4:13</w:t>
      </w:r>
    </w:p>
  </w:footnote>
  <w:footnote w:id="19">
    <w:p w14:paraId="13A607FE" w14:textId="21C369BF" w:rsidR="00C74F3D" w:rsidRDefault="00C74F3D">
      <w:pPr>
        <w:pStyle w:val="FootnoteText"/>
      </w:pPr>
      <w:r>
        <w:rPr>
          <w:rStyle w:val="FootnoteReference"/>
        </w:rPr>
        <w:footnoteRef/>
      </w:r>
      <w:r>
        <w:t xml:space="preserve"> This does fit very nicely with the Rambam’s opinion that it makes no difference whether the </w:t>
      </w:r>
      <w:r w:rsidRPr="00393EE8">
        <w:rPr>
          <w:i/>
          <w:iCs/>
        </w:rPr>
        <w:t>tamid</w:t>
      </w:r>
      <w:r>
        <w:t xml:space="preserve"> has been offered yet or not, but since </w:t>
      </w:r>
      <w:r>
        <w:t xml:space="preserve">this </w:t>
      </w:r>
      <w:r>
        <w:t xml:space="preserve">opinion in itself is somewhat problematic, given that it is difficult to understand in the context of our </w:t>
      </w:r>
      <w:r w:rsidRPr="00393EE8">
        <w:rPr>
          <w:i/>
          <w:iCs/>
        </w:rPr>
        <w:t>gemara</w:t>
      </w:r>
      <w:r>
        <w:t>, this is not particularly helpful.</w:t>
      </w:r>
    </w:p>
  </w:footnote>
  <w:footnote w:id="20">
    <w:p w14:paraId="638D5A83" w14:textId="7DD6D95C" w:rsidR="00C74F3D" w:rsidRDefault="00C74F3D">
      <w:pPr>
        <w:pStyle w:val="FootnoteText"/>
      </w:pPr>
      <w:r>
        <w:rPr>
          <w:rStyle w:val="FootnoteReference"/>
        </w:rPr>
        <w:footnoteRef/>
      </w:r>
      <w:r>
        <w:t xml:space="preserve"> Although the Rambam says that this process needs to occur for seven days, which would seemingly be the simple answer to the question, the Rambam also writes that he is already </w:t>
      </w:r>
      <w:r w:rsidRPr="00393EE8">
        <w:rPr>
          <w:i/>
          <w:iCs/>
        </w:rPr>
        <w:t>kohen gadol</w:t>
      </w:r>
      <w:r>
        <w:t xml:space="preserve"> and can perform </w:t>
      </w:r>
      <w:r w:rsidRPr="00393EE8">
        <w:rPr>
          <w:i/>
          <w:iCs/>
        </w:rPr>
        <w:t>avoda</w:t>
      </w:r>
      <w:r>
        <w:t xml:space="preserve"> from the first occasion on which he wears the clothes, if necessary. The </w:t>
      </w:r>
      <w:r>
        <w:t>M</w:t>
      </w:r>
      <w:r>
        <w:t xml:space="preserve">irkeves </w:t>
      </w:r>
      <w:r>
        <w:t>H</w:t>
      </w:r>
      <w:r>
        <w:t>a</w:t>
      </w:r>
      <w:r>
        <w:t>m</w:t>
      </w:r>
      <w:r>
        <w:t>ishna mentioned in the next footnote discusses the implications and extent of this at some length.</w:t>
      </w:r>
    </w:p>
  </w:footnote>
  <w:footnote w:id="21">
    <w:p w14:paraId="40D6391E" w14:textId="48D1B763" w:rsidR="00C74F3D" w:rsidRDefault="00C74F3D" w:rsidP="00DD300F">
      <w:pPr>
        <w:pStyle w:val="FootnoteText"/>
      </w:pPr>
      <w:r>
        <w:rPr>
          <w:rStyle w:val="FootnoteReference"/>
        </w:rPr>
        <w:footnoteRef/>
      </w:r>
      <w:r>
        <w:t xml:space="preserve"> Ha’emek Sh’</w:t>
      </w:r>
      <w:r>
        <w:t>ei</w:t>
      </w:r>
      <w:r>
        <w:t>la, Parshas Sh</w:t>
      </w:r>
      <w:r w:rsidR="00823BC7">
        <w:t>’</w:t>
      </w:r>
      <w:r>
        <w:t>lach, Sh</w:t>
      </w:r>
      <w:r w:rsidR="00823BC7">
        <w:t>’ilta 126. See the Mirkeves Ham</w:t>
      </w:r>
      <w:r>
        <w:t xml:space="preserve">ishna on the Rambam in </w:t>
      </w:r>
      <w:r w:rsidR="00DD300F">
        <w:t xml:space="preserve">Hilchos </w:t>
      </w:r>
      <w:r>
        <w:t>K</w:t>
      </w:r>
      <w:r>
        <w:t xml:space="preserve">lei </w:t>
      </w:r>
      <w:r>
        <w:t>H</w:t>
      </w:r>
      <w:r>
        <w:t>amikdash 4:12, and the</w:t>
      </w:r>
      <w:r w:rsidR="00DD300F">
        <w:t xml:space="preserve"> Shu”t Sho’el U’meishiv, second edition 3:9</w:t>
      </w:r>
      <w:r>
        <w:t xml:space="preserve">, paragraph beginning </w:t>
      </w:r>
      <w:r w:rsidR="00DD300F">
        <w:t>“</w:t>
      </w:r>
      <w:r w:rsidR="00DD300F" w:rsidRPr="00DD300F">
        <w:rPr>
          <w:i/>
          <w:iCs/>
        </w:rPr>
        <w:t>v’hinei harambam</w:t>
      </w:r>
      <w:r w:rsidR="00DD300F">
        <w:t>”</w:t>
      </w:r>
      <w:r>
        <w:rPr>
          <w:rFonts w:ascii="Calibri" w:hAnsi="Calibri" w:cs="Calibri"/>
          <w:sz w:val="22"/>
          <w:szCs w:val="22"/>
        </w:rPr>
        <w:t xml:space="preserve"> </w:t>
      </w:r>
      <w:r>
        <w:t>for a fascinating discussion regarding possible alternative answers to these questions</w:t>
      </w:r>
      <w:r>
        <w:t>.</w:t>
      </w:r>
    </w:p>
  </w:footnote>
  <w:footnote w:id="22">
    <w:p w14:paraId="755A1274" w14:textId="6FEAD83C" w:rsidR="00C74F3D" w:rsidRPr="00A10DA8" w:rsidRDefault="00C74F3D" w:rsidP="00823BC7">
      <w:pPr>
        <w:pStyle w:val="FootnoteText"/>
      </w:pPr>
      <w:r>
        <w:rPr>
          <w:rStyle w:val="FootnoteReference"/>
        </w:rPr>
        <w:footnoteRef/>
      </w:r>
      <w:r>
        <w:t xml:space="preserve"> </w:t>
      </w:r>
      <w:r w:rsidR="00A10DA8" w:rsidRPr="00A10DA8">
        <w:rPr>
          <w:rFonts w:ascii="Calibri" w:hAnsi="Calibri" w:cs="Calibri"/>
          <w:lang w:bidi="he-IL"/>
        </w:rPr>
        <w:t xml:space="preserve">Even Ha’azel Hilchos Avodas </w:t>
      </w:r>
      <w:r w:rsidR="00823BC7" w:rsidRPr="00823BC7">
        <w:rPr>
          <w:rFonts w:ascii="Calibri" w:hAnsi="Calibri" w:cs="Calibri"/>
          <w:lang w:bidi="he-IL"/>
        </w:rPr>
        <w:t xml:space="preserve">Yom </w:t>
      </w:r>
      <w:r w:rsidR="00823BC7">
        <w:rPr>
          <w:rFonts w:ascii="Calibri" w:hAnsi="Calibri" w:cs="Calibri"/>
          <w:lang w:bidi="he-IL"/>
        </w:rPr>
        <w:t>Hak</w:t>
      </w:r>
      <w:r w:rsidR="00823BC7" w:rsidRPr="00823BC7">
        <w:rPr>
          <w:rFonts w:ascii="Calibri" w:hAnsi="Calibri" w:cs="Calibri"/>
          <w:lang w:bidi="he-IL"/>
        </w:rPr>
        <w:t>ippur</w:t>
      </w:r>
      <w:r w:rsidR="00A10DA8" w:rsidRPr="00823BC7">
        <w:rPr>
          <w:rFonts w:ascii="Calibri" w:hAnsi="Calibri" w:cs="Calibri"/>
          <w:lang w:bidi="he-IL"/>
        </w:rPr>
        <w:t>im</w:t>
      </w:r>
      <w:r w:rsidR="00A10DA8" w:rsidRPr="00A10DA8">
        <w:rPr>
          <w:rFonts w:ascii="Calibri" w:hAnsi="Calibri" w:cs="Calibri"/>
          <w:lang w:bidi="he-IL"/>
        </w:rPr>
        <w:t xml:space="preserve"> 1:3</w:t>
      </w:r>
    </w:p>
  </w:footnote>
  <w:footnote w:id="23">
    <w:p w14:paraId="1B82F530" w14:textId="7CC03282" w:rsidR="00C74F3D" w:rsidRPr="00A10DA8" w:rsidRDefault="00C74F3D" w:rsidP="00A10DA8">
      <w:pPr>
        <w:pStyle w:val="FootnoteText"/>
        <w:rPr>
          <w:rtl/>
          <w:lang w:bidi="he-IL"/>
        </w:rPr>
      </w:pPr>
      <w:r w:rsidRPr="00A10DA8">
        <w:rPr>
          <w:rStyle w:val="FootnoteReference"/>
        </w:rPr>
        <w:footnoteRef/>
      </w:r>
      <w:r w:rsidRPr="00A10DA8">
        <w:t xml:space="preserve"> </w:t>
      </w:r>
      <w:r w:rsidR="00A10DA8" w:rsidRPr="00A10DA8">
        <w:rPr>
          <w:rFonts w:ascii="Calibri" w:hAnsi="Calibri" w:cs="Calibri"/>
          <w:lang w:bidi="he-IL"/>
        </w:rPr>
        <w:t>Rashi, Yoma 12a</w:t>
      </w:r>
    </w:p>
  </w:footnote>
  <w:footnote w:id="24">
    <w:p w14:paraId="0A04EE75" w14:textId="77777777" w:rsidR="00C74F3D" w:rsidRPr="00104315" w:rsidRDefault="00C74F3D">
      <w:pPr>
        <w:pStyle w:val="FootnoteText"/>
        <w:rPr>
          <w:lang w:val="en-US" w:bidi="he-IL"/>
        </w:rPr>
      </w:pPr>
      <w:r>
        <w:rPr>
          <w:rStyle w:val="FootnoteReference"/>
        </w:rPr>
        <w:footnoteRef/>
      </w:r>
      <w:r>
        <w:t xml:space="preserve"> </w:t>
      </w:r>
      <w:r>
        <w:rPr>
          <w:lang w:val="en-US" w:bidi="he-IL"/>
        </w:rPr>
        <w:t>Ibid.</w:t>
      </w:r>
    </w:p>
  </w:footnote>
  <w:footnote w:id="25">
    <w:p w14:paraId="7A3CC4EF" w14:textId="566E2455" w:rsidR="00C74F3D" w:rsidRPr="00A10DA8" w:rsidRDefault="00C74F3D" w:rsidP="00A10DA8">
      <w:pPr>
        <w:pStyle w:val="FootnoteText"/>
        <w:rPr>
          <w:sz w:val="18"/>
          <w:szCs w:val="18"/>
          <w:lang w:val="en-US"/>
        </w:rPr>
      </w:pPr>
      <w:r>
        <w:rPr>
          <w:rStyle w:val="FootnoteReference"/>
        </w:rPr>
        <w:footnoteRef/>
      </w:r>
      <w:r>
        <w:t xml:space="preserve"> </w:t>
      </w:r>
      <w:r w:rsidR="00A10DA8" w:rsidRPr="00A10DA8">
        <w:rPr>
          <w:rFonts w:ascii="Calibri" w:hAnsi="Calibri" w:cs="Calibri"/>
          <w:lang w:bidi="he-IL"/>
        </w:rPr>
        <w:t>Rashi, Yoma 12b</w:t>
      </w:r>
    </w:p>
  </w:footnote>
  <w:footnote w:id="26">
    <w:p w14:paraId="085BFB24" w14:textId="7BB2A873" w:rsidR="00C74F3D" w:rsidRPr="0004493C" w:rsidRDefault="00C74F3D" w:rsidP="00E46080">
      <w:pPr>
        <w:pStyle w:val="FootnoteText"/>
        <w:rPr>
          <w:lang w:val="en-US"/>
        </w:rPr>
      </w:pPr>
      <w:r>
        <w:rPr>
          <w:rStyle w:val="FootnoteReference"/>
        </w:rPr>
        <w:footnoteRef/>
      </w:r>
      <w:r>
        <w:t xml:space="preserve"> </w:t>
      </w:r>
      <w:r>
        <w:rPr>
          <w:lang w:val="en-US"/>
        </w:rPr>
        <w:t xml:space="preserve">In addition, Rashi’s own definition of </w:t>
      </w:r>
      <w:r w:rsidRPr="00393EE8">
        <w:rPr>
          <w:i/>
          <w:iCs/>
          <w:lang w:val="en-US"/>
        </w:rPr>
        <w:t>chinuch</w:t>
      </w:r>
      <w:r>
        <w:rPr>
          <w:lang w:val="en-US"/>
        </w:rPr>
        <w:t xml:space="preserve"> involves no mention of the idea of </w:t>
      </w:r>
      <w:r w:rsidRPr="00393EE8">
        <w:rPr>
          <w:i/>
          <w:iCs/>
          <w:lang w:val="en-US"/>
        </w:rPr>
        <w:t>hekeira</w:t>
      </w:r>
      <w:r>
        <w:rPr>
          <w:lang w:val="en-US"/>
        </w:rPr>
        <w:t>. Rashi</w:t>
      </w:r>
      <w:r w:rsidR="00E46080">
        <w:rPr>
          <w:lang w:val="en-US"/>
        </w:rPr>
        <w:t xml:space="preserve"> (B’reishis 14:14)</w:t>
      </w:r>
      <w:r>
        <w:rPr>
          <w:lang w:val="en-US"/>
        </w:rPr>
        <w:t xml:space="preserve"> defines </w:t>
      </w:r>
      <w:r w:rsidRPr="00393EE8">
        <w:rPr>
          <w:i/>
          <w:iCs/>
          <w:lang w:val="en-US"/>
        </w:rPr>
        <w:t>chinuch</w:t>
      </w:r>
      <w:r>
        <w:rPr>
          <w:lang w:val="en-US"/>
        </w:rPr>
        <w:t xml:space="preserve"> as follows:</w:t>
      </w:r>
      <w:r w:rsidR="00E46080">
        <w:rPr>
          <w:lang w:val="en-US"/>
        </w:rPr>
        <w:t xml:space="preserve"> “it is a language of the entering of a person or vessel into a task in which it is destined to stay”</w:t>
      </w:r>
      <w:r>
        <w:rPr>
          <w:lang w:val="en-US"/>
        </w:rPr>
        <w:t xml:space="preserve">. Seemingly that is based on the conclusion of our </w:t>
      </w:r>
      <w:r w:rsidRPr="00393EE8">
        <w:rPr>
          <w:i/>
          <w:iCs/>
          <w:lang w:val="en-US"/>
        </w:rPr>
        <w:t>gemara</w:t>
      </w:r>
      <w:r>
        <w:rPr>
          <w:lang w:val="en-US"/>
        </w:rPr>
        <w:t xml:space="preserve"> which follows the thinking of Rav Papa, as opposed to that of Abaye or Rav Ada bar Ahava.</w:t>
      </w:r>
    </w:p>
  </w:footnote>
  <w:footnote w:id="27">
    <w:p w14:paraId="4BBE405C" w14:textId="7ABE9C7B" w:rsidR="00C74F3D" w:rsidRDefault="00C74F3D" w:rsidP="00E46080">
      <w:pPr>
        <w:pStyle w:val="FootnoteText"/>
      </w:pPr>
      <w:r>
        <w:rPr>
          <w:rStyle w:val="FootnoteReference"/>
        </w:rPr>
        <w:footnoteRef/>
      </w:r>
      <w:r w:rsidR="00E46080">
        <w:t xml:space="preserve"> Rashi, Yoma 3b</w:t>
      </w:r>
    </w:p>
  </w:footnote>
  <w:footnote w:id="28">
    <w:p w14:paraId="5CB7F0AC" w14:textId="748EAE8D" w:rsidR="00B9149D" w:rsidRDefault="00B9149D">
      <w:pPr>
        <w:pStyle w:val="FootnoteText"/>
      </w:pPr>
      <w:r>
        <w:rPr>
          <w:rStyle w:val="FootnoteReference"/>
        </w:rPr>
        <w:footnoteRef/>
      </w:r>
      <w:r>
        <w:t xml:space="preserve"> </w:t>
      </w:r>
      <w:r>
        <w:rPr>
          <w:rFonts w:cs="Arial"/>
          <w:lang w:bidi="he-IL"/>
        </w:rPr>
        <w:t xml:space="preserve">Of course, if an argument can be made that there is a parallel between Moshe’s </w:t>
      </w:r>
      <w:r w:rsidRPr="00F9063E">
        <w:rPr>
          <w:rFonts w:cs="Arial"/>
          <w:i/>
          <w:lang w:bidi="he-IL"/>
        </w:rPr>
        <w:t>korbanos</w:t>
      </w:r>
      <w:r>
        <w:rPr>
          <w:rFonts w:cs="Arial"/>
          <w:lang w:bidi="he-IL"/>
        </w:rPr>
        <w:t xml:space="preserve"> during the </w:t>
      </w:r>
      <w:r w:rsidRPr="00F022AF">
        <w:rPr>
          <w:rFonts w:cs="Arial"/>
          <w:i/>
          <w:lang w:bidi="he-IL"/>
        </w:rPr>
        <w:t>milu’im</w:t>
      </w:r>
      <w:r>
        <w:rPr>
          <w:rFonts w:cs="Arial"/>
          <w:lang w:bidi="he-IL"/>
        </w:rPr>
        <w:t xml:space="preserve">, and the </w:t>
      </w:r>
      <w:r w:rsidRPr="00F022AF">
        <w:rPr>
          <w:rFonts w:cs="Arial"/>
          <w:i/>
          <w:lang w:bidi="he-IL"/>
        </w:rPr>
        <w:t>avoda</w:t>
      </w:r>
      <w:r>
        <w:rPr>
          <w:rFonts w:cs="Arial"/>
          <w:lang w:bidi="he-IL"/>
        </w:rPr>
        <w:t xml:space="preserve"> of </w:t>
      </w:r>
      <w:r w:rsidR="00823BC7" w:rsidRPr="00823BC7">
        <w:rPr>
          <w:rFonts w:cs="Arial"/>
          <w:i/>
          <w:iCs/>
          <w:lang w:bidi="he-IL"/>
        </w:rPr>
        <w:t>Yom Kippur</w:t>
      </w:r>
      <w:r>
        <w:rPr>
          <w:rFonts w:cs="Arial"/>
          <w:lang w:bidi="he-IL"/>
        </w:rPr>
        <w:t xml:space="preserve">, in as much as neither were performed with </w:t>
      </w:r>
      <w:r w:rsidRPr="00F022AF">
        <w:rPr>
          <w:rFonts w:cs="Arial"/>
          <w:i/>
          <w:lang w:bidi="he-IL"/>
        </w:rPr>
        <w:t>bigdei</w:t>
      </w:r>
      <w:r>
        <w:rPr>
          <w:rFonts w:cs="Arial"/>
          <w:lang w:bidi="he-IL"/>
        </w:rPr>
        <w:t xml:space="preserve"> </w:t>
      </w:r>
      <w:r w:rsidRPr="00F022AF">
        <w:rPr>
          <w:rFonts w:cs="Arial"/>
          <w:i/>
          <w:lang w:bidi="he-IL"/>
        </w:rPr>
        <w:t>k</w:t>
      </w:r>
      <w:r>
        <w:rPr>
          <w:rFonts w:cs="Arial"/>
          <w:i/>
          <w:lang w:bidi="he-IL"/>
        </w:rPr>
        <w:t>’</w:t>
      </w:r>
      <w:r w:rsidRPr="00F022AF">
        <w:rPr>
          <w:rFonts w:cs="Arial"/>
          <w:i/>
          <w:lang w:bidi="he-IL"/>
        </w:rPr>
        <w:t>huna</w:t>
      </w:r>
      <w:r>
        <w:rPr>
          <w:rFonts w:cs="Arial"/>
          <w:lang w:bidi="he-IL"/>
        </w:rPr>
        <w:t xml:space="preserve">, so neither is a real </w:t>
      </w:r>
      <w:r w:rsidRPr="00F022AF">
        <w:rPr>
          <w:rFonts w:cs="Arial"/>
          <w:i/>
          <w:lang w:bidi="he-IL"/>
        </w:rPr>
        <w:t>avoda</w:t>
      </w:r>
      <w:r>
        <w:rPr>
          <w:rFonts w:cs="Arial"/>
          <w:lang w:bidi="he-IL"/>
        </w:rPr>
        <w:t xml:space="preserve">, then the problem goes beyond a change in Rashi’s explanation of the process of </w:t>
      </w:r>
      <w:r w:rsidRPr="00F022AF">
        <w:rPr>
          <w:rFonts w:cs="Arial"/>
          <w:i/>
          <w:lang w:bidi="he-IL"/>
        </w:rPr>
        <w:t>chinuch</w:t>
      </w:r>
      <w:r>
        <w:rPr>
          <w:rStyle w:val="CommentReference"/>
        </w:rPr>
        <w:annotationRef/>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F5D81"/>
    <w:multiLevelType w:val="hybridMultilevel"/>
    <w:tmpl w:val="E610A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she Steinberg">
    <w15:presenceInfo w15:providerId="Windows Live" w15:userId="621cea1f805a57cb"/>
  </w15:person>
  <w15:person w15:author="Steinberg, Moshe - RPC Consulting">
    <w15:presenceInfo w15:providerId="AD" w15:userId="S-1-5-21-1229272821-362288127-1417001333-39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69EF"/>
    <w:rsid w:val="00014A18"/>
    <w:rsid w:val="00027246"/>
    <w:rsid w:val="00037078"/>
    <w:rsid w:val="00040A83"/>
    <w:rsid w:val="0004493C"/>
    <w:rsid w:val="00045EBC"/>
    <w:rsid w:val="00047449"/>
    <w:rsid w:val="00076D1C"/>
    <w:rsid w:val="000776D2"/>
    <w:rsid w:val="00084103"/>
    <w:rsid w:val="00090074"/>
    <w:rsid w:val="00093ADA"/>
    <w:rsid w:val="00097042"/>
    <w:rsid w:val="000A24CB"/>
    <w:rsid w:val="000A4B03"/>
    <w:rsid w:val="000B37AB"/>
    <w:rsid w:val="000C47DB"/>
    <w:rsid w:val="000C6506"/>
    <w:rsid w:val="000D5A91"/>
    <w:rsid w:val="000F45AD"/>
    <w:rsid w:val="000F5297"/>
    <w:rsid w:val="00100184"/>
    <w:rsid w:val="00102BAF"/>
    <w:rsid w:val="00104315"/>
    <w:rsid w:val="001169A3"/>
    <w:rsid w:val="001277E5"/>
    <w:rsid w:val="00144B7C"/>
    <w:rsid w:val="00150CD3"/>
    <w:rsid w:val="001548D0"/>
    <w:rsid w:val="0016017C"/>
    <w:rsid w:val="001724BE"/>
    <w:rsid w:val="00181227"/>
    <w:rsid w:val="00187625"/>
    <w:rsid w:val="0019126E"/>
    <w:rsid w:val="001D0AC9"/>
    <w:rsid w:val="001D2CE6"/>
    <w:rsid w:val="001E2768"/>
    <w:rsid w:val="001E790A"/>
    <w:rsid w:val="001E7F7C"/>
    <w:rsid w:val="001F689C"/>
    <w:rsid w:val="00203095"/>
    <w:rsid w:val="0022174C"/>
    <w:rsid w:val="002245FD"/>
    <w:rsid w:val="00237290"/>
    <w:rsid w:val="00256CE7"/>
    <w:rsid w:val="00260696"/>
    <w:rsid w:val="00261F32"/>
    <w:rsid w:val="00263546"/>
    <w:rsid w:val="002A5D4F"/>
    <w:rsid w:val="002C6F5D"/>
    <w:rsid w:val="002F3CB4"/>
    <w:rsid w:val="0030325F"/>
    <w:rsid w:val="00311484"/>
    <w:rsid w:val="003157EC"/>
    <w:rsid w:val="0031686E"/>
    <w:rsid w:val="00331594"/>
    <w:rsid w:val="00342F80"/>
    <w:rsid w:val="003477CF"/>
    <w:rsid w:val="00347CAD"/>
    <w:rsid w:val="00364331"/>
    <w:rsid w:val="00373064"/>
    <w:rsid w:val="00393EE8"/>
    <w:rsid w:val="003A51EB"/>
    <w:rsid w:val="003B3DB7"/>
    <w:rsid w:val="003C449B"/>
    <w:rsid w:val="003C5919"/>
    <w:rsid w:val="003E463F"/>
    <w:rsid w:val="003F22FC"/>
    <w:rsid w:val="003F262A"/>
    <w:rsid w:val="003F5FD7"/>
    <w:rsid w:val="00406BB8"/>
    <w:rsid w:val="0042431A"/>
    <w:rsid w:val="004274F0"/>
    <w:rsid w:val="00443B17"/>
    <w:rsid w:val="00446536"/>
    <w:rsid w:val="0044691E"/>
    <w:rsid w:val="00462EAA"/>
    <w:rsid w:val="00474CD2"/>
    <w:rsid w:val="00492A8E"/>
    <w:rsid w:val="00497297"/>
    <w:rsid w:val="004B4B74"/>
    <w:rsid w:val="004B7C3B"/>
    <w:rsid w:val="004C1245"/>
    <w:rsid w:val="004C286E"/>
    <w:rsid w:val="004C3EEB"/>
    <w:rsid w:val="004C42B0"/>
    <w:rsid w:val="004E6D71"/>
    <w:rsid w:val="00500247"/>
    <w:rsid w:val="005053D9"/>
    <w:rsid w:val="00533BC7"/>
    <w:rsid w:val="0053491E"/>
    <w:rsid w:val="005361B0"/>
    <w:rsid w:val="005379AC"/>
    <w:rsid w:val="00551DAB"/>
    <w:rsid w:val="0055708A"/>
    <w:rsid w:val="0056440A"/>
    <w:rsid w:val="0057250D"/>
    <w:rsid w:val="005A28AE"/>
    <w:rsid w:val="005C3104"/>
    <w:rsid w:val="005D1344"/>
    <w:rsid w:val="005E3787"/>
    <w:rsid w:val="005E5F2D"/>
    <w:rsid w:val="006425BD"/>
    <w:rsid w:val="00645FF7"/>
    <w:rsid w:val="00652714"/>
    <w:rsid w:val="006557F0"/>
    <w:rsid w:val="00657A90"/>
    <w:rsid w:val="006621A9"/>
    <w:rsid w:val="00663EE6"/>
    <w:rsid w:val="00670070"/>
    <w:rsid w:val="0069375D"/>
    <w:rsid w:val="00694D0A"/>
    <w:rsid w:val="006A4FD9"/>
    <w:rsid w:val="006C2E3A"/>
    <w:rsid w:val="006C5673"/>
    <w:rsid w:val="006E7CEE"/>
    <w:rsid w:val="006F7099"/>
    <w:rsid w:val="006F7444"/>
    <w:rsid w:val="00725E88"/>
    <w:rsid w:val="007336C7"/>
    <w:rsid w:val="00735871"/>
    <w:rsid w:val="00735D7A"/>
    <w:rsid w:val="00741F04"/>
    <w:rsid w:val="00744235"/>
    <w:rsid w:val="007448AF"/>
    <w:rsid w:val="007465E0"/>
    <w:rsid w:val="00746BC0"/>
    <w:rsid w:val="00750710"/>
    <w:rsid w:val="007511EC"/>
    <w:rsid w:val="007525F0"/>
    <w:rsid w:val="0076708A"/>
    <w:rsid w:val="0077111E"/>
    <w:rsid w:val="007A03D3"/>
    <w:rsid w:val="007A6BF8"/>
    <w:rsid w:val="007D1237"/>
    <w:rsid w:val="007D4F80"/>
    <w:rsid w:val="007D5583"/>
    <w:rsid w:val="007F41B2"/>
    <w:rsid w:val="007F59D9"/>
    <w:rsid w:val="008066A2"/>
    <w:rsid w:val="00811E17"/>
    <w:rsid w:val="0081674C"/>
    <w:rsid w:val="00821BC2"/>
    <w:rsid w:val="00823258"/>
    <w:rsid w:val="00823BC7"/>
    <w:rsid w:val="00841531"/>
    <w:rsid w:val="00853542"/>
    <w:rsid w:val="0085718C"/>
    <w:rsid w:val="00861913"/>
    <w:rsid w:val="00863204"/>
    <w:rsid w:val="0087156A"/>
    <w:rsid w:val="00881825"/>
    <w:rsid w:val="00884268"/>
    <w:rsid w:val="008B2F29"/>
    <w:rsid w:val="008B4A53"/>
    <w:rsid w:val="008C6CF5"/>
    <w:rsid w:val="008D49F9"/>
    <w:rsid w:val="008D6A64"/>
    <w:rsid w:val="008E0A09"/>
    <w:rsid w:val="008E1ADF"/>
    <w:rsid w:val="008E5EBA"/>
    <w:rsid w:val="0091612D"/>
    <w:rsid w:val="00924836"/>
    <w:rsid w:val="009465A7"/>
    <w:rsid w:val="00957771"/>
    <w:rsid w:val="00957BC4"/>
    <w:rsid w:val="00977ECD"/>
    <w:rsid w:val="00981E3A"/>
    <w:rsid w:val="00984AD7"/>
    <w:rsid w:val="00992E84"/>
    <w:rsid w:val="009C4F6F"/>
    <w:rsid w:val="009D35BD"/>
    <w:rsid w:val="009D7936"/>
    <w:rsid w:val="009F4E62"/>
    <w:rsid w:val="00A10DA8"/>
    <w:rsid w:val="00A14AC8"/>
    <w:rsid w:val="00A16074"/>
    <w:rsid w:val="00A25453"/>
    <w:rsid w:val="00A63ED6"/>
    <w:rsid w:val="00A758B4"/>
    <w:rsid w:val="00A87C58"/>
    <w:rsid w:val="00AA6581"/>
    <w:rsid w:val="00AB010C"/>
    <w:rsid w:val="00AB30A3"/>
    <w:rsid w:val="00AC5B11"/>
    <w:rsid w:val="00AD1F50"/>
    <w:rsid w:val="00AE12CF"/>
    <w:rsid w:val="00AF101F"/>
    <w:rsid w:val="00B000DD"/>
    <w:rsid w:val="00B008A1"/>
    <w:rsid w:val="00B067B5"/>
    <w:rsid w:val="00B114A3"/>
    <w:rsid w:val="00B142B0"/>
    <w:rsid w:val="00B15C32"/>
    <w:rsid w:val="00B15FBC"/>
    <w:rsid w:val="00B328A7"/>
    <w:rsid w:val="00B336A0"/>
    <w:rsid w:val="00B55C49"/>
    <w:rsid w:val="00B5750A"/>
    <w:rsid w:val="00B61DBF"/>
    <w:rsid w:val="00B63CC2"/>
    <w:rsid w:val="00B756AD"/>
    <w:rsid w:val="00B8329D"/>
    <w:rsid w:val="00B8733A"/>
    <w:rsid w:val="00B9149D"/>
    <w:rsid w:val="00B91A2E"/>
    <w:rsid w:val="00B94112"/>
    <w:rsid w:val="00B94A6A"/>
    <w:rsid w:val="00BA436A"/>
    <w:rsid w:val="00BD0662"/>
    <w:rsid w:val="00BE7BA4"/>
    <w:rsid w:val="00BE7F30"/>
    <w:rsid w:val="00BF76C2"/>
    <w:rsid w:val="00C0437C"/>
    <w:rsid w:val="00C10EC8"/>
    <w:rsid w:val="00C169EF"/>
    <w:rsid w:val="00C20BA7"/>
    <w:rsid w:val="00C26D51"/>
    <w:rsid w:val="00C435B2"/>
    <w:rsid w:val="00C550F3"/>
    <w:rsid w:val="00C616EB"/>
    <w:rsid w:val="00C74F3D"/>
    <w:rsid w:val="00C8343D"/>
    <w:rsid w:val="00C9044A"/>
    <w:rsid w:val="00CA3D5F"/>
    <w:rsid w:val="00CA4AEA"/>
    <w:rsid w:val="00CC40F1"/>
    <w:rsid w:val="00CC707E"/>
    <w:rsid w:val="00CD07E1"/>
    <w:rsid w:val="00CE0561"/>
    <w:rsid w:val="00CE1559"/>
    <w:rsid w:val="00D05B2F"/>
    <w:rsid w:val="00D11B5A"/>
    <w:rsid w:val="00D20EC4"/>
    <w:rsid w:val="00D52D0B"/>
    <w:rsid w:val="00D6118D"/>
    <w:rsid w:val="00D71213"/>
    <w:rsid w:val="00D80903"/>
    <w:rsid w:val="00D86C09"/>
    <w:rsid w:val="00D943ED"/>
    <w:rsid w:val="00DA1DDC"/>
    <w:rsid w:val="00DB185D"/>
    <w:rsid w:val="00DB741E"/>
    <w:rsid w:val="00DD300F"/>
    <w:rsid w:val="00DE1089"/>
    <w:rsid w:val="00DE502E"/>
    <w:rsid w:val="00DF022C"/>
    <w:rsid w:val="00DF4F23"/>
    <w:rsid w:val="00E136D8"/>
    <w:rsid w:val="00E166D0"/>
    <w:rsid w:val="00E262BA"/>
    <w:rsid w:val="00E27EED"/>
    <w:rsid w:val="00E438CF"/>
    <w:rsid w:val="00E46080"/>
    <w:rsid w:val="00E477B4"/>
    <w:rsid w:val="00E60D30"/>
    <w:rsid w:val="00E639AD"/>
    <w:rsid w:val="00E947B0"/>
    <w:rsid w:val="00EA02B2"/>
    <w:rsid w:val="00EB077D"/>
    <w:rsid w:val="00EC6EFB"/>
    <w:rsid w:val="00EE1D67"/>
    <w:rsid w:val="00EE3838"/>
    <w:rsid w:val="00EE4DC8"/>
    <w:rsid w:val="00EE691C"/>
    <w:rsid w:val="00F022AF"/>
    <w:rsid w:val="00F05EE8"/>
    <w:rsid w:val="00F14E5E"/>
    <w:rsid w:val="00F15147"/>
    <w:rsid w:val="00F1679A"/>
    <w:rsid w:val="00F168F8"/>
    <w:rsid w:val="00F26851"/>
    <w:rsid w:val="00F314B7"/>
    <w:rsid w:val="00F31D81"/>
    <w:rsid w:val="00F35E07"/>
    <w:rsid w:val="00F40F14"/>
    <w:rsid w:val="00F41924"/>
    <w:rsid w:val="00F437A9"/>
    <w:rsid w:val="00F612F3"/>
    <w:rsid w:val="00F9063E"/>
    <w:rsid w:val="00F91BEC"/>
    <w:rsid w:val="00F947E5"/>
    <w:rsid w:val="00FA73CF"/>
    <w:rsid w:val="00FE016A"/>
    <w:rsid w:val="00FE2EF0"/>
    <w:rsid w:val="00FE3503"/>
    <w:rsid w:val="00FF49D5"/>
    <w:rsid w:val="00FF59D4"/>
    <w:rsid w:val="00FF59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9F35"/>
  <w15:docId w15:val="{8F365FAD-1BF8-4C7B-B9D3-FC316641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635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3546"/>
    <w:rPr>
      <w:sz w:val="20"/>
      <w:szCs w:val="20"/>
    </w:rPr>
  </w:style>
  <w:style w:type="character" w:styleId="FootnoteReference">
    <w:name w:val="footnote reference"/>
    <w:basedOn w:val="DefaultParagraphFont"/>
    <w:uiPriority w:val="99"/>
    <w:semiHidden/>
    <w:unhideWhenUsed/>
    <w:rsid w:val="00263546"/>
    <w:rPr>
      <w:vertAlign w:val="superscript"/>
    </w:rPr>
  </w:style>
  <w:style w:type="paragraph" w:styleId="NormalWeb">
    <w:name w:val="Normal (Web)"/>
    <w:basedOn w:val="Normal"/>
    <w:uiPriority w:val="99"/>
    <w:unhideWhenUsed/>
    <w:rsid w:val="00F05EE8"/>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CommentReference">
    <w:name w:val="annotation reference"/>
    <w:basedOn w:val="DefaultParagraphFont"/>
    <w:uiPriority w:val="99"/>
    <w:semiHidden/>
    <w:unhideWhenUsed/>
    <w:rsid w:val="007F59D9"/>
    <w:rPr>
      <w:sz w:val="16"/>
      <w:szCs w:val="16"/>
    </w:rPr>
  </w:style>
  <w:style w:type="paragraph" w:styleId="CommentText">
    <w:name w:val="annotation text"/>
    <w:basedOn w:val="Normal"/>
    <w:link w:val="CommentTextChar"/>
    <w:uiPriority w:val="99"/>
    <w:semiHidden/>
    <w:unhideWhenUsed/>
    <w:rsid w:val="007F59D9"/>
    <w:pPr>
      <w:spacing w:line="240" w:lineRule="auto"/>
    </w:pPr>
    <w:rPr>
      <w:sz w:val="20"/>
      <w:szCs w:val="20"/>
    </w:rPr>
  </w:style>
  <w:style w:type="character" w:customStyle="1" w:styleId="CommentTextChar">
    <w:name w:val="Comment Text Char"/>
    <w:basedOn w:val="DefaultParagraphFont"/>
    <w:link w:val="CommentText"/>
    <w:uiPriority w:val="99"/>
    <w:semiHidden/>
    <w:rsid w:val="007F59D9"/>
    <w:rPr>
      <w:sz w:val="20"/>
      <w:szCs w:val="20"/>
    </w:rPr>
  </w:style>
  <w:style w:type="paragraph" w:styleId="CommentSubject">
    <w:name w:val="annotation subject"/>
    <w:basedOn w:val="CommentText"/>
    <w:next w:val="CommentText"/>
    <w:link w:val="CommentSubjectChar"/>
    <w:uiPriority w:val="99"/>
    <w:semiHidden/>
    <w:unhideWhenUsed/>
    <w:rsid w:val="007F59D9"/>
    <w:rPr>
      <w:b/>
      <w:bCs/>
    </w:rPr>
  </w:style>
  <w:style w:type="character" w:customStyle="1" w:styleId="CommentSubjectChar">
    <w:name w:val="Comment Subject Char"/>
    <w:basedOn w:val="CommentTextChar"/>
    <w:link w:val="CommentSubject"/>
    <w:uiPriority w:val="99"/>
    <w:semiHidden/>
    <w:rsid w:val="007F59D9"/>
    <w:rPr>
      <w:b/>
      <w:bCs/>
      <w:sz w:val="20"/>
      <w:szCs w:val="20"/>
    </w:rPr>
  </w:style>
  <w:style w:type="paragraph" w:styleId="BalloonText">
    <w:name w:val="Balloon Text"/>
    <w:basedOn w:val="Normal"/>
    <w:link w:val="BalloonTextChar"/>
    <w:uiPriority w:val="99"/>
    <w:semiHidden/>
    <w:unhideWhenUsed/>
    <w:rsid w:val="007F5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9D9"/>
    <w:rPr>
      <w:rFonts w:ascii="Segoe UI" w:hAnsi="Segoe UI" w:cs="Segoe UI"/>
      <w:sz w:val="18"/>
      <w:szCs w:val="18"/>
    </w:rPr>
  </w:style>
  <w:style w:type="paragraph" w:styleId="Header">
    <w:name w:val="header"/>
    <w:basedOn w:val="Normal"/>
    <w:link w:val="HeaderChar"/>
    <w:uiPriority w:val="99"/>
    <w:unhideWhenUsed/>
    <w:rsid w:val="002C6F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6F5D"/>
  </w:style>
  <w:style w:type="paragraph" w:styleId="Footer">
    <w:name w:val="footer"/>
    <w:basedOn w:val="Normal"/>
    <w:link w:val="FooterChar"/>
    <w:uiPriority w:val="99"/>
    <w:unhideWhenUsed/>
    <w:rsid w:val="002C6F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6F5D"/>
  </w:style>
  <w:style w:type="paragraph" w:styleId="Revision">
    <w:name w:val="Revision"/>
    <w:hidden/>
    <w:uiPriority w:val="99"/>
    <w:semiHidden/>
    <w:rsid w:val="00C20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3343">
      <w:bodyDiv w:val="1"/>
      <w:marLeft w:val="0"/>
      <w:marRight w:val="0"/>
      <w:marTop w:val="0"/>
      <w:marBottom w:val="0"/>
      <w:divBdr>
        <w:top w:val="none" w:sz="0" w:space="0" w:color="auto"/>
        <w:left w:val="none" w:sz="0" w:space="0" w:color="auto"/>
        <w:bottom w:val="none" w:sz="0" w:space="0" w:color="auto"/>
        <w:right w:val="none" w:sz="0" w:space="0" w:color="auto"/>
      </w:divBdr>
    </w:div>
    <w:div w:id="974525845">
      <w:bodyDiv w:val="1"/>
      <w:marLeft w:val="0"/>
      <w:marRight w:val="0"/>
      <w:marTop w:val="0"/>
      <w:marBottom w:val="0"/>
      <w:divBdr>
        <w:top w:val="none" w:sz="0" w:space="0" w:color="auto"/>
        <w:left w:val="none" w:sz="0" w:space="0" w:color="auto"/>
        <w:bottom w:val="none" w:sz="0" w:space="0" w:color="auto"/>
        <w:right w:val="none" w:sz="0" w:space="0" w:color="auto"/>
      </w:divBdr>
    </w:div>
    <w:div w:id="1057053975">
      <w:bodyDiv w:val="1"/>
      <w:marLeft w:val="0"/>
      <w:marRight w:val="0"/>
      <w:marTop w:val="0"/>
      <w:marBottom w:val="0"/>
      <w:divBdr>
        <w:top w:val="none" w:sz="0" w:space="0" w:color="auto"/>
        <w:left w:val="none" w:sz="0" w:space="0" w:color="auto"/>
        <w:bottom w:val="none" w:sz="0" w:space="0" w:color="auto"/>
        <w:right w:val="none" w:sz="0" w:space="0" w:color="auto"/>
      </w:divBdr>
    </w:div>
    <w:div w:id="1450314293">
      <w:bodyDiv w:val="1"/>
      <w:marLeft w:val="0"/>
      <w:marRight w:val="0"/>
      <w:marTop w:val="0"/>
      <w:marBottom w:val="0"/>
      <w:divBdr>
        <w:top w:val="none" w:sz="0" w:space="0" w:color="auto"/>
        <w:left w:val="none" w:sz="0" w:space="0" w:color="auto"/>
        <w:bottom w:val="none" w:sz="0" w:space="0" w:color="auto"/>
        <w:right w:val="none" w:sz="0" w:space="0" w:color="auto"/>
      </w:divBdr>
    </w:div>
    <w:div w:id="1472862522">
      <w:bodyDiv w:val="1"/>
      <w:marLeft w:val="0"/>
      <w:marRight w:val="0"/>
      <w:marTop w:val="0"/>
      <w:marBottom w:val="0"/>
      <w:divBdr>
        <w:top w:val="none" w:sz="0" w:space="0" w:color="auto"/>
        <w:left w:val="none" w:sz="0" w:space="0" w:color="auto"/>
        <w:bottom w:val="none" w:sz="0" w:space="0" w:color="auto"/>
        <w:right w:val="none" w:sz="0" w:space="0" w:color="auto"/>
      </w:divBdr>
    </w:div>
    <w:div w:id="1746759936">
      <w:bodyDiv w:val="1"/>
      <w:marLeft w:val="0"/>
      <w:marRight w:val="0"/>
      <w:marTop w:val="0"/>
      <w:marBottom w:val="0"/>
      <w:divBdr>
        <w:top w:val="none" w:sz="0" w:space="0" w:color="auto"/>
        <w:left w:val="none" w:sz="0" w:space="0" w:color="auto"/>
        <w:bottom w:val="none" w:sz="0" w:space="0" w:color="auto"/>
        <w:right w:val="none" w:sz="0" w:space="0" w:color="auto"/>
      </w:divBdr>
    </w:div>
    <w:div w:id="1947692195">
      <w:bodyDiv w:val="1"/>
      <w:marLeft w:val="0"/>
      <w:marRight w:val="0"/>
      <w:marTop w:val="0"/>
      <w:marBottom w:val="0"/>
      <w:divBdr>
        <w:top w:val="none" w:sz="0" w:space="0" w:color="auto"/>
        <w:left w:val="none" w:sz="0" w:space="0" w:color="auto"/>
        <w:bottom w:val="none" w:sz="0" w:space="0" w:color="auto"/>
        <w:right w:val="none" w:sz="0" w:space="0" w:color="auto"/>
      </w:divBdr>
    </w:div>
    <w:div w:id="19694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A6A69-BA29-4214-88D6-29B8CE49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Steinberg, Moshe - RPC Consulting</cp:lastModifiedBy>
  <cp:revision>13</cp:revision>
  <cp:lastPrinted>2018-12-26T18:35:00Z</cp:lastPrinted>
  <dcterms:created xsi:type="dcterms:W3CDTF">2018-12-09T15:10:00Z</dcterms:created>
  <dcterms:modified xsi:type="dcterms:W3CDTF">2019-03-03T23:45:00Z</dcterms:modified>
</cp:coreProperties>
</file>