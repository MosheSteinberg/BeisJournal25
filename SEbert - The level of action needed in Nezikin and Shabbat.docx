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31CF65" w14:textId="01026C8F" w:rsidR="00086DB8" w:rsidRPr="00C202E7" w:rsidRDefault="006F5780" w:rsidP="00C202E7">
      <w:pPr>
        <w:pStyle w:val="ThesisTitle"/>
        <w:spacing w:before="0" w:after="0" w:line="276" w:lineRule="auto"/>
        <w:jc w:val="left"/>
        <w:rPr>
          <w:rStyle w:val="SubtleReference"/>
          <w:color w:val="auto"/>
          <w:u w:val="none"/>
        </w:rPr>
      </w:pPr>
      <w:commentRangeStart w:id="0"/>
      <w:r>
        <w:rPr>
          <w:rStyle w:val="SubtleReference"/>
          <w:color w:val="auto"/>
          <w:u w:val="none"/>
        </w:rPr>
        <w:t>Not All Acts Are Created Equal; A Comparative Study</w:t>
      </w:r>
      <w:r w:rsidR="00C653C0">
        <w:rPr>
          <w:rStyle w:val="SubtleReference"/>
          <w:color w:val="auto"/>
          <w:u w:val="none"/>
        </w:rPr>
        <w:t xml:space="preserve"> of the role of a </w:t>
      </w:r>
      <w:proofErr w:type="spellStart"/>
      <w:r w:rsidR="00C653C0" w:rsidRPr="00C653C0">
        <w:rPr>
          <w:rStyle w:val="SubtleReference"/>
          <w:i/>
          <w:iCs/>
          <w:color w:val="auto"/>
          <w:u w:val="none"/>
        </w:rPr>
        <w:t>m</w:t>
      </w:r>
      <w:r w:rsidR="00734954" w:rsidRPr="00C653C0">
        <w:rPr>
          <w:rStyle w:val="SubtleReference"/>
          <w:i/>
          <w:iCs/>
          <w:color w:val="auto"/>
          <w:u w:val="none"/>
        </w:rPr>
        <w:t>a’ase</w:t>
      </w:r>
      <w:proofErr w:type="spellEnd"/>
      <w:r w:rsidR="001C2D99" w:rsidRPr="00C653C0">
        <w:rPr>
          <w:rStyle w:val="SubtleReference"/>
          <w:i/>
          <w:iCs/>
          <w:color w:val="auto"/>
          <w:u w:val="none"/>
        </w:rPr>
        <w:t xml:space="preserve"> </w:t>
      </w:r>
      <w:r w:rsidR="001C2D99">
        <w:rPr>
          <w:rStyle w:val="SubtleReference"/>
          <w:color w:val="auto"/>
          <w:u w:val="none"/>
        </w:rPr>
        <w:t xml:space="preserve">in creating a </w:t>
      </w:r>
      <w:proofErr w:type="spellStart"/>
      <w:r w:rsidR="001C2D99" w:rsidRPr="007A5E68">
        <w:rPr>
          <w:rStyle w:val="SubtleReference"/>
          <w:i/>
          <w:iCs/>
          <w:color w:val="auto"/>
          <w:u w:val="none"/>
        </w:rPr>
        <w:t>Chiyuv</w:t>
      </w:r>
      <w:proofErr w:type="spellEnd"/>
      <w:r w:rsidR="001C2D99">
        <w:rPr>
          <w:rStyle w:val="SubtleReference"/>
          <w:color w:val="auto"/>
          <w:u w:val="none"/>
        </w:rPr>
        <w:t xml:space="preserve"> in</w:t>
      </w:r>
      <w:r>
        <w:rPr>
          <w:rStyle w:val="SubtleReference"/>
          <w:color w:val="auto"/>
          <w:u w:val="none"/>
        </w:rPr>
        <w:t xml:space="preserve"> </w:t>
      </w:r>
      <w:proofErr w:type="spellStart"/>
      <w:r w:rsidRPr="00180E51">
        <w:rPr>
          <w:rStyle w:val="SubtleReference"/>
          <w:i/>
          <w:iCs/>
          <w:color w:val="auto"/>
          <w:u w:val="none"/>
        </w:rPr>
        <w:t>Hilch</w:t>
      </w:r>
      <w:r w:rsidR="00163A01" w:rsidRPr="00180E51">
        <w:rPr>
          <w:rStyle w:val="SubtleReference"/>
          <w:i/>
          <w:iCs/>
          <w:color w:val="auto"/>
          <w:u w:val="none"/>
        </w:rPr>
        <w:t>o</w:t>
      </w:r>
      <w:r w:rsidR="007A5E68" w:rsidRPr="00180E51">
        <w:rPr>
          <w:rStyle w:val="SubtleReference"/>
          <w:i/>
          <w:iCs/>
          <w:color w:val="auto"/>
          <w:u w:val="none"/>
        </w:rPr>
        <w:t>s</w:t>
      </w:r>
      <w:proofErr w:type="spellEnd"/>
      <w:r w:rsidR="00B17341">
        <w:rPr>
          <w:rStyle w:val="SubtleReference"/>
          <w:i/>
          <w:iCs/>
          <w:color w:val="auto"/>
          <w:u w:val="none"/>
        </w:rPr>
        <w:t xml:space="preserve"> </w:t>
      </w:r>
      <w:proofErr w:type="spellStart"/>
      <w:r w:rsidR="00B17341">
        <w:rPr>
          <w:rStyle w:val="SubtleReference"/>
          <w:i/>
          <w:iCs/>
          <w:color w:val="auto"/>
          <w:u w:val="none"/>
        </w:rPr>
        <w:t>N’</w:t>
      </w:r>
      <w:r w:rsidR="00163A01" w:rsidRPr="00180E51">
        <w:rPr>
          <w:rStyle w:val="SubtleReference"/>
          <w:i/>
          <w:iCs/>
          <w:color w:val="auto"/>
          <w:u w:val="none"/>
        </w:rPr>
        <w:t>zikin</w:t>
      </w:r>
      <w:proofErr w:type="spellEnd"/>
      <w:r w:rsidR="00163A01">
        <w:rPr>
          <w:rStyle w:val="SubtleReference"/>
          <w:color w:val="auto"/>
          <w:u w:val="none"/>
        </w:rPr>
        <w:t xml:space="preserve"> and </w:t>
      </w:r>
      <w:proofErr w:type="spellStart"/>
      <w:r w:rsidR="00163A01" w:rsidRPr="00180E51">
        <w:rPr>
          <w:rStyle w:val="SubtleReference"/>
          <w:i/>
          <w:iCs/>
          <w:color w:val="auto"/>
          <w:u w:val="none"/>
        </w:rPr>
        <w:t>Hilcho</w:t>
      </w:r>
      <w:r w:rsidR="007A5E68">
        <w:rPr>
          <w:rStyle w:val="SubtleReference"/>
          <w:i/>
          <w:iCs/>
          <w:color w:val="auto"/>
          <w:u w:val="none"/>
        </w:rPr>
        <w:t>s</w:t>
      </w:r>
      <w:proofErr w:type="spellEnd"/>
      <w:r w:rsidR="00163A01" w:rsidRPr="00180E51">
        <w:rPr>
          <w:rStyle w:val="SubtleReference"/>
          <w:i/>
          <w:iCs/>
          <w:color w:val="auto"/>
          <w:u w:val="none"/>
        </w:rPr>
        <w:t xml:space="preserve"> Shabb</w:t>
      </w:r>
      <w:r w:rsidR="007A5E68">
        <w:rPr>
          <w:rStyle w:val="SubtleReference"/>
          <w:i/>
          <w:iCs/>
          <w:color w:val="auto"/>
          <w:u w:val="none"/>
        </w:rPr>
        <w:t>os</w:t>
      </w:r>
      <w:r w:rsidR="00163A01">
        <w:rPr>
          <w:rStyle w:val="SubtleReference"/>
          <w:color w:val="auto"/>
          <w:u w:val="none"/>
        </w:rPr>
        <w:t xml:space="preserve"> </w:t>
      </w:r>
      <w:commentRangeEnd w:id="0"/>
      <w:r w:rsidR="00CB4A4A">
        <w:rPr>
          <w:rStyle w:val="CommentReference"/>
          <w:b w:val="0"/>
          <w:bCs w:val="0"/>
        </w:rPr>
        <w:commentReference w:id="0"/>
      </w:r>
      <w:r w:rsidR="005C445F">
        <w:rPr>
          <w:rStyle w:val="FootnoteReference"/>
          <w:smallCaps/>
        </w:rPr>
        <w:footnoteReference w:id="1"/>
      </w:r>
      <w:bookmarkStart w:id="1" w:name="_GoBack"/>
      <w:bookmarkEnd w:id="1"/>
    </w:p>
    <w:p w14:paraId="47F03B28" w14:textId="77777777" w:rsidR="00086DB8" w:rsidRDefault="00086DB8" w:rsidP="00E3684B">
      <w:pPr>
        <w:spacing w:before="0" w:after="0" w:line="276" w:lineRule="auto"/>
        <w:rPr>
          <w:rStyle w:val="SubtleReference"/>
        </w:rPr>
      </w:pPr>
    </w:p>
    <w:p w14:paraId="661A3FA7" w14:textId="66EA52DF" w:rsidR="00086DB8" w:rsidRPr="008A3B32" w:rsidRDefault="00086DB8" w:rsidP="00CB4A4A">
      <w:pPr>
        <w:spacing w:before="0" w:after="0" w:line="276" w:lineRule="auto"/>
        <w:rPr>
          <w:rStyle w:val="SubtleReference"/>
          <w:color w:val="auto"/>
          <w:u w:val="none"/>
        </w:rPr>
      </w:pPr>
      <w:commentRangeStart w:id="2"/>
      <w:r w:rsidRPr="008A3B32">
        <w:rPr>
          <w:rStyle w:val="SubtleReference"/>
          <w:color w:val="auto"/>
          <w:u w:val="none"/>
        </w:rPr>
        <w:t xml:space="preserve">Shmuel </w:t>
      </w:r>
      <w:proofErr w:type="spellStart"/>
      <w:r w:rsidRPr="008A3B32">
        <w:rPr>
          <w:rStyle w:val="SubtleReference"/>
          <w:color w:val="auto"/>
          <w:u w:val="none"/>
        </w:rPr>
        <w:t>ebert</w:t>
      </w:r>
      <w:proofErr w:type="spellEnd"/>
      <w:r w:rsidRPr="008A3B32">
        <w:rPr>
          <w:rStyle w:val="SubtleReference"/>
          <w:color w:val="auto"/>
          <w:u w:val="none"/>
        </w:rPr>
        <w:t xml:space="preserve"> </w:t>
      </w:r>
      <w:r>
        <w:rPr>
          <w:rStyle w:val="SubtleReference"/>
          <w:color w:val="auto"/>
          <w:u w:val="none"/>
        </w:rPr>
        <w:t>stu</w:t>
      </w:r>
      <w:r w:rsidR="00CB4A4A">
        <w:rPr>
          <w:rStyle w:val="SubtleReference"/>
          <w:color w:val="auto"/>
          <w:u w:val="none"/>
        </w:rPr>
        <w:t>d</w:t>
      </w:r>
      <w:r>
        <w:rPr>
          <w:rStyle w:val="SubtleReference"/>
          <w:color w:val="auto"/>
          <w:u w:val="none"/>
        </w:rPr>
        <w:t xml:space="preserve">ied for two years at </w:t>
      </w:r>
      <w:proofErr w:type="spellStart"/>
      <w:r>
        <w:rPr>
          <w:rStyle w:val="SubtleReference"/>
          <w:color w:val="auto"/>
          <w:u w:val="none"/>
        </w:rPr>
        <w:t>Yeshivat</w:t>
      </w:r>
      <w:proofErr w:type="spellEnd"/>
      <w:r>
        <w:rPr>
          <w:rStyle w:val="SubtleReference"/>
          <w:color w:val="auto"/>
          <w:u w:val="none"/>
        </w:rPr>
        <w:t xml:space="preserve"> </w:t>
      </w:r>
      <w:proofErr w:type="spellStart"/>
      <w:r>
        <w:rPr>
          <w:rStyle w:val="SubtleReference"/>
          <w:color w:val="auto"/>
          <w:u w:val="none"/>
        </w:rPr>
        <w:t>Har</w:t>
      </w:r>
      <w:proofErr w:type="spellEnd"/>
      <w:r>
        <w:rPr>
          <w:rStyle w:val="SubtleReference"/>
          <w:color w:val="auto"/>
          <w:u w:val="none"/>
        </w:rPr>
        <w:t xml:space="preserve"> </w:t>
      </w:r>
      <w:proofErr w:type="spellStart"/>
      <w:r>
        <w:rPr>
          <w:rStyle w:val="SubtleReference"/>
          <w:color w:val="auto"/>
          <w:u w:val="none"/>
        </w:rPr>
        <w:t>Etzion</w:t>
      </w:r>
      <w:proofErr w:type="spellEnd"/>
      <w:r>
        <w:rPr>
          <w:rStyle w:val="SubtleReference"/>
          <w:color w:val="auto"/>
          <w:u w:val="none"/>
        </w:rPr>
        <w:t xml:space="preserve"> and is </w:t>
      </w:r>
      <w:r w:rsidR="00E03C51">
        <w:rPr>
          <w:rStyle w:val="SubtleReference"/>
          <w:color w:val="auto"/>
          <w:u w:val="none"/>
        </w:rPr>
        <w:t>completing</w:t>
      </w:r>
      <w:r w:rsidR="00093B75">
        <w:rPr>
          <w:rStyle w:val="SubtleReference"/>
          <w:color w:val="auto"/>
          <w:u w:val="none"/>
        </w:rPr>
        <w:t xml:space="preserve"> the ACA qualification with the ICAEW as an I</w:t>
      </w:r>
      <w:r w:rsidR="002D38ED">
        <w:rPr>
          <w:rStyle w:val="SubtleReference"/>
          <w:color w:val="auto"/>
          <w:u w:val="none"/>
        </w:rPr>
        <w:t>ndirect t</w:t>
      </w:r>
      <w:r w:rsidR="00093B75">
        <w:rPr>
          <w:rStyle w:val="SubtleReference"/>
          <w:color w:val="auto"/>
          <w:u w:val="none"/>
        </w:rPr>
        <w:t>ax advisor at PwC</w:t>
      </w:r>
      <w:r w:rsidR="00552FE7">
        <w:rPr>
          <w:rStyle w:val="SubtleReference"/>
          <w:color w:val="auto"/>
          <w:u w:val="none"/>
        </w:rPr>
        <w:t xml:space="preserve"> LLP</w:t>
      </w:r>
      <w:r w:rsidR="009153AC">
        <w:rPr>
          <w:rStyle w:val="SubtleReference"/>
          <w:color w:val="auto"/>
          <w:u w:val="none"/>
        </w:rPr>
        <w:t>. S</w:t>
      </w:r>
      <w:r w:rsidR="002D38ED">
        <w:rPr>
          <w:rStyle w:val="SubtleReference"/>
          <w:color w:val="auto"/>
          <w:u w:val="none"/>
        </w:rPr>
        <w:t xml:space="preserve">hmuel </w:t>
      </w:r>
      <w:r w:rsidR="00552FE7">
        <w:rPr>
          <w:rStyle w:val="SubtleReference"/>
          <w:color w:val="auto"/>
          <w:u w:val="none"/>
        </w:rPr>
        <w:t>graduated with a</w:t>
      </w:r>
      <w:r w:rsidR="002D38ED">
        <w:rPr>
          <w:rStyle w:val="SubtleReference"/>
          <w:color w:val="auto"/>
          <w:u w:val="none"/>
        </w:rPr>
        <w:t xml:space="preserve"> </w:t>
      </w:r>
      <w:proofErr w:type="spellStart"/>
      <w:r w:rsidR="002D38ED">
        <w:rPr>
          <w:rStyle w:val="SubtleReference"/>
          <w:color w:val="auto"/>
          <w:u w:val="none"/>
        </w:rPr>
        <w:t>BsC</w:t>
      </w:r>
      <w:proofErr w:type="spellEnd"/>
      <w:r w:rsidR="002D38ED">
        <w:rPr>
          <w:rStyle w:val="SubtleReference"/>
          <w:color w:val="auto"/>
          <w:u w:val="none"/>
        </w:rPr>
        <w:t>. (Hons) in</w:t>
      </w:r>
      <w:r>
        <w:rPr>
          <w:rStyle w:val="SubtleReference"/>
          <w:color w:val="auto"/>
          <w:u w:val="none"/>
        </w:rPr>
        <w:t xml:space="preserve"> Philosophy</w:t>
      </w:r>
      <w:r w:rsidR="009153AC">
        <w:rPr>
          <w:rStyle w:val="SubtleReference"/>
          <w:color w:val="auto"/>
          <w:u w:val="none"/>
        </w:rPr>
        <w:t>, Logic &amp; S</w:t>
      </w:r>
      <w:r w:rsidR="002D38ED">
        <w:rPr>
          <w:rStyle w:val="SubtleReference"/>
          <w:color w:val="auto"/>
          <w:u w:val="none"/>
        </w:rPr>
        <w:t>cientific</w:t>
      </w:r>
      <w:r w:rsidR="009153AC">
        <w:rPr>
          <w:rStyle w:val="SubtleReference"/>
          <w:color w:val="auto"/>
          <w:u w:val="none"/>
        </w:rPr>
        <w:t xml:space="preserve"> M</w:t>
      </w:r>
      <w:r w:rsidR="002D38ED">
        <w:rPr>
          <w:rStyle w:val="SubtleReference"/>
          <w:color w:val="auto"/>
          <w:u w:val="none"/>
        </w:rPr>
        <w:t>ethod from</w:t>
      </w:r>
      <w:r>
        <w:rPr>
          <w:rStyle w:val="SubtleReference"/>
          <w:color w:val="auto"/>
          <w:u w:val="none"/>
        </w:rPr>
        <w:t xml:space="preserve"> the London School of E</w:t>
      </w:r>
      <w:r w:rsidR="0035411B">
        <w:rPr>
          <w:rStyle w:val="SubtleReference"/>
          <w:color w:val="auto"/>
          <w:u w:val="none"/>
        </w:rPr>
        <w:t xml:space="preserve">conomics and Political </w:t>
      </w:r>
      <w:r w:rsidR="00E03C51">
        <w:rPr>
          <w:rStyle w:val="SubtleReference"/>
          <w:color w:val="auto"/>
          <w:u w:val="none"/>
        </w:rPr>
        <w:t>Science and i</w:t>
      </w:r>
      <w:r w:rsidR="00093B75">
        <w:rPr>
          <w:rStyle w:val="SubtleReference"/>
          <w:color w:val="auto"/>
          <w:u w:val="none"/>
        </w:rPr>
        <w:t xml:space="preserve">s </w:t>
      </w:r>
      <w:r w:rsidR="00104988">
        <w:rPr>
          <w:rStyle w:val="SubtleReference"/>
          <w:color w:val="auto"/>
          <w:u w:val="none"/>
        </w:rPr>
        <w:t>currently</w:t>
      </w:r>
      <w:r w:rsidR="00925A35">
        <w:rPr>
          <w:rStyle w:val="SubtleReference"/>
          <w:color w:val="auto"/>
          <w:u w:val="none"/>
        </w:rPr>
        <w:t xml:space="preserve"> </w:t>
      </w:r>
      <w:r w:rsidR="00093B75">
        <w:rPr>
          <w:rStyle w:val="SubtleReference"/>
          <w:color w:val="auto"/>
          <w:u w:val="none"/>
        </w:rPr>
        <w:t>reading the Bachelor of D</w:t>
      </w:r>
      <w:r w:rsidR="0035411B">
        <w:rPr>
          <w:rStyle w:val="SubtleReference"/>
          <w:color w:val="auto"/>
          <w:u w:val="none"/>
        </w:rPr>
        <w:t xml:space="preserve">ivinity at the </w:t>
      </w:r>
      <w:r w:rsidR="00093B75">
        <w:rPr>
          <w:rStyle w:val="SubtleReference"/>
          <w:color w:val="auto"/>
          <w:u w:val="none"/>
        </w:rPr>
        <w:t>University of L</w:t>
      </w:r>
      <w:r w:rsidR="0035411B">
        <w:rPr>
          <w:rStyle w:val="SubtleReference"/>
          <w:color w:val="auto"/>
          <w:u w:val="none"/>
        </w:rPr>
        <w:t xml:space="preserve">ondon. </w:t>
      </w:r>
      <w:commentRangeEnd w:id="2"/>
      <w:r w:rsidR="00CB4A4A">
        <w:rPr>
          <w:rStyle w:val="CommentReference"/>
        </w:rPr>
        <w:commentReference w:id="2"/>
      </w:r>
    </w:p>
    <w:p w14:paraId="1808C682" w14:textId="77777777" w:rsidR="00086DB8" w:rsidRDefault="00086DB8" w:rsidP="00E3684B">
      <w:pPr>
        <w:spacing w:before="0" w:after="0" w:line="276" w:lineRule="auto"/>
        <w:rPr>
          <w:rStyle w:val="SubtleReference"/>
        </w:rPr>
      </w:pPr>
    </w:p>
    <w:p w14:paraId="23B41EBA" w14:textId="77777777" w:rsidR="00086DB8" w:rsidRDefault="00086DB8" w:rsidP="00E3684B">
      <w:pPr>
        <w:spacing w:before="0" w:after="0" w:line="276" w:lineRule="auto"/>
        <w:rPr>
          <w:rStyle w:val="SubtleReference"/>
        </w:rPr>
      </w:pPr>
    </w:p>
    <w:p w14:paraId="06C791D8" w14:textId="2130CDBF" w:rsidR="00CB4A4A" w:rsidRDefault="00CB4A4A" w:rsidP="00CB4A4A">
      <w:pPr>
        <w:spacing w:before="0" w:after="0" w:line="276" w:lineRule="auto"/>
        <w:rPr>
          <w:rStyle w:val="SubtleReference"/>
          <w:b/>
          <w:bCs/>
          <w:smallCaps w:val="0"/>
          <w:color w:val="auto"/>
        </w:rPr>
      </w:pPr>
      <w:r>
        <w:rPr>
          <w:rStyle w:val="SubtleReference"/>
          <w:b/>
          <w:bCs/>
          <w:smallCaps w:val="0"/>
          <w:color w:val="auto"/>
        </w:rPr>
        <w:t xml:space="preserve">Introduction - </w:t>
      </w:r>
      <w:r w:rsidR="00086DB8" w:rsidRPr="00CB4A4A">
        <w:rPr>
          <w:rStyle w:val="SubtleReference"/>
          <w:b/>
          <w:bCs/>
          <w:smallCaps w:val="0"/>
          <w:color w:val="auto"/>
        </w:rPr>
        <w:t xml:space="preserve">Framing the </w:t>
      </w:r>
      <w:r>
        <w:rPr>
          <w:rStyle w:val="SubtleReference"/>
          <w:b/>
          <w:bCs/>
          <w:smallCaps w:val="0"/>
          <w:color w:val="auto"/>
        </w:rPr>
        <w:t>D</w:t>
      </w:r>
      <w:r w:rsidR="00086DB8" w:rsidRPr="00CB4A4A">
        <w:rPr>
          <w:rStyle w:val="SubtleReference"/>
          <w:b/>
          <w:bCs/>
          <w:smallCaps w:val="0"/>
          <w:color w:val="auto"/>
        </w:rPr>
        <w:t>iscussion</w:t>
      </w:r>
    </w:p>
    <w:p w14:paraId="6851CDA9" w14:textId="77777777" w:rsidR="00CB4A4A" w:rsidRPr="00CB4A4A" w:rsidRDefault="00CB4A4A" w:rsidP="00CB4A4A">
      <w:pPr>
        <w:spacing w:before="0" w:after="0" w:line="276" w:lineRule="auto"/>
        <w:rPr>
          <w:rStyle w:val="SubtleReference"/>
          <w:b/>
          <w:bCs/>
          <w:smallCaps w:val="0"/>
          <w:color w:val="auto"/>
        </w:rPr>
      </w:pPr>
    </w:p>
    <w:p w14:paraId="199DE1A4" w14:textId="3132CAA2" w:rsidR="00086DB8" w:rsidRDefault="00086DB8" w:rsidP="00CB4A4A">
      <w:pPr>
        <w:spacing w:before="0" w:after="0" w:line="276" w:lineRule="auto"/>
      </w:pPr>
      <w:r w:rsidRPr="00866314">
        <w:t>In</w:t>
      </w:r>
      <w:r>
        <w:t xml:space="preserve"> this article, I attempt to demarcate the necessary conditions for the creation of a </w:t>
      </w:r>
      <w:proofErr w:type="spellStart"/>
      <w:r>
        <w:rPr>
          <w:i/>
        </w:rPr>
        <w:t>chi</w:t>
      </w:r>
      <w:r w:rsidR="00612A9B">
        <w:rPr>
          <w:i/>
        </w:rPr>
        <w:t>y</w:t>
      </w:r>
      <w:r>
        <w:rPr>
          <w:i/>
        </w:rPr>
        <w:t>uv</w:t>
      </w:r>
      <w:proofErr w:type="spellEnd"/>
      <w:r>
        <w:rPr>
          <w:i/>
        </w:rPr>
        <w:t xml:space="preserve"> </w:t>
      </w:r>
      <w:r>
        <w:t xml:space="preserve">in the world of </w:t>
      </w:r>
      <w:proofErr w:type="spellStart"/>
      <w:r w:rsidR="00CB4A4A">
        <w:rPr>
          <w:i/>
        </w:rPr>
        <w:t>n’</w:t>
      </w:r>
      <w:r>
        <w:rPr>
          <w:i/>
        </w:rPr>
        <w:t>zikin</w:t>
      </w:r>
      <w:proofErr w:type="spellEnd"/>
      <w:r>
        <w:rPr>
          <w:i/>
        </w:rPr>
        <w:t xml:space="preserve"> </w:t>
      </w:r>
      <w:r>
        <w:t xml:space="preserve">and to critically analyse how these conditions compare to other areas of the </w:t>
      </w:r>
      <w:r>
        <w:rPr>
          <w:i/>
        </w:rPr>
        <w:t xml:space="preserve">halachic </w:t>
      </w:r>
      <w:r>
        <w:t>system.</w:t>
      </w:r>
      <w:r w:rsidR="00F42198">
        <w:rPr>
          <w:rStyle w:val="FootnoteReference"/>
        </w:rPr>
        <w:footnoteReference w:id="2"/>
      </w:r>
      <w:r>
        <w:t xml:space="preserve"> More specifically, this </w:t>
      </w:r>
      <w:r w:rsidR="00CB4A4A">
        <w:t>article</w:t>
      </w:r>
      <w:r>
        <w:t xml:space="preserve"> will endeavour to examine the following questions:</w:t>
      </w:r>
    </w:p>
    <w:p w14:paraId="58E5FF7B" w14:textId="0074465B" w:rsidR="00086DB8" w:rsidRPr="00393039" w:rsidRDefault="00086DB8" w:rsidP="00CB4A4A">
      <w:pPr>
        <w:pStyle w:val="ListParagraph"/>
        <w:numPr>
          <w:ilvl w:val="0"/>
          <w:numId w:val="6"/>
        </w:numPr>
        <w:spacing w:before="0" w:after="0" w:line="276" w:lineRule="auto"/>
        <w:jc w:val="left"/>
      </w:pPr>
      <w:r>
        <w:t xml:space="preserve">What are the necessary conditions required for the creation of a </w:t>
      </w:r>
      <w:proofErr w:type="spellStart"/>
      <w:r>
        <w:rPr>
          <w:i/>
        </w:rPr>
        <w:t>chiyuv</w:t>
      </w:r>
      <w:proofErr w:type="spellEnd"/>
      <w:r>
        <w:rPr>
          <w:i/>
        </w:rPr>
        <w:t xml:space="preserve"> </w:t>
      </w:r>
      <w:r w:rsidR="00CB4A4A">
        <w:rPr>
          <w:iCs/>
        </w:rPr>
        <w:t xml:space="preserve">(obligation) </w:t>
      </w:r>
      <w:r>
        <w:t xml:space="preserve">in the world of </w:t>
      </w:r>
      <w:proofErr w:type="spellStart"/>
      <w:r w:rsidR="00CB4A4A">
        <w:rPr>
          <w:i/>
        </w:rPr>
        <w:t>n’</w:t>
      </w:r>
      <w:r>
        <w:rPr>
          <w:i/>
        </w:rPr>
        <w:t>zikin</w:t>
      </w:r>
      <w:proofErr w:type="spellEnd"/>
      <w:r w:rsidR="00CB4A4A">
        <w:rPr>
          <w:iCs/>
        </w:rPr>
        <w:t xml:space="preserve"> (damages)?</w:t>
      </w:r>
    </w:p>
    <w:p w14:paraId="0A8706A6" w14:textId="47BAA11A" w:rsidR="00086DB8" w:rsidRDefault="0098307A" w:rsidP="00E3684B">
      <w:pPr>
        <w:pStyle w:val="ListParagraph"/>
        <w:numPr>
          <w:ilvl w:val="0"/>
          <w:numId w:val="6"/>
        </w:numPr>
        <w:spacing w:before="0" w:after="0" w:line="276" w:lineRule="auto"/>
        <w:jc w:val="left"/>
      </w:pPr>
      <w:r>
        <w:t xml:space="preserve">How do these requirements </w:t>
      </w:r>
      <w:r w:rsidR="00086DB8">
        <w:t xml:space="preserve">compare with other areas of the </w:t>
      </w:r>
      <w:r w:rsidR="00086DB8">
        <w:rPr>
          <w:i/>
        </w:rPr>
        <w:t xml:space="preserve">halachic </w:t>
      </w:r>
      <w:r w:rsidR="00086DB8">
        <w:t xml:space="preserve">system such as </w:t>
      </w:r>
      <w:proofErr w:type="spellStart"/>
      <w:r w:rsidR="00152F9C">
        <w:rPr>
          <w:i/>
          <w:iCs/>
        </w:rPr>
        <w:t>Hilcho</w:t>
      </w:r>
      <w:r w:rsidR="007A5E68">
        <w:rPr>
          <w:i/>
          <w:iCs/>
        </w:rPr>
        <w:t>s</w:t>
      </w:r>
      <w:proofErr w:type="spellEnd"/>
      <w:r w:rsidR="00152F9C">
        <w:rPr>
          <w:i/>
          <w:iCs/>
        </w:rPr>
        <w:t xml:space="preserve"> </w:t>
      </w:r>
      <w:r w:rsidR="00086DB8">
        <w:rPr>
          <w:i/>
        </w:rPr>
        <w:t>Shabb</w:t>
      </w:r>
      <w:r w:rsidR="007A5E68">
        <w:rPr>
          <w:i/>
        </w:rPr>
        <w:t>os</w:t>
      </w:r>
      <w:r w:rsidR="00CB4A4A">
        <w:t>?</w:t>
      </w:r>
    </w:p>
    <w:p w14:paraId="7916D688" w14:textId="77777777" w:rsidR="00086DB8" w:rsidRDefault="00086DB8" w:rsidP="00E3684B">
      <w:pPr>
        <w:pStyle w:val="ListParagraph"/>
        <w:numPr>
          <w:ilvl w:val="0"/>
          <w:numId w:val="6"/>
        </w:numPr>
        <w:spacing w:before="0" w:after="0" w:line="276" w:lineRule="auto"/>
        <w:jc w:val="left"/>
      </w:pPr>
      <w:r>
        <w:t xml:space="preserve">What is the nature of the </w:t>
      </w:r>
      <w:proofErr w:type="spellStart"/>
      <w:r>
        <w:rPr>
          <w:i/>
        </w:rPr>
        <w:t>ma’ase</w:t>
      </w:r>
      <w:proofErr w:type="spellEnd"/>
      <w:r>
        <w:rPr>
          <w:i/>
        </w:rPr>
        <w:t xml:space="preserve"> </w:t>
      </w:r>
      <w:r>
        <w:t xml:space="preserve">required? </w:t>
      </w:r>
    </w:p>
    <w:p w14:paraId="7C312380" w14:textId="77777777" w:rsidR="00086DB8" w:rsidRDefault="00086DB8" w:rsidP="00E3684B">
      <w:pPr>
        <w:pStyle w:val="ListParagraph"/>
        <w:numPr>
          <w:ilvl w:val="0"/>
          <w:numId w:val="6"/>
        </w:numPr>
        <w:spacing w:before="0" w:after="0" w:line="276" w:lineRule="auto"/>
        <w:jc w:val="left"/>
      </w:pPr>
      <w:r>
        <w:lastRenderedPageBreak/>
        <w:t xml:space="preserve">What is the connection needed between the act and the outcome? </w:t>
      </w:r>
    </w:p>
    <w:p w14:paraId="042BEEB3" w14:textId="12E12485" w:rsidR="00086DB8" w:rsidRPr="00A43698" w:rsidRDefault="00086DB8" w:rsidP="00CB4A4A">
      <w:pPr>
        <w:spacing w:before="0" w:after="0" w:line="276" w:lineRule="auto"/>
        <w:rPr>
          <w:iCs/>
        </w:rPr>
      </w:pPr>
      <w:r>
        <w:t xml:space="preserve">Broader discussions of the </w:t>
      </w:r>
      <w:r w:rsidR="00CB4A4A" w:rsidRPr="00CB4A4A">
        <w:rPr>
          <w:iCs/>
        </w:rPr>
        <w:t>person</w:t>
      </w:r>
      <w:r>
        <w:t xml:space="preserve"> who carries out the act lie outside the scope of this work and will only arise tangentially.</w:t>
      </w:r>
      <w:r w:rsidR="00B658B6">
        <w:rPr>
          <w:rStyle w:val="FootnoteReference"/>
        </w:rPr>
        <w:footnoteReference w:id="3"/>
      </w:r>
      <w:r>
        <w:t xml:space="preserve"> In this way, it is hoped that this article will provide some clarity on one of the major themes throughout </w:t>
      </w:r>
      <w:r>
        <w:rPr>
          <w:i/>
        </w:rPr>
        <w:t>Shas</w:t>
      </w:r>
      <w:r w:rsidRPr="00A43698">
        <w:rPr>
          <w:iCs/>
        </w:rPr>
        <w:t>.</w:t>
      </w:r>
      <w:r w:rsidR="00107D56" w:rsidRPr="00A43698">
        <w:rPr>
          <w:rStyle w:val="FootnoteReference"/>
          <w:iCs/>
        </w:rPr>
        <w:footnoteReference w:id="4"/>
      </w:r>
    </w:p>
    <w:p w14:paraId="2470EC9F" w14:textId="7D251129" w:rsidR="00086DB8" w:rsidRDefault="00086DB8" w:rsidP="00E3684B">
      <w:pPr>
        <w:spacing w:before="0" w:after="0" w:line="276" w:lineRule="auto"/>
      </w:pPr>
      <w:r>
        <w:t xml:space="preserve">The </w:t>
      </w:r>
      <w:r w:rsidR="007A5E68">
        <w:t xml:space="preserve">article </w:t>
      </w:r>
      <w:r>
        <w:t>is arranged into three distinct sections. It commences wi</w:t>
      </w:r>
      <w:r w:rsidR="00F15B2C">
        <w:t>th an attempt to establish the connection required between act and outcome</w:t>
      </w:r>
      <w:r>
        <w:t xml:space="preserve">, drawing heavily upon </w:t>
      </w:r>
      <w:r w:rsidR="00F15B2C">
        <w:t xml:space="preserve">the position of </w:t>
      </w:r>
      <w:proofErr w:type="spellStart"/>
      <w:r w:rsidR="00F15B2C">
        <w:t>Rav</w:t>
      </w:r>
      <w:proofErr w:type="spellEnd"/>
      <w:r w:rsidR="00F15B2C">
        <w:t xml:space="preserve"> </w:t>
      </w:r>
      <w:proofErr w:type="spellStart"/>
      <w:r w:rsidR="00F15B2C">
        <w:t>As</w:t>
      </w:r>
      <w:r w:rsidR="00197B37">
        <w:t>hi</w:t>
      </w:r>
      <w:proofErr w:type="spellEnd"/>
      <w:r w:rsidR="00197B37">
        <w:t xml:space="preserve"> about</w:t>
      </w:r>
      <w:r w:rsidR="00F15B2C">
        <w:t xml:space="preserve"> indirect action</w:t>
      </w:r>
      <w:r w:rsidR="00197B37">
        <w:t>s.</w:t>
      </w:r>
      <w:r>
        <w:t xml:space="preserve"> The middle section offers a brief analysis of </w:t>
      </w:r>
      <w:r w:rsidR="00847A2C">
        <w:t xml:space="preserve">the concept of </w:t>
      </w:r>
      <w:proofErr w:type="spellStart"/>
      <w:r w:rsidR="00C202E7">
        <w:rPr>
          <w:i/>
          <w:iCs/>
        </w:rPr>
        <w:t>m’</w:t>
      </w:r>
      <w:r w:rsidR="00847A2C">
        <w:rPr>
          <w:i/>
          <w:iCs/>
        </w:rPr>
        <w:t>leche</w:t>
      </w:r>
      <w:r w:rsidR="007A5E68">
        <w:rPr>
          <w:i/>
          <w:iCs/>
        </w:rPr>
        <w:t>s</w:t>
      </w:r>
      <w:proofErr w:type="spellEnd"/>
      <w:r w:rsidR="00847A2C">
        <w:rPr>
          <w:i/>
          <w:iCs/>
        </w:rPr>
        <w:t xml:space="preserve"> </w:t>
      </w:r>
      <w:proofErr w:type="spellStart"/>
      <w:r w:rsidR="00847A2C">
        <w:rPr>
          <w:i/>
          <w:iCs/>
        </w:rPr>
        <w:t>machsheve</w:t>
      </w:r>
      <w:r w:rsidR="007A5E68">
        <w:rPr>
          <w:i/>
          <w:iCs/>
        </w:rPr>
        <w:t>s</w:t>
      </w:r>
      <w:proofErr w:type="spellEnd"/>
      <w:r>
        <w:t>, with</w:t>
      </w:r>
      <w:r w:rsidR="00847A2C">
        <w:t xml:space="preserve"> a view towards ascertaining the nature of the principle</w:t>
      </w:r>
      <w:r>
        <w:t xml:space="preserve">. The final section presents competing accounts of the nature of </w:t>
      </w:r>
      <w:r w:rsidR="007239E2">
        <w:t xml:space="preserve">some of the </w:t>
      </w:r>
      <w:proofErr w:type="spellStart"/>
      <w:r w:rsidR="007239E2">
        <w:rPr>
          <w:i/>
          <w:iCs/>
        </w:rPr>
        <w:t>avo</w:t>
      </w:r>
      <w:r w:rsidR="007A5E68">
        <w:rPr>
          <w:i/>
          <w:iCs/>
        </w:rPr>
        <w:t>s</w:t>
      </w:r>
      <w:proofErr w:type="spellEnd"/>
      <w:r w:rsidR="00CB4A4A">
        <w:rPr>
          <w:i/>
          <w:iCs/>
        </w:rPr>
        <w:t xml:space="preserve"> </w:t>
      </w:r>
      <w:proofErr w:type="spellStart"/>
      <w:r w:rsidR="00CB4A4A">
        <w:rPr>
          <w:i/>
          <w:iCs/>
        </w:rPr>
        <w:t>n’</w:t>
      </w:r>
      <w:r w:rsidR="007239E2">
        <w:rPr>
          <w:i/>
          <w:iCs/>
        </w:rPr>
        <w:t>zikin</w:t>
      </w:r>
      <w:proofErr w:type="spellEnd"/>
      <w:r w:rsidR="002D31D0">
        <w:t xml:space="preserve">. </w:t>
      </w:r>
    </w:p>
    <w:p w14:paraId="5A0A9325" w14:textId="77777777" w:rsidR="00CB4A4A" w:rsidRDefault="00CB4A4A" w:rsidP="00E3684B">
      <w:pPr>
        <w:spacing w:before="0" w:after="0" w:line="276" w:lineRule="auto"/>
      </w:pPr>
    </w:p>
    <w:p w14:paraId="1B324DF4" w14:textId="77777777" w:rsidR="00086DB8" w:rsidRPr="00CB4A4A" w:rsidRDefault="005C56CC" w:rsidP="00CB4A4A">
      <w:pPr>
        <w:spacing w:before="0" w:after="0" w:line="276" w:lineRule="auto"/>
        <w:rPr>
          <w:b/>
          <w:bCs/>
          <w:u w:val="single"/>
        </w:rPr>
      </w:pPr>
      <w:r w:rsidRPr="00CB4A4A">
        <w:rPr>
          <w:b/>
          <w:bCs/>
          <w:u w:val="single"/>
        </w:rPr>
        <w:t>The act</w:t>
      </w:r>
    </w:p>
    <w:p w14:paraId="62BBE8FA" w14:textId="77777777" w:rsidR="00CB4A4A" w:rsidRDefault="00CB4A4A" w:rsidP="00CB4A4A">
      <w:pPr>
        <w:spacing w:before="0" w:after="0" w:line="276" w:lineRule="auto"/>
      </w:pPr>
    </w:p>
    <w:p w14:paraId="73E55A56" w14:textId="47DA7196" w:rsidR="00086DB8" w:rsidRDefault="00086DB8" w:rsidP="00C202E7">
      <w:pPr>
        <w:spacing w:before="0" w:after="0" w:line="276" w:lineRule="auto"/>
      </w:pPr>
      <w:r>
        <w:t xml:space="preserve">The </w:t>
      </w:r>
      <w:r w:rsidRPr="00CB4A4A">
        <w:rPr>
          <w:iCs/>
        </w:rPr>
        <w:t>Halachic</w:t>
      </w:r>
      <w:r>
        <w:rPr>
          <w:i/>
        </w:rPr>
        <w:t xml:space="preserve"> </w:t>
      </w:r>
      <w:r>
        <w:t xml:space="preserve">system draws distinctions between three different categories: </w:t>
      </w:r>
      <w:proofErr w:type="spellStart"/>
      <w:r>
        <w:rPr>
          <w:i/>
        </w:rPr>
        <w:t>ma’ase</w:t>
      </w:r>
      <w:proofErr w:type="spellEnd"/>
      <w:r>
        <w:rPr>
          <w:i/>
        </w:rPr>
        <w:t xml:space="preserve">, </w:t>
      </w:r>
      <w:proofErr w:type="spellStart"/>
      <w:r>
        <w:rPr>
          <w:i/>
        </w:rPr>
        <w:t>machs</w:t>
      </w:r>
      <w:r w:rsidR="00CB4A4A">
        <w:rPr>
          <w:i/>
        </w:rPr>
        <w:t>h</w:t>
      </w:r>
      <w:r>
        <w:rPr>
          <w:i/>
        </w:rPr>
        <w:t>ava</w:t>
      </w:r>
      <w:proofErr w:type="spellEnd"/>
      <w:r>
        <w:rPr>
          <w:i/>
        </w:rPr>
        <w:t xml:space="preserve"> </w:t>
      </w:r>
      <w:r>
        <w:t xml:space="preserve">and </w:t>
      </w:r>
      <w:proofErr w:type="spellStart"/>
      <w:r>
        <w:rPr>
          <w:i/>
        </w:rPr>
        <w:t>dibur</w:t>
      </w:r>
      <w:proofErr w:type="spellEnd"/>
      <w:r>
        <w:rPr>
          <w:i/>
        </w:rPr>
        <w:t xml:space="preserve"> – </w:t>
      </w:r>
      <w:r>
        <w:t xml:space="preserve">act, intention and speech. While there are many </w:t>
      </w:r>
      <w:proofErr w:type="spellStart"/>
      <w:r>
        <w:rPr>
          <w:i/>
        </w:rPr>
        <w:t>issurim</w:t>
      </w:r>
      <w:proofErr w:type="spellEnd"/>
      <w:r>
        <w:rPr>
          <w:i/>
        </w:rPr>
        <w:t xml:space="preserve"> </w:t>
      </w:r>
      <w:r>
        <w:t xml:space="preserve">–prohibitions – which can be created through all of these categories, it is rarer to find a </w:t>
      </w:r>
      <w:proofErr w:type="spellStart"/>
      <w:r>
        <w:rPr>
          <w:i/>
        </w:rPr>
        <w:t>chiyuv</w:t>
      </w:r>
      <w:proofErr w:type="spellEnd"/>
      <w:r>
        <w:rPr>
          <w:i/>
        </w:rPr>
        <w:t xml:space="preserve"> </w:t>
      </w:r>
      <w:r>
        <w:t xml:space="preserve">created without a </w:t>
      </w:r>
      <w:proofErr w:type="spellStart"/>
      <w:r>
        <w:rPr>
          <w:i/>
        </w:rPr>
        <w:t>ma’ase</w:t>
      </w:r>
      <w:proofErr w:type="spellEnd"/>
      <w:r>
        <w:rPr>
          <w:i/>
        </w:rPr>
        <w:t xml:space="preserve">. </w:t>
      </w:r>
      <w:r>
        <w:t>A common rule summarising this idea, albeit not without a dissenting opinion, is that a person cannot receive the punishment of lashes for carrying out a transgression devoid of an accompanying act.</w:t>
      </w:r>
      <w:r w:rsidR="00ED66B2">
        <w:rPr>
          <w:rStyle w:val="FootnoteReference"/>
        </w:rPr>
        <w:footnoteReference w:id="5"/>
      </w:r>
      <w:r w:rsidR="00E161A5">
        <w:t xml:space="preserve"> This is certainly the </w:t>
      </w:r>
      <w:r>
        <w:t xml:space="preserve">case in the world of </w:t>
      </w:r>
      <w:proofErr w:type="spellStart"/>
      <w:r w:rsidR="00C202E7">
        <w:rPr>
          <w:i/>
        </w:rPr>
        <w:t>N’</w:t>
      </w:r>
      <w:r>
        <w:rPr>
          <w:i/>
        </w:rPr>
        <w:t>zikin</w:t>
      </w:r>
      <w:proofErr w:type="spellEnd"/>
      <w:r>
        <w:rPr>
          <w:i/>
        </w:rPr>
        <w:t xml:space="preserve"> </w:t>
      </w:r>
      <w:r>
        <w:t xml:space="preserve">where a </w:t>
      </w:r>
      <w:proofErr w:type="spellStart"/>
      <w:r>
        <w:rPr>
          <w:i/>
        </w:rPr>
        <w:t>ma’ase</w:t>
      </w:r>
      <w:proofErr w:type="spellEnd"/>
      <w:r>
        <w:rPr>
          <w:i/>
        </w:rPr>
        <w:t xml:space="preserve"> </w:t>
      </w:r>
      <w:proofErr w:type="spellStart"/>
      <w:r>
        <w:rPr>
          <w:i/>
        </w:rPr>
        <w:t>nezek</w:t>
      </w:r>
      <w:proofErr w:type="spellEnd"/>
      <w:r>
        <w:rPr>
          <w:i/>
        </w:rPr>
        <w:t xml:space="preserve"> </w:t>
      </w:r>
      <w:r>
        <w:t xml:space="preserve">is a key component of the subsequent </w:t>
      </w:r>
      <w:proofErr w:type="spellStart"/>
      <w:r>
        <w:rPr>
          <w:i/>
        </w:rPr>
        <w:t>chiyuv</w:t>
      </w:r>
      <w:proofErr w:type="spellEnd"/>
      <w:r>
        <w:rPr>
          <w:i/>
        </w:rPr>
        <w:t>.</w:t>
      </w:r>
      <w:r w:rsidR="00D97CD9">
        <w:rPr>
          <w:rStyle w:val="FootnoteReference"/>
          <w:i/>
        </w:rPr>
        <w:footnoteReference w:id="6"/>
      </w:r>
      <w:r>
        <w:rPr>
          <w:i/>
        </w:rPr>
        <w:t xml:space="preserve"> </w:t>
      </w:r>
      <w:r>
        <w:t>In logical terms we can capture this rule by saying that:</w:t>
      </w:r>
    </w:p>
    <w:p w14:paraId="40C78722" w14:textId="212B0CD4" w:rsidR="00086DB8" w:rsidRPr="00B5130D" w:rsidRDefault="00086DB8" w:rsidP="00CB4A4A">
      <w:pPr>
        <w:pStyle w:val="Quote"/>
        <w:spacing w:before="0" w:after="0" w:line="276" w:lineRule="auto"/>
      </w:pPr>
      <w:r>
        <w:t>For an</w:t>
      </w:r>
      <w:r w:rsidR="00A67FB7">
        <w:t>y person p</w:t>
      </w:r>
      <w:r>
        <w:t xml:space="preserve">, </w:t>
      </w:r>
      <w:r w:rsidR="00A67FB7">
        <w:t>p</w:t>
      </w:r>
      <w:r>
        <w:t xml:space="preserve"> will be </w:t>
      </w:r>
      <w:proofErr w:type="spellStart"/>
      <w:r w:rsidRPr="006B23D9">
        <w:t>chayav</w:t>
      </w:r>
      <w:proofErr w:type="spellEnd"/>
      <w:r>
        <w:t xml:space="preserve"> if and only if </w:t>
      </w:r>
      <w:r w:rsidR="00A67FB7">
        <w:t>p, or p</w:t>
      </w:r>
      <w:r>
        <w:t>’s property,</w:t>
      </w:r>
      <w:r w:rsidR="00C90210">
        <w:rPr>
          <w:rStyle w:val="FootnoteReference"/>
        </w:rPr>
        <w:footnoteReference w:id="7"/>
      </w:r>
      <w:r>
        <w:t xml:space="preserve"> has carried out a </w:t>
      </w:r>
      <w:proofErr w:type="spellStart"/>
      <w:r>
        <w:t>ma’ase</w:t>
      </w:r>
      <w:proofErr w:type="spellEnd"/>
      <w:r>
        <w:t xml:space="preserve"> </w:t>
      </w:r>
      <w:proofErr w:type="spellStart"/>
      <w:r>
        <w:t>nezek</w:t>
      </w:r>
      <w:proofErr w:type="spellEnd"/>
      <w:r>
        <w:t xml:space="preserve">. </w:t>
      </w:r>
    </w:p>
    <w:p w14:paraId="419800CA" w14:textId="77777777" w:rsidR="00644DE4" w:rsidRPr="007267EC" w:rsidRDefault="00B761A2" w:rsidP="00E3684B">
      <w:pPr>
        <w:spacing w:before="0" w:after="0" w:line="276" w:lineRule="auto"/>
      </w:pPr>
      <w:r>
        <w:t>Although our remarks have been but brief until this juncture, f</w:t>
      </w:r>
      <w:r w:rsidR="00CE31BB">
        <w:t xml:space="preserve">or the purposes of this article </w:t>
      </w:r>
      <w:r w:rsidR="00560392">
        <w:t xml:space="preserve">at least, we shall assume </w:t>
      </w:r>
      <w:r w:rsidR="00A67564">
        <w:t xml:space="preserve">that a </w:t>
      </w:r>
      <w:proofErr w:type="spellStart"/>
      <w:r w:rsidR="00A67564">
        <w:rPr>
          <w:i/>
          <w:iCs/>
        </w:rPr>
        <w:t>ma’ase</w:t>
      </w:r>
      <w:proofErr w:type="spellEnd"/>
      <w:r w:rsidR="00CE31BB">
        <w:t xml:space="preserve"> is required to create a </w:t>
      </w:r>
      <w:proofErr w:type="spellStart"/>
      <w:r w:rsidR="00CE31BB">
        <w:rPr>
          <w:i/>
          <w:iCs/>
        </w:rPr>
        <w:t>chiyuv</w:t>
      </w:r>
      <w:proofErr w:type="spellEnd"/>
      <w:r w:rsidR="00560392">
        <w:rPr>
          <w:i/>
          <w:iCs/>
        </w:rPr>
        <w:t>.</w:t>
      </w:r>
      <w:r w:rsidR="009036A5">
        <w:rPr>
          <w:rStyle w:val="FootnoteReference"/>
          <w:i/>
          <w:iCs/>
        </w:rPr>
        <w:footnoteReference w:id="8"/>
      </w:r>
      <w:r w:rsidR="00560392">
        <w:rPr>
          <w:i/>
          <w:iCs/>
        </w:rPr>
        <w:t xml:space="preserve"> </w:t>
      </w:r>
      <w:r w:rsidR="00FB7E6C">
        <w:t>N</w:t>
      </w:r>
      <w:r w:rsidR="00CE31BB">
        <w:t>ext</w:t>
      </w:r>
      <w:r w:rsidR="00FB7E6C">
        <w:t xml:space="preserve"> therefore, we must</w:t>
      </w:r>
      <w:r w:rsidR="00CE31BB">
        <w:t xml:space="preserve"> att</w:t>
      </w:r>
      <w:r w:rsidR="00BC5520">
        <w:t xml:space="preserve">empt to </w:t>
      </w:r>
      <w:r w:rsidR="007267EC">
        <w:t xml:space="preserve">establish how direct this </w:t>
      </w:r>
      <w:proofErr w:type="spellStart"/>
      <w:r w:rsidR="007267EC">
        <w:rPr>
          <w:i/>
          <w:iCs/>
        </w:rPr>
        <w:t>ma’ase</w:t>
      </w:r>
      <w:proofErr w:type="spellEnd"/>
      <w:r w:rsidR="007267EC">
        <w:rPr>
          <w:i/>
          <w:iCs/>
        </w:rPr>
        <w:t xml:space="preserve"> </w:t>
      </w:r>
      <w:r w:rsidR="007267EC">
        <w:t xml:space="preserve">must be. </w:t>
      </w:r>
    </w:p>
    <w:p w14:paraId="6367C8FC" w14:textId="77777777" w:rsidR="00CB4A4A" w:rsidRDefault="00CB4A4A" w:rsidP="00CB4A4A">
      <w:pPr>
        <w:spacing w:before="0" w:after="0" w:line="276" w:lineRule="auto"/>
        <w:rPr>
          <w:b/>
          <w:bCs/>
          <w:u w:val="single"/>
        </w:rPr>
      </w:pPr>
    </w:p>
    <w:p w14:paraId="7F630C43" w14:textId="77777777" w:rsidR="00086DB8" w:rsidRPr="00823CA0" w:rsidRDefault="00095326" w:rsidP="00CB4A4A">
      <w:pPr>
        <w:spacing w:before="0" w:after="0" w:line="276" w:lineRule="auto"/>
        <w:rPr>
          <w:u w:val="single"/>
        </w:rPr>
      </w:pPr>
      <w:r w:rsidRPr="00823CA0">
        <w:rPr>
          <w:u w:val="single"/>
        </w:rPr>
        <w:t>Indirect actions</w:t>
      </w:r>
    </w:p>
    <w:p w14:paraId="1F964D1B" w14:textId="77777777" w:rsidR="00CB4A4A" w:rsidRPr="00CB4A4A" w:rsidRDefault="00CB4A4A" w:rsidP="00CB4A4A">
      <w:pPr>
        <w:spacing w:before="0" w:after="0" w:line="276" w:lineRule="auto"/>
        <w:rPr>
          <w:b/>
          <w:bCs/>
          <w:u w:val="single"/>
        </w:rPr>
      </w:pPr>
    </w:p>
    <w:p w14:paraId="15DA601A" w14:textId="4E9EEC68" w:rsidR="00D47CD7" w:rsidRDefault="00095326" w:rsidP="00E3684B">
      <w:pPr>
        <w:spacing w:before="0" w:after="0" w:line="276" w:lineRule="auto"/>
      </w:pPr>
      <w:r>
        <w:lastRenderedPageBreak/>
        <w:t xml:space="preserve">The </w:t>
      </w:r>
      <w:proofErr w:type="spellStart"/>
      <w:proofErr w:type="gramStart"/>
      <w:r w:rsidRPr="00180E51">
        <w:rPr>
          <w:i/>
          <w:iCs/>
        </w:rPr>
        <w:t>gemara</w:t>
      </w:r>
      <w:proofErr w:type="spellEnd"/>
      <w:proofErr w:type="gramEnd"/>
      <w:r w:rsidR="00686CDC">
        <w:t xml:space="preserve"> i</w:t>
      </w:r>
      <w:r>
        <w:t xml:space="preserve">n </w:t>
      </w:r>
      <w:proofErr w:type="spellStart"/>
      <w:r w:rsidRPr="00686CDC">
        <w:t>Bava</w:t>
      </w:r>
      <w:proofErr w:type="spellEnd"/>
      <w:r w:rsidRPr="00686CDC">
        <w:t xml:space="preserve"> </w:t>
      </w:r>
      <w:proofErr w:type="spellStart"/>
      <w:r w:rsidRPr="00686CDC">
        <w:t>Kamma</w:t>
      </w:r>
      <w:proofErr w:type="spellEnd"/>
      <w:r w:rsidR="00D47CD7">
        <w:t xml:space="preserve"> 60a</w:t>
      </w:r>
      <w:r>
        <w:t xml:space="preserve"> notes that </w:t>
      </w:r>
      <w:r w:rsidR="00CF3748">
        <w:t>a person who fans</w:t>
      </w:r>
      <w:r>
        <w:t xml:space="preserve"> a fire </w:t>
      </w:r>
      <w:r w:rsidR="002119CF">
        <w:t xml:space="preserve">along with </w:t>
      </w:r>
      <w:r>
        <w:t xml:space="preserve">the wind is </w:t>
      </w:r>
      <w:proofErr w:type="spellStart"/>
      <w:r>
        <w:rPr>
          <w:i/>
        </w:rPr>
        <w:t>patur</w:t>
      </w:r>
      <w:proofErr w:type="spellEnd"/>
      <w:r>
        <w:t>, because the resultant damages are not a direct result of the person’s actions</w:t>
      </w:r>
      <w:r w:rsidR="00CF3748">
        <w:t>:</w:t>
      </w:r>
      <w:r>
        <w:t xml:space="preserve"> </w:t>
      </w:r>
    </w:p>
    <w:p w14:paraId="75A57F5D" w14:textId="6EAB4B7B" w:rsidR="00D47CD7" w:rsidRDefault="00CF3748" w:rsidP="00E3684B">
      <w:pPr>
        <w:spacing w:before="0" w:after="0" w:line="276" w:lineRule="auto"/>
      </w:pPr>
      <w:r>
        <w:rPr>
          <w:rStyle w:val="QuoteChar"/>
        </w:rPr>
        <w:t>“</w:t>
      </w:r>
      <w:r w:rsidR="00D47CD7" w:rsidRPr="00D47CD7">
        <w:rPr>
          <w:rStyle w:val="QuoteChar"/>
        </w:rPr>
        <w:t>IF IT WAS THE WIND THAT FANNED IT, ALL WOULD BE EXEMPT. Our Rabbis taught: Where he fanned it [along with] the wind which also fanned it, if there was enough force in his blowing to set the fire ablaze</w:t>
      </w:r>
      <w:r w:rsidR="00A43698">
        <w:rPr>
          <w:rStyle w:val="QuoteChar"/>
        </w:rPr>
        <w:t>,</w:t>
      </w:r>
      <w:r w:rsidR="00D47CD7" w:rsidRPr="00D47CD7">
        <w:rPr>
          <w:rStyle w:val="QuoteChar"/>
        </w:rPr>
        <w:t xml:space="preserve"> he would be liable, but if not</w:t>
      </w:r>
      <w:ins w:id="3" w:author="Jacob Levy" w:date="2018-01-15T23:52:00Z">
        <w:r w:rsidR="007A5E68">
          <w:rPr>
            <w:rStyle w:val="QuoteChar"/>
          </w:rPr>
          <w:t>,</w:t>
        </w:r>
      </w:ins>
      <w:r w:rsidR="00D47CD7" w:rsidRPr="00D47CD7">
        <w:rPr>
          <w:rStyle w:val="QuoteChar"/>
        </w:rPr>
        <w:t xml:space="preserve"> he would be exempt. But why should he not be liable, as in the case of one winnowing [on </w:t>
      </w:r>
      <w:r w:rsidR="007A5E68">
        <w:rPr>
          <w:rStyle w:val="QuoteChar"/>
        </w:rPr>
        <w:t>Shabbos</w:t>
      </w:r>
      <w:r w:rsidR="00D47CD7" w:rsidRPr="00D47CD7">
        <w:rPr>
          <w:rStyle w:val="QuoteChar"/>
        </w:rPr>
        <w:t xml:space="preserve">, who is liable] though the wind was helping him?  — </w:t>
      </w:r>
      <w:proofErr w:type="spellStart"/>
      <w:r w:rsidR="00D47CD7" w:rsidRPr="00D47CD7">
        <w:rPr>
          <w:rStyle w:val="QuoteChar"/>
        </w:rPr>
        <w:t>Abaye</w:t>
      </w:r>
      <w:proofErr w:type="spellEnd"/>
      <w:r w:rsidR="00D47CD7" w:rsidRPr="00D47CD7">
        <w:rPr>
          <w:rStyle w:val="QuoteChar"/>
        </w:rPr>
        <w:t xml:space="preserve"> thereupon said: We are dealing here with a case where e.g., he blew it up in one direction and the wind blew it up in a different direction. Raba said: [The case is one] where e.g., he started to blow it up when the wind was only normal, [and would have been unable to set it ablaze], but there [suddenly] came on an unusual wind which made it blaze up. R. </w:t>
      </w:r>
      <w:proofErr w:type="spellStart"/>
      <w:r w:rsidR="00D47CD7" w:rsidRPr="00D47CD7">
        <w:rPr>
          <w:rStyle w:val="QuoteChar"/>
        </w:rPr>
        <w:t>Zera</w:t>
      </w:r>
      <w:proofErr w:type="spellEnd"/>
      <w:r w:rsidR="00D47CD7" w:rsidRPr="00D47CD7">
        <w:rPr>
          <w:rStyle w:val="QuoteChar"/>
        </w:rPr>
        <w:t xml:space="preserve"> said: [The case is one] where e.g., he merely increased the heat by breathing heavily on it.  R. </w:t>
      </w:r>
      <w:proofErr w:type="spellStart"/>
      <w:r w:rsidR="00D47CD7" w:rsidRPr="00D47CD7">
        <w:rPr>
          <w:rStyle w:val="QuoteChar"/>
        </w:rPr>
        <w:t>Ashi</w:t>
      </w:r>
      <w:proofErr w:type="spellEnd"/>
      <w:r w:rsidR="00D47CD7" w:rsidRPr="00D47CD7">
        <w:rPr>
          <w:rStyle w:val="QuoteChar"/>
        </w:rPr>
        <w:t xml:space="preserve"> said: When we say that there is liability for winnowing where the wind is helping, this applies to S</w:t>
      </w:r>
      <w:r w:rsidR="007A5E68">
        <w:rPr>
          <w:rStyle w:val="QuoteChar"/>
        </w:rPr>
        <w:t>h</w:t>
      </w:r>
      <w:r w:rsidR="00D47CD7" w:rsidRPr="00D47CD7">
        <w:rPr>
          <w:rStyle w:val="QuoteChar"/>
        </w:rPr>
        <w:t>abb</w:t>
      </w:r>
      <w:r w:rsidR="007A5E68">
        <w:rPr>
          <w:rStyle w:val="QuoteChar"/>
        </w:rPr>
        <w:t>os</w:t>
      </w:r>
      <w:r w:rsidR="00D47CD7" w:rsidRPr="00D47CD7">
        <w:rPr>
          <w:rStyle w:val="QuoteChar"/>
        </w:rPr>
        <w:t xml:space="preserve"> where the Torah prohibited any work with a definite object,  whereas here [regarding damage] such an act could be considered merely as a secondary cause, and a mere secondary cause in the case</w:t>
      </w:r>
      <w:r>
        <w:rPr>
          <w:rStyle w:val="QuoteChar"/>
        </w:rPr>
        <w:t xml:space="preserve"> of damage carries no liability.”</w:t>
      </w:r>
      <w:r w:rsidR="004A0B70" w:rsidRPr="00A43698">
        <w:rPr>
          <w:rStyle w:val="FootnoteReference"/>
          <w:color w:val="000000" w:themeColor="text1"/>
        </w:rPr>
        <w:footnoteReference w:id="9"/>
      </w:r>
    </w:p>
    <w:p w14:paraId="6913FC48" w14:textId="7C700794" w:rsidR="0097494C" w:rsidRDefault="003D0663" w:rsidP="00E3684B">
      <w:pPr>
        <w:spacing w:before="0" w:after="0" w:line="276" w:lineRule="auto"/>
      </w:pPr>
      <w:r>
        <w:t>The above passage thus adds an important requirement.</w:t>
      </w:r>
      <w:r w:rsidR="007119E1">
        <w:rPr>
          <w:rStyle w:val="FootnoteReference"/>
        </w:rPr>
        <w:footnoteReference w:id="10"/>
      </w:r>
      <w:r>
        <w:t xml:space="preserve"> </w:t>
      </w:r>
      <w:r w:rsidR="0035774B">
        <w:t xml:space="preserve">A </w:t>
      </w:r>
      <w:proofErr w:type="spellStart"/>
      <w:r w:rsidR="0035774B">
        <w:rPr>
          <w:i/>
          <w:iCs/>
        </w:rPr>
        <w:t>ma’aseh</w:t>
      </w:r>
      <w:proofErr w:type="spellEnd"/>
      <w:r w:rsidR="0035774B">
        <w:rPr>
          <w:i/>
          <w:iCs/>
        </w:rPr>
        <w:t xml:space="preserve"> </w:t>
      </w:r>
      <w:r w:rsidR="0035774B">
        <w:t xml:space="preserve">may be a necessary condition for the creation of a </w:t>
      </w:r>
      <w:proofErr w:type="spellStart"/>
      <w:r w:rsidR="0035774B">
        <w:rPr>
          <w:i/>
          <w:iCs/>
        </w:rPr>
        <w:t>chiyuv</w:t>
      </w:r>
      <w:proofErr w:type="spellEnd"/>
      <w:r w:rsidR="0035774B">
        <w:rPr>
          <w:i/>
          <w:iCs/>
        </w:rPr>
        <w:t xml:space="preserve"> </w:t>
      </w:r>
      <w:r w:rsidR="0035774B">
        <w:t xml:space="preserve">but it is not a sufficient one. </w:t>
      </w:r>
      <w:r w:rsidR="00A743EA">
        <w:t xml:space="preserve">A mere act alone does not create a </w:t>
      </w:r>
      <w:proofErr w:type="spellStart"/>
      <w:r w:rsidR="00A743EA">
        <w:rPr>
          <w:i/>
          <w:iCs/>
        </w:rPr>
        <w:t>chiyuv</w:t>
      </w:r>
      <w:proofErr w:type="spellEnd"/>
      <w:r w:rsidR="00A743EA">
        <w:rPr>
          <w:i/>
          <w:iCs/>
        </w:rPr>
        <w:t xml:space="preserve">. </w:t>
      </w:r>
      <w:r w:rsidR="00A743EA">
        <w:t xml:space="preserve">Rather there is an additional requirement that the act should </w:t>
      </w:r>
      <w:r w:rsidR="00A743EA" w:rsidRPr="009E3B34">
        <w:rPr>
          <w:u w:val="single"/>
        </w:rPr>
        <w:t>directly</w:t>
      </w:r>
      <w:r w:rsidR="00A743EA">
        <w:t xml:space="preserve"> lead to the outcome. </w:t>
      </w:r>
      <w:r w:rsidR="007421C2">
        <w:t xml:space="preserve">In the case above where a person merely fans the flames </w:t>
      </w:r>
      <w:r w:rsidR="0059378A">
        <w:t>along with</w:t>
      </w:r>
      <w:r w:rsidR="007421C2">
        <w:t xml:space="preserve"> the wind, the act is only considered to be a secondary cause, or </w:t>
      </w:r>
      <w:proofErr w:type="spellStart"/>
      <w:r w:rsidR="00A43698">
        <w:rPr>
          <w:i/>
          <w:iCs/>
        </w:rPr>
        <w:t>g’</w:t>
      </w:r>
      <w:r w:rsidR="007421C2">
        <w:rPr>
          <w:i/>
          <w:iCs/>
        </w:rPr>
        <w:t>r</w:t>
      </w:r>
      <w:r w:rsidR="007421C2">
        <w:rPr>
          <w:i/>
          <w:iCs/>
        </w:rPr>
        <w:t>a</w:t>
      </w:r>
      <w:r w:rsidR="007421C2">
        <w:rPr>
          <w:i/>
          <w:iCs/>
        </w:rPr>
        <w:t>ma</w:t>
      </w:r>
      <w:proofErr w:type="spellEnd"/>
      <w:r w:rsidR="007421C2">
        <w:rPr>
          <w:i/>
          <w:iCs/>
        </w:rPr>
        <w:t xml:space="preserve"> </w:t>
      </w:r>
      <w:r w:rsidR="007421C2">
        <w:t xml:space="preserve">as it is more commonly known, and hence there is no </w:t>
      </w:r>
      <w:proofErr w:type="spellStart"/>
      <w:r w:rsidR="007421C2">
        <w:rPr>
          <w:i/>
          <w:iCs/>
        </w:rPr>
        <w:t>chiyuv</w:t>
      </w:r>
      <w:proofErr w:type="spellEnd"/>
      <w:r w:rsidR="007421C2">
        <w:rPr>
          <w:i/>
          <w:iCs/>
        </w:rPr>
        <w:t xml:space="preserve">. </w:t>
      </w:r>
      <w:r w:rsidR="0097494C">
        <w:t xml:space="preserve">We can now reformulate our rule as: </w:t>
      </w:r>
    </w:p>
    <w:p w14:paraId="3EC24CC5" w14:textId="4D4A6921" w:rsidR="0097494C" w:rsidRPr="00D114B6" w:rsidRDefault="0097494C" w:rsidP="00A43698">
      <w:pPr>
        <w:pStyle w:val="Quote"/>
        <w:spacing w:before="0" w:after="0" w:line="276" w:lineRule="auto"/>
        <w:rPr>
          <w:i w:val="0"/>
          <w:iCs w:val="0"/>
        </w:rPr>
      </w:pPr>
      <w:r>
        <w:t>For an</w:t>
      </w:r>
      <w:r w:rsidR="00C1260C">
        <w:t>y person p</w:t>
      </w:r>
      <w:r>
        <w:t xml:space="preserve">, </w:t>
      </w:r>
      <w:r w:rsidR="00C1260C">
        <w:t>p</w:t>
      </w:r>
      <w:r>
        <w:t xml:space="preserve"> will be </w:t>
      </w:r>
      <w:proofErr w:type="spellStart"/>
      <w:r w:rsidRPr="006B23D9">
        <w:t>chayav</w:t>
      </w:r>
      <w:proofErr w:type="spellEnd"/>
      <w:r>
        <w:t xml:space="preserve"> if and only if </w:t>
      </w:r>
      <w:r w:rsidR="00C1260C">
        <w:t>p, or p</w:t>
      </w:r>
      <w:r>
        <w:t xml:space="preserve">’s property, has carried out a </w:t>
      </w:r>
      <w:proofErr w:type="spellStart"/>
      <w:r>
        <w:t>ma’</w:t>
      </w:r>
      <w:r w:rsidR="00D114B6">
        <w:t>ase</w:t>
      </w:r>
      <w:proofErr w:type="spellEnd"/>
      <w:r w:rsidR="00D114B6">
        <w:t xml:space="preserve"> </w:t>
      </w:r>
      <w:proofErr w:type="spellStart"/>
      <w:r w:rsidR="00D114B6">
        <w:t>nezek</w:t>
      </w:r>
      <w:proofErr w:type="spellEnd"/>
      <w:r w:rsidR="00D114B6">
        <w:t xml:space="preserve"> and that </w:t>
      </w:r>
      <w:proofErr w:type="spellStart"/>
      <w:r w:rsidR="00D114B6">
        <w:t>ma’ase</w:t>
      </w:r>
      <w:proofErr w:type="spellEnd"/>
      <w:r w:rsidR="00D114B6">
        <w:t xml:space="preserve"> </w:t>
      </w:r>
      <w:proofErr w:type="spellStart"/>
      <w:r w:rsidR="00D114B6">
        <w:t>nezek</w:t>
      </w:r>
      <w:proofErr w:type="spellEnd"/>
      <w:r w:rsidR="00D114B6">
        <w:t xml:space="preserve"> </w:t>
      </w:r>
      <w:r w:rsidR="00222304">
        <w:t xml:space="preserve">has led directly to D, where D is any outcome of damage </w:t>
      </w:r>
    </w:p>
    <w:p w14:paraId="3F07E9A6" w14:textId="2EDB0D3F" w:rsidR="008256BF" w:rsidRPr="00C32367" w:rsidRDefault="0028010A" w:rsidP="00A43698">
      <w:pPr>
        <w:spacing w:before="0" w:after="0" w:line="276" w:lineRule="auto"/>
      </w:pPr>
      <w:r>
        <w:t xml:space="preserve">The divergence between the world of </w:t>
      </w:r>
      <w:proofErr w:type="spellStart"/>
      <w:r>
        <w:rPr>
          <w:i/>
          <w:iCs/>
        </w:rPr>
        <w:t>issurim</w:t>
      </w:r>
      <w:proofErr w:type="spellEnd"/>
      <w:r>
        <w:rPr>
          <w:i/>
          <w:iCs/>
        </w:rPr>
        <w:t xml:space="preserve"> </w:t>
      </w:r>
      <w:r>
        <w:t xml:space="preserve">and </w:t>
      </w:r>
      <w:proofErr w:type="spellStart"/>
      <w:r>
        <w:rPr>
          <w:i/>
          <w:iCs/>
        </w:rPr>
        <w:t>chiyuvim</w:t>
      </w:r>
      <w:proofErr w:type="spellEnd"/>
      <w:r>
        <w:rPr>
          <w:i/>
          <w:iCs/>
        </w:rPr>
        <w:t xml:space="preserve"> </w:t>
      </w:r>
      <w:r>
        <w:t xml:space="preserve">noted earlier is once again of paramount importance here. </w:t>
      </w:r>
      <w:r w:rsidR="007F2424">
        <w:t xml:space="preserve">The </w:t>
      </w:r>
      <w:proofErr w:type="spellStart"/>
      <w:proofErr w:type="gramStart"/>
      <w:r w:rsidR="007F2424" w:rsidRPr="00180E51">
        <w:rPr>
          <w:i/>
          <w:iCs/>
        </w:rPr>
        <w:t>gem</w:t>
      </w:r>
      <w:r w:rsidR="007F2424" w:rsidRPr="00180E51">
        <w:rPr>
          <w:i/>
          <w:iCs/>
        </w:rPr>
        <w:t>a</w:t>
      </w:r>
      <w:r w:rsidR="007F2424" w:rsidRPr="00180E51">
        <w:rPr>
          <w:i/>
          <w:iCs/>
        </w:rPr>
        <w:t>ra</w:t>
      </w:r>
      <w:proofErr w:type="spellEnd"/>
      <w:proofErr w:type="gramEnd"/>
      <w:r w:rsidR="007F2424">
        <w:t xml:space="preserve"> in </w:t>
      </w:r>
      <w:proofErr w:type="spellStart"/>
      <w:r w:rsidR="007F2424" w:rsidRPr="00A43698">
        <w:t>Bava</w:t>
      </w:r>
      <w:proofErr w:type="spellEnd"/>
      <w:r w:rsidR="007F2424" w:rsidRPr="00A43698">
        <w:t xml:space="preserve"> Basra</w:t>
      </w:r>
      <w:r w:rsidR="007F2424">
        <w:rPr>
          <w:i/>
          <w:iCs/>
        </w:rPr>
        <w:t xml:space="preserve">, </w:t>
      </w:r>
      <w:r w:rsidR="007F2424">
        <w:t xml:space="preserve">22b, notes that it is still forbidden to cause damage </w:t>
      </w:r>
      <w:r w:rsidR="009E6315">
        <w:t xml:space="preserve">indirectly, or in the words of the </w:t>
      </w:r>
      <w:proofErr w:type="spellStart"/>
      <w:r w:rsidR="009E6315" w:rsidRPr="00180E51">
        <w:rPr>
          <w:i/>
          <w:iCs/>
        </w:rPr>
        <w:t>gemara</w:t>
      </w:r>
      <w:proofErr w:type="spellEnd"/>
      <w:r w:rsidR="003F563B">
        <w:t xml:space="preserve"> -</w:t>
      </w:r>
      <w:r w:rsidR="009E6315">
        <w:t xml:space="preserve"> </w:t>
      </w:r>
      <w:r w:rsidR="00A43698">
        <w:rPr>
          <w:i/>
          <w:iCs/>
        </w:rPr>
        <w:t>“</w:t>
      </w:r>
      <w:proofErr w:type="spellStart"/>
      <w:r w:rsidR="00A43698">
        <w:rPr>
          <w:i/>
          <w:iCs/>
        </w:rPr>
        <w:t>g’rama</w:t>
      </w:r>
      <w:proofErr w:type="spellEnd"/>
      <w:r w:rsidR="00A43698">
        <w:rPr>
          <w:i/>
          <w:iCs/>
        </w:rPr>
        <w:t xml:space="preserve"> </w:t>
      </w:r>
      <w:proofErr w:type="spellStart"/>
      <w:r w:rsidR="00A43698">
        <w:rPr>
          <w:i/>
          <w:iCs/>
        </w:rPr>
        <w:t>b’</w:t>
      </w:r>
      <w:r w:rsidR="009E6315">
        <w:rPr>
          <w:i/>
          <w:iCs/>
        </w:rPr>
        <w:t>niz</w:t>
      </w:r>
      <w:r w:rsidR="00B011ED">
        <w:rPr>
          <w:i/>
          <w:iCs/>
        </w:rPr>
        <w:t>i</w:t>
      </w:r>
      <w:r w:rsidR="009E6315">
        <w:rPr>
          <w:i/>
          <w:iCs/>
        </w:rPr>
        <w:t>kin</w:t>
      </w:r>
      <w:proofErr w:type="spellEnd"/>
      <w:r w:rsidR="009E6315">
        <w:rPr>
          <w:i/>
          <w:iCs/>
        </w:rPr>
        <w:t xml:space="preserve"> </w:t>
      </w:r>
      <w:proofErr w:type="spellStart"/>
      <w:r w:rsidR="009E6315">
        <w:rPr>
          <w:i/>
          <w:iCs/>
        </w:rPr>
        <w:t>assur</w:t>
      </w:r>
      <w:proofErr w:type="spellEnd"/>
      <w:r w:rsidR="009E6315">
        <w:rPr>
          <w:i/>
          <w:iCs/>
        </w:rPr>
        <w:t xml:space="preserve">”. </w:t>
      </w:r>
      <w:r w:rsidR="00CE5A0E">
        <w:t xml:space="preserve">The passage above is not therefore saying that one has exhibited correct behaviour or indeed that the offender will not have any </w:t>
      </w:r>
      <w:r w:rsidR="009974C2">
        <w:t xml:space="preserve">judgement to give to the Heavenly Court. </w:t>
      </w:r>
      <w:r w:rsidR="009F2B96">
        <w:t xml:space="preserve">What the passage does </w:t>
      </w:r>
      <w:r w:rsidR="00B95E06">
        <w:t>indicate</w:t>
      </w:r>
      <w:r w:rsidR="009F2B96">
        <w:t xml:space="preserve"> is that </w:t>
      </w:r>
      <w:r w:rsidR="00C32367">
        <w:t xml:space="preserve">no </w:t>
      </w:r>
      <w:proofErr w:type="spellStart"/>
      <w:r w:rsidR="00C32367">
        <w:rPr>
          <w:i/>
          <w:iCs/>
        </w:rPr>
        <w:t>chiyuv</w:t>
      </w:r>
      <w:proofErr w:type="spellEnd"/>
      <w:r w:rsidR="00C32367">
        <w:rPr>
          <w:i/>
          <w:iCs/>
        </w:rPr>
        <w:t xml:space="preserve"> </w:t>
      </w:r>
      <w:r w:rsidR="00C32367">
        <w:t>is created through indirect actions</w:t>
      </w:r>
      <w:r w:rsidR="00B95E06">
        <w:t xml:space="preserve"> –</w:t>
      </w:r>
      <w:r w:rsidR="00C32367">
        <w:t xml:space="preserve"> or</w:t>
      </w:r>
      <w:r w:rsidR="00B95E06">
        <w:t xml:space="preserve"> that</w:t>
      </w:r>
      <w:r w:rsidR="00C32367">
        <w:t xml:space="preserve"> </w:t>
      </w:r>
      <w:proofErr w:type="spellStart"/>
      <w:r w:rsidR="00A43698">
        <w:rPr>
          <w:i/>
          <w:iCs/>
        </w:rPr>
        <w:t>g’</w:t>
      </w:r>
      <w:r w:rsidR="00C32367">
        <w:rPr>
          <w:i/>
          <w:iCs/>
        </w:rPr>
        <w:t>r</w:t>
      </w:r>
      <w:r w:rsidR="00A43698">
        <w:rPr>
          <w:i/>
          <w:iCs/>
        </w:rPr>
        <w:t>ama</w:t>
      </w:r>
      <w:proofErr w:type="spellEnd"/>
      <w:r w:rsidR="00A43698">
        <w:rPr>
          <w:i/>
          <w:iCs/>
        </w:rPr>
        <w:t xml:space="preserve"> </w:t>
      </w:r>
      <w:proofErr w:type="spellStart"/>
      <w:r w:rsidR="00A43698">
        <w:rPr>
          <w:i/>
          <w:iCs/>
        </w:rPr>
        <w:t>b’</w:t>
      </w:r>
      <w:r w:rsidR="00C32367">
        <w:rPr>
          <w:i/>
          <w:iCs/>
        </w:rPr>
        <w:t>nizikin</w:t>
      </w:r>
      <w:proofErr w:type="spellEnd"/>
      <w:r w:rsidR="00C32367">
        <w:rPr>
          <w:i/>
          <w:iCs/>
        </w:rPr>
        <w:t xml:space="preserve"> </w:t>
      </w:r>
      <w:proofErr w:type="spellStart"/>
      <w:r w:rsidR="00C32367">
        <w:rPr>
          <w:i/>
          <w:iCs/>
        </w:rPr>
        <w:t>patur</w:t>
      </w:r>
      <w:proofErr w:type="spellEnd"/>
      <w:r w:rsidR="00B011ED">
        <w:t>.</w:t>
      </w:r>
      <w:r w:rsidR="00B011ED">
        <w:rPr>
          <w:rStyle w:val="FootnoteReference"/>
        </w:rPr>
        <w:footnoteReference w:id="11"/>
      </w:r>
    </w:p>
    <w:p w14:paraId="30847088" w14:textId="77777777" w:rsidR="00CB4A4A" w:rsidRDefault="00CB4A4A" w:rsidP="00CB4A4A">
      <w:pPr>
        <w:spacing w:before="0" w:after="0" w:line="276" w:lineRule="auto"/>
        <w:rPr>
          <w:b/>
          <w:bCs/>
          <w:u w:val="single"/>
        </w:rPr>
      </w:pPr>
    </w:p>
    <w:p w14:paraId="2D9B551B" w14:textId="37B0EEE8" w:rsidR="00326366" w:rsidRPr="00823CA0" w:rsidRDefault="00326366" w:rsidP="00CB4A4A">
      <w:pPr>
        <w:spacing w:before="0" w:after="0" w:line="276" w:lineRule="auto"/>
        <w:rPr>
          <w:i/>
          <w:iCs/>
          <w:u w:val="single"/>
        </w:rPr>
      </w:pPr>
      <w:r w:rsidRPr="00823CA0">
        <w:rPr>
          <w:i/>
          <w:iCs/>
          <w:u w:val="single"/>
        </w:rPr>
        <w:t>Shabb</w:t>
      </w:r>
      <w:r w:rsidR="007A5E68" w:rsidRPr="00823CA0">
        <w:rPr>
          <w:i/>
          <w:iCs/>
          <w:u w:val="single"/>
        </w:rPr>
        <w:t>os</w:t>
      </w:r>
      <w:r w:rsidR="00CB4A4A" w:rsidRPr="00823CA0">
        <w:rPr>
          <w:u w:val="single"/>
        </w:rPr>
        <w:t xml:space="preserve"> and </w:t>
      </w:r>
      <w:proofErr w:type="spellStart"/>
      <w:r w:rsidR="00CB4A4A" w:rsidRPr="00823CA0">
        <w:rPr>
          <w:i/>
          <w:iCs/>
          <w:u w:val="single"/>
        </w:rPr>
        <w:t>N’</w:t>
      </w:r>
      <w:r w:rsidRPr="00823CA0">
        <w:rPr>
          <w:i/>
          <w:iCs/>
          <w:u w:val="single"/>
        </w:rPr>
        <w:t>zikin</w:t>
      </w:r>
      <w:proofErr w:type="spellEnd"/>
    </w:p>
    <w:p w14:paraId="029F336C" w14:textId="77777777" w:rsidR="00CB4A4A" w:rsidRPr="00CB4A4A" w:rsidRDefault="00CB4A4A" w:rsidP="00CB4A4A">
      <w:pPr>
        <w:spacing w:before="0" w:after="0" w:line="276" w:lineRule="auto"/>
        <w:rPr>
          <w:b/>
          <w:bCs/>
          <w:u w:val="single"/>
        </w:rPr>
      </w:pPr>
    </w:p>
    <w:p w14:paraId="3B1CB172" w14:textId="5D89AFAC" w:rsidR="00095326" w:rsidRPr="00B02F61" w:rsidRDefault="00095326" w:rsidP="00A43698">
      <w:pPr>
        <w:spacing w:before="0" w:after="0" w:line="276" w:lineRule="auto"/>
        <w:rPr>
          <w:iCs/>
        </w:rPr>
      </w:pPr>
      <w:r>
        <w:t xml:space="preserve">The </w:t>
      </w:r>
      <w:r w:rsidR="00CF3748">
        <w:t>intriguing</w:t>
      </w:r>
      <w:r w:rsidR="00326366">
        <w:t xml:space="preserve"> aspect of the</w:t>
      </w:r>
      <w:r>
        <w:t xml:space="preserve"> </w:t>
      </w:r>
      <w:proofErr w:type="spellStart"/>
      <w:proofErr w:type="gramStart"/>
      <w:r w:rsidRPr="00180E51">
        <w:rPr>
          <w:i/>
          <w:iCs/>
        </w:rPr>
        <w:t>gem</w:t>
      </w:r>
      <w:r w:rsidR="00A43698">
        <w:rPr>
          <w:i/>
          <w:iCs/>
        </w:rPr>
        <w:t>a</w:t>
      </w:r>
      <w:r w:rsidRPr="00180E51">
        <w:rPr>
          <w:i/>
          <w:iCs/>
        </w:rPr>
        <w:t>ra</w:t>
      </w:r>
      <w:proofErr w:type="spellEnd"/>
      <w:proofErr w:type="gramEnd"/>
      <w:r w:rsidR="00326366">
        <w:t>,</w:t>
      </w:r>
      <w:r>
        <w:t xml:space="preserve"> lies in the fact that </w:t>
      </w:r>
      <w:r w:rsidR="00CF3748">
        <w:t xml:space="preserve">a similar case of winnowing on </w:t>
      </w:r>
      <w:r w:rsidR="00CF3748" w:rsidRPr="00180E51">
        <w:rPr>
          <w:i/>
          <w:iCs/>
        </w:rPr>
        <w:t>Shabb</w:t>
      </w:r>
      <w:r w:rsidR="007A5E68" w:rsidRPr="00180E51">
        <w:rPr>
          <w:i/>
          <w:iCs/>
        </w:rPr>
        <w:t>os</w:t>
      </w:r>
      <w:r>
        <w:t xml:space="preserve"> does result in a </w:t>
      </w:r>
      <w:proofErr w:type="spellStart"/>
      <w:r>
        <w:rPr>
          <w:i/>
        </w:rPr>
        <w:t>chiyuv</w:t>
      </w:r>
      <w:proofErr w:type="spellEnd"/>
      <w:r>
        <w:rPr>
          <w:i/>
        </w:rPr>
        <w:t xml:space="preserve"> </w:t>
      </w:r>
      <w:r>
        <w:t xml:space="preserve">in terms of </w:t>
      </w:r>
      <w:proofErr w:type="spellStart"/>
      <w:r w:rsidR="00AC3A2D">
        <w:rPr>
          <w:i/>
        </w:rPr>
        <w:t>Hilcho</w:t>
      </w:r>
      <w:r w:rsidR="007A5E68">
        <w:rPr>
          <w:i/>
        </w:rPr>
        <w:t>s</w:t>
      </w:r>
      <w:proofErr w:type="spellEnd"/>
      <w:r w:rsidR="00AC3A2D">
        <w:rPr>
          <w:i/>
        </w:rPr>
        <w:t xml:space="preserve"> Shabb</w:t>
      </w:r>
      <w:r w:rsidR="007A5E68">
        <w:rPr>
          <w:i/>
        </w:rPr>
        <w:t>os</w:t>
      </w:r>
      <w:r w:rsidR="00AC3A2D">
        <w:rPr>
          <w:i/>
        </w:rPr>
        <w:t xml:space="preserve"> </w:t>
      </w:r>
      <w:r w:rsidR="00AC3A2D">
        <w:rPr>
          <w:iCs/>
        </w:rPr>
        <w:t xml:space="preserve">despite the fact that fanning the flames </w:t>
      </w:r>
      <w:r w:rsidR="00B02F61">
        <w:rPr>
          <w:iCs/>
        </w:rPr>
        <w:t xml:space="preserve">does not result in a </w:t>
      </w:r>
      <w:proofErr w:type="spellStart"/>
      <w:r w:rsidR="00B02F61">
        <w:rPr>
          <w:i/>
        </w:rPr>
        <w:t>chiyuv</w:t>
      </w:r>
      <w:proofErr w:type="spellEnd"/>
      <w:r w:rsidR="00B02F61">
        <w:rPr>
          <w:i/>
        </w:rPr>
        <w:t xml:space="preserve"> </w:t>
      </w:r>
      <w:r w:rsidR="00B02F61">
        <w:rPr>
          <w:iCs/>
        </w:rPr>
        <w:t xml:space="preserve">in terms of </w:t>
      </w:r>
      <w:proofErr w:type="spellStart"/>
      <w:r w:rsidR="00B02F61">
        <w:rPr>
          <w:i/>
        </w:rPr>
        <w:t>Hilcho</w:t>
      </w:r>
      <w:r w:rsidR="00A43698">
        <w:rPr>
          <w:i/>
        </w:rPr>
        <w:t>s</w:t>
      </w:r>
      <w:proofErr w:type="spellEnd"/>
      <w:r w:rsidR="00A43698">
        <w:rPr>
          <w:i/>
        </w:rPr>
        <w:t xml:space="preserve"> </w:t>
      </w:r>
      <w:proofErr w:type="spellStart"/>
      <w:r w:rsidR="00A43698">
        <w:rPr>
          <w:i/>
        </w:rPr>
        <w:t>N’</w:t>
      </w:r>
      <w:r w:rsidR="00B02F61">
        <w:rPr>
          <w:i/>
        </w:rPr>
        <w:t>zikin</w:t>
      </w:r>
      <w:proofErr w:type="spellEnd"/>
      <w:r w:rsidR="00B02F61">
        <w:rPr>
          <w:i/>
        </w:rPr>
        <w:t xml:space="preserve">. </w:t>
      </w:r>
    </w:p>
    <w:p w14:paraId="56D02493" w14:textId="63B247CC" w:rsidR="007E24EC" w:rsidRPr="00A43698" w:rsidRDefault="004A197F" w:rsidP="00E3684B">
      <w:pPr>
        <w:spacing w:before="0" w:after="0" w:line="276" w:lineRule="auto"/>
      </w:pPr>
      <w:r>
        <w:t xml:space="preserve">There are four answers brought in relation to this question. </w:t>
      </w:r>
      <w:r w:rsidR="00BA39E5">
        <w:t>The first three responses offered</w:t>
      </w:r>
      <w:r w:rsidR="00760888">
        <w:t xml:space="preserve"> by the </w:t>
      </w:r>
      <w:proofErr w:type="spellStart"/>
      <w:proofErr w:type="gramStart"/>
      <w:r w:rsidR="00760888" w:rsidRPr="00180E51">
        <w:rPr>
          <w:i/>
          <w:iCs/>
        </w:rPr>
        <w:t>gemara</w:t>
      </w:r>
      <w:proofErr w:type="spellEnd"/>
      <w:proofErr w:type="gramEnd"/>
      <w:r w:rsidR="00BA39E5">
        <w:t xml:space="preserve"> </w:t>
      </w:r>
      <w:r w:rsidR="00BA39E5">
        <w:t xml:space="preserve">attempt to deflect the question and maintain the fundamental assumption that there is no disparity between the rules and requirements of the world of </w:t>
      </w:r>
      <w:proofErr w:type="spellStart"/>
      <w:r w:rsidR="008B0D90">
        <w:rPr>
          <w:i/>
          <w:iCs/>
        </w:rPr>
        <w:t>N</w:t>
      </w:r>
      <w:r w:rsidR="00A43698">
        <w:rPr>
          <w:i/>
          <w:iCs/>
        </w:rPr>
        <w:t>’</w:t>
      </w:r>
      <w:r w:rsidR="00BA39E5">
        <w:rPr>
          <w:i/>
          <w:iCs/>
        </w:rPr>
        <w:t>zikin</w:t>
      </w:r>
      <w:proofErr w:type="spellEnd"/>
      <w:r w:rsidR="00BA39E5">
        <w:rPr>
          <w:i/>
          <w:iCs/>
        </w:rPr>
        <w:t xml:space="preserve"> </w:t>
      </w:r>
      <w:r w:rsidR="00BA39E5">
        <w:t xml:space="preserve">and the world of </w:t>
      </w:r>
      <w:r w:rsidR="007A5E68">
        <w:rPr>
          <w:i/>
          <w:iCs/>
        </w:rPr>
        <w:t>Shabbos</w:t>
      </w:r>
      <w:r w:rsidR="00BA39E5">
        <w:rPr>
          <w:i/>
          <w:iCs/>
        </w:rPr>
        <w:t xml:space="preserve">. </w:t>
      </w:r>
      <w:r w:rsidR="00BA39E5">
        <w:t xml:space="preserve">The final answer of R’ </w:t>
      </w:r>
      <w:proofErr w:type="spellStart"/>
      <w:r w:rsidR="00BA39E5">
        <w:t>Ashi</w:t>
      </w:r>
      <w:proofErr w:type="spellEnd"/>
      <w:r w:rsidR="00BA39E5">
        <w:t xml:space="preserve"> however</w:t>
      </w:r>
      <w:r w:rsidR="007E24EC">
        <w:t>,</w:t>
      </w:r>
      <w:r w:rsidR="00BA39E5">
        <w:t xml:space="preserve"> introduces the possibility that there is a fundamental distinction to be found between </w:t>
      </w:r>
      <w:proofErr w:type="spellStart"/>
      <w:r w:rsidR="007A5E68">
        <w:rPr>
          <w:i/>
          <w:iCs/>
        </w:rPr>
        <w:t>Hilchos</w:t>
      </w:r>
      <w:proofErr w:type="spellEnd"/>
      <w:r w:rsidR="00BA39E5">
        <w:rPr>
          <w:i/>
          <w:iCs/>
        </w:rPr>
        <w:t xml:space="preserve"> </w:t>
      </w:r>
      <w:r w:rsidR="007A5E68">
        <w:rPr>
          <w:i/>
          <w:iCs/>
        </w:rPr>
        <w:t>Shabbos</w:t>
      </w:r>
      <w:r w:rsidR="00BA39E5">
        <w:rPr>
          <w:i/>
          <w:iCs/>
        </w:rPr>
        <w:t xml:space="preserve"> </w:t>
      </w:r>
      <w:r w:rsidR="00BA39E5">
        <w:t xml:space="preserve">and the rules of </w:t>
      </w:r>
      <w:proofErr w:type="spellStart"/>
      <w:r w:rsidR="00A43698">
        <w:rPr>
          <w:i/>
          <w:iCs/>
        </w:rPr>
        <w:t>N’</w:t>
      </w:r>
      <w:r w:rsidR="00BA39E5" w:rsidRPr="009B4BCD">
        <w:rPr>
          <w:i/>
          <w:iCs/>
        </w:rPr>
        <w:t>zikin</w:t>
      </w:r>
      <w:proofErr w:type="spellEnd"/>
      <w:r w:rsidR="00BA39E5">
        <w:t xml:space="preserve">. </w:t>
      </w:r>
      <w:r w:rsidR="00AC41A3">
        <w:t xml:space="preserve">R’ </w:t>
      </w:r>
      <w:proofErr w:type="spellStart"/>
      <w:r w:rsidR="00AC41A3">
        <w:t>Ashi</w:t>
      </w:r>
      <w:proofErr w:type="spellEnd"/>
      <w:r w:rsidR="00AC41A3">
        <w:t xml:space="preserve"> assumes that </w:t>
      </w:r>
      <w:r w:rsidR="00A305A0">
        <w:t xml:space="preserve">the cases of winnowing and fanning the flames are legally equivalent and yet, for reasons which are not immediately clear, concludes that the former creates a </w:t>
      </w:r>
      <w:proofErr w:type="spellStart"/>
      <w:r w:rsidR="00A305A0">
        <w:rPr>
          <w:i/>
          <w:iCs/>
        </w:rPr>
        <w:t>chiyuv</w:t>
      </w:r>
      <w:proofErr w:type="spellEnd"/>
      <w:r w:rsidR="00A305A0">
        <w:rPr>
          <w:i/>
          <w:iCs/>
        </w:rPr>
        <w:t xml:space="preserve"> </w:t>
      </w:r>
      <w:r w:rsidR="00A305A0">
        <w:t xml:space="preserve">on </w:t>
      </w:r>
      <w:r w:rsidR="007A5E68" w:rsidRPr="00180E51">
        <w:rPr>
          <w:i/>
          <w:iCs/>
        </w:rPr>
        <w:t>Shabbos</w:t>
      </w:r>
      <w:r w:rsidR="00A305A0">
        <w:t xml:space="preserve"> </w:t>
      </w:r>
      <w:r w:rsidR="00A305A0">
        <w:t xml:space="preserve">whilst the latter does not result in the same outcome for </w:t>
      </w:r>
      <w:proofErr w:type="spellStart"/>
      <w:r w:rsidR="00A43698">
        <w:rPr>
          <w:i/>
          <w:iCs/>
        </w:rPr>
        <w:t>N’zikin</w:t>
      </w:r>
      <w:proofErr w:type="spellEnd"/>
      <w:r w:rsidR="00A43698">
        <w:rPr>
          <w:i/>
          <w:iCs/>
        </w:rPr>
        <w:t>.</w:t>
      </w:r>
    </w:p>
    <w:p w14:paraId="0A180428" w14:textId="2221B61A" w:rsidR="00086DB8" w:rsidRPr="00532F08" w:rsidRDefault="00064CD9" w:rsidP="00BB46E0">
      <w:pPr>
        <w:spacing w:before="0" w:after="0" w:line="276" w:lineRule="auto"/>
      </w:pPr>
      <w:r>
        <w:t>At first glance, this is ob</w:t>
      </w:r>
      <w:r w:rsidR="001A0AA1">
        <w:t xml:space="preserve">viously difficult to understand. </w:t>
      </w:r>
      <w:r w:rsidR="00EA00E0">
        <w:t xml:space="preserve">If the act is “considered merely as a secondary cause”, or </w:t>
      </w:r>
      <w:proofErr w:type="spellStart"/>
      <w:r w:rsidR="00A43698">
        <w:rPr>
          <w:i/>
          <w:iCs/>
        </w:rPr>
        <w:t>g’</w:t>
      </w:r>
      <w:r w:rsidR="00EA00E0">
        <w:rPr>
          <w:i/>
          <w:iCs/>
        </w:rPr>
        <w:t>r</w:t>
      </w:r>
      <w:r w:rsidR="00A43698">
        <w:rPr>
          <w:i/>
          <w:iCs/>
        </w:rPr>
        <w:t>a</w:t>
      </w:r>
      <w:r w:rsidR="00EA00E0">
        <w:rPr>
          <w:i/>
          <w:iCs/>
        </w:rPr>
        <w:t>ma</w:t>
      </w:r>
      <w:proofErr w:type="spellEnd"/>
      <w:r w:rsidR="00EA00E0">
        <w:t xml:space="preserve"> as it is more commonly known, then why is </w:t>
      </w:r>
      <w:proofErr w:type="spellStart"/>
      <w:r w:rsidR="00A43698">
        <w:rPr>
          <w:i/>
          <w:iCs/>
        </w:rPr>
        <w:t>g’ra</w:t>
      </w:r>
      <w:r w:rsidR="00EA00E0">
        <w:rPr>
          <w:i/>
          <w:iCs/>
        </w:rPr>
        <w:t>ma</w:t>
      </w:r>
      <w:proofErr w:type="spellEnd"/>
      <w:r w:rsidR="00EA00E0">
        <w:rPr>
          <w:i/>
          <w:iCs/>
        </w:rPr>
        <w:t xml:space="preserve"> </w:t>
      </w:r>
      <w:r w:rsidR="00EA00E0">
        <w:t xml:space="preserve">not enough to avoid the </w:t>
      </w:r>
      <w:proofErr w:type="spellStart"/>
      <w:r w:rsidR="00EA00E0">
        <w:rPr>
          <w:i/>
          <w:iCs/>
        </w:rPr>
        <w:t>chiyuv</w:t>
      </w:r>
      <w:proofErr w:type="spellEnd"/>
      <w:r w:rsidR="00EA00E0">
        <w:rPr>
          <w:i/>
          <w:iCs/>
        </w:rPr>
        <w:t xml:space="preserve"> </w:t>
      </w:r>
      <w:r w:rsidR="00EA00E0">
        <w:t xml:space="preserve">on </w:t>
      </w:r>
      <w:r w:rsidR="007A5E68">
        <w:t>Shabbos</w:t>
      </w:r>
      <w:r w:rsidR="00EA00E0">
        <w:t xml:space="preserve">? </w:t>
      </w:r>
      <w:r w:rsidR="00C605C6">
        <w:t xml:space="preserve">Is a </w:t>
      </w:r>
      <w:proofErr w:type="spellStart"/>
      <w:r w:rsidR="00C605C6">
        <w:rPr>
          <w:i/>
          <w:iCs/>
        </w:rPr>
        <w:t>ma’ase</w:t>
      </w:r>
      <w:proofErr w:type="spellEnd"/>
      <w:r w:rsidR="00C605C6">
        <w:rPr>
          <w:i/>
          <w:iCs/>
        </w:rPr>
        <w:t xml:space="preserve"> </w:t>
      </w:r>
      <w:r w:rsidR="00C605C6">
        <w:t xml:space="preserve">not a necessary condition for a </w:t>
      </w:r>
      <w:proofErr w:type="spellStart"/>
      <w:r w:rsidR="00C605C6">
        <w:rPr>
          <w:i/>
          <w:iCs/>
        </w:rPr>
        <w:t>chiyuv</w:t>
      </w:r>
      <w:proofErr w:type="spellEnd"/>
      <w:r w:rsidR="00C605C6">
        <w:rPr>
          <w:i/>
          <w:iCs/>
        </w:rPr>
        <w:t xml:space="preserve"> </w:t>
      </w:r>
      <w:r w:rsidR="00C605C6">
        <w:t xml:space="preserve">on </w:t>
      </w:r>
      <w:r w:rsidR="007A5E68">
        <w:t>Shabbos</w:t>
      </w:r>
      <w:r w:rsidR="00C605C6">
        <w:t xml:space="preserve">? </w:t>
      </w:r>
      <w:r w:rsidR="005D3B59">
        <w:t xml:space="preserve">Or is a </w:t>
      </w:r>
      <w:proofErr w:type="spellStart"/>
      <w:r w:rsidR="005D3B59">
        <w:rPr>
          <w:i/>
          <w:iCs/>
        </w:rPr>
        <w:t>ma’</w:t>
      </w:r>
      <w:r w:rsidR="00A43698">
        <w:rPr>
          <w:i/>
          <w:iCs/>
        </w:rPr>
        <w:t>a</w:t>
      </w:r>
      <w:r w:rsidR="005D3B59">
        <w:rPr>
          <w:i/>
          <w:iCs/>
        </w:rPr>
        <w:t>se</w:t>
      </w:r>
      <w:proofErr w:type="spellEnd"/>
      <w:r w:rsidR="005D3B59">
        <w:rPr>
          <w:i/>
          <w:iCs/>
        </w:rPr>
        <w:t xml:space="preserve"> </w:t>
      </w:r>
      <w:r w:rsidR="005D3B59">
        <w:t xml:space="preserve">indeed a necessary condition for a </w:t>
      </w:r>
      <w:proofErr w:type="spellStart"/>
      <w:r w:rsidR="005D3B59">
        <w:rPr>
          <w:i/>
          <w:iCs/>
        </w:rPr>
        <w:t>chiyuv</w:t>
      </w:r>
      <w:proofErr w:type="spellEnd"/>
      <w:r w:rsidR="005D3B59">
        <w:rPr>
          <w:i/>
          <w:iCs/>
        </w:rPr>
        <w:t xml:space="preserve"> </w:t>
      </w:r>
      <w:r w:rsidR="005D3B59">
        <w:t xml:space="preserve">on </w:t>
      </w:r>
      <w:r w:rsidR="007A5E68">
        <w:t>Shabbos</w:t>
      </w:r>
      <w:r w:rsidR="005D3B59">
        <w:t xml:space="preserve"> </w:t>
      </w:r>
      <w:r w:rsidR="005D3B59">
        <w:t>but a d</w:t>
      </w:r>
      <w:r w:rsidR="004637A9">
        <w:t xml:space="preserve">irect </w:t>
      </w:r>
      <w:proofErr w:type="spellStart"/>
      <w:r w:rsidR="004637A9">
        <w:rPr>
          <w:i/>
          <w:iCs/>
        </w:rPr>
        <w:t>ma’ase</w:t>
      </w:r>
      <w:proofErr w:type="spellEnd"/>
      <w:r w:rsidR="005D3B59">
        <w:t xml:space="preserve"> is not? </w:t>
      </w:r>
      <w:r w:rsidR="003E5E42">
        <w:t xml:space="preserve">It seems that </w:t>
      </w:r>
      <w:r w:rsidR="00173A1C">
        <w:t xml:space="preserve">according to </w:t>
      </w:r>
      <w:proofErr w:type="spellStart"/>
      <w:r w:rsidR="00173A1C">
        <w:t>R’Ashi</w:t>
      </w:r>
      <w:proofErr w:type="spellEnd"/>
      <w:r w:rsidR="00173A1C">
        <w:t xml:space="preserve"> </w:t>
      </w:r>
      <w:r w:rsidR="003E5E42">
        <w:t xml:space="preserve">the nature of the act needed to create a </w:t>
      </w:r>
      <w:proofErr w:type="spellStart"/>
      <w:r w:rsidR="003E5E42">
        <w:rPr>
          <w:i/>
          <w:iCs/>
        </w:rPr>
        <w:t>chiyuv</w:t>
      </w:r>
      <w:proofErr w:type="spellEnd"/>
      <w:r w:rsidR="003E5E42">
        <w:rPr>
          <w:i/>
          <w:iCs/>
        </w:rPr>
        <w:t xml:space="preserve"> </w:t>
      </w:r>
      <w:r w:rsidR="003E5E42">
        <w:t xml:space="preserve">on </w:t>
      </w:r>
      <w:r w:rsidR="007A5E68" w:rsidRPr="00180E51">
        <w:rPr>
          <w:i/>
          <w:iCs/>
        </w:rPr>
        <w:t>Shabbos</w:t>
      </w:r>
      <w:r w:rsidR="002D1598">
        <w:t xml:space="preserve"> </w:t>
      </w:r>
      <w:r w:rsidR="002D1598">
        <w:t xml:space="preserve">is not the same as for </w:t>
      </w:r>
      <w:proofErr w:type="spellStart"/>
      <w:r w:rsidR="00A43698">
        <w:rPr>
          <w:i/>
          <w:iCs/>
        </w:rPr>
        <w:t>N’</w:t>
      </w:r>
      <w:r w:rsidR="002D1598">
        <w:rPr>
          <w:i/>
          <w:iCs/>
        </w:rPr>
        <w:t>zikin</w:t>
      </w:r>
      <w:proofErr w:type="spellEnd"/>
      <w:r w:rsidR="002D1598">
        <w:t xml:space="preserve">. In order to understand the distinction, </w:t>
      </w:r>
      <w:r w:rsidR="00532F08">
        <w:t xml:space="preserve">we must examine the concept of </w:t>
      </w:r>
      <w:proofErr w:type="spellStart"/>
      <w:r w:rsidR="00A43698">
        <w:rPr>
          <w:i/>
          <w:iCs/>
        </w:rPr>
        <w:t>m’</w:t>
      </w:r>
      <w:r w:rsidR="00532F08">
        <w:rPr>
          <w:i/>
          <w:iCs/>
        </w:rPr>
        <w:t>leche</w:t>
      </w:r>
      <w:r w:rsidR="00776C02">
        <w:rPr>
          <w:i/>
          <w:iCs/>
        </w:rPr>
        <w:t>s</w:t>
      </w:r>
      <w:proofErr w:type="spellEnd"/>
      <w:r w:rsidR="00532F08">
        <w:rPr>
          <w:i/>
          <w:iCs/>
        </w:rPr>
        <w:t xml:space="preserve"> </w:t>
      </w:r>
      <w:proofErr w:type="spellStart"/>
      <w:r w:rsidR="00532F08">
        <w:rPr>
          <w:i/>
          <w:iCs/>
        </w:rPr>
        <w:t>machsheve</w:t>
      </w:r>
      <w:r w:rsidR="00776C02">
        <w:rPr>
          <w:i/>
          <w:iCs/>
        </w:rPr>
        <w:t>s</w:t>
      </w:r>
      <w:proofErr w:type="spellEnd"/>
      <w:r w:rsidR="00532F08">
        <w:rPr>
          <w:i/>
          <w:iCs/>
        </w:rPr>
        <w:t xml:space="preserve"> </w:t>
      </w:r>
      <w:r w:rsidR="00532F08">
        <w:t xml:space="preserve">which R’ </w:t>
      </w:r>
      <w:proofErr w:type="spellStart"/>
      <w:r w:rsidR="00532F08">
        <w:t>Ashi</w:t>
      </w:r>
      <w:proofErr w:type="spellEnd"/>
      <w:r w:rsidR="00532F08">
        <w:t xml:space="preserve"> cites as the reason why one is </w:t>
      </w:r>
      <w:proofErr w:type="spellStart"/>
      <w:r w:rsidR="00532F08">
        <w:rPr>
          <w:i/>
          <w:iCs/>
        </w:rPr>
        <w:t>chayav</w:t>
      </w:r>
      <w:proofErr w:type="spellEnd"/>
      <w:r w:rsidR="00532F08">
        <w:rPr>
          <w:i/>
          <w:iCs/>
        </w:rPr>
        <w:t xml:space="preserve"> </w:t>
      </w:r>
      <w:r w:rsidR="00532F08">
        <w:t xml:space="preserve">in the case of winnowing on </w:t>
      </w:r>
      <w:r w:rsidR="007A5E68">
        <w:t>Shabbos</w:t>
      </w:r>
      <w:r w:rsidR="00532F08">
        <w:t>.</w:t>
      </w:r>
      <w:commentRangeStart w:id="4"/>
      <w:r w:rsidR="00824C54">
        <w:rPr>
          <w:rStyle w:val="FootnoteReference"/>
        </w:rPr>
        <w:footnoteReference w:id="12"/>
      </w:r>
      <w:commentRangeEnd w:id="4"/>
      <w:r w:rsidR="00BB46E0">
        <w:rPr>
          <w:rStyle w:val="CommentReference"/>
        </w:rPr>
        <w:commentReference w:id="4"/>
      </w:r>
    </w:p>
    <w:p w14:paraId="4F7289BB" w14:textId="77777777" w:rsidR="00CB4A4A" w:rsidRDefault="00CB4A4A" w:rsidP="00CB4A4A">
      <w:pPr>
        <w:spacing w:before="0" w:after="0" w:line="276" w:lineRule="auto"/>
        <w:rPr>
          <w:b/>
          <w:bCs/>
          <w:u w:val="single"/>
        </w:rPr>
      </w:pPr>
    </w:p>
    <w:p w14:paraId="56642375" w14:textId="5134C151" w:rsidR="00086DB8" w:rsidRPr="00BB46E0" w:rsidRDefault="00A43698" w:rsidP="00CB4A4A">
      <w:pPr>
        <w:spacing w:before="0" w:after="0" w:line="276" w:lineRule="auto"/>
        <w:rPr>
          <w:b/>
          <w:bCs/>
          <w:i/>
          <w:iCs/>
          <w:u w:val="single"/>
        </w:rPr>
      </w:pPr>
      <w:proofErr w:type="spellStart"/>
      <w:r w:rsidRPr="00BB46E0">
        <w:rPr>
          <w:b/>
          <w:bCs/>
          <w:i/>
          <w:iCs/>
          <w:u w:val="single"/>
        </w:rPr>
        <w:t>M’</w:t>
      </w:r>
      <w:r w:rsidR="00326366" w:rsidRPr="00BB46E0">
        <w:rPr>
          <w:b/>
          <w:bCs/>
          <w:i/>
          <w:iCs/>
          <w:u w:val="single"/>
        </w:rPr>
        <w:t>leche</w:t>
      </w:r>
      <w:r w:rsidR="00776C02" w:rsidRPr="00BB46E0">
        <w:rPr>
          <w:b/>
          <w:bCs/>
          <w:i/>
          <w:iCs/>
          <w:u w:val="single"/>
        </w:rPr>
        <w:t>s</w:t>
      </w:r>
      <w:proofErr w:type="spellEnd"/>
      <w:r w:rsidR="00326366" w:rsidRPr="00BB46E0">
        <w:rPr>
          <w:b/>
          <w:bCs/>
          <w:i/>
          <w:iCs/>
          <w:u w:val="single"/>
        </w:rPr>
        <w:t xml:space="preserve"> </w:t>
      </w:r>
      <w:proofErr w:type="spellStart"/>
      <w:r w:rsidR="00326366" w:rsidRPr="00BB46E0">
        <w:rPr>
          <w:b/>
          <w:bCs/>
          <w:i/>
          <w:iCs/>
          <w:u w:val="single"/>
        </w:rPr>
        <w:t>Machs</w:t>
      </w:r>
      <w:r w:rsidR="00BB46E0" w:rsidRPr="00BB46E0">
        <w:rPr>
          <w:b/>
          <w:bCs/>
          <w:i/>
          <w:iCs/>
          <w:u w:val="single"/>
        </w:rPr>
        <w:t>h</w:t>
      </w:r>
      <w:r w:rsidR="00326366" w:rsidRPr="00BB46E0">
        <w:rPr>
          <w:b/>
          <w:bCs/>
          <w:i/>
          <w:iCs/>
          <w:u w:val="single"/>
        </w:rPr>
        <w:t>eve</w:t>
      </w:r>
      <w:r w:rsidR="00776C02" w:rsidRPr="00BB46E0">
        <w:rPr>
          <w:b/>
          <w:bCs/>
          <w:i/>
          <w:iCs/>
          <w:u w:val="single"/>
        </w:rPr>
        <w:t>s</w:t>
      </w:r>
      <w:proofErr w:type="spellEnd"/>
    </w:p>
    <w:p w14:paraId="781A9B8E" w14:textId="77777777" w:rsidR="00CB4A4A" w:rsidRPr="00CB4A4A" w:rsidRDefault="00CB4A4A" w:rsidP="00CB4A4A">
      <w:pPr>
        <w:spacing w:before="0" w:after="0" w:line="276" w:lineRule="auto"/>
        <w:rPr>
          <w:b/>
          <w:bCs/>
          <w:u w:val="single"/>
        </w:rPr>
      </w:pPr>
    </w:p>
    <w:p w14:paraId="5AB130CB" w14:textId="08DB2696" w:rsidR="00086DB8" w:rsidRPr="00E4179F" w:rsidRDefault="00C82D37" w:rsidP="00E3684B">
      <w:pPr>
        <w:spacing w:before="0" w:after="0" w:line="276" w:lineRule="auto"/>
      </w:pPr>
      <w:r>
        <w:t>T</w:t>
      </w:r>
      <w:r w:rsidR="00665962">
        <w:t xml:space="preserve">he concept of </w:t>
      </w:r>
      <w:proofErr w:type="spellStart"/>
      <w:r w:rsidR="00BB46E0">
        <w:rPr>
          <w:i/>
          <w:iCs/>
        </w:rPr>
        <w:t>m’</w:t>
      </w:r>
      <w:r w:rsidR="002330C3">
        <w:rPr>
          <w:i/>
          <w:iCs/>
        </w:rPr>
        <w:t>leche</w:t>
      </w:r>
      <w:r w:rsidR="00776C02">
        <w:rPr>
          <w:i/>
          <w:iCs/>
        </w:rPr>
        <w:t>s</w:t>
      </w:r>
      <w:proofErr w:type="spellEnd"/>
      <w:r w:rsidR="002330C3">
        <w:rPr>
          <w:i/>
          <w:iCs/>
        </w:rPr>
        <w:t xml:space="preserve"> </w:t>
      </w:r>
      <w:proofErr w:type="spellStart"/>
      <w:r w:rsidR="002330C3">
        <w:rPr>
          <w:i/>
          <w:iCs/>
        </w:rPr>
        <w:t>machsheve</w:t>
      </w:r>
      <w:r w:rsidR="00776C02">
        <w:rPr>
          <w:i/>
          <w:iCs/>
        </w:rPr>
        <w:t>s</w:t>
      </w:r>
      <w:proofErr w:type="spellEnd"/>
      <w:r w:rsidR="002330C3">
        <w:rPr>
          <w:i/>
          <w:iCs/>
        </w:rPr>
        <w:t xml:space="preserve"> </w:t>
      </w:r>
      <w:r w:rsidR="00E4179F">
        <w:t xml:space="preserve">is a central </w:t>
      </w:r>
      <w:r w:rsidR="00861A44">
        <w:t>one to</w:t>
      </w:r>
      <w:r w:rsidR="00E4179F">
        <w:t xml:space="preserve"> the laws of </w:t>
      </w:r>
      <w:r w:rsidR="007A5E68" w:rsidRPr="00180E51">
        <w:rPr>
          <w:i/>
          <w:iCs/>
        </w:rPr>
        <w:t>Shabbos</w:t>
      </w:r>
      <w:r w:rsidR="00E4179F">
        <w:t xml:space="preserve">. </w:t>
      </w:r>
      <w:r w:rsidR="00911391">
        <w:t xml:space="preserve">Our analysis shall commence with a central problem revolving around the presentation of the principle in competing sources. </w:t>
      </w:r>
    </w:p>
    <w:p w14:paraId="2EAD6EFE" w14:textId="77777777" w:rsidR="00CB4A4A" w:rsidRDefault="00CB4A4A" w:rsidP="00CB4A4A">
      <w:pPr>
        <w:spacing w:before="0" w:after="0" w:line="276" w:lineRule="auto"/>
        <w:rPr>
          <w:b/>
          <w:bCs/>
          <w:u w:val="single"/>
        </w:rPr>
      </w:pPr>
    </w:p>
    <w:p w14:paraId="5AA9CE29" w14:textId="77777777" w:rsidR="00086DB8" w:rsidRPr="00823CA0" w:rsidRDefault="008D6D46" w:rsidP="00CB4A4A">
      <w:pPr>
        <w:spacing w:before="0" w:after="0" w:line="276" w:lineRule="auto"/>
        <w:rPr>
          <w:u w:val="single"/>
        </w:rPr>
      </w:pPr>
      <w:r w:rsidRPr="00823CA0">
        <w:rPr>
          <w:u w:val="single"/>
        </w:rPr>
        <w:t>A reason to exempt</w:t>
      </w:r>
      <w:r w:rsidR="00634A37" w:rsidRPr="00823CA0">
        <w:rPr>
          <w:u w:val="single"/>
        </w:rPr>
        <w:t xml:space="preserve"> or to find liable?</w:t>
      </w:r>
    </w:p>
    <w:p w14:paraId="4E87E249" w14:textId="77777777" w:rsidR="00CB4A4A" w:rsidRPr="00CB4A4A" w:rsidRDefault="00CB4A4A" w:rsidP="00CB4A4A">
      <w:pPr>
        <w:spacing w:before="0" w:after="0" w:line="276" w:lineRule="auto"/>
        <w:rPr>
          <w:b/>
          <w:bCs/>
          <w:u w:val="single"/>
        </w:rPr>
      </w:pPr>
    </w:p>
    <w:p w14:paraId="3F56E2BF" w14:textId="55D5743E" w:rsidR="00665962" w:rsidRDefault="00BB46E0" w:rsidP="00E3684B">
      <w:pPr>
        <w:spacing w:before="0" w:after="0" w:line="276" w:lineRule="auto"/>
      </w:pPr>
      <w:r>
        <w:t xml:space="preserve">The </w:t>
      </w:r>
      <w:proofErr w:type="spellStart"/>
      <w:proofErr w:type="gramStart"/>
      <w:r w:rsidRPr="00BB46E0">
        <w:rPr>
          <w:i/>
          <w:iCs/>
        </w:rPr>
        <w:t>m</w:t>
      </w:r>
      <w:r w:rsidR="00665962" w:rsidRPr="00BB46E0">
        <w:rPr>
          <w:i/>
          <w:iCs/>
        </w:rPr>
        <w:t>ishna</w:t>
      </w:r>
      <w:proofErr w:type="spellEnd"/>
      <w:proofErr w:type="gramEnd"/>
      <w:r w:rsidR="00665962">
        <w:t xml:space="preserve"> in </w:t>
      </w:r>
      <w:proofErr w:type="spellStart"/>
      <w:r w:rsidR="00665962" w:rsidRPr="00BB46E0">
        <w:t>Chagiga</w:t>
      </w:r>
      <w:proofErr w:type="spellEnd"/>
      <w:r w:rsidR="00665962" w:rsidRPr="00BB46E0">
        <w:t xml:space="preserve"> 10a</w:t>
      </w:r>
      <w:r w:rsidR="00665962">
        <w:rPr>
          <w:i/>
          <w:iCs/>
        </w:rPr>
        <w:t xml:space="preserve"> </w:t>
      </w:r>
      <w:r w:rsidR="00C43DA2">
        <w:t>says:</w:t>
      </w:r>
    </w:p>
    <w:p w14:paraId="034589CA" w14:textId="75FB0ECD" w:rsidR="00C43DA2" w:rsidRDefault="001B69F8" w:rsidP="00BB46E0">
      <w:pPr>
        <w:pStyle w:val="Quote"/>
        <w:spacing w:before="0" w:after="0" w:line="276" w:lineRule="auto"/>
      </w:pPr>
      <w:r>
        <w:t xml:space="preserve">The laws concerning the </w:t>
      </w:r>
      <w:r w:rsidR="00BB46E0">
        <w:t>Shabbos</w:t>
      </w:r>
      <w:r>
        <w:t>, fest</w:t>
      </w:r>
      <w:r w:rsidR="00BB46E0">
        <w:t>al-offerings and</w:t>
      </w:r>
      <w:r>
        <w:t xml:space="preserve"> acts of trespass are as mountains hanging by a hair, for they have scant scriptural basis but many laws.</w:t>
      </w:r>
    </w:p>
    <w:p w14:paraId="1DC3BA0A" w14:textId="2A43D045" w:rsidR="002C1264" w:rsidRDefault="00C43DA2" w:rsidP="00BB46E0">
      <w:pPr>
        <w:spacing w:before="0" w:after="0" w:line="276" w:lineRule="auto"/>
        <w:rPr>
          <w:i/>
          <w:iCs/>
        </w:rPr>
      </w:pPr>
      <w:r>
        <w:t>The</w:t>
      </w:r>
      <w:r>
        <w:t xml:space="preserve"> </w:t>
      </w:r>
      <w:proofErr w:type="spellStart"/>
      <w:proofErr w:type="gramStart"/>
      <w:r w:rsidRPr="00180E51">
        <w:rPr>
          <w:i/>
          <w:iCs/>
        </w:rPr>
        <w:t>gemara</w:t>
      </w:r>
      <w:proofErr w:type="spellEnd"/>
      <w:proofErr w:type="gramEnd"/>
      <w:r>
        <w:t xml:space="preserve"> </w:t>
      </w:r>
      <w:r>
        <w:t xml:space="preserve">goes on to question why </w:t>
      </w:r>
      <w:r w:rsidR="007A5E68" w:rsidRPr="00180E51">
        <w:rPr>
          <w:i/>
          <w:iCs/>
        </w:rPr>
        <w:t>Shabbos</w:t>
      </w:r>
      <w:r>
        <w:t xml:space="preserve"> </w:t>
      </w:r>
      <w:r>
        <w:t xml:space="preserve">is thought to have scant scriptural basis when it is clearly written in the verses. The passage concludes </w:t>
      </w:r>
      <w:r w:rsidR="002330C3">
        <w:t xml:space="preserve">on 10b </w:t>
      </w:r>
      <w:r>
        <w:t xml:space="preserve">by saying that </w:t>
      </w:r>
      <w:r w:rsidR="00565030">
        <w:t xml:space="preserve">it is </w:t>
      </w:r>
      <w:r w:rsidR="001271DE">
        <w:t xml:space="preserve">referring to </w:t>
      </w:r>
      <w:r w:rsidR="00565030">
        <w:t xml:space="preserve">the concept of </w:t>
      </w:r>
      <w:proofErr w:type="spellStart"/>
      <w:r w:rsidR="00BB46E0">
        <w:rPr>
          <w:i/>
          <w:iCs/>
        </w:rPr>
        <w:t>m’</w:t>
      </w:r>
      <w:r w:rsidR="00565030">
        <w:rPr>
          <w:i/>
          <w:iCs/>
        </w:rPr>
        <w:t>leche</w:t>
      </w:r>
      <w:r w:rsidR="00776C02">
        <w:rPr>
          <w:i/>
          <w:iCs/>
        </w:rPr>
        <w:t>s</w:t>
      </w:r>
      <w:proofErr w:type="spellEnd"/>
      <w:r w:rsidR="00565030">
        <w:rPr>
          <w:i/>
          <w:iCs/>
        </w:rPr>
        <w:t xml:space="preserve"> </w:t>
      </w:r>
      <w:proofErr w:type="spellStart"/>
      <w:r w:rsidR="00565030">
        <w:rPr>
          <w:i/>
          <w:iCs/>
        </w:rPr>
        <w:t>machsheve</w:t>
      </w:r>
      <w:r w:rsidR="00776C02">
        <w:rPr>
          <w:i/>
          <w:iCs/>
        </w:rPr>
        <w:t>s</w:t>
      </w:r>
      <w:proofErr w:type="spellEnd"/>
      <w:r w:rsidR="00565030">
        <w:rPr>
          <w:i/>
          <w:iCs/>
        </w:rPr>
        <w:t xml:space="preserve"> </w:t>
      </w:r>
      <w:r w:rsidR="00565030">
        <w:t xml:space="preserve">which </w:t>
      </w:r>
      <w:r w:rsidR="002B4CF8">
        <w:t>is not written in the verses</w:t>
      </w:r>
      <w:r w:rsidR="00C560F3">
        <w:t xml:space="preserve"> but which is </w:t>
      </w:r>
      <w:r w:rsidR="00BB46E0">
        <w:t>the basis for all of the laws of</w:t>
      </w:r>
      <w:r w:rsidR="00C560F3">
        <w:t xml:space="preserve"> </w:t>
      </w:r>
      <w:r w:rsidR="007A5E68">
        <w:t>Shabbos</w:t>
      </w:r>
      <w:r w:rsidR="000F422F">
        <w:t xml:space="preserve">. </w:t>
      </w:r>
      <w:proofErr w:type="spellStart"/>
      <w:r w:rsidR="006976A9" w:rsidRPr="00BB46E0">
        <w:t>Rashi</w:t>
      </w:r>
      <w:proofErr w:type="spellEnd"/>
      <w:r w:rsidR="006976A9" w:rsidRPr="00BB46E0">
        <w:t xml:space="preserve">, </w:t>
      </w:r>
      <w:proofErr w:type="spellStart"/>
      <w:r w:rsidR="00BB46E0">
        <w:t>Tos</w:t>
      </w:r>
      <w:r w:rsidR="006976A9" w:rsidRPr="00BB46E0">
        <w:t>fo</w:t>
      </w:r>
      <w:r w:rsidR="00776C02" w:rsidRPr="00BB46E0">
        <w:t>s</w:t>
      </w:r>
      <w:proofErr w:type="spellEnd"/>
      <w:r w:rsidR="006976A9" w:rsidRPr="00BB46E0">
        <w:t xml:space="preserve"> and </w:t>
      </w:r>
      <w:proofErr w:type="spellStart"/>
      <w:r w:rsidR="006976A9" w:rsidRPr="00BB46E0">
        <w:t>Rab</w:t>
      </w:r>
      <w:r w:rsidR="00BB46E0">
        <w:t>b</w:t>
      </w:r>
      <w:r w:rsidR="006976A9" w:rsidRPr="00BB46E0">
        <w:t>einu</w:t>
      </w:r>
      <w:proofErr w:type="spellEnd"/>
      <w:r w:rsidR="006976A9" w:rsidRPr="00BB46E0">
        <w:t xml:space="preserve"> </w:t>
      </w:r>
      <w:proofErr w:type="spellStart"/>
      <w:r w:rsidR="006976A9" w:rsidRPr="00BB46E0">
        <w:lastRenderedPageBreak/>
        <w:t>Chananel</w:t>
      </w:r>
      <w:proofErr w:type="spellEnd"/>
      <w:r w:rsidR="006976A9">
        <w:rPr>
          <w:i/>
          <w:iCs/>
        </w:rPr>
        <w:t xml:space="preserve"> </w:t>
      </w:r>
      <w:r w:rsidR="006976A9">
        <w:t xml:space="preserve">all have their own </w:t>
      </w:r>
      <w:r w:rsidR="00FB2C4F">
        <w:t xml:space="preserve">respective </w:t>
      </w:r>
      <w:r w:rsidR="006976A9">
        <w:t xml:space="preserve">ways of interpreting the flow of the aforementioned passage but the common denominator </w:t>
      </w:r>
      <w:r w:rsidR="007948AC">
        <w:t xml:space="preserve">between all of their approaches </w:t>
      </w:r>
      <w:r w:rsidR="003B2EDD">
        <w:t>is that the principle act</w:t>
      </w:r>
      <w:r w:rsidR="00554EEB">
        <w:t>s</w:t>
      </w:r>
      <w:r w:rsidR="00EB7F3F">
        <w:t xml:space="preserve"> as </w:t>
      </w:r>
      <w:r w:rsidR="00D73A49">
        <w:t xml:space="preserve">a </w:t>
      </w:r>
      <w:proofErr w:type="spellStart"/>
      <w:r w:rsidR="00737CB7">
        <w:rPr>
          <w:i/>
          <w:iCs/>
        </w:rPr>
        <w:t>kul</w:t>
      </w:r>
      <w:r w:rsidR="002A77AA">
        <w:rPr>
          <w:i/>
          <w:iCs/>
        </w:rPr>
        <w:t>a</w:t>
      </w:r>
      <w:proofErr w:type="spellEnd"/>
      <w:r w:rsidR="002A77AA">
        <w:rPr>
          <w:i/>
          <w:iCs/>
        </w:rPr>
        <w:t xml:space="preserve"> -</w:t>
      </w:r>
      <w:r w:rsidR="00D73A49">
        <w:rPr>
          <w:i/>
          <w:iCs/>
        </w:rPr>
        <w:t xml:space="preserve"> </w:t>
      </w:r>
      <w:r w:rsidR="00D73A49">
        <w:t>reason to exempt</w:t>
      </w:r>
      <w:r w:rsidR="00EB650F">
        <w:rPr>
          <w:i/>
          <w:iCs/>
        </w:rPr>
        <w:t>,</w:t>
      </w:r>
      <w:r w:rsidR="00B85CE2">
        <w:t xml:space="preserve"> such that a </w:t>
      </w:r>
      <w:proofErr w:type="spellStart"/>
      <w:r w:rsidR="00B85CE2">
        <w:rPr>
          <w:i/>
          <w:iCs/>
        </w:rPr>
        <w:t>chiyuv</w:t>
      </w:r>
      <w:proofErr w:type="spellEnd"/>
      <w:r w:rsidR="00B85CE2">
        <w:rPr>
          <w:i/>
          <w:iCs/>
        </w:rPr>
        <w:t xml:space="preserve"> </w:t>
      </w:r>
      <w:r w:rsidR="00B85CE2">
        <w:t xml:space="preserve">is not created until the </w:t>
      </w:r>
      <w:proofErr w:type="spellStart"/>
      <w:r w:rsidR="00B85CE2">
        <w:rPr>
          <w:i/>
          <w:iCs/>
        </w:rPr>
        <w:t>ma’ase</w:t>
      </w:r>
      <w:proofErr w:type="spellEnd"/>
      <w:r w:rsidR="00B85CE2">
        <w:rPr>
          <w:i/>
          <w:iCs/>
        </w:rPr>
        <w:t xml:space="preserve"> </w:t>
      </w:r>
      <w:r w:rsidR="00B85CE2">
        <w:t xml:space="preserve">is in accordance with the </w:t>
      </w:r>
      <w:r w:rsidR="00A57D2B">
        <w:t xml:space="preserve">rules of </w:t>
      </w:r>
      <w:proofErr w:type="spellStart"/>
      <w:r w:rsidR="00A57D2B">
        <w:rPr>
          <w:i/>
          <w:iCs/>
        </w:rPr>
        <w:t>m</w:t>
      </w:r>
      <w:r w:rsidR="00BB46E0">
        <w:rPr>
          <w:i/>
          <w:iCs/>
        </w:rPr>
        <w:t>’</w:t>
      </w:r>
      <w:r w:rsidR="00A57D2B">
        <w:rPr>
          <w:i/>
          <w:iCs/>
        </w:rPr>
        <w:t>leche</w:t>
      </w:r>
      <w:r w:rsidR="00776C02">
        <w:rPr>
          <w:i/>
          <w:iCs/>
        </w:rPr>
        <w:t>s</w:t>
      </w:r>
      <w:proofErr w:type="spellEnd"/>
      <w:r w:rsidR="00A57D2B">
        <w:rPr>
          <w:i/>
          <w:iCs/>
        </w:rPr>
        <w:t xml:space="preserve"> </w:t>
      </w:r>
      <w:proofErr w:type="spellStart"/>
      <w:r w:rsidR="00A57D2B">
        <w:rPr>
          <w:i/>
          <w:iCs/>
        </w:rPr>
        <w:t>machsheve</w:t>
      </w:r>
      <w:r w:rsidR="00776C02">
        <w:rPr>
          <w:i/>
          <w:iCs/>
        </w:rPr>
        <w:t>s</w:t>
      </w:r>
      <w:proofErr w:type="spellEnd"/>
      <w:r w:rsidR="008B2FF7">
        <w:rPr>
          <w:i/>
          <w:iCs/>
        </w:rPr>
        <w:t>.</w:t>
      </w:r>
    </w:p>
    <w:p w14:paraId="78C4D930" w14:textId="0699BB84" w:rsidR="00A32943" w:rsidRDefault="00A32943" w:rsidP="00E3684B">
      <w:pPr>
        <w:spacing w:before="0" w:after="0" w:line="276" w:lineRule="auto"/>
      </w:pPr>
      <w:r>
        <w:t xml:space="preserve">A classic manifestation of this </w:t>
      </w:r>
      <w:r w:rsidR="003C6929">
        <w:t xml:space="preserve">can be seen in a passage in the </w:t>
      </w:r>
      <w:proofErr w:type="spellStart"/>
      <w:proofErr w:type="gramStart"/>
      <w:r w:rsidR="003C6929" w:rsidRPr="00180E51">
        <w:rPr>
          <w:i/>
          <w:iCs/>
        </w:rPr>
        <w:t>gemara</w:t>
      </w:r>
      <w:proofErr w:type="spellEnd"/>
      <w:proofErr w:type="gramEnd"/>
      <w:r w:rsidR="003C6929">
        <w:t xml:space="preserve"> </w:t>
      </w:r>
      <w:r w:rsidR="003C6929">
        <w:t xml:space="preserve">in </w:t>
      </w:r>
      <w:proofErr w:type="spellStart"/>
      <w:r w:rsidR="003C6929" w:rsidRPr="00BB46E0">
        <w:t>Beitza</w:t>
      </w:r>
      <w:proofErr w:type="spellEnd"/>
      <w:r w:rsidR="003C6929">
        <w:rPr>
          <w:i/>
          <w:iCs/>
        </w:rPr>
        <w:t xml:space="preserve">, </w:t>
      </w:r>
      <w:r w:rsidR="00A64BA3">
        <w:t>13b:</w:t>
      </w:r>
    </w:p>
    <w:p w14:paraId="32CD0930" w14:textId="77207056" w:rsidR="00A64BA3" w:rsidRPr="003C6929" w:rsidRDefault="00A64BA3" w:rsidP="00216792">
      <w:pPr>
        <w:pStyle w:val="Quote"/>
        <w:spacing w:before="0" w:after="0" w:line="276" w:lineRule="auto"/>
      </w:pPr>
      <w:r w:rsidRPr="00A64BA3">
        <w:t xml:space="preserve">He who rubs ears of wheat may winnow them from one hand to the other and eat them [without tithing]; but if he winnows them and lays them on his lap he is liable. Said R. </w:t>
      </w:r>
      <w:proofErr w:type="spellStart"/>
      <w:r w:rsidRPr="00A64BA3">
        <w:t>Eleazar</w:t>
      </w:r>
      <w:proofErr w:type="spellEnd"/>
      <w:r w:rsidRPr="00A64BA3">
        <w:t xml:space="preserve">: And it is likewise with respect to </w:t>
      </w:r>
      <w:r w:rsidR="00776C02">
        <w:t>Shabbos</w:t>
      </w:r>
      <w:r w:rsidRPr="00A64BA3">
        <w:t xml:space="preserve">. R. Abba b. </w:t>
      </w:r>
      <w:proofErr w:type="spellStart"/>
      <w:r w:rsidRPr="00A64BA3">
        <w:t>Mamel</w:t>
      </w:r>
      <w:proofErr w:type="spellEnd"/>
      <w:r w:rsidRPr="00A64BA3">
        <w:t xml:space="preserve"> demurred to this: And [in] the first clause, [is he liable] in respect to tithe but not in respect to </w:t>
      </w:r>
      <w:r w:rsidR="00776C02">
        <w:t>Shabbos</w:t>
      </w:r>
      <w:r w:rsidRPr="00A64BA3">
        <w:t xml:space="preserve">? Is there </w:t>
      </w:r>
      <w:proofErr w:type="spellStart"/>
      <w:r w:rsidRPr="00A64BA3">
        <w:t>then</w:t>
      </w:r>
      <w:proofErr w:type="spellEnd"/>
      <w:r w:rsidRPr="00A64BA3">
        <w:t xml:space="preserve"> any action which with respect to </w:t>
      </w:r>
      <w:r w:rsidR="00776C02">
        <w:t xml:space="preserve">Shabbos </w:t>
      </w:r>
      <w:r w:rsidRPr="00A64BA3">
        <w:t>does not rank as the fi</w:t>
      </w:r>
      <w:r>
        <w:t>nal act,</w:t>
      </w:r>
      <w:r w:rsidRPr="00A64BA3">
        <w:t xml:space="preserve"> whereas with respect to tithe it</w:t>
      </w:r>
      <w:r>
        <w:t xml:space="preserve"> is regarded as the final act?</w:t>
      </w:r>
      <w:r w:rsidRPr="00A64BA3">
        <w:t xml:space="preserve"> To this R. </w:t>
      </w:r>
      <w:proofErr w:type="spellStart"/>
      <w:r w:rsidRPr="00A64BA3">
        <w:t>Shesheth</w:t>
      </w:r>
      <w:proofErr w:type="spellEnd"/>
      <w:r w:rsidRPr="00A64BA3">
        <w:t xml:space="preserve"> </w:t>
      </w:r>
      <w:r w:rsidRPr="00A64BA3">
        <w:t>the son of R. Idi demurred: Is there not? Surely there is [the case of what constitutes] their threshin</w:t>
      </w:r>
      <w:r>
        <w:t>g-floor in respect of tithing; for we have learnt,</w:t>
      </w:r>
      <w:r w:rsidRPr="00A64BA3">
        <w:t xml:space="preserve"> When is thei</w:t>
      </w:r>
      <w:r>
        <w:t>r harvesting time for tithing?</w:t>
      </w:r>
      <w:r w:rsidRPr="00A64BA3">
        <w:t xml:space="preserve"> In the case of cucumbers and gourds after their </w:t>
      </w:r>
      <w:r>
        <w:t>coils of blossom have dropped,</w:t>
      </w:r>
      <w:r w:rsidRPr="00A64BA3">
        <w:t xml:space="preserve"> and if they have not dropped, then as soon as they have been made a heap. And</w:t>
      </w:r>
      <w:r>
        <w:t xml:space="preserve"> we learnt likewise of onions:</w:t>
      </w:r>
      <w:r w:rsidRPr="00A64BA3">
        <w:t xml:space="preserve"> [They are liable for tithing] as soon as he [their owner] sets up a heap. Yet with respect to the </w:t>
      </w:r>
      <w:r w:rsidR="00776C02">
        <w:t>Shabbos</w:t>
      </w:r>
      <w:r w:rsidR="00216792">
        <w:t>,</w:t>
      </w:r>
      <w:r w:rsidR="00776C02">
        <w:t xml:space="preserve"> </w:t>
      </w:r>
      <w:r w:rsidRPr="00A64BA3">
        <w:t>the setting up of a heap does not involve culpability? Therefore</w:t>
      </w:r>
      <w:ins w:id="5" w:author="Jacob Levy" w:date="2018-01-16T00:01:00Z">
        <w:r w:rsidR="00776C02">
          <w:t>,</w:t>
        </w:r>
      </w:ins>
      <w:r w:rsidRPr="00A64BA3">
        <w:t xml:space="preserve"> you must needs say that [with respect to the </w:t>
      </w:r>
      <w:r w:rsidR="00776C02">
        <w:t>Shabbos</w:t>
      </w:r>
      <w:r w:rsidRPr="00A64BA3">
        <w:t xml:space="preserve">] the Torah </w:t>
      </w:r>
      <w:r>
        <w:t>forbade work of craftsmanship;</w:t>
      </w:r>
      <w:r w:rsidRPr="00A64BA3">
        <w:t xml:space="preserve"> so also he</w:t>
      </w:r>
      <w:r>
        <w:t>re</w:t>
      </w:r>
      <w:r w:rsidRPr="00A64BA3">
        <w:t xml:space="preserve"> [say] the Torah forbade work of craftsmanship.</w:t>
      </w:r>
    </w:p>
    <w:p w14:paraId="7EE64EED" w14:textId="234FAB6F" w:rsidR="00EE4C2D" w:rsidRPr="00DE1251" w:rsidRDefault="00AD3D46" w:rsidP="00216792">
      <w:pPr>
        <w:spacing w:before="0" w:after="0" w:line="276" w:lineRule="auto"/>
      </w:pPr>
      <w:r>
        <w:t xml:space="preserve">The </w:t>
      </w:r>
      <w:proofErr w:type="spellStart"/>
      <w:proofErr w:type="gramStart"/>
      <w:r w:rsidRPr="00180E51">
        <w:rPr>
          <w:i/>
          <w:iCs/>
        </w:rPr>
        <w:t>gemara</w:t>
      </w:r>
      <w:proofErr w:type="spellEnd"/>
      <w:proofErr w:type="gramEnd"/>
      <w:r w:rsidR="00EE4C2D">
        <w:t xml:space="preserve"> </w:t>
      </w:r>
      <w:r w:rsidR="00EE4C2D">
        <w:t xml:space="preserve">finds a situation where a certain </w:t>
      </w:r>
      <w:proofErr w:type="spellStart"/>
      <w:r w:rsidR="00EE4C2D">
        <w:rPr>
          <w:i/>
          <w:iCs/>
        </w:rPr>
        <w:t>ma’ase</w:t>
      </w:r>
      <w:proofErr w:type="spellEnd"/>
      <w:r w:rsidR="00EE4C2D">
        <w:rPr>
          <w:i/>
          <w:iCs/>
        </w:rPr>
        <w:t xml:space="preserve"> </w:t>
      </w:r>
      <w:r w:rsidR="00EE4C2D">
        <w:t xml:space="preserve">creates a </w:t>
      </w:r>
      <w:proofErr w:type="spellStart"/>
      <w:r w:rsidR="0006417F">
        <w:rPr>
          <w:i/>
          <w:iCs/>
        </w:rPr>
        <w:t>chiyuv</w:t>
      </w:r>
      <w:proofErr w:type="spellEnd"/>
      <w:r w:rsidR="0006417F">
        <w:rPr>
          <w:i/>
          <w:iCs/>
        </w:rPr>
        <w:t xml:space="preserve"> </w:t>
      </w:r>
      <w:r w:rsidR="0006417F">
        <w:t xml:space="preserve">in the world of </w:t>
      </w:r>
      <w:proofErr w:type="spellStart"/>
      <w:r w:rsidR="0006417F">
        <w:rPr>
          <w:i/>
          <w:iCs/>
        </w:rPr>
        <w:t>ma’</w:t>
      </w:r>
      <w:r w:rsidR="00C362BF">
        <w:rPr>
          <w:i/>
          <w:iCs/>
        </w:rPr>
        <w:t>aser</w:t>
      </w:r>
      <w:proofErr w:type="spellEnd"/>
      <w:r w:rsidR="00C362BF">
        <w:rPr>
          <w:i/>
          <w:iCs/>
        </w:rPr>
        <w:t xml:space="preserve">. </w:t>
      </w:r>
      <w:r w:rsidR="00C362BF">
        <w:t xml:space="preserve">R’ Abba was of the opinion that </w:t>
      </w:r>
      <w:r w:rsidR="00CB5BF7">
        <w:t xml:space="preserve">this would then logically extend to the world of </w:t>
      </w:r>
      <w:r w:rsidR="007A5E68">
        <w:rPr>
          <w:i/>
          <w:iCs/>
        </w:rPr>
        <w:t>Shabbos</w:t>
      </w:r>
      <w:r w:rsidR="00CB5BF7">
        <w:rPr>
          <w:i/>
          <w:iCs/>
        </w:rPr>
        <w:t xml:space="preserve">, </w:t>
      </w:r>
      <w:r w:rsidR="007D37FA">
        <w:t xml:space="preserve">for if the act creates a </w:t>
      </w:r>
      <w:proofErr w:type="spellStart"/>
      <w:r w:rsidR="007D37FA">
        <w:rPr>
          <w:i/>
          <w:iCs/>
        </w:rPr>
        <w:t>chiyuv</w:t>
      </w:r>
      <w:proofErr w:type="spellEnd"/>
      <w:r w:rsidR="007D37FA">
        <w:rPr>
          <w:i/>
          <w:iCs/>
        </w:rPr>
        <w:t xml:space="preserve"> </w:t>
      </w:r>
      <w:r w:rsidR="007D37FA">
        <w:t>in one area</w:t>
      </w:r>
      <w:r>
        <w:t>,</w:t>
      </w:r>
      <w:r w:rsidR="007D37FA">
        <w:t xml:space="preserve"> it </w:t>
      </w:r>
      <w:r w:rsidR="000554FD">
        <w:t>should fulfil</w:t>
      </w:r>
      <w:r w:rsidR="007D37FA">
        <w:t xml:space="preserve"> the necessary conditions in all areas. </w:t>
      </w:r>
      <w:r w:rsidR="00216792">
        <w:t xml:space="preserve">R’ </w:t>
      </w:r>
      <w:proofErr w:type="spellStart"/>
      <w:r w:rsidR="00216792">
        <w:t>Sheshes</w:t>
      </w:r>
      <w:proofErr w:type="spellEnd"/>
      <w:r w:rsidR="00216792">
        <w:t>,</w:t>
      </w:r>
      <w:r w:rsidR="00567BE7">
        <w:t xml:space="preserve"> </w:t>
      </w:r>
      <w:r w:rsidR="00567BE7">
        <w:t>however</w:t>
      </w:r>
      <w:r w:rsidR="00216792">
        <w:t>,</w:t>
      </w:r>
      <w:r w:rsidR="00567BE7">
        <w:t xml:space="preserve"> </w:t>
      </w:r>
      <w:r w:rsidR="006A4355">
        <w:t xml:space="preserve">points out that this is not the case and that there are in fact additional requirements </w:t>
      </w:r>
      <w:r w:rsidR="00CA479E">
        <w:t xml:space="preserve">of </w:t>
      </w:r>
      <w:proofErr w:type="spellStart"/>
      <w:r w:rsidR="00216792">
        <w:rPr>
          <w:i/>
          <w:iCs/>
        </w:rPr>
        <w:t>m’</w:t>
      </w:r>
      <w:r w:rsidR="00CA479E">
        <w:rPr>
          <w:i/>
          <w:iCs/>
        </w:rPr>
        <w:t>leche</w:t>
      </w:r>
      <w:r w:rsidR="007D105B">
        <w:rPr>
          <w:i/>
          <w:iCs/>
        </w:rPr>
        <w:t>s</w:t>
      </w:r>
      <w:proofErr w:type="spellEnd"/>
      <w:r w:rsidR="00216792">
        <w:rPr>
          <w:i/>
          <w:iCs/>
        </w:rPr>
        <w:t xml:space="preserve"> </w:t>
      </w:r>
      <w:proofErr w:type="spellStart"/>
      <w:r w:rsidR="00CA479E">
        <w:rPr>
          <w:i/>
          <w:iCs/>
        </w:rPr>
        <w:t>machsheve</w:t>
      </w:r>
      <w:r w:rsidR="007D105B">
        <w:rPr>
          <w:i/>
          <w:iCs/>
        </w:rPr>
        <w:t>s</w:t>
      </w:r>
      <w:proofErr w:type="spellEnd"/>
      <w:r w:rsidR="00CA479E">
        <w:rPr>
          <w:i/>
          <w:iCs/>
        </w:rPr>
        <w:t xml:space="preserve"> </w:t>
      </w:r>
      <w:r w:rsidR="00DE1251">
        <w:t xml:space="preserve">imposed in </w:t>
      </w:r>
      <w:r w:rsidR="00216792">
        <w:t>order to create</w:t>
      </w:r>
      <w:r w:rsidR="00DE1251">
        <w:t xml:space="preserve"> a </w:t>
      </w:r>
      <w:proofErr w:type="spellStart"/>
      <w:r w:rsidR="00DE1251">
        <w:rPr>
          <w:i/>
          <w:iCs/>
        </w:rPr>
        <w:t>chiyuv</w:t>
      </w:r>
      <w:proofErr w:type="spellEnd"/>
      <w:r w:rsidR="00DE1251">
        <w:rPr>
          <w:i/>
          <w:iCs/>
        </w:rPr>
        <w:t xml:space="preserve"> </w:t>
      </w:r>
      <w:r w:rsidR="000E66A8">
        <w:t xml:space="preserve">on </w:t>
      </w:r>
      <w:r w:rsidR="007A5E68" w:rsidRPr="00180E51">
        <w:rPr>
          <w:i/>
          <w:iCs/>
        </w:rPr>
        <w:t>Shabbos</w:t>
      </w:r>
      <w:r w:rsidR="000E66A8">
        <w:t xml:space="preserve">. </w:t>
      </w:r>
      <w:r w:rsidR="00B8643E">
        <w:t xml:space="preserve">This corroborates the idea </w:t>
      </w:r>
      <w:r w:rsidR="007957BB">
        <w:t xml:space="preserve">introduced above in the </w:t>
      </w:r>
      <w:proofErr w:type="spellStart"/>
      <w:proofErr w:type="gramStart"/>
      <w:r w:rsidR="007957BB" w:rsidRPr="00180E51">
        <w:rPr>
          <w:i/>
          <w:iCs/>
        </w:rPr>
        <w:t>gemara</w:t>
      </w:r>
      <w:proofErr w:type="spellEnd"/>
      <w:proofErr w:type="gramEnd"/>
      <w:r w:rsidR="007957BB">
        <w:t xml:space="preserve"> </w:t>
      </w:r>
      <w:r w:rsidR="007957BB">
        <w:t xml:space="preserve">in </w:t>
      </w:r>
      <w:proofErr w:type="spellStart"/>
      <w:r w:rsidR="007957BB" w:rsidRPr="00216792">
        <w:t>Chagiga</w:t>
      </w:r>
      <w:proofErr w:type="spellEnd"/>
      <w:r w:rsidR="007957BB">
        <w:rPr>
          <w:i/>
          <w:iCs/>
        </w:rPr>
        <w:t xml:space="preserve"> </w:t>
      </w:r>
      <w:r w:rsidR="007957BB">
        <w:t xml:space="preserve">that the principle of </w:t>
      </w:r>
      <w:proofErr w:type="spellStart"/>
      <w:r w:rsidR="00216792">
        <w:rPr>
          <w:i/>
          <w:iCs/>
        </w:rPr>
        <w:t>m’</w:t>
      </w:r>
      <w:r w:rsidR="007957BB">
        <w:rPr>
          <w:i/>
          <w:iCs/>
        </w:rPr>
        <w:t>leche</w:t>
      </w:r>
      <w:r w:rsidR="007D105B">
        <w:rPr>
          <w:i/>
          <w:iCs/>
        </w:rPr>
        <w:t>s</w:t>
      </w:r>
      <w:proofErr w:type="spellEnd"/>
      <w:r w:rsidR="007957BB">
        <w:rPr>
          <w:i/>
          <w:iCs/>
        </w:rPr>
        <w:t xml:space="preserve"> </w:t>
      </w:r>
      <w:proofErr w:type="spellStart"/>
      <w:r w:rsidR="007957BB">
        <w:rPr>
          <w:i/>
          <w:iCs/>
        </w:rPr>
        <w:t>machsheve</w:t>
      </w:r>
      <w:r w:rsidR="007D105B">
        <w:rPr>
          <w:i/>
          <w:iCs/>
        </w:rPr>
        <w:t>s</w:t>
      </w:r>
      <w:proofErr w:type="spellEnd"/>
      <w:r w:rsidR="007957BB">
        <w:rPr>
          <w:i/>
          <w:iCs/>
        </w:rPr>
        <w:t xml:space="preserve"> </w:t>
      </w:r>
      <w:r w:rsidR="007957BB">
        <w:t xml:space="preserve">exempts certain acts which </w:t>
      </w:r>
      <w:r w:rsidR="0031487D">
        <w:t>create a liability in othe</w:t>
      </w:r>
      <w:r w:rsidR="00216792">
        <w:t>r areas of the halachic system.</w:t>
      </w:r>
    </w:p>
    <w:p w14:paraId="646EC7CA" w14:textId="2C075D84" w:rsidR="00C43DA2" w:rsidRPr="00982B21" w:rsidRDefault="002C1264" w:rsidP="00E3684B">
      <w:pPr>
        <w:spacing w:before="0" w:after="0" w:line="276" w:lineRule="auto"/>
      </w:pPr>
      <w:r>
        <w:t>This is rather surprising in light of the</w:t>
      </w:r>
      <w:r w:rsidR="00B02834">
        <w:t xml:space="preserve"> original passage </w:t>
      </w:r>
      <w:r w:rsidR="007D105B">
        <w:t xml:space="preserve">in </w:t>
      </w:r>
      <w:proofErr w:type="spellStart"/>
      <w:r w:rsidR="00B02834" w:rsidRPr="00216792">
        <w:t>Bava</w:t>
      </w:r>
      <w:proofErr w:type="spellEnd"/>
      <w:r w:rsidR="00B02834" w:rsidRPr="00216792">
        <w:t xml:space="preserve"> </w:t>
      </w:r>
      <w:proofErr w:type="spellStart"/>
      <w:r w:rsidR="00B02834" w:rsidRPr="00216792">
        <w:t>Kamma</w:t>
      </w:r>
      <w:proofErr w:type="spellEnd"/>
      <w:r w:rsidR="00B02834">
        <w:t>.</w:t>
      </w:r>
      <w:r w:rsidR="006B3275">
        <w:t xml:space="preserve"> If we cast our minds back to the flow of the passage, it seems that the very opposite is implied.</w:t>
      </w:r>
      <w:r w:rsidR="00265ED8">
        <w:t xml:space="preserve"> Over there</w:t>
      </w:r>
      <w:r w:rsidR="00BD4F1E">
        <w:t>,</w:t>
      </w:r>
      <w:r w:rsidR="00265ED8">
        <w:t xml:space="preserve"> the</w:t>
      </w:r>
      <w:r>
        <w:t xml:space="preserve"> use of the principle </w:t>
      </w:r>
      <w:r w:rsidR="00265ED8">
        <w:t xml:space="preserve">of </w:t>
      </w:r>
      <w:proofErr w:type="spellStart"/>
      <w:r w:rsidR="00216792">
        <w:rPr>
          <w:i/>
          <w:iCs/>
        </w:rPr>
        <w:t>m’</w:t>
      </w:r>
      <w:r w:rsidR="00265ED8">
        <w:rPr>
          <w:i/>
          <w:iCs/>
        </w:rPr>
        <w:t>leche</w:t>
      </w:r>
      <w:r w:rsidR="007D105B">
        <w:rPr>
          <w:i/>
          <w:iCs/>
        </w:rPr>
        <w:t>s</w:t>
      </w:r>
      <w:proofErr w:type="spellEnd"/>
      <w:r w:rsidR="00265ED8">
        <w:rPr>
          <w:i/>
          <w:iCs/>
        </w:rPr>
        <w:t xml:space="preserve"> </w:t>
      </w:r>
      <w:proofErr w:type="spellStart"/>
      <w:r w:rsidR="00265ED8">
        <w:rPr>
          <w:i/>
          <w:iCs/>
        </w:rPr>
        <w:t>machsheve</w:t>
      </w:r>
      <w:r w:rsidR="007D105B">
        <w:rPr>
          <w:i/>
          <w:iCs/>
        </w:rPr>
        <w:t>s</w:t>
      </w:r>
      <w:proofErr w:type="spellEnd"/>
      <w:r w:rsidR="00D73A49">
        <w:t xml:space="preserve"> </w:t>
      </w:r>
      <w:r w:rsidR="00D73A49">
        <w:t xml:space="preserve">is clearly acting as a </w:t>
      </w:r>
      <w:proofErr w:type="spellStart"/>
      <w:r w:rsidR="00D73A49">
        <w:rPr>
          <w:i/>
          <w:iCs/>
        </w:rPr>
        <w:t>chumra</w:t>
      </w:r>
      <w:proofErr w:type="spellEnd"/>
      <w:r w:rsidR="00D73A49">
        <w:rPr>
          <w:i/>
          <w:iCs/>
        </w:rPr>
        <w:t xml:space="preserve"> </w:t>
      </w:r>
      <w:r w:rsidR="00D222C1">
        <w:t xml:space="preserve">to create a </w:t>
      </w:r>
      <w:proofErr w:type="spellStart"/>
      <w:r w:rsidR="00D222C1">
        <w:rPr>
          <w:i/>
          <w:iCs/>
        </w:rPr>
        <w:t>chiyuv</w:t>
      </w:r>
      <w:proofErr w:type="spellEnd"/>
      <w:r w:rsidR="00D222C1">
        <w:t xml:space="preserve"> </w:t>
      </w:r>
      <w:r w:rsidR="00392A0F">
        <w:t>in the case of winnowing, even where none exists in the</w:t>
      </w:r>
      <w:r w:rsidR="00D222C1">
        <w:t xml:space="preserve"> parallel case</w:t>
      </w:r>
      <w:r w:rsidR="00392A0F">
        <w:t xml:space="preserve"> of fanning the flames</w:t>
      </w:r>
      <w:r w:rsidR="00D222C1">
        <w:t xml:space="preserve"> in the world of </w:t>
      </w:r>
      <w:proofErr w:type="spellStart"/>
      <w:r w:rsidR="00216792">
        <w:rPr>
          <w:i/>
          <w:iCs/>
        </w:rPr>
        <w:t>N’</w:t>
      </w:r>
      <w:r w:rsidR="00DC57E0">
        <w:rPr>
          <w:i/>
          <w:iCs/>
        </w:rPr>
        <w:t>zikin</w:t>
      </w:r>
      <w:proofErr w:type="spellEnd"/>
      <w:r w:rsidR="00DC57E0">
        <w:rPr>
          <w:i/>
          <w:iCs/>
        </w:rPr>
        <w:t>.</w:t>
      </w:r>
      <w:r w:rsidR="00982B21">
        <w:t xml:space="preserve"> In the passages in </w:t>
      </w:r>
      <w:proofErr w:type="spellStart"/>
      <w:r w:rsidR="00982B21" w:rsidRPr="00216792">
        <w:t>Beitza</w:t>
      </w:r>
      <w:proofErr w:type="spellEnd"/>
      <w:r w:rsidR="00982B21">
        <w:t xml:space="preserve"> and </w:t>
      </w:r>
      <w:proofErr w:type="spellStart"/>
      <w:r w:rsidR="00982B21" w:rsidRPr="00216792">
        <w:t>Chagiga</w:t>
      </w:r>
      <w:proofErr w:type="spellEnd"/>
      <w:r w:rsidR="00982B21">
        <w:t xml:space="preserve">, the principle was invoked when a person was </w:t>
      </w:r>
      <w:proofErr w:type="spellStart"/>
      <w:r w:rsidR="00982B21">
        <w:rPr>
          <w:i/>
          <w:iCs/>
        </w:rPr>
        <w:t>chayav</w:t>
      </w:r>
      <w:proofErr w:type="spellEnd"/>
      <w:r w:rsidR="00982B21">
        <w:rPr>
          <w:i/>
          <w:iCs/>
        </w:rPr>
        <w:t xml:space="preserve"> </w:t>
      </w:r>
      <w:r w:rsidR="0028454E">
        <w:t>in other</w:t>
      </w:r>
      <w:r w:rsidR="00982B21">
        <w:t xml:space="preserve"> areas but </w:t>
      </w:r>
      <w:proofErr w:type="spellStart"/>
      <w:r w:rsidR="00982B21">
        <w:rPr>
          <w:i/>
          <w:iCs/>
        </w:rPr>
        <w:t>patur</w:t>
      </w:r>
      <w:proofErr w:type="spellEnd"/>
      <w:r w:rsidR="00982B21">
        <w:rPr>
          <w:i/>
          <w:iCs/>
        </w:rPr>
        <w:t xml:space="preserve"> </w:t>
      </w:r>
      <w:r w:rsidR="00982B21">
        <w:t xml:space="preserve">on </w:t>
      </w:r>
      <w:r w:rsidR="007A5E68" w:rsidRPr="00180E51">
        <w:rPr>
          <w:i/>
          <w:iCs/>
        </w:rPr>
        <w:t>Shabbos</w:t>
      </w:r>
      <w:r w:rsidR="00982B21">
        <w:t xml:space="preserve">, whereas in our original passage the principle is invoked to explain why a person is </w:t>
      </w:r>
      <w:proofErr w:type="spellStart"/>
      <w:r w:rsidR="00982B21">
        <w:rPr>
          <w:i/>
          <w:iCs/>
        </w:rPr>
        <w:t>patur</w:t>
      </w:r>
      <w:proofErr w:type="spellEnd"/>
      <w:r w:rsidR="00982B21">
        <w:rPr>
          <w:i/>
          <w:iCs/>
        </w:rPr>
        <w:t xml:space="preserve"> </w:t>
      </w:r>
      <w:r w:rsidR="00982B21">
        <w:t xml:space="preserve">in other areas but </w:t>
      </w:r>
      <w:proofErr w:type="spellStart"/>
      <w:r w:rsidR="00982B21">
        <w:rPr>
          <w:i/>
          <w:iCs/>
        </w:rPr>
        <w:t>chayav</w:t>
      </w:r>
      <w:proofErr w:type="spellEnd"/>
      <w:r w:rsidR="00982B21">
        <w:rPr>
          <w:i/>
          <w:iCs/>
        </w:rPr>
        <w:t xml:space="preserve"> </w:t>
      </w:r>
      <w:r w:rsidR="00982B21">
        <w:t xml:space="preserve">on </w:t>
      </w:r>
      <w:r w:rsidR="007A5E68" w:rsidRPr="00180E51">
        <w:rPr>
          <w:i/>
          <w:iCs/>
        </w:rPr>
        <w:t>Shabbos</w:t>
      </w:r>
      <w:r w:rsidR="00982B21">
        <w:t>!</w:t>
      </w:r>
    </w:p>
    <w:p w14:paraId="08F38D97" w14:textId="5F0B2483" w:rsidR="00DC57E0" w:rsidRPr="001C0017" w:rsidRDefault="00DC57E0" w:rsidP="00216792">
      <w:pPr>
        <w:spacing w:before="0" w:after="0" w:line="276" w:lineRule="auto"/>
        <w:rPr>
          <w:i/>
          <w:iCs/>
        </w:rPr>
      </w:pPr>
      <w:r>
        <w:t xml:space="preserve">The situation becomes even more surprising in light of the list of cases </w:t>
      </w:r>
      <w:r w:rsidR="006012A7">
        <w:t xml:space="preserve">presented </w:t>
      </w:r>
      <w:r>
        <w:t xml:space="preserve">on </w:t>
      </w:r>
      <w:proofErr w:type="spellStart"/>
      <w:r w:rsidRPr="00216792">
        <w:t>Bava</w:t>
      </w:r>
      <w:proofErr w:type="spellEnd"/>
      <w:r w:rsidRPr="00216792">
        <w:t xml:space="preserve"> </w:t>
      </w:r>
      <w:proofErr w:type="spellStart"/>
      <w:r w:rsidRPr="00216792">
        <w:t>Kamma</w:t>
      </w:r>
      <w:proofErr w:type="spellEnd"/>
      <w:r>
        <w:t xml:space="preserve"> 26b. </w:t>
      </w:r>
      <w:r w:rsidR="00216792">
        <w:t>There, a</w:t>
      </w:r>
      <w:r>
        <w:t xml:space="preserve"> number of events are listed in which a person is liable for </w:t>
      </w:r>
      <w:proofErr w:type="spellStart"/>
      <w:r w:rsidR="00216792">
        <w:rPr>
          <w:i/>
          <w:iCs/>
        </w:rPr>
        <w:t>N’</w:t>
      </w:r>
      <w:r>
        <w:rPr>
          <w:i/>
          <w:iCs/>
        </w:rPr>
        <w:t>zikin</w:t>
      </w:r>
      <w:proofErr w:type="spellEnd"/>
      <w:r>
        <w:rPr>
          <w:i/>
          <w:iCs/>
        </w:rPr>
        <w:t xml:space="preserve"> </w:t>
      </w:r>
      <w:r>
        <w:t xml:space="preserve">but exempt on </w:t>
      </w:r>
      <w:r w:rsidR="007A5E68">
        <w:rPr>
          <w:i/>
          <w:iCs/>
        </w:rPr>
        <w:t>Shabbos</w:t>
      </w:r>
      <w:r>
        <w:rPr>
          <w:i/>
          <w:iCs/>
        </w:rPr>
        <w:t xml:space="preserve"> </w:t>
      </w:r>
      <w:r w:rsidR="00A96BDF">
        <w:t xml:space="preserve">and the explanation for the disparity </w:t>
      </w:r>
      <w:r w:rsidR="007D015B">
        <w:t xml:space="preserve">given is </w:t>
      </w:r>
      <w:r w:rsidR="00D04F15">
        <w:t>that there is the extra requirement</w:t>
      </w:r>
      <w:r>
        <w:t xml:space="preserve"> of </w:t>
      </w:r>
      <w:proofErr w:type="spellStart"/>
      <w:r w:rsidR="00216792">
        <w:rPr>
          <w:i/>
          <w:iCs/>
        </w:rPr>
        <w:t>m’</w:t>
      </w:r>
      <w:r>
        <w:rPr>
          <w:i/>
          <w:iCs/>
        </w:rPr>
        <w:t>leche</w:t>
      </w:r>
      <w:r w:rsidR="007D105B">
        <w:rPr>
          <w:i/>
          <w:iCs/>
        </w:rPr>
        <w:t>s</w:t>
      </w:r>
      <w:proofErr w:type="spellEnd"/>
      <w:r>
        <w:rPr>
          <w:i/>
          <w:iCs/>
        </w:rPr>
        <w:t xml:space="preserve"> </w:t>
      </w:r>
      <w:proofErr w:type="spellStart"/>
      <w:r>
        <w:rPr>
          <w:i/>
          <w:iCs/>
        </w:rPr>
        <w:t>machseve</w:t>
      </w:r>
      <w:r w:rsidR="007D105B">
        <w:rPr>
          <w:i/>
          <w:iCs/>
        </w:rPr>
        <w:t>s</w:t>
      </w:r>
      <w:proofErr w:type="spellEnd"/>
      <w:r w:rsidR="001C0017">
        <w:rPr>
          <w:i/>
          <w:iCs/>
        </w:rPr>
        <w:t xml:space="preserve"> </w:t>
      </w:r>
      <w:r w:rsidR="00D04F15">
        <w:t xml:space="preserve">on </w:t>
      </w:r>
      <w:r w:rsidR="007A5E68" w:rsidRPr="00180E51">
        <w:rPr>
          <w:i/>
          <w:iCs/>
        </w:rPr>
        <w:t>Shabbos</w:t>
      </w:r>
      <w:r w:rsidR="00D04F15">
        <w:t xml:space="preserve">. </w:t>
      </w:r>
      <w:r w:rsidR="002E4AE7">
        <w:t>This conclusion</w:t>
      </w:r>
      <w:r w:rsidR="001C0017">
        <w:t xml:space="preserve"> is the exact opposite of the conclusion of the </w:t>
      </w:r>
      <w:proofErr w:type="spellStart"/>
      <w:proofErr w:type="gramStart"/>
      <w:r w:rsidR="001C0017" w:rsidRPr="00216792">
        <w:rPr>
          <w:i/>
          <w:iCs/>
        </w:rPr>
        <w:t>gemara</w:t>
      </w:r>
      <w:proofErr w:type="spellEnd"/>
      <w:proofErr w:type="gramEnd"/>
      <w:r w:rsidR="001C0017" w:rsidRPr="00216792">
        <w:rPr>
          <w:i/>
          <w:iCs/>
        </w:rPr>
        <w:t xml:space="preserve"> </w:t>
      </w:r>
      <w:r w:rsidR="001C0017">
        <w:t xml:space="preserve">on 60b which invokes the principle as a reason to make a person liable on </w:t>
      </w:r>
      <w:r w:rsidR="007A5E68">
        <w:rPr>
          <w:i/>
          <w:iCs/>
        </w:rPr>
        <w:t>Shabbos</w:t>
      </w:r>
      <w:r w:rsidR="001C0017">
        <w:rPr>
          <w:i/>
          <w:iCs/>
        </w:rPr>
        <w:t xml:space="preserve"> </w:t>
      </w:r>
      <w:r w:rsidR="001C0017">
        <w:t xml:space="preserve">but exempt for </w:t>
      </w:r>
      <w:proofErr w:type="spellStart"/>
      <w:r w:rsidR="00216792">
        <w:rPr>
          <w:i/>
          <w:iCs/>
        </w:rPr>
        <w:t>N’</w:t>
      </w:r>
      <w:r w:rsidR="001C0017">
        <w:rPr>
          <w:i/>
          <w:iCs/>
        </w:rPr>
        <w:t>z</w:t>
      </w:r>
      <w:r w:rsidR="00216792">
        <w:rPr>
          <w:i/>
          <w:iCs/>
        </w:rPr>
        <w:t>i</w:t>
      </w:r>
      <w:r w:rsidR="001C0017">
        <w:rPr>
          <w:i/>
          <w:iCs/>
        </w:rPr>
        <w:t>kin</w:t>
      </w:r>
      <w:proofErr w:type="spellEnd"/>
      <w:r w:rsidR="001C0017">
        <w:rPr>
          <w:i/>
          <w:iCs/>
        </w:rPr>
        <w:t>!</w:t>
      </w:r>
    </w:p>
    <w:p w14:paraId="028BA157" w14:textId="7D963F98" w:rsidR="00D222C1" w:rsidRPr="005635E5" w:rsidRDefault="00D222C1" w:rsidP="00E3684B">
      <w:pPr>
        <w:spacing w:before="0" w:after="0" w:line="276" w:lineRule="auto"/>
      </w:pPr>
      <w:r>
        <w:lastRenderedPageBreak/>
        <w:t xml:space="preserve">We are thus left with the strange </w:t>
      </w:r>
      <w:r w:rsidR="00730ECB">
        <w:t xml:space="preserve">situation whereby one principle is </w:t>
      </w:r>
      <w:r w:rsidR="008F4CE9">
        <w:t xml:space="preserve">invoked as a reason to create a </w:t>
      </w:r>
      <w:proofErr w:type="spellStart"/>
      <w:r w:rsidR="008F4CE9">
        <w:rPr>
          <w:i/>
          <w:iCs/>
        </w:rPr>
        <w:t>chiyuv</w:t>
      </w:r>
      <w:proofErr w:type="spellEnd"/>
      <w:r w:rsidR="008F4CE9">
        <w:rPr>
          <w:i/>
          <w:iCs/>
        </w:rPr>
        <w:t xml:space="preserve"> </w:t>
      </w:r>
      <w:r w:rsidR="007A3E92">
        <w:t>in some</w:t>
      </w:r>
      <w:r w:rsidR="008F4CE9">
        <w:t xml:space="preserve"> place</w:t>
      </w:r>
      <w:r w:rsidR="007A3E92">
        <w:t>s but</w:t>
      </w:r>
      <w:r w:rsidR="008F4CE9">
        <w:t xml:space="preserve"> as a reason to exempt from a </w:t>
      </w:r>
      <w:proofErr w:type="spellStart"/>
      <w:r w:rsidR="008F4CE9">
        <w:rPr>
          <w:i/>
          <w:iCs/>
        </w:rPr>
        <w:t>chiyuv</w:t>
      </w:r>
      <w:proofErr w:type="spellEnd"/>
      <w:r w:rsidR="008F4CE9">
        <w:rPr>
          <w:i/>
          <w:iCs/>
        </w:rPr>
        <w:t xml:space="preserve"> </w:t>
      </w:r>
      <w:r w:rsidR="007A3E92">
        <w:t>in others.</w:t>
      </w:r>
      <w:r w:rsidR="008F4CE9">
        <w:t xml:space="preserve"> </w:t>
      </w:r>
      <w:r w:rsidR="005635E5">
        <w:t xml:space="preserve">Is the principle a </w:t>
      </w:r>
      <w:proofErr w:type="spellStart"/>
      <w:r w:rsidR="005635E5">
        <w:rPr>
          <w:i/>
          <w:iCs/>
        </w:rPr>
        <w:t>chumra</w:t>
      </w:r>
      <w:proofErr w:type="spellEnd"/>
      <w:r w:rsidR="005635E5">
        <w:rPr>
          <w:i/>
          <w:iCs/>
        </w:rPr>
        <w:t xml:space="preserve"> </w:t>
      </w:r>
      <w:r w:rsidR="005635E5">
        <w:t xml:space="preserve">or a </w:t>
      </w:r>
      <w:proofErr w:type="spellStart"/>
      <w:r w:rsidR="00216792">
        <w:rPr>
          <w:i/>
          <w:iCs/>
        </w:rPr>
        <w:t>kula</w:t>
      </w:r>
      <w:proofErr w:type="spellEnd"/>
      <w:r w:rsidR="00216792" w:rsidRPr="00216792">
        <w:t>?</w:t>
      </w:r>
    </w:p>
    <w:p w14:paraId="3E434547" w14:textId="77777777" w:rsidR="00823CA0" w:rsidRDefault="00823CA0" w:rsidP="00823CA0">
      <w:pPr>
        <w:spacing w:before="0" w:after="0" w:line="276" w:lineRule="auto"/>
        <w:rPr>
          <w:u w:val="single"/>
        </w:rPr>
      </w:pPr>
    </w:p>
    <w:p w14:paraId="41B94505" w14:textId="77777777" w:rsidR="00086DB8" w:rsidRDefault="00193BFF" w:rsidP="00823CA0">
      <w:pPr>
        <w:spacing w:before="0" w:after="0" w:line="276" w:lineRule="auto"/>
        <w:rPr>
          <w:u w:val="single"/>
        </w:rPr>
      </w:pPr>
      <w:r w:rsidRPr="00823CA0">
        <w:rPr>
          <w:u w:val="single"/>
        </w:rPr>
        <w:t>A creative action or a planned outcome</w:t>
      </w:r>
      <w:r w:rsidR="004469D1" w:rsidRPr="00823CA0">
        <w:rPr>
          <w:u w:val="single"/>
        </w:rPr>
        <w:t>?</w:t>
      </w:r>
    </w:p>
    <w:p w14:paraId="35C59CF2" w14:textId="77777777" w:rsidR="00823CA0" w:rsidRPr="00216792" w:rsidRDefault="00823CA0" w:rsidP="00823CA0">
      <w:pPr>
        <w:spacing w:before="0" w:after="0" w:line="276" w:lineRule="auto"/>
        <w:rPr>
          <w:iCs/>
          <w:u w:val="single"/>
        </w:rPr>
      </w:pPr>
    </w:p>
    <w:p w14:paraId="7B99B66B" w14:textId="77777777" w:rsidR="00821D11" w:rsidRDefault="00086DB8" w:rsidP="00E3684B">
      <w:pPr>
        <w:spacing w:before="0" w:after="0" w:line="276" w:lineRule="auto"/>
      </w:pPr>
      <w:r>
        <w:t xml:space="preserve">The </w:t>
      </w:r>
      <w:r w:rsidR="00A76B45">
        <w:t>answ</w:t>
      </w:r>
      <w:r w:rsidR="00125517">
        <w:t xml:space="preserve">er is that the principle is </w:t>
      </w:r>
      <w:r w:rsidR="00037570">
        <w:t xml:space="preserve">neither a </w:t>
      </w:r>
      <w:proofErr w:type="spellStart"/>
      <w:r w:rsidR="00037570">
        <w:rPr>
          <w:i/>
          <w:iCs/>
        </w:rPr>
        <w:t>chumra</w:t>
      </w:r>
      <w:proofErr w:type="spellEnd"/>
      <w:r w:rsidR="00037570">
        <w:rPr>
          <w:i/>
          <w:iCs/>
        </w:rPr>
        <w:t xml:space="preserve"> </w:t>
      </w:r>
      <w:r w:rsidR="00037570">
        <w:t>nor a</w:t>
      </w:r>
      <w:r w:rsidR="00A76B45">
        <w:t xml:space="preserve"> </w:t>
      </w:r>
      <w:proofErr w:type="spellStart"/>
      <w:r w:rsidR="00A76B45">
        <w:rPr>
          <w:i/>
          <w:iCs/>
        </w:rPr>
        <w:t>kula</w:t>
      </w:r>
      <w:proofErr w:type="spellEnd"/>
      <w:r w:rsidR="00A76B45">
        <w:rPr>
          <w:i/>
          <w:iCs/>
        </w:rPr>
        <w:t xml:space="preserve"> </w:t>
      </w:r>
      <w:r w:rsidR="00CD005E">
        <w:t>but is dependent</w:t>
      </w:r>
      <w:r w:rsidR="00997FC6">
        <w:t xml:space="preserve"> upon</w:t>
      </w:r>
      <w:r w:rsidR="00A76B45">
        <w:t xml:space="preserve"> the context </w:t>
      </w:r>
      <w:r w:rsidR="00997FC6">
        <w:t xml:space="preserve">of the situation. </w:t>
      </w:r>
    </w:p>
    <w:p w14:paraId="52F82367" w14:textId="45A9E35F" w:rsidR="00FE59AD" w:rsidRPr="00A20593" w:rsidRDefault="006B0FC7" w:rsidP="00216792">
      <w:pPr>
        <w:spacing w:before="0" w:after="0" w:line="276" w:lineRule="auto"/>
      </w:pPr>
      <w:r>
        <w:t xml:space="preserve">On the one hand, the principle raises the </w:t>
      </w:r>
      <w:r w:rsidR="00821D11">
        <w:t xml:space="preserve">requirements for the </w:t>
      </w:r>
      <w:r>
        <w:t xml:space="preserve">level of </w:t>
      </w:r>
      <w:proofErr w:type="spellStart"/>
      <w:r>
        <w:rPr>
          <w:i/>
          <w:iCs/>
        </w:rPr>
        <w:t>ma’ase</w:t>
      </w:r>
      <w:proofErr w:type="spellEnd"/>
      <w:r>
        <w:rPr>
          <w:i/>
          <w:iCs/>
        </w:rPr>
        <w:t xml:space="preserve"> </w:t>
      </w:r>
      <w:r>
        <w:t xml:space="preserve">needed to create a </w:t>
      </w:r>
      <w:proofErr w:type="spellStart"/>
      <w:r>
        <w:rPr>
          <w:i/>
          <w:iCs/>
        </w:rPr>
        <w:t>chiyuv</w:t>
      </w:r>
      <w:proofErr w:type="spellEnd"/>
      <w:r>
        <w:rPr>
          <w:i/>
          <w:iCs/>
        </w:rPr>
        <w:t xml:space="preserve"> </w:t>
      </w:r>
      <w:r>
        <w:t xml:space="preserve">on </w:t>
      </w:r>
      <w:r w:rsidR="007A5E68" w:rsidRPr="00180E51">
        <w:rPr>
          <w:i/>
          <w:iCs/>
        </w:rPr>
        <w:t>Shabbos</w:t>
      </w:r>
      <w:r>
        <w:t xml:space="preserve">. </w:t>
      </w:r>
      <w:r w:rsidR="000813D5">
        <w:t xml:space="preserve">Hence the </w:t>
      </w:r>
      <w:proofErr w:type="spellStart"/>
      <w:proofErr w:type="gramStart"/>
      <w:r w:rsidR="0053079B" w:rsidRPr="00216792">
        <w:rPr>
          <w:i/>
          <w:iCs/>
        </w:rPr>
        <w:t>g</w:t>
      </w:r>
      <w:r w:rsidR="00180E1D" w:rsidRPr="00216792">
        <w:rPr>
          <w:i/>
          <w:iCs/>
        </w:rPr>
        <w:t>emara</w:t>
      </w:r>
      <w:proofErr w:type="spellEnd"/>
      <w:proofErr w:type="gramEnd"/>
      <w:r w:rsidR="000813D5">
        <w:t xml:space="preserve"> </w:t>
      </w:r>
      <w:r w:rsidR="000813D5">
        <w:t xml:space="preserve">in </w:t>
      </w:r>
      <w:proofErr w:type="spellStart"/>
      <w:r w:rsidR="00521898" w:rsidRPr="00216792">
        <w:t>Beitza</w:t>
      </w:r>
      <w:proofErr w:type="spellEnd"/>
      <w:r w:rsidR="000813D5">
        <w:rPr>
          <w:i/>
          <w:iCs/>
        </w:rPr>
        <w:t xml:space="preserve"> </w:t>
      </w:r>
      <w:r w:rsidR="000813D5">
        <w:t xml:space="preserve">notes that whereas normally </w:t>
      </w:r>
      <w:r w:rsidR="005E39E4">
        <w:t xml:space="preserve">an act might create a </w:t>
      </w:r>
      <w:proofErr w:type="spellStart"/>
      <w:r w:rsidR="005E39E4">
        <w:rPr>
          <w:i/>
          <w:iCs/>
        </w:rPr>
        <w:t>chiyuv</w:t>
      </w:r>
      <w:proofErr w:type="spellEnd"/>
      <w:r w:rsidR="005E39E4">
        <w:rPr>
          <w:i/>
          <w:iCs/>
        </w:rPr>
        <w:t xml:space="preserve">, </w:t>
      </w:r>
      <w:r w:rsidR="005E39E4">
        <w:t xml:space="preserve">on </w:t>
      </w:r>
      <w:r w:rsidR="007A5E68" w:rsidRPr="00180E51">
        <w:rPr>
          <w:i/>
          <w:iCs/>
        </w:rPr>
        <w:t>Shabbos</w:t>
      </w:r>
      <w:r w:rsidR="005E39E4">
        <w:t xml:space="preserve"> </w:t>
      </w:r>
      <w:r w:rsidR="005E39E4">
        <w:t xml:space="preserve">there is the additional requirement for the act to be a </w:t>
      </w:r>
      <w:r w:rsidR="00521898">
        <w:t xml:space="preserve">creative action, the likes of which would be performed in a construction project such as the building of the </w:t>
      </w:r>
      <w:proofErr w:type="spellStart"/>
      <w:r w:rsidR="00521898">
        <w:rPr>
          <w:i/>
          <w:iCs/>
        </w:rPr>
        <w:t>Mishkan</w:t>
      </w:r>
      <w:proofErr w:type="spellEnd"/>
      <w:r w:rsidR="00521898">
        <w:rPr>
          <w:i/>
          <w:iCs/>
        </w:rPr>
        <w:t>.</w:t>
      </w:r>
      <w:r w:rsidR="00B21431" w:rsidRPr="00216792">
        <w:rPr>
          <w:rStyle w:val="FootnoteReference"/>
        </w:rPr>
        <w:footnoteReference w:id="13"/>
      </w:r>
      <w:r w:rsidR="00BB0C60">
        <w:t xml:space="preserve"> </w:t>
      </w:r>
      <w:r w:rsidR="00E96203">
        <w:t xml:space="preserve">According to the reading of </w:t>
      </w:r>
      <w:proofErr w:type="spellStart"/>
      <w:r w:rsidR="00E96203" w:rsidRPr="00216792">
        <w:t>Rashi</w:t>
      </w:r>
      <w:proofErr w:type="spellEnd"/>
      <w:r w:rsidR="00E96203">
        <w:rPr>
          <w:i/>
          <w:iCs/>
        </w:rPr>
        <w:t xml:space="preserve"> </w:t>
      </w:r>
      <w:r w:rsidR="00E96203">
        <w:t xml:space="preserve">in the passage in </w:t>
      </w:r>
      <w:proofErr w:type="spellStart"/>
      <w:r w:rsidR="00E96203" w:rsidRPr="00216792">
        <w:t>Chagiga</w:t>
      </w:r>
      <w:proofErr w:type="spellEnd"/>
      <w:r w:rsidR="00E96203">
        <w:t xml:space="preserve"> cited above, this is also</w:t>
      </w:r>
      <w:r w:rsidR="00B52E2A">
        <w:t xml:space="preserve"> the principle underpinning the opinion of R’ Shimon who </w:t>
      </w:r>
      <w:r w:rsidR="00216792">
        <w:t xml:space="preserve">holds </w:t>
      </w:r>
      <w:r w:rsidR="00B52E2A">
        <w:t xml:space="preserve">that one </w:t>
      </w:r>
      <w:r w:rsidR="00216792">
        <w:t xml:space="preserve">is </w:t>
      </w:r>
      <w:r w:rsidR="00B52E2A">
        <w:t xml:space="preserve">not liable in cases where an outcome </w:t>
      </w:r>
      <w:r w:rsidR="00216792">
        <w:t xml:space="preserve">is </w:t>
      </w:r>
      <w:r w:rsidR="00B52E2A">
        <w:t xml:space="preserve">achieved without any intention accompanying the act </w:t>
      </w:r>
      <w:r w:rsidR="00FE59AD">
        <w:t xml:space="preserve">such </w:t>
      </w:r>
      <w:r w:rsidR="00E96203">
        <w:t xml:space="preserve">as </w:t>
      </w:r>
      <w:proofErr w:type="spellStart"/>
      <w:r w:rsidR="00FE59AD">
        <w:rPr>
          <w:i/>
          <w:iCs/>
        </w:rPr>
        <w:t>m</w:t>
      </w:r>
      <w:r w:rsidR="00216792">
        <w:rPr>
          <w:i/>
          <w:iCs/>
        </w:rPr>
        <w:t>’lacha</w:t>
      </w:r>
      <w:proofErr w:type="spellEnd"/>
      <w:r w:rsidR="00216792">
        <w:rPr>
          <w:i/>
          <w:iCs/>
        </w:rPr>
        <w:t xml:space="preserve"> </w:t>
      </w:r>
      <w:proofErr w:type="spellStart"/>
      <w:r w:rsidR="00216792">
        <w:rPr>
          <w:i/>
          <w:iCs/>
        </w:rPr>
        <w:t>she’eino</w:t>
      </w:r>
      <w:proofErr w:type="spellEnd"/>
      <w:r w:rsidR="00216792">
        <w:rPr>
          <w:i/>
          <w:iCs/>
        </w:rPr>
        <w:t xml:space="preserve"> </w:t>
      </w:r>
      <w:proofErr w:type="spellStart"/>
      <w:r w:rsidR="00216792">
        <w:rPr>
          <w:i/>
          <w:iCs/>
        </w:rPr>
        <w:t>tzricha</w:t>
      </w:r>
      <w:proofErr w:type="spellEnd"/>
      <w:r w:rsidR="00216792">
        <w:rPr>
          <w:i/>
          <w:iCs/>
        </w:rPr>
        <w:t xml:space="preserve"> </w:t>
      </w:r>
      <w:proofErr w:type="spellStart"/>
      <w:r w:rsidR="00216792">
        <w:rPr>
          <w:i/>
          <w:iCs/>
        </w:rPr>
        <w:t>l’</w:t>
      </w:r>
      <w:r w:rsidR="00FE59AD">
        <w:rPr>
          <w:i/>
          <w:iCs/>
        </w:rPr>
        <w:t>gufa</w:t>
      </w:r>
      <w:proofErr w:type="spellEnd"/>
      <w:r w:rsidR="00911D00">
        <w:t xml:space="preserve"> because </w:t>
      </w:r>
      <w:proofErr w:type="spellStart"/>
      <w:r w:rsidR="00216792">
        <w:rPr>
          <w:i/>
          <w:iCs/>
        </w:rPr>
        <w:t>m’</w:t>
      </w:r>
      <w:r w:rsidR="00911D00">
        <w:rPr>
          <w:i/>
          <w:iCs/>
        </w:rPr>
        <w:t>leche</w:t>
      </w:r>
      <w:r w:rsidR="007D105B">
        <w:rPr>
          <w:i/>
          <w:iCs/>
        </w:rPr>
        <w:t>s</w:t>
      </w:r>
      <w:proofErr w:type="spellEnd"/>
      <w:r w:rsidR="00911D00">
        <w:rPr>
          <w:i/>
          <w:iCs/>
        </w:rPr>
        <w:t xml:space="preserve"> </w:t>
      </w:r>
      <w:proofErr w:type="spellStart"/>
      <w:r w:rsidR="00911D00">
        <w:rPr>
          <w:i/>
          <w:iCs/>
        </w:rPr>
        <w:t>machsheve</w:t>
      </w:r>
      <w:r w:rsidR="007D105B">
        <w:rPr>
          <w:i/>
          <w:iCs/>
        </w:rPr>
        <w:t>s</w:t>
      </w:r>
      <w:proofErr w:type="spellEnd"/>
      <w:r w:rsidR="00911D00">
        <w:rPr>
          <w:i/>
          <w:iCs/>
        </w:rPr>
        <w:t xml:space="preserve"> </w:t>
      </w:r>
      <w:r w:rsidR="00911D00">
        <w:t xml:space="preserve">indicates that intention and planning are necessary conditions for the </w:t>
      </w:r>
      <w:proofErr w:type="spellStart"/>
      <w:r w:rsidR="00911D00">
        <w:rPr>
          <w:i/>
          <w:iCs/>
        </w:rPr>
        <w:t>chiyuv</w:t>
      </w:r>
      <w:proofErr w:type="spellEnd"/>
      <w:r w:rsidR="00911D00">
        <w:rPr>
          <w:i/>
          <w:iCs/>
        </w:rPr>
        <w:t>.</w:t>
      </w:r>
      <w:r w:rsidR="007F075B">
        <w:rPr>
          <w:rStyle w:val="FootnoteReference"/>
        </w:rPr>
        <w:footnoteReference w:id="14"/>
      </w:r>
      <w:r w:rsidR="00216792" w:rsidRPr="00216792">
        <w:t xml:space="preserve"> </w:t>
      </w:r>
      <w:r w:rsidR="00A20593">
        <w:t>The reason</w:t>
      </w:r>
      <w:r w:rsidR="00216792">
        <w:t>,</w:t>
      </w:r>
      <w:r w:rsidR="00A20593">
        <w:t xml:space="preserve"> therefore</w:t>
      </w:r>
      <w:r w:rsidR="00216792">
        <w:t>,</w:t>
      </w:r>
      <w:r w:rsidR="00A20593">
        <w:t xml:space="preserve"> why in certain cases one can be exempt from performing an act on </w:t>
      </w:r>
      <w:r w:rsidR="007A5E68" w:rsidRPr="00180E51">
        <w:rPr>
          <w:i/>
          <w:iCs/>
        </w:rPr>
        <w:t>Shabbos</w:t>
      </w:r>
      <w:r w:rsidR="00A20593">
        <w:t xml:space="preserve"> </w:t>
      </w:r>
      <w:r w:rsidR="00A20593">
        <w:t xml:space="preserve">is because </w:t>
      </w:r>
      <w:r w:rsidR="002A7789">
        <w:t xml:space="preserve">of the added requirement for planning and intention on </w:t>
      </w:r>
      <w:r w:rsidR="007A5E68" w:rsidRPr="00180E51">
        <w:rPr>
          <w:i/>
          <w:iCs/>
        </w:rPr>
        <w:t>Shabbos</w:t>
      </w:r>
      <w:r w:rsidR="002A7789">
        <w:t>.</w:t>
      </w:r>
      <w:r w:rsidR="002A7789">
        <w:t xml:space="preserve"> </w:t>
      </w:r>
    </w:p>
    <w:p w14:paraId="1472FC10" w14:textId="2EC424DC" w:rsidR="00FB3DA0" w:rsidRDefault="006A422E" w:rsidP="004351A9">
      <w:pPr>
        <w:spacing w:before="0" w:after="0" w:line="276" w:lineRule="auto"/>
      </w:pPr>
      <w:r>
        <w:t>On the other hand, because intention and planning are critical elements</w:t>
      </w:r>
      <w:r w:rsidR="00707BEC">
        <w:t xml:space="preserve">, </w:t>
      </w:r>
      <w:r w:rsidR="00327F85">
        <w:t xml:space="preserve">the principle also acts as a </w:t>
      </w:r>
      <w:proofErr w:type="spellStart"/>
      <w:r w:rsidR="004351A9">
        <w:rPr>
          <w:i/>
          <w:iCs/>
        </w:rPr>
        <w:t>chumra</w:t>
      </w:r>
      <w:proofErr w:type="spellEnd"/>
      <w:r w:rsidR="00E034D7">
        <w:rPr>
          <w:i/>
          <w:iCs/>
        </w:rPr>
        <w:t>,</w:t>
      </w:r>
      <w:r w:rsidR="00327F85">
        <w:rPr>
          <w:i/>
          <w:iCs/>
        </w:rPr>
        <w:t xml:space="preserve"> </w:t>
      </w:r>
      <w:r w:rsidR="00327F85">
        <w:t xml:space="preserve">because it means that in cases where planning brings about an intended outcome, </w:t>
      </w:r>
      <w:r w:rsidR="00952F8F">
        <w:t>one may</w:t>
      </w:r>
      <w:r w:rsidR="0097133A">
        <w:t xml:space="preserve"> be liable even though there is</w:t>
      </w:r>
      <w:r w:rsidR="00175C7B">
        <w:t xml:space="preserve"> seemingly</w:t>
      </w:r>
      <w:r w:rsidR="0097133A">
        <w:t xml:space="preserve"> no</w:t>
      </w:r>
      <w:r w:rsidR="0069445A">
        <w:t xml:space="preserve"> accompanying</w:t>
      </w:r>
      <w:r w:rsidR="0097133A">
        <w:t xml:space="preserve"> </w:t>
      </w:r>
      <w:proofErr w:type="spellStart"/>
      <w:r w:rsidR="00E034D7">
        <w:rPr>
          <w:i/>
          <w:iCs/>
        </w:rPr>
        <w:t>ma’ase</w:t>
      </w:r>
      <w:proofErr w:type="spellEnd"/>
      <w:r w:rsidR="00E034D7">
        <w:rPr>
          <w:i/>
          <w:iCs/>
        </w:rPr>
        <w:t xml:space="preserve">. </w:t>
      </w:r>
      <w:r w:rsidR="00E034D7">
        <w:t xml:space="preserve">The reason why </w:t>
      </w:r>
      <w:r w:rsidR="0021082D">
        <w:t xml:space="preserve">in some passages, such as </w:t>
      </w:r>
      <w:r w:rsidR="00EA0728">
        <w:t xml:space="preserve">in </w:t>
      </w:r>
      <w:r w:rsidR="0021082D">
        <w:t xml:space="preserve">the case of fanning the flames, one is </w:t>
      </w:r>
      <w:proofErr w:type="spellStart"/>
      <w:r w:rsidR="0021082D">
        <w:rPr>
          <w:i/>
          <w:iCs/>
        </w:rPr>
        <w:t>patur</w:t>
      </w:r>
      <w:proofErr w:type="spellEnd"/>
      <w:r w:rsidR="001E7850">
        <w:rPr>
          <w:i/>
          <w:iCs/>
        </w:rPr>
        <w:t>,</w:t>
      </w:r>
      <w:r w:rsidR="0021082D">
        <w:rPr>
          <w:i/>
          <w:iCs/>
        </w:rPr>
        <w:t xml:space="preserve"> </w:t>
      </w:r>
      <w:r w:rsidR="0021082D">
        <w:t>is because there is no direct act</w:t>
      </w:r>
      <w:r w:rsidR="001E7850">
        <w:t>. But o</w:t>
      </w:r>
      <w:r w:rsidR="0021082D">
        <w:t xml:space="preserve">n </w:t>
      </w:r>
      <w:r w:rsidR="007A5E68" w:rsidRPr="00180E51">
        <w:rPr>
          <w:i/>
          <w:iCs/>
        </w:rPr>
        <w:t>Shabbos</w:t>
      </w:r>
      <w:r w:rsidR="0021082D">
        <w:t xml:space="preserve"> </w:t>
      </w:r>
      <w:r w:rsidR="0021082D">
        <w:t xml:space="preserve">we are not </w:t>
      </w:r>
      <w:r w:rsidR="004351A9">
        <w:t>searching for a direct act;</w:t>
      </w:r>
      <w:r w:rsidR="00503DAC">
        <w:t xml:space="preserve"> we are searching for </w:t>
      </w:r>
      <w:r w:rsidR="001C494C">
        <w:t xml:space="preserve">planning. The </w:t>
      </w:r>
      <w:proofErr w:type="spellStart"/>
      <w:r w:rsidR="001C494C">
        <w:rPr>
          <w:i/>
          <w:iCs/>
        </w:rPr>
        <w:t>chiddush</w:t>
      </w:r>
      <w:proofErr w:type="spellEnd"/>
      <w:r w:rsidR="001C494C">
        <w:rPr>
          <w:i/>
          <w:iCs/>
        </w:rPr>
        <w:t xml:space="preserve"> </w:t>
      </w:r>
      <w:r w:rsidR="003170BF">
        <w:t xml:space="preserve">of </w:t>
      </w:r>
      <w:proofErr w:type="spellStart"/>
      <w:r w:rsidR="003170BF">
        <w:t>R’Ashi</w:t>
      </w:r>
      <w:proofErr w:type="spellEnd"/>
      <w:r w:rsidR="001C494C">
        <w:t xml:space="preserve"> is that the principle of </w:t>
      </w:r>
      <w:proofErr w:type="spellStart"/>
      <w:r w:rsidR="001C494C">
        <w:rPr>
          <w:i/>
          <w:iCs/>
        </w:rPr>
        <w:t>m</w:t>
      </w:r>
      <w:r w:rsidR="004351A9">
        <w:rPr>
          <w:i/>
          <w:iCs/>
        </w:rPr>
        <w:t>’</w:t>
      </w:r>
      <w:r w:rsidR="001C494C">
        <w:rPr>
          <w:i/>
          <w:iCs/>
        </w:rPr>
        <w:t>leche</w:t>
      </w:r>
      <w:r w:rsidR="007D105B">
        <w:rPr>
          <w:i/>
          <w:iCs/>
        </w:rPr>
        <w:t>s</w:t>
      </w:r>
      <w:proofErr w:type="spellEnd"/>
      <w:r w:rsidR="001C494C">
        <w:rPr>
          <w:i/>
          <w:iCs/>
        </w:rPr>
        <w:t xml:space="preserve"> </w:t>
      </w:r>
      <w:proofErr w:type="spellStart"/>
      <w:r w:rsidR="001C494C">
        <w:rPr>
          <w:i/>
          <w:iCs/>
        </w:rPr>
        <w:t>machsheve</w:t>
      </w:r>
      <w:r w:rsidR="007D105B">
        <w:rPr>
          <w:i/>
          <w:iCs/>
        </w:rPr>
        <w:t>s</w:t>
      </w:r>
      <w:proofErr w:type="spellEnd"/>
      <w:r w:rsidR="001C494C">
        <w:rPr>
          <w:i/>
          <w:iCs/>
        </w:rPr>
        <w:t xml:space="preserve"> </w:t>
      </w:r>
      <w:r w:rsidR="008E677A">
        <w:t xml:space="preserve">means that a </w:t>
      </w:r>
      <w:proofErr w:type="spellStart"/>
      <w:r w:rsidR="008E677A">
        <w:rPr>
          <w:i/>
          <w:iCs/>
        </w:rPr>
        <w:t>chiyuv</w:t>
      </w:r>
      <w:proofErr w:type="spellEnd"/>
      <w:r w:rsidR="008E677A">
        <w:rPr>
          <w:i/>
          <w:iCs/>
        </w:rPr>
        <w:t xml:space="preserve"> </w:t>
      </w:r>
      <w:r w:rsidR="008E677A">
        <w:t xml:space="preserve">is created </w:t>
      </w:r>
      <w:r w:rsidR="00E749E9">
        <w:t xml:space="preserve">on </w:t>
      </w:r>
      <w:r w:rsidR="007A5E68" w:rsidRPr="00180E51">
        <w:rPr>
          <w:i/>
          <w:iCs/>
        </w:rPr>
        <w:t>Shabbos</w:t>
      </w:r>
      <w:r w:rsidR="00E749E9">
        <w:t xml:space="preserve"> </w:t>
      </w:r>
      <w:r w:rsidR="008E677A">
        <w:t>where an outcome occurs which the person had planned to happen</w:t>
      </w:r>
      <w:r w:rsidR="007D105B">
        <w:t xml:space="preserve">, even if it </w:t>
      </w:r>
      <w:r w:rsidR="004351A9">
        <w:t xml:space="preserve">is </w:t>
      </w:r>
      <w:r w:rsidR="007D105B">
        <w:t>indirect</w:t>
      </w:r>
      <w:r w:rsidR="004351A9">
        <w:t>.</w:t>
      </w:r>
      <w:r w:rsidR="008E677A">
        <w:t xml:space="preserve"> </w:t>
      </w:r>
      <w:r w:rsidR="00E749E9">
        <w:t>As such, in the case of winnowing</w:t>
      </w:r>
      <w:r w:rsidR="004351A9">
        <w:t>,</w:t>
      </w:r>
      <w:r w:rsidR="00E749E9">
        <w:t xml:space="preserve"> we are not concerned </w:t>
      </w:r>
      <w:r w:rsidR="004351A9">
        <w:t xml:space="preserve">with </w:t>
      </w:r>
      <w:r w:rsidR="00E749E9">
        <w:t>that</w:t>
      </w:r>
      <w:r w:rsidR="004351A9">
        <w:t xml:space="preserve"> which</w:t>
      </w:r>
      <w:r w:rsidR="00E749E9">
        <w:t xml:space="preserve"> it is ultimately the wind which has done most of the work</w:t>
      </w:r>
      <w:r w:rsidR="006D21FF">
        <w:t xml:space="preserve"> but look at the outcome of the winnowing and check whether this outcome fulfils the original intentions of the winnower. </w:t>
      </w:r>
    </w:p>
    <w:p w14:paraId="1A3CBCE5" w14:textId="7D0113E8" w:rsidR="00663372" w:rsidRPr="00663372" w:rsidRDefault="00663372" w:rsidP="00E3684B">
      <w:pPr>
        <w:spacing w:before="0" w:after="0" w:line="276" w:lineRule="auto"/>
      </w:pPr>
      <w:r>
        <w:t xml:space="preserve">These two sides of the principle result in some interesting </w:t>
      </w:r>
      <w:proofErr w:type="spellStart"/>
      <w:r>
        <w:rPr>
          <w:i/>
          <w:iCs/>
        </w:rPr>
        <w:t>nafka</w:t>
      </w:r>
      <w:proofErr w:type="spellEnd"/>
      <w:r>
        <w:rPr>
          <w:i/>
          <w:iCs/>
        </w:rPr>
        <w:t xml:space="preserve"> minas</w:t>
      </w:r>
      <w:r>
        <w:t xml:space="preserve"> between the laws of </w:t>
      </w:r>
      <w:r w:rsidR="007A5E68" w:rsidRPr="00180E51">
        <w:rPr>
          <w:i/>
          <w:iCs/>
        </w:rPr>
        <w:t>Shabbos</w:t>
      </w:r>
      <w:r>
        <w:t xml:space="preserve"> </w:t>
      </w:r>
      <w:r w:rsidR="004351A9">
        <w:t>and other areas.</w:t>
      </w:r>
    </w:p>
    <w:p w14:paraId="272750D2" w14:textId="2530E98B" w:rsidR="00E950A5" w:rsidRPr="00806D89" w:rsidRDefault="009B363F" w:rsidP="004351A9">
      <w:pPr>
        <w:spacing w:before="0" w:after="0" w:line="276" w:lineRule="auto"/>
      </w:pPr>
      <w:r>
        <w:t>An example of the former application of the principle</w:t>
      </w:r>
      <w:r w:rsidR="00E950A5">
        <w:t xml:space="preserve"> is that of performing an act in an unusual manner</w:t>
      </w:r>
      <w:r w:rsidR="006A430B">
        <w:t xml:space="preserve">, or what is known as </w:t>
      </w:r>
      <w:proofErr w:type="spellStart"/>
      <w:r w:rsidR="004351A9">
        <w:rPr>
          <w:i/>
          <w:iCs/>
        </w:rPr>
        <w:t>kil’a</w:t>
      </w:r>
      <w:r w:rsidR="006A430B">
        <w:rPr>
          <w:i/>
          <w:iCs/>
        </w:rPr>
        <w:t>char</w:t>
      </w:r>
      <w:proofErr w:type="spellEnd"/>
      <w:r w:rsidR="006A430B">
        <w:rPr>
          <w:i/>
          <w:iCs/>
        </w:rPr>
        <w:t xml:space="preserve"> </w:t>
      </w:r>
      <w:proofErr w:type="spellStart"/>
      <w:r w:rsidR="006A430B">
        <w:rPr>
          <w:i/>
          <w:iCs/>
        </w:rPr>
        <w:t>yad</w:t>
      </w:r>
      <w:proofErr w:type="spellEnd"/>
      <w:r w:rsidR="006A430B">
        <w:rPr>
          <w:i/>
          <w:iCs/>
        </w:rPr>
        <w:t xml:space="preserve">. </w:t>
      </w:r>
      <w:r w:rsidR="00E950A5">
        <w:t xml:space="preserve">The </w:t>
      </w:r>
      <w:proofErr w:type="spellStart"/>
      <w:r w:rsidR="00E950A5" w:rsidRPr="004351A9">
        <w:t>Chelka</w:t>
      </w:r>
      <w:r w:rsidR="00425A05" w:rsidRPr="004351A9">
        <w:t>s</w:t>
      </w:r>
      <w:proofErr w:type="spellEnd"/>
      <w:r w:rsidR="00E950A5" w:rsidRPr="004351A9">
        <w:t xml:space="preserve"> </w:t>
      </w:r>
      <w:proofErr w:type="spellStart"/>
      <w:r w:rsidR="00E950A5" w:rsidRPr="004351A9">
        <w:t>Mechokaik</w:t>
      </w:r>
      <w:proofErr w:type="spellEnd"/>
      <w:r w:rsidR="004351A9">
        <w:t xml:space="preserve"> </w:t>
      </w:r>
      <w:r w:rsidR="004351A9" w:rsidRPr="004351A9">
        <w:t>holds</w:t>
      </w:r>
      <w:r w:rsidR="004351A9">
        <w:rPr>
          <w:i/>
          <w:iCs/>
        </w:rPr>
        <w:t xml:space="preserve"> </w:t>
      </w:r>
      <w:r w:rsidR="00E950A5">
        <w:t>that if one were to write a divorce bill with his weaker hand, he would create a valid document.</w:t>
      </w:r>
      <w:r w:rsidR="004351A9">
        <w:rPr>
          <w:rStyle w:val="FootnoteReference"/>
        </w:rPr>
        <w:footnoteReference w:id="15"/>
      </w:r>
      <w:r w:rsidR="00E950A5">
        <w:t xml:space="preserve"> This indicates that writing with the weaker hand is regarded as valid act </w:t>
      </w:r>
      <w:r w:rsidR="00E950A5">
        <w:lastRenderedPageBreak/>
        <w:t>of writing.</w:t>
      </w:r>
      <w:r w:rsidR="00130996">
        <w:rPr>
          <w:rStyle w:val="FootnoteReference"/>
        </w:rPr>
        <w:footnoteReference w:id="16"/>
      </w:r>
      <w:r w:rsidR="00E950A5">
        <w:t xml:space="preserve"> On </w:t>
      </w:r>
      <w:r w:rsidR="007A5E68" w:rsidRPr="004351A9">
        <w:rPr>
          <w:i/>
          <w:iCs/>
        </w:rPr>
        <w:t>Shabbos</w:t>
      </w:r>
      <w:r w:rsidR="004351A9">
        <w:rPr>
          <w:i/>
          <w:iCs/>
        </w:rPr>
        <w:t>,</w:t>
      </w:r>
      <w:r w:rsidR="00E950A5">
        <w:t xml:space="preserve"> </w:t>
      </w:r>
      <w:r w:rsidR="00E950A5">
        <w:t>however</w:t>
      </w:r>
      <w:r w:rsidR="00EB1953">
        <w:t>,</w:t>
      </w:r>
      <w:r w:rsidR="00E950A5">
        <w:t xml:space="preserve"> one is not liable for writing with their weaker hand</w:t>
      </w:r>
      <w:r w:rsidR="00EB1953">
        <w:t>.</w:t>
      </w:r>
      <w:r w:rsidR="00E64843">
        <w:rPr>
          <w:rStyle w:val="FootnoteReference"/>
        </w:rPr>
        <w:footnoteReference w:id="17"/>
      </w:r>
      <w:r w:rsidR="00EB1953">
        <w:t xml:space="preserve"> Since this cannot be </w:t>
      </w:r>
      <w:r w:rsidR="003D2FB1">
        <w:t>because writing with the weaker hand is not considered a valid act of writing,</w:t>
      </w:r>
      <w:r w:rsidR="00BC2028">
        <w:t xml:space="preserve"> for these opinions permit writing in this manner for divorce documents,</w:t>
      </w:r>
      <w:r w:rsidR="003D2FB1">
        <w:t xml:space="preserve"> it must be that it is only</w:t>
      </w:r>
      <w:r w:rsidR="00E950A5">
        <w:t xml:space="preserve"> because of the added requirement of </w:t>
      </w:r>
      <w:proofErr w:type="spellStart"/>
      <w:r w:rsidR="00E950A5">
        <w:rPr>
          <w:i/>
          <w:iCs/>
        </w:rPr>
        <w:t>m</w:t>
      </w:r>
      <w:r w:rsidR="004351A9">
        <w:rPr>
          <w:i/>
          <w:iCs/>
        </w:rPr>
        <w:t>’</w:t>
      </w:r>
      <w:r w:rsidR="00E950A5">
        <w:rPr>
          <w:i/>
          <w:iCs/>
        </w:rPr>
        <w:t>leche</w:t>
      </w:r>
      <w:r w:rsidR="00425A05">
        <w:rPr>
          <w:i/>
          <w:iCs/>
        </w:rPr>
        <w:t>s</w:t>
      </w:r>
      <w:proofErr w:type="spellEnd"/>
      <w:r w:rsidR="00E950A5">
        <w:rPr>
          <w:i/>
          <w:iCs/>
        </w:rPr>
        <w:t xml:space="preserve"> </w:t>
      </w:r>
      <w:commentRangeStart w:id="6"/>
      <w:proofErr w:type="spellStart"/>
      <w:r w:rsidR="00E950A5">
        <w:rPr>
          <w:i/>
          <w:iCs/>
        </w:rPr>
        <w:t>machsheve</w:t>
      </w:r>
      <w:r w:rsidR="00425A05">
        <w:rPr>
          <w:i/>
          <w:iCs/>
        </w:rPr>
        <w:t>s</w:t>
      </w:r>
      <w:commentRangeEnd w:id="6"/>
      <w:proofErr w:type="spellEnd"/>
      <w:r w:rsidR="00425A05">
        <w:rPr>
          <w:rStyle w:val="CommentReference"/>
        </w:rPr>
        <w:commentReference w:id="6"/>
      </w:r>
      <w:r w:rsidR="00E950A5">
        <w:rPr>
          <w:i/>
          <w:iCs/>
        </w:rPr>
        <w:t xml:space="preserve"> </w:t>
      </w:r>
      <w:r w:rsidR="00696D62">
        <w:t xml:space="preserve">that the writing must be performed creatively. </w:t>
      </w:r>
    </w:p>
    <w:p w14:paraId="2A544189" w14:textId="77F58E57" w:rsidR="00FB3DA0" w:rsidRDefault="00273B94" w:rsidP="004351A9">
      <w:pPr>
        <w:spacing w:before="0" w:after="0" w:line="276" w:lineRule="auto"/>
      </w:pPr>
      <w:r>
        <w:t>An example of the latter application of the principle</w:t>
      </w:r>
      <w:r w:rsidR="00FB3DA0">
        <w:t xml:space="preserve"> is that of forming letters by erasing parts of existing letters</w:t>
      </w:r>
      <w:r w:rsidR="00737175">
        <w:t xml:space="preserve">. </w:t>
      </w:r>
      <w:r w:rsidR="00C8621B" w:rsidRPr="00C8621B">
        <w:t xml:space="preserve">The </w:t>
      </w:r>
      <w:proofErr w:type="spellStart"/>
      <w:proofErr w:type="gramStart"/>
      <w:r w:rsidR="00C8621B" w:rsidRPr="004351A9">
        <w:rPr>
          <w:rStyle w:val="BodyTextChar"/>
          <w:i/>
          <w:iCs/>
        </w:rPr>
        <w:t>gemara</w:t>
      </w:r>
      <w:proofErr w:type="spellEnd"/>
      <w:proofErr w:type="gramEnd"/>
      <w:r w:rsidR="00C8621B" w:rsidRPr="004351A9">
        <w:rPr>
          <w:i/>
          <w:iCs/>
        </w:rPr>
        <w:t xml:space="preserve"> </w:t>
      </w:r>
      <w:r w:rsidR="00C8621B">
        <w:t xml:space="preserve">in </w:t>
      </w:r>
      <w:r w:rsidR="007A5E68" w:rsidRPr="004351A9">
        <w:t>Shabbos</w:t>
      </w:r>
      <w:r w:rsidR="00C8621B" w:rsidRPr="004351A9">
        <w:t xml:space="preserve"> </w:t>
      </w:r>
      <w:r w:rsidR="00C8621B">
        <w:t>104b</w:t>
      </w:r>
      <w:r w:rsidR="00C8621B" w:rsidRPr="00C8621B">
        <w:t xml:space="preserve"> prohibits a situation of removing the roof of a letter </w:t>
      </w:r>
      <w:proofErr w:type="spellStart"/>
      <w:r w:rsidR="00C8621B" w:rsidRPr="00D148A6">
        <w:rPr>
          <w:i/>
          <w:iCs/>
        </w:rPr>
        <w:t>che</w:t>
      </w:r>
      <w:r w:rsidR="00425A05">
        <w:rPr>
          <w:i/>
          <w:iCs/>
        </w:rPr>
        <w:t>s</w:t>
      </w:r>
      <w:proofErr w:type="spellEnd"/>
      <w:r w:rsidR="00C8621B" w:rsidRPr="00C8621B">
        <w:t xml:space="preserve"> to yield two letters of </w:t>
      </w:r>
      <w:proofErr w:type="spellStart"/>
      <w:r w:rsidR="00C8621B" w:rsidRPr="00D148A6">
        <w:rPr>
          <w:i/>
          <w:iCs/>
        </w:rPr>
        <w:t>zayin</w:t>
      </w:r>
      <w:proofErr w:type="spellEnd"/>
      <w:r w:rsidR="00C8621B" w:rsidRPr="00C8621B">
        <w:t xml:space="preserve">; since the process has yielded two letters, </w:t>
      </w:r>
      <w:proofErr w:type="spellStart"/>
      <w:r w:rsidR="00737175" w:rsidRPr="00D148A6">
        <w:rPr>
          <w:i/>
          <w:iCs/>
        </w:rPr>
        <w:t>kos</w:t>
      </w:r>
      <w:r w:rsidR="00C8621B" w:rsidRPr="00D148A6">
        <w:rPr>
          <w:i/>
          <w:iCs/>
        </w:rPr>
        <w:t>ev</w:t>
      </w:r>
      <w:proofErr w:type="spellEnd"/>
      <w:r w:rsidR="00C8621B" w:rsidRPr="00C8621B">
        <w:t xml:space="preserve"> </w:t>
      </w:r>
      <w:r w:rsidR="004351A9">
        <w:t xml:space="preserve">(writing) </w:t>
      </w:r>
      <w:r w:rsidR="00C8621B" w:rsidRPr="00C8621B">
        <w:t>has been violated</w:t>
      </w:r>
      <w:r w:rsidR="00737175">
        <w:t>.</w:t>
      </w:r>
      <w:r w:rsidR="00FB3DA0">
        <w:rPr>
          <w:i/>
          <w:iCs/>
        </w:rPr>
        <w:t xml:space="preserve"> </w:t>
      </w:r>
      <w:r w:rsidR="00100D43" w:rsidRPr="00100D43">
        <w:t xml:space="preserve">Many </w:t>
      </w:r>
      <w:proofErr w:type="spellStart"/>
      <w:r w:rsidR="00100D43" w:rsidRPr="00100D43">
        <w:rPr>
          <w:i/>
          <w:iCs/>
        </w:rPr>
        <w:t>Rishonim</w:t>
      </w:r>
      <w:proofErr w:type="spellEnd"/>
      <w:r w:rsidR="00100D43" w:rsidRPr="00100D43">
        <w:t xml:space="preserve"> question this application of </w:t>
      </w:r>
      <w:proofErr w:type="spellStart"/>
      <w:r w:rsidR="00100D43">
        <w:rPr>
          <w:i/>
          <w:iCs/>
        </w:rPr>
        <w:t>kos</w:t>
      </w:r>
      <w:r w:rsidR="00100D43" w:rsidRPr="00100D43">
        <w:rPr>
          <w:i/>
          <w:iCs/>
        </w:rPr>
        <w:t>ev</w:t>
      </w:r>
      <w:proofErr w:type="spellEnd"/>
      <w:r w:rsidR="00100D43" w:rsidRPr="00100D43">
        <w:t>, as removing ink and yielding letters is not general</w:t>
      </w:r>
      <w:r w:rsidR="004D7E5D">
        <w:t>ly</w:t>
      </w:r>
      <w:r w:rsidR="009C7DB1">
        <w:t xml:space="preserve"> considered a halac</w:t>
      </w:r>
      <w:r w:rsidR="00100D43" w:rsidRPr="00100D43">
        <w:t>hic act of writing</w:t>
      </w:r>
      <w:r w:rsidR="003921B4">
        <w:t xml:space="preserve">, but is rather referred to as </w:t>
      </w:r>
      <w:proofErr w:type="spellStart"/>
      <w:r w:rsidR="00100D43" w:rsidRPr="00100D43">
        <w:rPr>
          <w:i/>
          <w:iCs/>
        </w:rPr>
        <w:t>chok</w:t>
      </w:r>
      <w:proofErr w:type="spellEnd"/>
      <w:r w:rsidR="00100D43" w:rsidRPr="00100D43">
        <w:rPr>
          <w:i/>
          <w:iCs/>
        </w:rPr>
        <w:t xml:space="preserve"> </w:t>
      </w:r>
      <w:proofErr w:type="spellStart"/>
      <w:r w:rsidR="00100D43" w:rsidRPr="00100D43">
        <w:rPr>
          <w:i/>
          <w:iCs/>
        </w:rPr>
        <w:t>tochos</w:t>
      </w:r>
      <w:proofErr w:type="spellEnd"/>
      <w:r w:rsidR="004351A9">
        <w:rPr>
          <w:i/>
          <w:iCs/>
        </w:rPr>
        <w:t xml:space="preserve"> </w:t>
      </w:r>
      <w:r w:rsidR="004351A9">
        <w:t>(hollowing out)</w:t>
      </w:r>
      <w:r w:rsidR="003921B4">
        <w:t>.</w:t>
      </w:r>
      <w:r w:rsidR="00100D43" w:rsidRPr="00100D43">
        <w:t xml:space="preserve"> For example, a person crafting a </w:t>
      </w:r>
      <w:r w:rsidR="00100D43" w:rsidRPr="00100D43">
        <w:rPr>
          <w:i/>
          <w:iCs/>
        </w:rPr>
        <w:t>get</w:t>
      </w:r>
      <w:r w:rsidR="00100D43" w:rsidRPr="00100D43">
        <w:t xml:space="preserve"> or writing a </w:t>
      </w:r>
      <w:proofErr w:type="spellStart"/>
      <w:r w:rsidR="00100D43" w:rsidRPr="00100D43">
        <w:rPr>
          <w:i/>
          <w:iCs/>
        </w:rPr>
        <w:t>sefer</w:t>
      </w:r>
      <w:proofErr w:type="spellEnd"/>
      <w:r w:rsidR="00100D43" w:rsidRPr="00100D43">
        <w:t xml:space="preserve"> </w:t>
      </w:r>
      <w:r w:rsidR="00100D43" w:rsidRPr="00100D43">
        <w:rPr>
          <w:i/>
          <w:iCs/>
        </w:rPr>
        <w:t>Torah</w:t>
      </w:r>
      <w:r w:rsidR="00100D43" w:rsidRPr="00100D43">
        <w:t xml:space="preserve"> cannot merely erase ink and allow letters to emerge from non-erased areas of ink. Isn't erasing the roof of </w:t>
      </w:r>
      <w:r w:rsidR="00A560D0">
        <w:t>one letter to yield two other letters</w:t>
      </w:r>
      <w:r w:rsidR="00100D43" w:rsidRPr="00100D43">
        <w:t xml:space="preserve"> an example of adding through subtraction, which should thus be permissible on </w:t>
      </w:r>
      <w:r w:rsidR="007A5E68" w:rsidRPr="00180E51">
        <w:rPr>
          <w:i/>
          <w:iCs/>
        </w:rPr>
        <w:t>Shabbos</w:t>
      </w:r>
      <w:r w:rsidR="00100D43" w:rsidRPr="00100D43">
        <w:t xml:space="preserve">? </w:t>
      </w:r>
      <w:r w:rsidR="000A3450">
        <w:t xml:space="preserve">The </w:t>
      </w:r>
      <w:r w:rsidR="00CA2684" w:rsidRPr="004351A9">
        <w:t>Ran</w:t>
      </w:r>
      <w:r w:rsidR="004351A9">
        <w:t>,</w:t>
      </w:r>
      <w:r w:rsidR="00CA2684">
        <w:rPr>
          <w:i/>
          <w:iCs/>
        </w:rPr>
        <w:t xml:space="preserve"> </w:t>
      </w:r>
      <w:r w:rsidR="00CA2684">
        <w:t>however</w:t>
      </w:r>
      <w:r w:rsidR="004351A9">
        <w:rPr>
          <w:i/>
          <w:iCs/>
        </w:rPr>
        <w:t xml:space="preserve">, </w:t>
      </w:r>
      <w:r w:rsidR="00CA2684">
        <w:t xml:space="preserve">acknowledged that even though this </w:t>
      </w:r>
      <w:r w:rsidR="00000298">
        <w:t xml:space="preserve">process would not normally </w:t>
      </w:r>
      <w:r w:rsidR="00CA2684">
        <w:t xml:space="preserve">be </w:t>
      </w:r>
      <w:r w:rsidR="00000298">
        <w:t xml:space="preserve">a </w:t>
      </w:r>
      <w:r w:rsidR="00CA2684">
        <w:t xml:space="preserve">valid act of writing in other areas, it would create a </w:t>
      </w:r>
      <w:proofErr w:type="spellStart"/>
      <w:r w:rsidR="00CA2684">
        <w:rPr>
          <w:i/>
          <w:iCs/>
        </w:rPr>
        <w:t>chiyuv</w:t>
      </w:r>
      <w:proofErr w:type="spellEnd"/>
      <w:r w:rsidR="00CA2684">
        <w:rPr>
          <w:i/>
          <w:iCs/>
        </w:rPr>
        <w:t xml:space="preserve"> </w:t>
      </w:r>
      <w:r w:rsidR="00CA2684">
        <w:t xml:space="preserve">on </w:t>
      </w:r>
      <w:r w:rsidR="007A5E68" w:rsidRPr="00180E51">
        <w:rPr>
          <w:i/>
          <w:iCs/>
        </w:rPr>
        <w:t>Shabbos</w:t>
      </w:r>
      <w:r w:rsidR="004351A9">
        <w:t>.</w:t>
      </w:r>
      <w:r w:rsidR="00206CA1">
        <w:t xml:space="preserve"> </w:t>
      </w:r>
      <w:r w:rsidR="007F06F5">
        <w:t xml:space="preserve">This is because </w:t>
      </w:r>
      <w:r w:rsidR="00A66E9F">
        <w:t xml:space="preserve">there has been a planned activity </w:t>
      </w:r>
      <w:r w:rsidR="00FC7FAC">
        <w:t>which has resulted in the intended outcome of lette</w:t>
      </w:r>
      <w:r w:rsidR="009C34EC">
        <w:t xml:space="preserve">rs being formed on </w:t>
      </w:r>
      <w:commentRangeStart w:id="7"/>
      <w:r w:rsidR="007A5E68" w:rsidRPr="00180E51">
        <w:rPr>
          <w:i/>
          <w:iCs/>
        </w:rPr>
        <w:t>Shabbos</w:t>
      </w:r>
      <w:commentRangeEnd w:id="7"/>
      <w:r w:rsidR="00425A05">
        <w:rPr>
          <w:rStyle w:val="CommentReference"/>
        </w:rPr>
        <w:commentReference w:id="7"/>
      </w:r>
      <w:r w:rsidR="009C34EC">
        <w:t xml:space="preserve">. </w:t>
      </w:r>
    </w:p>
    <w:p w14:paraId="7D62F5EA" w14:textId="57428A07" w:rsidR="00235CB2" w:rsidRPr="006C652E" w:rsidRDefault="00341723" w:rsidP="008B468E">
      <w:pPr>
        <w:spacing w:before="0" w:after="0" w:line="276" w:lineRule="auto"/>
      </w:pPr>
      <w:r>
        <w:t>With all of the above in mind,</w:t>
      </w:r>
      <w:r w:rsidR="00911D65">
        <w:t xml:space="preserve"> the seeming contradiction between the </w:t>
      </w:r>
      <w:proofErr w:type="spellStart"/>
      <w:proofErr w:type="gramStart"/>
      <w:r w:rsidR="00911D65" w:rsidRPr="00180E51">
        <w:rPr>
          <w:i/>
          <w:iCs/>
        </w:rPr>
        <w:t>gemara</w:t>
      </w:r>
      <w:proofErr w:type="spellEnd"/>
      <w:proofErr w:type="gramEnd"/>
      <w:r w:rsidR="00911D65">
        <w:t xml:space="preserve"> </w:t>
      </w:r>
      <w:r w:rsidR="008B468E">
        <w:t>i</w:t>
      </w:r>
      <w:r w:rsidR="00911D65">
        <w:t>n</w:t>
      </w:r>
      <w:r w:rsidR="00911D65" w:rsidRPr="008B468E">
        <w:t xml:space="preserve"> </w:t>
      </w:r>
      <w:proofErr w:type="spellStart"/>
      <w:r w:rsidR="003D3EDB" w:rsidRPr="008B468E">
        <w:t>Bava</w:t>
      </w:r>
      <w:proofErr w:type="spellEnd"/>
      <w:r w:rsidR="003D3EDB" w:rsidRPr="008B468E">
        <w:t xml:space="preserve"> </w:t>
      </w:r>
      <w:proofErr w:type="spellStart"/>
      <w:r w:rsidR="003D3EDB" w:rsidRPr="008B468E">
        <w:t>Kamma</w:t>
      </w:r>
      <w:proofErr w:type="spellEnd"/>
      <w:r w:rsidR="003D3EDB">
        <w:t xml:space="preserve"> </w:t>
      </w:r>
      <w:r w:rsidR="00911D65">
        <w:t xml:space="preserve">60b and the </w:t>
      </w:r>
      <w:proofErr w:type="spellStart"/>
      <w:r w:rsidR="00911D65" w:rsidRPr="00180E51">
        <w:rPr>
          <w:i/>
          <w:iCs/>
        </w:rPr>
        <w:t>gemara</w:t>
      </w:r>
      <w:proofErr w:type="spellEnd"/>
      <w:r w:rsidR="00911D65">
        <w:t xml:space="preserve"> </w:t>
      </w:r>
      <w:r w:rsidR="00911D65">
        <w:t xml:space="preserve">on 26b is now able to be </w:t>
      </w:r>
      <w:r w:rsidR="001970B4">
        <w:t>resolved.</w:t>
      </w:r>
      <w:r w:rsidR="00911D65">
        <w:t xml:space="preserve"> The principle </w:t>
      </w:r>
      <w:r w:rsidR="00CC584A">
        <w:t xml:space="preserve">of </w:t>
      </w:r>
      <w:proofErr w:type="spellStart"/>
      <w:r w:rsidR="00CC584A">
        <w:rPr>
          <w:i/>
          <w:iCs/>
        </w:rPr>
        <w:t>m</w:t>
      </w:r>
      <w:r w:rsidR="008B468E">
        <w:rPr>
          <w:i/>
          <w:iCs/>
        </w:rPr>
        <w:t>’</w:t>
      </w:r>
      <w:r w:rsidR="00CC584A">
        <w:rPr>
          <w:i/>
          <w:iCs/>
        </w:rPr>
        <w:t>leche</w:t>
      </w:r>
      <w:r w:rsidR="008B468E">
        <w:rPr>
          <w:i/>
          <w:iCs/>
        </w:rPr>
        <w:t>s</w:t>
      </w:r>
      <w:proofErr w:type="spellEnd"/>
      <w:r w:rsidR="00CC584A">
        <w:rPr>
          <w:i/>
          <w:iCs/>
        </w:rPr>
        <w:t xml:space="preserve"> </w:t>
      </w:r>
      <w:proofErr w:type="spellStart"/>
      <w:r w:rsidR="00CC584A">
        <w:rPr>
          <w:i/>
          <w:iCs/>
        </w:rPr>
        <w:t>machsheve</w:t>
      </w:r>
      <w:r w:rsidR="005E40D0">
        <w:rPr>
          <w:i/>
          <w:iCs/>
        </w:rPr>
        <w:t>s</w:t>
      </w:r>
      <w:proofErr w:type="spellEnd"/>
      <w:r w:rsidR="00CC584A">
        <w:rPr>
          <w:i/>
          <w:iCs/>
        </w:rPr>
        <w:t xml:space="preserve"> </w:t>
      </w:r>
      <w:r w:rsidR="00911D65">
        <w:t>acts as a reason to exempt on 26b because the cases listed there are cases where the outcome is not planned or intended, such as when one intends to throw a stone a certain distance but throws it a different distance.</w:t>
      </w:r>
      <w:r w:rsidR="00CC584A">
        <w:t xml:space="preserve"> </w:t>
      </w:r>
      <w:r w:rsidR="006C652E">
        <w:t xml:space="preserve">However, the principle </w:t>
      </w:r>
      <w:r w:rsidR="000D12D9">
        <w:t xml:space="preserve">of </w:t>
      </w:r>
      <w:proofErr w:type="spellStart"/>
      <w:r w:rsidR="001E1990">
        <w:rPr>
          <w:i/>
          <w:iCs/>
        </w:rPr>
        <w:t>m</w:t>
      </w:r>
      <w:r w:rsidR="008B468E">
        <w:rPr>
          <w:i/>
          <w:iCs/>
        </w:rPr>
        <w:t>’</w:t>
      </w:r>
      <w:r w:rsidR="001E1990">
        <w:rPr>
          <w:i/>
          <w:iCs/>
        </w:rPr>
        <w:t>leche</w:t>
      </w:r>
      <w:r w:rsidR="005E40D0">
        <w:rPr>
          <w:i/>
          <w:iCs/>
        </w:rPr>
        <w:t>s</w:t>
      </w:r>
      <w:proofErr w:type="spellEnd"/>
      <w:r w:rsidR="001E1990">
        <w:rPr>
          <w:i/>
          <w:iCs/>
        </w:rPr>
        <w:t xml:space="preserve"> </w:t>
      </w:r>
      <w:proofErr w:type="spellStart"/>
      <w:r w:rsidR="001E1990">
        <w:rPr>
          <w:i/>
          <w:iCs/>
        </w:rPr>
        <w:t>machsheve</w:t>
      </w:r>
      <w:r w:rsidR="008B468E">
        <w:rPr>
          <w:i/>
          <w:iCs/>
        </w:rPr>
        <w:t>s</w:t>
      </w:r>
      <w:proofErr w:type="spellEnd"/>
      <w:r w:rsidR="001E1990">
        <w:rPr>
          <w:i/>
          <w:iCs/>
        </w:rPr>
        <w:t xml:space="preserve"> </w:t>
      </w:r>
      <w:r w:rsidR="006C652E">
        <w:t xml:space="preserve">creates a </w:t>
      </w:r>
      <w:proofErr w:type="spellStart"/>
      <w:r w:rsidR="006C652E">
        <w:rPr>
          <w:i/>
          <w:iCs/>
        </w:rPr>
        <w:t>chiyuv</w:t>
      </w:r>
      <w:proofErr w:type="spellEnd"/>
      <w:r w:rsidR="006C652E">
        <w:rPr>
          <w:i/>
          <w:iCs/>
        </w:rPr>
        <w:t xml:space="preserve"> </w:t>
      </w:r>
      <w:r w:rsidR="006C652E">
        <w:t>on 60b because the outcome</w:t>
      </w:r>
      <w:r w:rsidR="00A51482">
        <w:t xml:space="preserve"> of winnowing</w:t>
      </w:r>
      <w:r w:rsidR="006C652E">
        <w:t xml:space="preserve"> is planned and intended, even if </w:t>
      </w:r>
      <w:r w:rsidR="00A51482">
        <w:t>the majority o</w:t>
      </w:r>
      <w:r w:rsidR="008B468E">
        <w:t>f the work is done by the wind.</w:t>
      </w:r>
    </w:p>
    <w:p w14:paraId="58810758" w14:textId="2EB609BB" w:rsidR="00086DB8" w:rsidRDefault="0011181E" w:rsidP="00E3684B">
      <w:pPr>
        <w:spacing w:before="0" w:after="0" w:line="276" w:lineRule="auto"/>
      </w:pPr>
      <w:r>
        <w:t xml:space="preserve">The rule for </w:t>
      </w:r>
      <w:r w:rsidR="007A5E68" w:rsidRPr="00180E51">
        <w:rPr>
          <w:i/>
          <w:iCs/>
        </w:rPr>
        <w:t>Shabbos</w:t>
      </w:r>
      <w:r>
        <w:t xml:space="preserve"> </w:t>
      </w:r>
      <w:r>
        <w:t>can be summarised as follows:</w:t>
      </w:r>
    </w:p>
    <w:p w14:paraId="6903A630" w14:textId="18A026F3" w:rsidR="00A45980" w:rsidRPr="00A45980" w:rsidRDefault="0011181E" w:rsidP="008B468E">
      <w:pPr>
        <w:pStyle w:val="Quote"/>
        <w:spacing w:before="0" w:after="0" w:line="276" w:lineRule="auto"/>
      </w:pPr>
      <w:r>
        <w:t xml:space="preserve">For any person p, p is </w:t>
      </w:r>
      <w:proofErr w:type="spellStart"/>
      <w:r>
        <w:t>chayav</w:t>
      </w:r>
      <w:proofErr w:type="spellEnd"/>
      <w:r>
        <w:t xml:space="preserve"> if and only if p carries out a creative action or </w:t>
      </w:r>
      <w:r w:rsidR="00324A03">
        <w:t xml:space="preserve">p brings into motion a planned and intended </w:t>
      </w:r>
      <w:commentRangeStart w:id="8"/>
      <w:r w:rsidR="00324A03">
        <w:t>outcome</w:t>
      </w:r>
      <w:commentRangeEnd w:id="8"/>
      <w:r w:rsidR="005E40D0">
        <w:rPr>
          <w:rStyle w:val="CommentReference"/>
          <w:i w:val="0"/>
          <w:iCs w:val="0"/>
          <w:color w:val="auto"/>
        </w:rPr>
        <w:commentReference w:id="8"/>
      </w:r>
      <w:r w:rsidR="00324A03">
        <w:t xml:space="preserve">. </w:t>
      </w:r>
    </w:p>
    <w:p w14:paraId="6743E1DB" w14:textId="77777777" w:rsidR="00823CA0" w:rsidRDefault="00823CA0" w:rsidP="00823CA0">
      <w:pPr>
        <w:spacing w:before="0" w:after="0" w:line="276" w:lineRule="auto"/>
        <w:rPr>
          <w:b/>
          <w:bCs/>
          <w:i/>
          <w:iCs/>
          <w:u w:val="single"/>
        </w:rPr>
      </w:pPr>
    </w:p>
    <w:p w14:paraId="4C0B7CDE" w14:textId="1CD74338" w:rsidR="00086DB8" w:rsidRDefault="0048203E" w:rsidP="00823CA0">
      <w:pPr>
        <w:spacing w:before="0" w:after="0" w:line="276" w:lineRule="auto"/>
        <w:rPr>
          <w:b/>
          <w:bCs/>
          <w:i/>
          <w:iCs/>
          <w:u w:val="single"/>
        </w:rPr>
      </w:pPr>
      <w:proofErr w:type="spellStart"/>
      <w:r w:rsidRPr="00823CA0">
        <w:rPr>
          <w:b/>
          <w:bCs/>
          <w:i/>
          <w:iCs/>
          <w:u w:val="single"/>
        </w:rPr>
        <w:t>N</w:t>
      </w:r>
      <w:r w:rsidR="00823CA0" w:rsidRPr="00823CA0">
        <w:rPr>
          <w:b/>
          <w:bCs/>
          <w:i/>
          <w:iCs/>
          <w:u w:val="single"/>
        </w:rPr>
        <w:t>’</w:t>
      </w:r>
      <w:r w:rsidRPr="00823CA0">
        <w:rPr>
          <w:b/>
          <w:bCs/>
          <w:i/>
          <w:iCs/>
          <w:u w:val="single"/>
        </w:rPr>
        <w:t>zikin</w:t>
      </w:r>
      <w:proofErr w:type="spellEnd"/>
    </w:p>
    <w:p w14:paraId="323C7A9B" w14:textId="77777777" w:rsidR="00823CA0" w:rsidRPr="00823CA0" w:rsidRDefault="00823CA0" w:rsidP="00823CA0">
      <w:pPr>
        <w:spacing w:before="0" w:after="0" w:line="276" w:lineRule="auto"/>
        <w:rPr>
          <w:b/>
          <w:bCs/>
          <w:i/>
          <w:iCs/>
          <w:u w:val="single"/>
        </w:rPr>
      </w:pPr>
    </w:p>
    <w:p w14:paraId="6FC22D08" w14:textId="0877C5DF" w:rsidR="0048203E" w:rsidRDefault="0048203E" w:rsidP="008B468E">
      <w:pPr>
        <w:spacing w:before="0" w:after="0" w:line="276" w:lineRule="auto"/>
      </w:pPr>
      <w:r>
        <w:t xml:space="preserve">Having arrived at a working definition of the nature of the act needed to create a </w:t>
      </w:r>
      <w:proofErr w:type="spellStart"/>
      <w:r>
        <w:rPr>
          <w:i/>
          <w:iCs/>
        </w:rPr>
        <w:t>chiyuv</w:t>
      </w:r>
      <w:proofErr w:type="spellEnd"/>
      <w:r>
        <w:rPr>
          <w:i/>
          <w:iCs/>
        </w:rPr>
        <w:t xml:space="preserve"> </w:t>
      </w:r>
      <w:r>
        <w:t xml:space="preserve">on </w:t>
      </w:r>
      <w:r w:rsidR="007A5E68" w:rsidRPr="00180E51">
        <w:rPr>
          <w:i/>
          <w:iCs/>
        </w:rPr>
        <w:t>Shabbos</w:t>
      </w:r>
      <w:r>
        <w:t xml:space="preserve">, we turn our attention back to the world of </w:t>
      </w:r>
      <w:proofErr w:type="spellStart"/>
      <w:r w:rsidR="008B468E">
        <w:rPr>
          <w:i/>
          <w:iCs/>
        </w:rPr>
        <w:t>N’</w:t>
      </w:r>
      <w:r>
        <w:rPr>
          <w:i/>
          <w:iCs/>
        </w:rPr>
        <w:t>zikin</w:t>
      </w:r>
      <w:proofErr w:type="spellEnd"/>
      <w:r>
        <w:rPr>
          <w:i/>
          <w:iCs/>
        </w:rPr>
        <w:t xml:space="preserve">. </w:t>
      </w:r>
      <w:r w:rsidR="00435118">
        <w:t xml:space="preserve">Why is it that the </w:t>
      </w:r>
      <w:proofErr w:type="spellStart"/>
      <w:proofErr w:type="gramStart"/>
      <w:r w:rsidR="00435118" w:rsidRPr="00180E51">
        <w:rPr>
          <w:i/>
          <w:iCs/>
        </w:rPr>
        <w:t>gemara</w:t>
      </w:r>
      <w:proofErr w:type="spellEnd"/>
      <w:proofErr w:type="gramEnd"/>
      <w:r w:rsidR="00435118">
        <w:t xml:space="preserve"> on 60b considers the fanning of the flames an indirect act but the cases</w:t>
      </w:r>
      <w:r w:rsidR="00A3565B">
        <w:t xml:space="preserve"> on 26b</w:t>
      </w:r>
      <w:r w:rsidR="00435118">
        <w:t xml:space="preserve"> </w:t>
      </w:r>
      <w:r w:rsidR="00A3565B">
        <w:t xml:space="preserve">where there is no intention to cause harm </w:t>
      </w:r>
      <w:r w:rsidR="00435118">
        <w:t xml:space="preserve">as </w:t>
      </w:r>
      <w:r w:rsidR="003E6AD3">
        <w:t>direct actions</w:t>
      </w:r>
      <w:r w:rsidR="00130279">
        <w:t xml:space="preserve">? </w:t>
      </w:r>
    </w:p>
    <w:p w14:paraId="1C91D81E" w14:textId="77777777" w:rsidR="00823CA0" w:rsidRDefault="00823CA0" w:rsidP="00823CA0">
      <w:pPr>
        <w:spacing w:before="0" w:after="0" w:line="276" w:lineRule="auto"/>
        <w:rPr>
          <w:u w:val="single"/>
        </w:rPr>
      </w:pPr>
    </w:p>
    <w:p w14:paraId="07468AB0" w14:textId="0C8EEEC5" w:rsidR="007A3F91" w:rsidRPr="00823CA0" w:rsidRDefault="00823CA0" w:rsidP="00823CA0">
      <w:pPr>
        <w:spacing w:before="0" w:after="0" w:line="276" w:lineRule="auto"/>
        <w:rPr>
          <w:i/>
          <w:iCs/>
          <w:u w:val="single"/>
        </w:rPr>
      </w:pPr>
      <w:r>
        <w:rPr>
          <w:i/>
          <w:iCs/>
          <w:u w:val="single"/>
        </w:rPr>
        <w:t xml:space="preserve">Adam </w:t>
      </w:r>
      <w:proofErr w:type="spellStart"/>
      <w:r>
        <w:rPr>
          <w:i/>
          <w:iCs/>
          <w:u w:val="single"/>
        </w:rPr>
        <w:t>H</w:t>
      </w:r>
      <w:r w:rsidR="007A3F91" w:rsidRPr="00823CA0">
        <w:rPr>
          <w:i/>
          <w:iCs/>
          <w:u w:val="single"/>
        </w:rPr>
        <w:t>amazik</w:t>
      </w:r>
      <w:proofErr w:type="spellEnd"/>
      <w:r w:rsidR="007A3F91" w:rsidRPr="00823CA0">
        <w:rPr>
          <w:u w:val="single"/>
        </w:rPr>
        <w:t xml:space="preserve"> and other </w:t>
      </w:r>
      <w:proofErr w:type="spellStart"/>
      <w:r>
        <w:rPr>
          <w:i/>
          <w:iCs/>
          <w:u w:val="single"/>
        </w:rPr>
        <w:t>Avos</w:t>
      </w:r>
      <w:proofErr w:type="spellEnd"/>
      <w:r>
        <w:rPr>
          <w:i/>
          <w:iCs/>
          <w:u w:val="single"/>
        </w:rPr>
        <w:t xml:space="preserve"> </w:t>
      </w:r>
      <w:proofErr w:type="spellStart"/>
      <w:r>
        <w:rPr>
          <w:i/>
          <w:iCs/>
          <w:u w:val="single"/>
        </w:rPr>
        <w:t>N’</w:t>
      </w:r>
      <w:r w:rsidR="007A3F91" w:rsidRPr="00823CA0">
        <w:rPr>
          <w:i/>
          <w:iCs/>
          <w:u w:val="single"/>
        </w:rPr>
        <w:t>zikin</w:t>
      </w:r>
      <w:proofErr w:type="spellEnd"/>
    </w:p>
    <w:p w14:paraId="6B28F026" w14:textId="77777777" w:rsidR="00823CA0" w:rsidRPr="00823CA0" w:rsidRDefault="00823CA0" w:rsidP="00823CA0">
      <w:pPr>
        <w:spacing w:before="0" w:after="0" w:line="276" w:lineRule="auto"/>
        <w:rPr>
          <w:u w:val="single"/>
        </w:rPr>
      </w:pPr>
    </w:p>
    <w:p w14:paraId="3843424D" w14:textId="12104D88" w:rsidR="00E911D5" w:rsidRDefault="004A5FDC" w:rsidP="00C202E7">
      <w:pPr>
        <w:spacing w:before="0" w:after="0" w:line="276" w:lineRule="auto"/>
        <w:rPr>
          <w:i/>
          <w:iCs/>
        </w:rPr>
      </w:pPr>
      <w:r>
        <w:lastRenderedPageBreak/>
        <w:t xml:space="preserve">The first </w:t>
      </w:r>
      <w:r w:rsidR="001825C9">
        <w:t xml:space="preserve">important point to note is that a fundamental distinction must be drawn between different categories of damage. </w:t>
      </w:r>
      <w:r w:rsidR="00CD1BA4">
        <w:t xml:space="preserve">On 26b we are dealing with </w:t>
      </w:r>
      <w:proofErr w:type="spellStart"/>
      <w:proofErr w:type="gramStart"/>
      <w:r w:rsidR="00CD1BA4">
        <w:rPr>
          <w:i/>
          <w:iCs/>
        </w:rPr>
        <w:t>adam</w:t>
      </w:r>
      <w:proofErr w:type="spellEnd"/>
      <w:proofErr w:type="gramEnd"/>
      <w:r w:rsidR="00CD1BA4">
        <w:rPr>
          <w:i/>
          <w:iCs/>
        </w:rPr>
        <w:t xml:space="preserve"> </w:t>
      </w:r>
      <w:proofErr w:type="spellStart"/>
      <w:r w:rsidR="00CD1BA4">
        <w:rPr>
          <w:i/>
          <w:iCs/>
        </w:rPr>
        <w:t>hamazik</w:t>
      </w:r>
      <w:proofErr w:type="spellEnd"/>
      <w:r w:rsidR="00CD1BA4">
        <w:rPr>
          <w:i/>
          <w:iCs/>
        </w:rPr>
        <w:t xml:space="preserve"> </w:t>
      </w:r>
      <w:r w:rsidR="008B468E">
        <w:t xml:space="preserve">(damage done by a person) </w:t>
      </w:r>
      <w:r w:rsidR="00CD1BA4">
        <w:t xml:space="preserve">whereas on 60b we are dealing with the category of </w:t>
      </w:r>
      <w:proofErr w:type="spellStart"/>
      <w:r w:rsidR="00CD1BA4">
        <w:rPr>
          <w:i/>
          <w:iCs/>
        </w:rPr>
        <w:t>eish</w:t>
      </w:r>
      <w:proofErr w:type="spellEnd"/>
      <w:r w:rsidR="008B468E">
        <w:rPr>
          <w:i/>
          <w:iCs/>
        </w:rPr>
        <w:t xml:space="preserve"> </w:t>
      </w:r>
      <w:r w:rsidR="008B468E">
        <w:t>(fire)</w:t>
      </w:r>
      <w:r w:rsidR="00CD1BA4">
        <w:rPr>
          <w:i/>
          <w:iCs/>
        </w:rPr>
        <w:t xml:space="preserve">. </w:t>
      </w:r>
      <w:r w:rsidR="00430E8F">
        <w:t>It is far beyond the parameters of this article to offer a sustained analysis of the diff</w:t>
      </w:r>
      <w:r w:rsidR="00DC7518">
        <w:t xml:space="preserve">erences between the categories; </w:t>
      </w:r>
      <w:r w:rsidR="005E40D0">
        <w:t xml:space="preserve">however, </w:t>
      </w:r>
      <w:r w:rsidR="00F25A6D">
        <w:t xml:space="preserve">we can </w:t>
      </w:r>
      <w:r w:rsidR="005E40D0">
        <w:t xml:space="preserve">briefly </w:t>
      </w:r>
      <w:r w:rsidR="00F25A6D">
        <w:t xml:space="preserve">note </w:t>
      </w:r>
      <w:r w:rsidR="00713CE8">
        <w:t xml:space="preserve">that </w:t>
      </w:r>
      <w:r w:rsidR="00C31B92">
        <w:t>the category</w:t>
      </w:r>
      <w:r w:rsidR="0084747E">
        <w:t xml:space="preserve"> of </w:t>
      </w:r>
      <w:proofErr w:type="spellStart"/>
      <w:r w:rsidR="0084747E">
        <w:rPr>
          <w:i/>
          <w:iCs/>
        </w:rPr>
        <w:t>eish</w:t>
      </w:r>
      <w:proofErr w:type="spellEnd"/>
      <w:r w:rsidR="00C31B92">
        <w:rPr>
          <w:i/>
          <w:iCs/>
        </w:rPr>
        <w:t>,</w:t>
      </w:r>
      <w:r w:rsidR="0084747E">
        <w:rPr>
          <w:i/>
          <w:iCs/>
        </w:rPr>
        <w:t xml:space="preserve"> </w:t>
      </w:r>
      <w:r w:rsidR="0084747E">
        <w:t>and</w:t>
      </w:r>
      <w:r w:rsidR="00C31B92">
        <w:t xml:space="preserve"> for that matter</w:t>
      </w:r>
      <w:r w:rsidR="0084747E">
        <w:t xml:space="preserve"> </w:t>
      </w:r>
      <w:proofErr w:type="spellStart"/>
      <w:r w:rsidR="0084747E">
        <w:rPr>
          <w:i/>
          <w:iCs/>
        </w:rPr>
        <w:t>bor</w:t>
      </w:r>
      <w:proofErr w:type="spellEnd"/>
      <w:r w:rsidR="008B468E">
        <w:t xml:space="preserve"> (a pit)</w:t>
      </w:r>
      <w:r w:rsidR="00C31B92">
        <w:rPr>
          <w:i/>
          <w:iCs/>
        </w:rPr>
        <w:t>,</w:t>
      </w:r>
      <w:r w:rsidR="0084747E">
        <w:rPr>
          <w:i/>
          <w:iCs/>
        </w:rPr>
        <w:t xml:space="preserve"> </w:t>
      </w:r>
      <w:r w:rsidR="0084747E">
        <w:t>do</w:t>
      </w:r>
      <w:r w:rsidR="00F25A6D">
        <w:t>es</w:t>
      </w:r>
      <w:r w:rsidR="0084747E">
        <w:t xml:space="preserve"> not </w:t>
      </w:r>
      <w:r w:rsidR="00C31B92">
        <w:t xml:space="preserve">seem to fit into the classical ideas of </w:t>
      </w:r>
      <w:proofErr w:type="spellStart"/>
      <w:r w:rsidR="00C31B92">
        <w:rPr>
          <w:i/>
          <w:iCs/>
        </w:rPr>
        <w:t>nizkei</w:t>
      </w:r>
      <w:proofErr w:type="spellEnd"/>
      <w:r w:rsidR="00C31B92">
        <w:rPr>
          <w:i/>
          <w:iCs/>
        </w:rPr>
        <w:t xml:space="preserve"> </w:t>
      </w:r>
      <w:proofErr w:type="spellStart"/>
      <w:r w:rsidR="00C31B92">
        <w:rPr>
          <w:i/>
          <w:iCs/>
        </w:rPr>
        <w:t>mamon</w:t>
      </w:r>
      <w:proofErr w:type="spellEnd"/>
      <w:r w:rsidR="008B468E">
        <w:rPr>
          <w:i/>
          <w:iCs/>
        </w:rPr>
        <w:t xml:space="preserve"> </w:t>
      </w:r>
      <w:r w:rsidR="008B468E">
        <w:t>(damage done by property)</w:t>
      </w:r>
      <w:r w:rsidR="00C31B92">
        <w:rPr>
          <w:i/>
          <w:iCs/>
        </w:rPr>
        <w:t xml:space="preserve">. </w:t>
      </w:r>
    </w:p>
    <w:p w14:paraId="07535EF0" w14:textId="0A94B302" w:rsidR="00E911D5" w:rsidRPr="001D7F4A" w:rsidRDefault="00A511C6" w:rsidP="008B468E">
      <w:pPr>
        <w:spacing w:before="0" w:after="0" w:line="276" w:lineRule="auto"/>
      </w:pPr>
      <w:r w:rsidRPr="00A511C6">
        <w:t xml:space="preserve">On the one hand, </w:t>
      </w:r>
      <w:r w:rsidR="0073792F">
        <w:t>it is difficult</w:t>
      </w:r>
      <w:r w:rsidRPr="00A511C6">
        <w:t xml:space="preserve"> equate the relationship between a person and his fire to that </w:t>
      </w:r>
      <w:r w:rsidR="005E40D0">
        <w:t xml:space="preserve">of </w:t>
      </w:r>
      <w:r w:rsidRPr="00A511C6">
        <w:t>between a person and his ox</w:t>
      </w:r>
      <w:r>
        <w:t xml:space="preserve">, so as to render </w:t>
      </w:r>
      <w:proofErr w:type="spellStart"/>
      <w:r>
        <w:rPr>
          <w:i/>
          <w:iCs/>
        </w:rPr>
        <w:t>eish</w:t>
      </w:r>
      <w:proofErr w:type="spellEnd"/>
      <w:r>
        <w:t xml:space="preserve"> a type of </w:t>
      </w:r>
      <w:proofErr w:type="spellStart"/>
      <w:r>
        <w:rPr>
          <w:i/>
          <w:iCs/>
        </w:rPr>
        <w:t>nizkei</w:t>
      </w:r>
      <w:proofErr w:type="spellEnd"/>
      <w:r>
        <w:rPr>
          <w:i/>
          <w:iCs/>
        </w:rPr>
        <w:t xml:space="preserve"> </w:t>
      </w:r>
      <w:proofErr w:type="spellStart"/>
      <w:r w:rsidR="00C202E7">
        <w:rPr>
          <w:i/>
          <w:iCs/>
        </w:rPr>
        <w:t>ma</w:t>
      </w:r>
      <w:r w:rsidR="0073792F">
        <w:rPr>
          <w:i/>
          <w:iCs/>
        </w:rPr>
        <w:t>mon</w:t>
      </w:r>
      <w:proofErr w:type="spellEnd"/>
      <w:r w:rsidR="0073792F">
        <w:t>.</w:t>
      </w:r>
      <w:r w:rsidRPr="00A511C6">
        <w:t xml:space="preserve"> </w:t>
      </w:r>
      <w:r w:rsidR="0073792F">
        <w:t>At the same time</w:t>
      </w:r>
      <w:r w:rsidRPr="00A511C6">
        <w:t xml:space="preserve">, </w:t>
      </w:r>
      <w:r w:rsidR="0073792F">
        <w:t>it is not easy to</w:t>
      </w:r>
      <w:r w:rsidRPr="00A511C6">
        <w:t xml:space="preserve"> compare the act of shooting an arrow to starting a fire</w:t>
      </w:r>
      <w:r w:rsidR="006805DB">
        <w:t xml:space="preserve">, so as to render </w:t>
      </w:r>
      <w:proofErr w:type="spellStart"/>
      <w:r w:rsidR="006805DB">
        <w:rPr>
          <w:i/>
          <w:iCs/>
        </w:rPr>
        <w:t>eish</w:t>
      </w:r>
      <w:proofErr w:type="spellEnd"/>
      <w:r w:rsidR="006805DB">
        <w:rPr>
          <w:i/>
          <w:iCs/>
        </w:rPr>
        <w:t xml:space="preserve"> </w:t>
      </w:r>
      <w:r w:rsidR="006805DB">
        <w:t xml:space="preserve">a type of </w:t>
      </w:r>
      <w:proofErr w:type="spellStart"/>
      <w:proofErr w:type="gramStart"/>
      <w:r w:rsidR="006805DB">
        <w:rPr>
          <w:i/>
          <w:iCs/>
        </w:rPr>
        <w:t>adam</w:t>
      </w:r>
      <w:proofErr w:type="spellEnd"/>
      <w:proofErr w:type="gramEnd"/>
      <w:r w:rsidR="006805DB">
        <w:rPr>
          <w:i/>
          <w:iCs/>
        </w:rPr>
        <w:t xml:space="preserve"> </w:t>
      </w:r>
      <w:proofErr w:type="spellStart"/>
      <w:r w:rsidR="006805DB">
        <w:rPr>
          <w:i/>
          <w:iCs/>
        </w:rPr>
        <w:t>hamazik</w:t>
      </w:r>
      <w:proofErr w:type="spellEnd"/>
      <w:r w:rsidR="009459DE">
        <w:t>.</w:t>
      </w:r>
      <w:r w:rsidR="00863CBD">
        <w:rPr>
          <w:rStyle w:val="FootnoteReference"/>
        </w:rPr>
        <w:footnoteReference w:id="18"/>
      </w:r>
      <w:r w:rsidR="006805DB">
        <w:t xml:space="preserve"> </w:t>
      </w:r>
      <w:proofErr w:type="spellStart"/>
      <w:r w:rsidR="00E911D5">
        <w:rPr>
          <w:i/>
          <w:iCs/>
        </w:rPr>
        <w:t>Bor</w:t>
      </w:r>
      <w:proofErr w:type="spellEnd"/>
      <w:r w:rsidR="00E911D5">
        <w:rPr>
          <w:i/>
          <w:iCs/>
        </w:rPr>
        <w:t xml:space="preserve"> </w:t>
      </w:r>
      <w:r w:rsidR="00E911D5">
        <w:t xml:space="preserve">would certainly not seem to be </w:t>
      </w:r>
      <w:proofErr w:type="spellStart"/>
      <w:proofErr w:type="gramStart"/>
      <w:r w:rsidR="00E911D5">
        <w:rPr>
          <w:i/>
          <w:iCs/>
        </w:rPr>
        <w:t>adam</w:t>
      </w:r>
      <w:proofErr w:type="spellEnd"/>
      <w:proofErr w:type="gramEnd"/>
      <w:r w:rsidR="00E911D5">
        <w:rPr>
          <w:i/>
          <w:iCs/>
        </w:rPr>
        <w:t xml:space="preserve"> </w:t>
      </w:r>
      <w:proofErr w:type="spellStart"/>
      <w:r w:rsidR="00E911D5">
        <w:rPr>
          <w:i/>
          <w:iCs/>
        </w:rPr>
        <w:t>hamazik</w:t>
      </w:r>
      <w:proofErr w:type="spellEnd"/>
      <w:r w:rsidR="00E911D5">
        <w:rPr>
          <w:i/>
          <w:iCs/>
        </w:rPr>
        <w:t xml:space="preserve"> </w:t>
      </w:r>
      <w:r w:rsidR="00E911D5">
        <w:t xml:space="preserve">as the person has seemingly not been involved at all in the </w:t>
      </w:r>
      <w:r w:rsidR="001D7F4A">
        <w:t xml:space="preserve">damage. But the classic understanding of the nature of the obligation for </w:t>
      </w:r>
      <w:proofErr w:type="spellStart"/>
      <w:r w:rsidR="00C202E7">
        <w:rPr>
          <w:i/>
          <w:iCs/>
        </w:rPr>
        <w:t>nizkei</w:t>
      </w:r>
      <w:proofErr w:type="spellEnd"/>
      <w:r w:rsidR="00C202E7">
        <w:rPr>
          <w:i/>
          <w:iCs/>
        </w:rPr>
        <w:t xml:space="preserve"> </w:t>
      </w:r>
      <w:proofErr w:type="spellStart"/>
      <w:r w:rsidR="00C202E7">
        <w:rPr>
          <w:i/>
          <w:iCs/>
        </w:rPr>
        <w:t>ma</w:t>
      </w:r>
      <w:r w:rsidR="001D7F4A">
        <w:rPr>
          <w:i/>
          <w:iCs/>
        </w:rPr>
        <w:t>mon</w:t>
      </w:r>
      <w:proofErr w:type="spellEnd"/>
      <w:r w:rsidR="001D7F4A">
        <w:rPr>
          <w:i/>
          <w:iCs/>
        </w:rPr>
        <w:t xml:space="preserve"> </w:t>
      </w:r>
      <w:r w:rsidR="003F579B">
        <w:t>is either that</w:t>
      </w:r>
      <w:r w:rsidR="003F579B" w:rsidRPr="003F579B">
        <w:t xml:space="preserve"> legal ownership di</w:t>
      </w:r>
      <w:r w:rsidR="00C96845">
        <w:t>ctates liability or that</w:t>
      </w:r>
      <w:r w:rsidR="003F579B" w:rsidRPr="003F579B">
        <w:t xml:space="preserve"> negligence in watching</w:t>
      </w:r>
      <w:r w:rsidR="00F817FE">
        <w:t>/guarding</w:t>
      </w:r>
      <w:r w:rsidR="003F579B" w:rsidRPr="003F579B">
        <w:t xml:space="preserve"> </w:t>
      </w:r>
      <w:r w:rsidR="00C96845">
        <w:t xml:space="preserve">dictates liability. </w:t>
      </w:r>
      <w:r w:rsidR="00EE3E2A" w:rsidRPr="00EE3E2A">
        <w:t>It is ve</w:t>
      </w:r>
      <w:r w:rsidR="00EE3E2A">
        <w:t>ry difficult to obligate the</w:t>
      </w:r>
      <w:r w:rsidR="00EE3E2A" w:rsidRPr="00EE3E2A">
        <w:t xml:space="preserve"> digger because of his legal ownership, since he does not actuall</w:t>
      </w:r>
      <w:r w:rsidR="006339A4">
        <w:t>y own the pit which anyway</w:t>
      </w:r>
      <w:r w:rsidR="00EE3E2A" w:rsidRPr="00EE3E2A">
        <w:t xml:space="preserve"> </w:t>
      </w:r>
      <w:r w:rsidR="006339A4">
        <w:t>is</w:t>
      </w:r>
      <w:r w:rsidR="00EE3E2A">
        <w:t xml:space="preserve"> in </w:t>
      </w:r>
      <w:r w:rsidR="008B468E">
        <w:t>the public domain</w:t>
      </w:r>
      <w:r w:rsidR="00EE3E2A">
        <w:t xml:space="preserve">. </w:t>
      </w:r>
      <w:r w:rsidR="0075576F">
        <w:t>It is just as difficult to obligate the digger because of negligence as the</w:t>
      </w:r>
      <w:r w:rsidR="00EE3E2A" w:rsidRPr="00EE3E2A">
        <w:t xml:space="preserve"> initial negligence</w:t>
      </w:r>
      <w:r w:rsidR="00C06162">
        <w:t xml:space="preserve"> only indirectly causes damage at a much later </w:t>
      </w:r>
      <w:r w:rsidR="008B468E">
        <w:t>point.</w:t>
      </w:r>
    </w:p>
    <w:p w14:paraId="246DE44C" w14:textId="58D17657" w:rsidR="005D1472" w:rsidRDefault="00500843" w:rsidP="00E3684B">
      <w:pPr>
        <w:spacing w:before="0" w:after="0" w:line="276" w:lineRule="auto"/>
      </w:pPr>
      <w:r>
        <w:t xml:space="preserve">One approach therefore is to understand that the </w:t>
      </w:r>
      <w:proofErr w:type="spellStart"/>
      <w:r>
        <w:rPr>
          <w:i/>
          <w:iCs/>
        </w:rPr>
        <w:t>chiyuv</w:t>
      </w:r>
      <w:proofErr w:type="spellEnd"/>
      <w:r>
        <w:rPr>
          <w:i/>
          <w:iCs/>
        </w:rPr>
        <w:t xml:space="preserve"> </w:t>
      </w:r>
      <w:r>
        <w:t xml:space="preserve">in these cases </w:t>
      </w:r>
      <w:r w:rsidR="005D1472">
        <w:t xml:space="preserve">is due to a third model of liability: </w:t>
      </w:r>
      <w:r w:rsidR="005D1472" w:rsidRPr="005D1472">
        <w:t>anyone who creates a public hazard and endangers oth</w:t>
      </w:r>
      <w:r w:rsidR="00103DA0">
        <w:t xml:space="preserve">ers is </w:t>
      </w:r>
      <w:proofErr w:type="spellStart"/>
      <w:r w:rsidR="00103DA0">
        <w:rPr>
          <w:i/>
          <w:iCs/>
        </w:rPr>
        <w:t>chayav</w:t>
      </w:r>
      <w:proofErr w:type="spellEnd"/>
      <w:r w:rsidR="005D1472" w:rsidRPr="005D1472">
        <w:t xml:space="preserve"> </w:t>
      </w:r>
      <w:r w:rsidR="00103DA0">
        <w:t xml:space="preserve">for the very creation of the hazard. </w:t>
      </w:r>
      <w:r w:rsidR="004B3125">
        <w:t>Even though the</w:t>
      </w:r>
      <w:r w:rsidR="005D1472" w:rsidRPr="005D1472">
        <w:t xml:space="preserve"> association </w:t>
      </w:r>
      <w:r w:rsidR="004B3125">
        <w:t xml:space="preserve">of the digger </w:t>
      </w:r>
      <w:r w:rsidR="005D1472" w:rsidRPr="005D1472">
        <w:t xml:space="preserve">with the actual damage which occurred is very slight, he pays for having created a </w:t>
      </w:r>
      <w:r w:rsidR="00C8088B">
        <w:t>‘</w:t>
      </w:r>
      <w:r w:rsidR="005D1472" w:rsidRPr="005D1472">
        <w:t>monster</w:t>
      </w:r>
      <w:r w:rsidR="00C8088B">
        <w:t>’</w:t>
      </w:r>
      <w:r w:rsidR="005D1472" w:rsidRPr="005D1472">
        <w:t xml:space="preserve"> in the first place.  The </w:t>
      </w:r>
      <w:proofErr w:type="spellStart"/>
      <w:r w:rsidR="005D1472" w:rsidRPr="00180E51">
        <w:rPr>
          <w:i/>
          <w:iCs/>
        </w:rPr>
        <w:t>gemara</w:t>
      </w:r>
      <w:proofErr w:type="spellEnd"/>
      <w:r w:rsidR="005D1472" w:rsidRPr="005D1472">
        <w:t xml:space="preserve"> </w:t>
      </w:r>
      <w:r w:rsidR="008B468E">
        <w:t>i</w:t>
      </w:r>
      <w:r w:rsidR="005B6C40">
        <w:t xml:space="preserve">n </w:t>
      </w:r>
      <w:proofErr w:type="spellStart"/>
      <w:r w:rsidR="005B6C40" w:rsidRPr="008B468E">
        <w:t>Bava</w:t>
      </w:r>
      <w:proofErr w:type="spellEnd"/>
      <w:r w:rsidR="005B6C40" w:rsidRPr="008B468E">
        <w:t xml:space="preserve"> </w:t>
      </w:r>
      <w:proofErr w:type="spellStart"/>
      <w:r w:rsidR="005B6C40" w:rsidRPr="008B468E">
        <w:t>Kamma</w:t>
      </w:r>
      <w:proofErr w:type="spellEnd"/>
      <w:r w:rsidR="005B6C40">
        <w:t xml:space="preserve"> 49b </w:t>
      </w:r>
      <w:r w:rsidR="005D1472" w:rsidRPr="005D1472">
        <w:t>might be suggesting as much when it claims that t</w:t>
      </w:r>
      <w:r w:rsidR="00AE60F9">
        <w:t xml:space="preserve">he digger is responsible </w:t>
      </w:r>
      <w:r w:rsidR="005D1472" w:rsidRPr="00AE60F9">
        <w:rPr>
          <w:i/>
          <w:iCs/>
        </w:rPr>
        <w:t xml:space="preserve">al </w:t>
      </w:r>
      <w:proofErr w:type="spellStart"/>
      <w:r w:rsidR="005D1472" w:rsidRPr="00AE60F9">
        <w:rPr>
          <w:i/>
          <w:iCs/>
        </w:rPr>
        <w:t>i</w:t>
      </w:r>
      <w:r w:rsidR="00AE60F9" w:rsidRPr="00AE60F9">
        <w:rPr>
          <w:i/>
          <w:iCs/>
        </w:rPr>
        <w:t>skei</w:t>
      </w:r>
      <w:proofErr w:type="spellEnd"/>
      <w:r w:rsidR="00AE60F9" w:rsidRPr="00AE60F9">
        <w:rPr>
          <w:i/>
          <w:iCs/>
        </w:rPr>
        <w:t xml:space="preserve"> </w:t>
      </w:r>
      <w:proofErr w:type="spellStart"/>
      <w:r w:rsidR="00AE60F9" w:rsidRPr="00AE60F9">
        <w:rPr>
          <w:i/>
          <w:iCs/>
        </w:rPr>
        <w:t>keriya</w:t>
      </w:r>
      <w:proofErr w:type="spellEnd"/>
      <w:r w:rsidR="00AE60F9" w:rsidRPr="00AE60F9">
        <w:rPr>
          <w:i/>
          <w:iCs/>
        </w:rPr>
        <w:t xml:space="preserve"> </w:t>
      </w:r>
      <w:proofErr w:type="spellStart"/>
      <w:r w:rsidR="00AE60F9" w:rsidRPr="00AE60F9">
        <w:rPr>
          <w:i/>
          <w:iCs/>
        </w:rPr>
        <w:t>ve</w:t>
      </w:r>
      <w:proofErr w:type="spellEnd"/>
      <w:r w:rsidR="00AE60F9" w:rsidRPr="00AE60F9">
        <w:rPr>
          <w:i/>
          <w:iCs/>
        </w:rPr>
        <w:t xml:space="preserve">-al </w:t>
      </w:r>
      <w:proofErr w:type="spellStart"/>
      <w:r w:rsidR="00AE60F9" w:rsidRPr="00AE60F9">
        <w:rPr>
          <w:i/>
          <w:iCs/>
        </w:rPr>
        <w:t>iskei</w:t>
      </w:r>
      <w:proofErr w:type="spellEnd"/>
      <w:r w:rsidR="00AE60F9" w:rsidRPr="00AE60F9">
        <w:rPr>
          <w:i/>
          <w:iCs/>
        </w:rPr>
        <w:t xml:space="preserve"> </w:t>
      </w:r>
      <w:proofErr w:type="spellStart"/>
      <w:r w:rsidR="00AE60F9" w:rsidRPr="00AE60F9">
        <w:rPr>
          <w:i/>
          <w:iCs/>
        </w:rPr>
        <w:t>peticha</w:t>
      </w:r>
      <w:proofErr w:type="spellEnd"/>
      <w:r w:rsidR="008B468E">
        <w:t xml:space="preserve"> </w:t>
      </w:r>
      <w:r w:rsidR="00AE60F9">
        <w:t>-</w:t>
      </w:r>
      <w:r w:rsidR="008B468E">
        <w:t xml:space="preserve"> </w:t>
      </w:r>
      <w:r w:rsidR="005D1472" w:rsidRPr="005D1472">
        <w:t>for the actual digging and ope</w:t>
      </w:r>
      <w:r w:rsidR="00AE60F9">
        <w:t>ning (of the pit).</w:t>
      </w:r>
      <w:r w:rsidR="00624977">
        <w:rPr>
          <w:rStyle w:val="FootnoteReference"/>
        </w:rPr>
        <w:footnoteReference w:id="19"/>
      </w:r>
      <w:r w:rsidR="008B468E">
        <w:t xml:space="preserve"> </w:t>
      </w:r>
      <w:r w:rsidR="00634FEA">
        <w:t xml:space="preserve">Similarly, even if a fire is not considered to be owned by the lighter and the association of the lighter </w:t>
      </w:r>
      <w:r w:rsidR="00BE335D">
        <w:t>with the actual damage which occurred is very slight, he pays for having created the dan</w:t>
      </w:r>
      <w:r w:rsidR="006C203A">
        <w:t>gerous item in the first place.</w:t>
      </w:r>
      <w:r w:rsidR="006C203A">
        <w:rPr>
          <w:rStyle w:val="FootnoteReference"/>
        </w:rPr>
        <w:footnoteReference w:id="20"/>
      </w:r>
    </w:p>
    <w:p w14:paraId="26DBF98C" w14:textId="77777777" w:rsidR="00FE143E" w:rsidRDefault="00FE143E" w:rsidP="00E3684B">
      <w:pPr>
        <w:spacing w:before="0" w:after="0" w:line="276" w:lineRule="auto"/>
      </w:pPr>
      <w:r>
        <w:t xml:space="preserve">The rule for </w:t>
      </w:r>
      <w:proofErr w:type="spellStart"/>
      <w:r>
        <w:rPr>
          <w:i/>
          <w:iCs/>
        </w:rPr>
        <w:t>eish</w:t>
      </w:r>
      <w:proofErr w:type="spellEnd"/>
      <w:r>
        <w:t xml:space="preserve"> can be summarised as follows:</w:t>
      </w:r>
    </w:p>
    <w:p w14:paraId="600143B4" w14:textId="76B5D539" w:rsidR="00FE143E" w:rsidRDefault="00FE143E" w:rsidP="008B468E">
      <w:pPr>
        <w:pStyle w:val="Quote"/>
        <w:spacing w:before="0" w:after="0" w:line="276" w:lineRule="auto"/>
      </w:pPr>
      <w:r>
        <w:t xml:space="preserve">For any person p, p is </w:t>
      </w:r>
      <w:proofErr w:type="spellStart"/>
      <w:r>
        <w:t>chayav</w:t>
      </w:r>
      <w:proofErr w:type="spellEnd"/>
      <w:r>
        <w:t xml:space="preserve"> if and only if p </w:t>
      </w:r>
      <w:r w:rsidR="00DE429E">
        <w:t>brings into existence a potential hazard and that hazard subsequently leads directly to D, where D is any outcome of damage</w:t>
      </w:r>
      <w:r w:rsidR="00E057D1">
        <w:t xml:space="preserve">. </w:t>
      </w:r>
    </w:p>
    <w:p w14:paraId="2B8F340C" w14:textId="2A504338" w:rsidR="00740CB1" w:rsidRDefault="005A6D4A" w:rsidP="008B468E">
      <w:pPr>
        <w:spacing w:before="0" w:after="0" w:line="276" w:lineRule="auto"/>
      </w:pPr>
      <w:r>
        <w:t>Fo</w:t>
      </w:r>
      <w:r w:rsidR="00584D15">
        <w:t>r the case</w:t>
      </w:r>
      <w:r>
        <w:t xml:space="preserve"> on 60b then</w:t>
      </w:r>
      <w:r w:rsidR="004F5E05">
        <w:t>,</w:t>
      </w:r>
      <w:r>
        <w:t xml:space="preserve"> the </w:t>
      </w:r>
      <w:r w:rsidR="00584D15">
        <w:t>que</w:t>
      </w:r>
      <w:r w:rsidR="006421E1">
        <w:t>stion is whether a hazard</w:t>
      </w:r>
      <w:r w:rsidR="00584D15">
        <w:rPr>
          <w:i/>
          <w:iCs/>
        </w:rPr>
        <w:t xml:space="preserve"> </w:t>
      </w:r>
      <w:r w:rsidR="002E4630">
        <w:t xml:space="preserve">has been created. The opinion of </w:t>
      </w:r>
      <w:proofErr w:type="spellStart"/>
      <w:r w:rsidR="002E4630">
        <w:t>Rav</w:t>
      </w:r>
      <w:proofErr w:type="spellEnd"/>
      <w:r w:rsidR="002E4630">
        <w:t xml:space="preserve"> </w:t>
      </w:r>
      <w:proofErr w:type="spellStart"/>
      <w:r w:rsidR="002E4630">
        <w:t>Ashi</w:t>
      </w:r>
      <w:proofErr w:type="spellEnd"/>
      <w:r w:rsidR="002E4630">
        <w:t xml:space="preserve"> is that because the person merely fans the</w:t>
      </w:r>
      <w:r w:rsidR="00AE032F">
        <w:t xml:space="preserve"> </w:t>
      </w:r>
      <w:r w:rsidR="002E4630">
        <w:t>flames</w:t>
      </w:r>
      <w:r w:rsidR="003A3964">
        <w:t xml:space="preserve">, he </w:t>
      </w:r>
      <w:r w:rsidR="004B0A7E">
        <w:t xml:space="preserve">is </w:t>
      </w:r>
      <w:r w:rsidR="003A3964">
        <w:t xml:space="preserve">only </w:t>
      </w:r>
      <w:r w:rsidR="004B0A7E">
        <w:t xml:space="preserve">judged to have </w:t>
      </w:r>
      <w:r w:rsidR="003A3964">
        <w:t>indirectly creat</w:t>
      </w:r>
      <w:r w:rsidR="004B0A7E">
        <w:t>ed</w:t>
      </w:r>
      <w:r w:rsidR="003A3964">
        <w:t xml:space="preserve"> a hazard and</w:t>
      </w:r>
      <w:r w:rsidR="00584D15">
        <w:t xml:space="preserve"> is therefore </w:t>
      </w:r>
      <w:r w:rsidR="00772700">
        <w:t>exempt.</w:t>
      </w:r>
      <w:r w:rsidR="002E4630">
        <w:rPr>
          <w:rStyle w:val="FootnoteReference"/>
        </w:rPr>
        <w:footnoteReference w:id="21"/>
      </w:r>
      <w:r w:rsidR="004F5E05">
        <w:t xml:space="preserve"> The cases on 26b however are discussing </w:t>
      </w:r>
      <w:proofErr w:type="spellStart"/>
      <w:proofErr w:type="gramStart"/>
      <w:r w:rsidR="004F5E05">
        <w:rPr>
          <w:i/>
          <w:iCs/>
        </w:rPr>
        <w:t>adam</w:t>
      </w:r>
      <w:proofErr w:type="spellEnd"/>
      <w:proofErr w:type="gramEnd"/>
      <w:r w:rsidR="004F5E05">
        <w:rPr>
          <w:i/>
          <w:iCs/>
        </w:rPr>
        <w:t xml:space="preserve"> </w:t>
      </w:r>
      <w:proofErr w:type="spellStart"/>
      <w:r w:rsidR="004F5E05">
        <w:rPr>
          <w:i/>
          <w:iCs/>
        </w:rPr>
        <w:t>hamazik</w:t>
      </w:r>
      <w:proofErr w:type="spellEnd"/>
      <w:r w:rsidR="004F5E05">
        <w:t xml:space="preserve"> and we have a rule that </w:t>
      </w:r>
      <w:proofErr w:type="spellStart"/>
      <w:r w:rsidR="008B468E">
        <w:rPr>
          <w:i/>
          <w:iCs/>
        </w:rPr>
        <w:t>adam</w:t>
      </w:r>
      <w:proofErr w:type="spellEnd"/>
      <w:r w:rsidR="008B468E">
        <w:rPr>
          <w:i/>
          <w:iCs/>
        </w:rPr>
        <w:t xml:space="preserve"> </w:t>
      </w:r>
      <w:proofErr w:type="spellStart"/>
      <w:r w:rsidR="008B468E">
        <w:rPr>
          <w:i/>
          <w:iCs/>
        </w:rPr>
        <w:t>muad</w:t>
      </w:r>
      <w:proofErr w:type="spellEnd"/>
      <w:r w:rsidR="008B468E">
        <w:rPr>
          <w:i/>
          <w:iCs/>
        </w:rPr>
        <w:t xml:space="preserve"> </w:t>
      </w:r>
      <w:proofErr w:type="spellStart"/>
      <w:r w:rsidR="008B468E">
        <w:rPr>
          <w:i/>
          <w:iCs/>
        </w:rPr>
        <w:t>l’</w:t>
      </w:r>
      <w:r w:rsidR="004F5E05">
        <w:rPr>
          <w:i/>
          <w:iCs/>
        </w:rPr>
        <w:t>olam</w:t>
      </w:r>
      <w:proofErr w:type="spellEnd"/>
      <w:r w:rsidR="004F5E05">
        <w:rPr>
          <w:i/>
          <w:iCs/>
        </w:rPr>
        <w:t xml:space="preserve"> </w:t>
      </w:r>
      <w:r w:rsidR="00C202E7" w:rsidRPr="00C202E7">
        <w:t>(</w:t>
      </w:r>
      <w:r w:rsidR="00C202E7">
        <w:t xml:space="preserve">a person is always liable for their damages) </w:t>
      </w:r>
      <w:r w:rsidR="006868B9">
        <w:t xml:space="preserve">so that he is liable even </w:t>
      </w:r>
      <w:r w:rsidR="00F55DB6">
        <w:t xml:space="preserve">in cases where the </w:t>
      </w:r>
      <w:r w:rsidR="00F55DB6">
        <w:lastRenderedPageBreak/>
        <w:t xml:space="preserve">outcome </w:t>
      </w:r>
      <w:r w:rsidR="000D05C0">
        <w:t>is indirect.</w:t>
      </w:r>
      <w:r w:rsidR="00C664EA">
        <w:t xml:space="preserve"> </w:t>
      </w:r>
      <w:r w:rsidR="008B468E">
        <w:t>In other words, th</w:t>
      </w:r>
      <w:r w:rsidR="0094278B">
        <w:t>ere is no contradiction between the two passages because each is dealing with</w:t>
      </w:r>
      <w:r w:rsidR="00E43F7A">
        <w:t xml:space="preserve"> a compl</w:t>
      </w:r>
      <w:r w:rsidR="008B468E">
        <w:t>etely different type of damage.</w:t>
      </w:r>
    </w:p>
    <w:p w14:paraId="6634FA4E" w14:textId="77777777" w:rsidR="00823CA0" w:rsidRDefault="00823CA0" w:rsidP="00823CA0">
      <w:pPr>
        <w:spacing w:before="0" w:after="0" w:line="276" w:lineRule="auto"/>
        <w:rPr>
          <w:u w:val="single"/>
        </w:rPr>
      </w:pPr>
    </w:p>
    <w:p w14:paraId="2FCC7A2A" w14:textId="77777777" w:rsidR="00086DB8" w:rsidRDefault="00086DB8" w:rsidP="00823CA0">
      <w:pPr>
        <w:spacing w:before="0" w:after="0" w:line="276" w:lineRule="auto"/>
        <w:rPr>
          <w:u w:val="single"/>
        </w:rPr>
      </w:pPr>
      <w:r w:rsidRPr="00823CA0">
        <w:rPr>
          <w:u w:val="single"/>
        </w:rPr>
        <w:t xml:space="preserve">The </w:t>
      </w:r>
      <w:r w:rsidR="00247BE3" w:rsidRPr="00823CA0">
        <w:rPr>
          <w:u w:val="single"/>
        </w:rPr>
        <w:t>ethic of responsibility</w:t>
      </w:r>
    </w:p>
    <w:p w14:paraId="7AF16D04" w14:textId="77777777" w:rsidR="00823CA0" w:rsidRPr="00823CA0" w:rsidRDefault="00823CA0" w:rsidP="00823CA0">
      <w:pPr>
        <w:spacing w:before="0" w:after="0" w:line="276" w:lineRule="auto"/>
        <w:rPr>
          <w:u w:val="single"/>
        </w:rPr>
      </w:pPr>
    </w:p>
    <w:p w14:paraId="527773E0" w14:textId="4890B558" w:rsidR="00C664EA" w:rsidRPr="004F5E05" w:rsidRDefault="00C664EA" w:rsidP="00C202E7">
      <w:pPr>
        <w:spacing w:before="0" w:after="0" w:line="276" w:lineRule="auto"/>
      </w:pPr>
      <w:r>
        <w:t xml:space="preserve">This rule of </w:t>
      </w:r>
      <w:proofErr w:type="spellStart"/>
      <w:proofErr w:type="gramStart"/>
      <w:r w:rsidR="00C202E7">
        <w:rPr>
          <w:i/>
          <w:iCs/>
        </w:rPr>
        <w:t>adam</w:t>
      </w:r>
      <w:proofErr w:type="spellEnd"/>
      <w:proofErr w:type="gramEnd"/>
      <w:r w:rsidR="00C202E7">
        <w:rPr>
          <w:i/>
          <w:iCs/>
        </w:rPr>
        <w:t xml:space="preserve"> </w:t>
      </w:r>
      <w:proofErr w:type="spellStart"/>
      <w:r w:rsidR="00C202E7">
        <w:rPr>
          <w:i/>
          <w:iCs/>
        </w:rPr>
        <w:t>muad</w:t>
      </w:r>
      <w:proofErr w:type="spellEnd"/>
      <w:r w:rsidR="00C202E7">
        <w:rPr>
          <w:i/>
          <w:iCs/>
        </w:rPr>
        <w:t xml:space="preserve"> </w:t>
      </w:r>
      <w:proofErr w:type="spellStart"/>
      <w:r w:rsidR="00C202E7">
        <w:rPr>
          <w:i/>
          <w:iCs/>
        </w:rPr>
        <w:t>l’</w:t>
      </w:r>
      <w:r>
        <w:rPr>
          <w:i/>
          <w:iCs/>
        </w:rPr>
        <w:t>olam</w:t>
      </w:r>
      <w:proofErr w:type="spellEnd"/>
      <w:r>
        <w:rPr>
          <w:i/>
          <w:iCs/>
        </w:rPr>
        <w:t xml:space="preserve"> </w:t>
      </w:r>
      <w:r>
        <w:t xml:space="preserve">must be understood. Why is it that a person should always be liable for damage? Do we not have a general principle that there is a differentiation between acts committed on purpose, acts committed by mistake and acts which were not intended at all? </w:t>
      </w:r>
    </w:p>
    <w:p w14:paraId="4BA53151" w14:textId="1D8B01CC" w:rsidR="00C664EA" w:rsidRDefault="004149A4" w:rsidP="00C202E7">
      <w:pPr>
        <w:spacing w:before="0" w:after="0" w:line="276" w:lineRule="auto"/>
      </w:pPr>
      <w:r>
        <w:t xml:space="preserve">The principle is introduced in the </w:t>
      </w:r>
      <w:r w:rsidRPr="00180E51">
        <w:rPr>
          <w:i/>
          <w:iCs/>
        </w:rPr>
        <w:t>Mishna</w:t>
      </w:r>
      <w:r>
        <w:t xml:space="preserve"> </w:t>
      </w:r>
      <w:r w:rsidR="00C202E7">
        <w:t xml:space="preserve">in </w:t>
      </w:r>
      <w:proofErr w:type="spellStart"/>
      <w:r w:rsidR="00C202E7">
        <w:t>Bava</w:t>
      </w:r>
      <w:proofErr w:type="spellEnd"/>
      <w:r w:rsidR="00C202E7">
        <w:t xml:space="preserve"> </w:t>
      </w:r>
      <w:proofErr w:type="spellStart"/>
      <w:r w:rsidR="00C202E7">
        <w:t>Kamma</w:t>
      </w:r>
      <w:proofErr w:type="spellEnd"/>
      <w:r w:rsidR="00C202E7">
        <w:t xml:space="preserve"> </w:t>
      </w:r>
      <w:r>
        <w:t>26a but</w:t>
      </w:r>
      <w:r w:rsidR="00C202E7">
        <w:t xml:space="preserve"> there is</w:t>
      </w:r>
      <w:r>
        <w:t xml:space="preserve"> a fundamental argument over its nature and scope between the </w:t>
      </w:r>
      <w:proofErr w:type="spellStart"/>
      <w:r w:rsidRPr="00180E51">
        <w:t>Ramban</w:t>
      </w:r>
      <w:proofErr w:type="spellEnd"/>
      <w:r w:rsidR="00983F14" w:rsidRPr="00C202E7">
        <w:rPr>
          <w:rStyle w:val="FootnoteReference"/>
        </w:rPr>
        <w:footnoteReference w:id="22"/>
      </w:r>
      <w:r>
        <w:rPr>
          <w:i/>
          <w:iCs/>
        </w:rPr>
        <w:t xml:space="preserve"> </w:t>
      </w:r>
      <w:r>
        <w:t xml:space="preserve">and </w:t>
      </w:r>
      <w:proofErr w:type="spellStart"/>
      <w:r w:rsidR="00C202E7">
        <w:t>Tos</w:t>
      </w:r>
      <w:r w:rsidRPr="00180E51">
        <w:t>fo</w:t>
      </w:r>
      <w:r w:rsidR="00C202E7">
        <w:t>s</w:t>
      </w:r>
      <w:proofErr w:type="spellEnd"/>
      <w:r>
        <w:rPr>
          <w:i/>
          <w:iCs/>
        </w:rPr>
        <w:t xml:space="preserve">. </w:t>
      </w:r>
      <w:r w:rsidR="004D17E4">
        <w:t xml:space="preserve">The </w:t>
      </w:r>
      <w:proofErr w:type="spellStart"/>
      <w:r w:rsidR="004D17E4" w:rsidRPr="00180E51">
        <w:t>Ramban</w:t>
      </w:r>
      <w:proofErr w:type="spellEnd"/>
      <w:r w:rsidR="004D17E4">
        <w:rPr>
          <w:i/>
          <w:iCs/>
        </w:rPr>
        <w:t xml:space="preserve"> </w:t>
      </w:r>
      <w:r w:rsidR="00C202E7">
        <w:t>holds</w:t>
      </w:r>
      <w:r w:rsidR="004D17E4">
        <w:t xml:space="preserve"> that</w:t>
      </w:r>
      <w:r w:rsidR="004D17E4" w:rsidRPr="004D17E4">
        <w:t xml:space="preserve"> a person bears liability for all damages he physically causes, even if he caused damage due to circumstances entirely beyond his control. </w:t>
      </w:r>
      <w:r w:rsidR="00CB1542">
        <w:t>He cites the cases on 26b as proof texts</w:t>
      </w:r>
      <w:r w:rsidR="00394734">
        <w:t xml:space="preserve"> which illustrate that unforeseen circumstances such as gusts of wind do not serve to exempt a person. </w:t>
      </w:r>
      <w:proofErr w:type="spellStart"/>
      <w:r w:rsidR="00C202E7">
        <w:t>Tos</w:t>
      </w:r>
      <w:r w:rsidR="00910A48" w:rsidRPr="00180E51">
        <w:t>fo</w:t>
      </w:r>
      <w:r w:rsidR="005E40D0" w:rsidRPr="00180E51">
        <w:t>s</w:t>
      </w:r>
      <w:proofErr w:type="spellEnd"/>
      <w:r w:rsidR="00910A48" w:rsidRPr="00C202E7">
        <w:rPr>
          <w:rStyle w:val="FootnoteReference"/>
        </w:rPr>
        <w:footnoteReference w:id="23"/>
      </w:r>
      <w:r w:rsidR="00C202E7">
        <w:t xml:space="preserve"> holds </w:t>
      </w:r>
      <w:r w:rsidR="00910A48">
        <w:t xml:space="preserve">that in cases of </w:t>
      </w:r>
      <w:r w:rsidR="00910A48">
        <w:rPr>
          <w:i/>
          <w:iCs/>
        </w:rPr>
        <w:t xml:space="preserve">ones </w:t>
      </w:r>
      <w:proofErr w:type="spellStart"/>
      <w:r w:rsidR="00910A48">
        <w:rPr>
          <w:i/>
          <w:iCs/>
        </w:rPr>
        <w:t>gamur</w:t>
      </w:r>
      <w:proofErr w:type="spellEnd"/>
      <w:r w:rsidR="00910A48">
        <w:rPr>
          <w:i/>
          <w:iCs/>
        </w:rPr>
        <w:t xml:space="preserve"> </w:t>
      </w:r>
      <w:r w:rsidR="00C202E7" w:rsidRPr="00C202E7">
        <w:t>(total</w:t>
      </w:r>
      <w:r w:rsidR="00C202E7">
        <w:t>ly out of his control)</w:t>
      </w:r>
      <w:r w:rsidR="00C202E7">
        <w:rPr>
          <w:i/>
          <w:iCs/>
        </w:rPr>
        <w:t xml:space="preserve"> </w:t>
      </w:r>
      <w:r w:rsidR="00910A48">
        <w:t xml:space="preserve">a person would not be </w:t>
      </w:r>
      <w:proofErr w:type="spellStart"/>
      <w:r w:rsidR="00910A48">
        <w:rPr>
          <w:i/>
          <w:iCs/>
        </w:rPr>
        <w:t>chayav</w:t>
      </w:r>
      <w:proofErr w:type="spellEnd"/>
      <w:r w:rsidR="00910A48">
        <w:rPr>
          <w:i/>
          <w:iCs/>
        </w:rPr>
        <w:t xml:space="preserve">. </w:t>
      </w:r>
    </w:p>
    <w:p w14:paraId="1B61BB35" w14:textId="5D4EE4BF" w:rsidR="00123A91" w:rsidRDefault="00123A91" w:rsidP="00E3684B">
      <w:pPr>
        <w:spacing w:before="0" w:after="0" w:line="276" w:lineRule="auto"/>
      </w:pPr>
      <w:r>
        <w:t>Seemingly, the argument hints</w:t>
      </w:r>
      <w:r w:rsidRPr="00123A91">
        <w:t xml:space="preserve"> as to the fundamental basis of a person's liability </w:t>
      </w:r>
      <w:r w:rsidR="00F77C68">
        <w:t>in cases where</w:t>
      </w:r>
      <w:r w:rsidRPr="00123A91">
        <w:t xml:space="preserve"> he personally causes damage.  According to the </w:t>
      </w:r>
      <w:proofErr w:type="spellStart"/>
      <w:r w:rsidRPr="00180E51">
        <w:t>Ramban</w:t>
      </w:r>
      <w:proofErr w:type="spellEnd"/>
      <w:r w:rsidRPr="006C4086">
        <w:rPr>
          <w:i/>
          <w:iCs/>
        </w:rPr>
        <w:t>,</w:t>
      </w:r>
      <w:r w:rsidRPr="00123A91">
        <w:t xml:space="preserve"> who holds a person liable even for damage caused due to circumstances entirely out of his control, clearly this liability does not stem from any degree of guilt or negligence on the individual's part.  Rather, the very fact that he directly caused his fellow financial loss obligates him to pay compensation. </w:t>
      </w:r>
      <w:proofErr w:type="spellStart"/>
      <w:r w:rsidR="00C202E7">
        <w:t>Tos</w:t>
      </w:r>
      <w:r w:rsidRPr="00C202E7">
        <w:t>fo</w:t>
      </w:r>
      <w:r w:rsidR="005E40D0" w:rsidRPr="00C202E7">
        <w:t>s</w:t>
      </w:r>
      <w:proofErr w:type="spellEnd"/>
      <w:r w:rsidR="008565DE">
        <w:t xml:space="preserve">, by contrast, do not hold a person </w:t>
      </w:r>
      <w:r w:rsidRPr="00123A91">
        <w:t>liable unless the incident involves a certain degree of negligence on his part, eve</w:t>
      </w:r>
      <w:r w:rsidR="00823BCB">
        <w:t>n if it is true that</w:t>
      </w:r>
      <w:r w:rsidRPr="00123A91">
        <w:t xml:space="preserve"> in determining negligence we are stricter than </w:t>
      </w:r>
      <w:r w:rsidR="00823BCB">
        <w:t xml:space="preserve">when </w:t>
      </w:r>
      <w:r w:rsidRPr="00123A91">
        <w:t>regarding damages caused by one's property.</w:t>
      </w:r>
      <w:r w:rsidR="0031636A">
        <w:t xml:space="preserve"> </w:t>
      </w:r>
    </w:p>
    <w:p w14:paraId="0F579E5F" w14:textId="65BE9F9B" w:rsidR="007B3836" w:rsidRPr="00910A48" w:rsidRDefault="007B3836" w:rsidP="00E3684B">
      <w:pPr>
        <w:spacing w:before="0" w:after="0" w:line="276" w:lineRule="auto"/>
      </w:pPr>
      <w:r w:rsidRPr="007B3836">
        <w:t>It turns o</w:t>
      </w:r>
      <w:r w:rsidR="005378AE">
        <w:t xml:space="preserve">ut, then, that according to </w:t>
      </w:r>
      <w:proofErr w:type="spellStart"/>
      <w:r w:rsidR="00C202E7">
        <w:t>Tos</w:t>
      </w:r>
      <w:r w:rsidRPr="00180E51">
        <w:t>fo</w:t>
      </w:r>
      <w:r w:rsidR="005E40D0" w:rsidRPr="00180E51">
        <w:t>s</w:t>
      </w:r>
      <w:proofErr w:type="spellEnd"/>
      <w:r w:rsidRPr="007B3836">
        <w:t>,</w:t>
      </w:r>
      <w:r w:rsidR="00F77D87">
        <w:t xml:space="preserve"> there is only a difference of degree between the</w:t>
      </w:r>
      <w:r w:rsidRPr="007B3836">
        <w:t xml:space="preserve"> </w:t>
      </w:r>
      <w:r w:rsidR="00E92DAE" w:rsidRPr="007B3836">
        <w:t>liabilities</w:t>
      </w:r>
      <w:r w:rsidR="00E92DAE">
        <w:t xml:space="preserve"> of</w:t>
      </w:r>
      <w:r w:rsidRPr="007B3836">
        <w:t xml:space="preserve"> </w:t>
      </w:r>
      <w:r w:rsidR="00F77D87">
        <w:t xml:space="preserve">different cases. </w:t>
      </w:r>
      <w:r w:rsidRPr="007B3836">
        <w:t xml:space="preserve">The </w:t>
      </w:r>
      <w:proofErr w:type="spellStart"/>
      <w:r w:rsidRPr="00180E51">
        <w:t>Ramban</w:t>
      </w:r>
      <w:proofErr w:type="spellEnd"/>
      <w:r w:rsidR="00386127">
        <w:t>, however, saw</w:t>
      </w:r>
      <w:r w:rsidRPr="007B3836">
        <w:t xml:space="preserve"> </w:t>
      </w:r>
      <w:proofErr w:type="spellStart"/>
      <w:proofErr w:type="gramStart"/>
      <w:r w:rsidR="00386127" w:rsidRPr="00386127">
        <w:rPr>
          <w:i/>
          <w:iCs/>
        </w:rPr>
        <w:t>adam</w:t>
      </w:r>
      <w:proofErr w:type="spellEnd"/>
      <w:proofErr w:type="gramEnd"/>
      <w:r w:rsidR="00386127" w:rsidRPr="00386127">
        <w:rPr>
          <w:i/>
          <w:iCs/>
        </w:rPr>
        <w:t xml:space="preserve"> </w:t>
      </w:r>
      <w:proofErr w:type="spellStart"/>
      <w:r w:rsidR="00386127" w:rsidRPr="00386127">
        <w:rPr>
          <w:i/>
          <w:iCs/>
        </w:rPr>
        <w:t>ha</w:t>
      </w:r>
      <w:r w:rsidRPr="00386127">
        <w:rPr>
          <w:i/>
          <w:iCs/>
        </w:rPr>
        <w:t>mazik</w:t>
      </w:r>
      <w:proofErr w:type="spellEnd"/>
      <w:r w:rsidRPr="007B3836">
        <w:t xml:space="preserve"> and </w:t>
      </w:r>
      <w:proofErr w:type="spellStart"/>
      <w:r w:rsidRPr="00386127">
        <w:rPr>
          <w:i/>
          <w:iCs/>
        </w:rPr>
        <w:t>nizkei</w:t>
      </w:r>
      <w:proofErr w:type="spellEnd"/>
      <w:r w:rsidRPr="00386127">
        <w:rPr>
          <w:i/>
          <w:iCs/>
        </w:rPr>
        <w:t xml:space="preserve"> </w:t>
      </w:r>
      <w:proofErr w:type="spellStart"/>
      <w:r w:rsidRPr="00386127">
        <w:rPr>
          <w:i/>
          <w:iCs/>
        </w:rPr>
        <w:t>mamon</w:t>
      </w:r>
      <w:proofErr w:type="spellEnd"/>
      <w:r w:rsidRPr="007B3836">
        <w:t xml:space="preserve"> as two fundamentally </w:t>
      </w:r>
      <w:r w:rsidR="00386127">
        <w:t>different categories.</w:t>
      </w:r>
      <w:r w:rsidRPr="007B3836">
        <w:t xml:space="preserve">  Liability for </w:t>
      </w:r>
      <w:proofErr w:type="spellStart"/>
      <w:r w:rsidRPr="00386127">
        <w:rPr>
          <w:i/>
          <w:iCs/>
        </w:rPr>
        <w:t>nizkei</w:t>
      </w:r>
      <w:proofErr w:type="spellEnd"/>
      <w:r w:rsidRPr="00386127">
        <w:rPr>
          <w:i/>
          <w:iCs/>
        </w:rPr>
        <w:t xml:space="preserve"> </w:t>
      </w:r>
      <w:proofErr w:type="spellStart"/>
      <w:r w:rsidRPr="00386127">
        <w:rPr>
          <w:i/>
          <w:iCs/>
        </w:rPr>
        <w:t>mamon</w:t>
      </w:r>
      <w:proofErr w:type="spellEnd"/>
      <w:r w:rsidRPr="00386127">
        <w:rPr>
          <w:i/>
          <w:iCs/>
        </w:rPr>
        <w:t xml:space="preserve"> </w:t>
      </w:r>
      <w:r w:rsidRPr="007B3836">
        <w:t>is built upon a degree of negligence on the owner's part</w:t>
      </w:r>
      <w:r w:rsidR="006000F0">
        <w:t xml:space="preserve"> or some ownership of the item</w:t>
      </w:r>
      <w:r w:rsidRPr="007B3836">
        <w:t>, whereas someone who personally causes damage must pay because he bears full responsibility for all his actions, regar</w:t>
      </w:r>
      <w:r w:rsidR="00E442E4">
        <w:t xml:space="preserve">dless of his innocence or guilt. He </w:t>
      </w:r>
      <w:r w:rsidRPr="007B3836">
        <w:t xml:space="preserve">must </w:t>
      </w:r>
      <w:r w:rsidR="00E442E4">
        <w:t xml:space="preserve">therefore </w:t>
      </w:r>
      <w:r w:rsidRPr="007B3836">
        <w:t>compe</w:t>
      </w:r>
      <w:r w:rsidR="00E442E4">
        <w:t xml:space="preserve">nsate for any damages he causes </w:t>
      </w:r>
      <w:r w:rsidR="00227CC6">
        <w:t xml:space="preserve">even in </w:t>
      </w:r>
      <w:r w:rsidR="00841A40">
        <w:t xml:space="preserve">the </w:t>
      </w:r>
      <w:r w:rsidR="00227CC6">
        <w:t xml:space="preserve">cases of </w:t>
      </w:r>
      <w:r w:rsidR="00841A40">
        <w:t xml:space="preserve">26b. </w:t>
      </w:r>
    </w:p>
    <w:p w14:paraId="365DDC3A" w14:textId="77777777" w:rsidR="00823CA0" w:rsidRDefault="00823CA0" w:rsidP="00823CA0">
      <w:pPr>
        <w:spacing w:before="0" w:after="0" w:line="276" w:lineRule="auto"/>
        <w:rPr>
          <w:b/>
          <w:bCs/>
          <w:u w:val="single"/>
        </w:rPr>
      </w:pPr>
    </w:p>
    <w:p w14:paraId="2F636C3E" w14:textId="77777777" w:rsidR="00086DB8" w:rsidRDefault="00086DB8" w:rsidP="00823CA0">
      <w:pPr>
        <w:spacing w:before="0" w:after="0" w:line="276" w:lineRule="auto"/>
        <w:rPr>
          <w:b/>
          <w:bCs/>
          <w:u w:val="single"/>
        </w:rPr>
      </w:pPr>
      <w:r w:rsidRPr="00823CA0">
        <w:rPr>
          <w:b/>
          <w:bCs/>
          <w:u w:val="single"/>
        </w:rPr>
        <w:t>Concluding remarks</w:t>
      </w:r>
    </w:p>
    <w:p w14:paraId="49D66A65" w14:textId="77777777" w:rsidR="00823CA0" w:rsidRPr="00823CA0" w:rsidRDefault="00823CA0" w:rsidP="00823CA0">
      <w:pPr>
        <w:spacing w:before="0" w:after="0" w:line="276" w:lineRule="auto"/>
        <w:rPr>
          <w:b/>
          <w:bCs/>
          <w:u w:val="single"/>
        </w:rPr>
      </w:pPr>
    </w:p>
    <w:p w14:paraId="143C562D" w14:textId="7E2687D9" w:rsidR="00A927FA" w:rsidRPr="00AE3A47" w:rsidRDefault="00032668" w:rsidP="00E3684B">
      <w:pPr>
        <w:spacing w:before="0" w:after="0" w:line="276" w:lineRule="auto"/>
      </w:pPr>
      <w:r>
        <w:t>Having examined different areas of the halachic system</w:t>
      </w:r>
      <w:r w:rsidR="00ED42F5">
        <w:t>,</w:t>
      </w:r>
      <w:r>
        <w:t xml:space="preserve"> we have seen that the conditions needed to create a </w:t>
      </w:r>
      <w:proofErr w:type="spellStart"/>
      <w:r>
        <w:rPr>
          <w:i/>
          <w:iCs/>
        </w:rPr>
        <w:t>chiyuv</w:t>
      </w:r>
      <w:proofErr w:type="spellEnd"/>
      <w:r>
        <w:rPr>
          <w:i/>
          <w:iCs/>
        </w:rPr>
        <w:t xml:space="preserve"> </w:t>
      </w:r>
      <w:r>
        <w:t xml:space="preserve">are different in each case. </w:t>
      </w:r>
      <w:r w:rsidR="00C65A7B">
        <w:t xml:space="preserve">For </w:t>
      </w:r>
      <w:r w:rsidR="007A5E68" w:rsidRPr="00180E51">
        <w:rPr>
          <w:i/>
          <w:iCs/>
        </w:rPr>
        <w:t>Shabbos</w:t>
      </w:r>
      <w:r w:rsidR="00C65A7B" w:rsidRPr="00180E51">
        <w:rPr>
          <w:i/>
          <w:iCs/>
        </w:rPr>
        <w:t>,</w:t>
      </w:r>
      <w:r w:rsidR="00C65A7B">
        <w:t xml:space="preserve"> </w:t>
      </w:r>
      <w:r w:rsidR="00C65A7B">
        <w:t xml:space="preserve">the critical factor is </w:t>
      </w:r>
      <w:proofErr w:type="spellStart"/>
      <w:r w:rsidR="00C202E7">
        <w:rPr>
          <w:i/>
          <w:iCs/>
        </w:rPr>
        <w:t>m’</w:t>
      </w:r>
      <w:r w:rsidR="00C65A7B">
        <w:rPr>
          <w:i/>
          <w:iCs/>
        </w:rPr>
        <w:t>leche</w:t>
      </w:r>
      <w:r w:rsidR="005E40D0">
        <w:rPr>
          <w:i/>
          <w:iCs/>
        </w:rPr>
        <w:t>s</w:t>
      </w:r>
      <w:proofErr w:type="spellEnd"/>
      <w:r w:rsidR="00C65A7B">
        <w:rPr>
          <w:i/>
          <w:iCs/>
        </w:rPr>
        <w:t xml:space="preserve"> </w:t>
      </w:r>
      <w:proofErr w:type="spellStart"/>
      <w:r w:rsidR="00C65A7B">
        <w:rPr>
          <w:i/>
          <w:iCs/>
        </w:rPr>
        <w:t>machsheve</w:t>
      </w:r>
      <w:r w:rsidR="005E40D0">
        <w:rPr>
          <w:i/>
          <w:iCs/>
        </w:rPr>
        <w:t>s</w:t>
      </w:r>
      <w:proofErr w:type="spellEnd"/>
      <w:r w:rsidR="00C65A7B">
        <w:rPr>
          <w:i/>
          <w:iCs/>
        </w:rPr>
        <w:t xml:space="preserve"> </w:t>
      </w:r>
      <w:r w:rsidR="00C65A7B">
        <w:t xml:space="preserve">and we have illustrated how this principle can act as both a </w:t>
      </w:r>
      <w:proofErr w:type="spellStart"/>
      <w:r w:rsidR="00C65A7B">
        <w:rPr>
          <w:i/>
          <w:iCs/>
        </w:rPr>
        <w:t>chumra</w:t>
      </w:r>
      <w:proofErr w:type="spellEnd"/>
      <w:r w:rsidR="00C65A7B">
        <w:rPr>
          <w:i/>
          <w:iCs/>
        </w:rPr>
        <w:t xml:space="preserve"> </w:t>
      </w:r>
      <w:r w:rsidR="00C65A7B">
        <w:t xml:space="preserve">and a </w:t>
      </w:r>
      <w:proofErr w:type="spellStart"/>
      <w:r w:rsidR="00C65A7B">
        <w:rPr>
          <w:i/>
          <w:iCs/>
        </w:rPr>
        <w:t>kula</w:t>
      </w:r>
      <w:proofErr w:type="spellEnd"/>
      <w:r w:rsidR="00C65A7B">
        <w:rPr>
          <w:i/>
          <w:iCs/>
        </w:rPr>
        <w:t xml:space="preserve">. </w:t>
      </w:r>
      <w:r w:rsidR="00C65A7B">
        <w:t xml:space="preserve">For </w:t>
      </w:r>
      <w:proofErr w:type="spellStart"/>
      <w:r w:rsidR="00C202E7">
        <w:rPr>
          <w:i/>
          <w:iCs/>
        </w:rPr>
        <w:t>N’</w:t>
      </w:r>
      <w:r w:rsidR="00C65A7B">
        <w:rPr>
          <w:i/>
          <w:iCs/>
        </w:rPr>
        <w:t>zikin</w:t>
      </w:r>
      <w:proofErr w:type="spellEnd"/>
      <w:r w:rsidR="00C65A7B">
        <w:rPr>
          <w:i/>
          <w:iCs/>
        </w:rPr>
        <w:t xml:space="preserve">, </w:t>
      </w:r>
      <w:r w:rsidR="00803B80">
        <w:t xml:space="preserve">the critical factor depends upon whether we are referring to cases of </w:t>
      </w:r>
      <w:proofErr w:type="spellStart"/>
      <w:r w:rsidR="00803B80">
        <w:rPr>
          <w:i/>
          <w:iCs/>
        </w:rPr>
        <w:t>eish</w:t>
      </w:r>
      <w:proofErr w:type="spellEnd"/>
      <w:r w:rsidR="00803B80">
        <w:rPr>
          <w:i/>
          <w:iCs/>
        </w:rPr>
        <w:t xml:space="preserve"> </w:t>
      </w:r>
      <w:r w:rsidR="00803B80">
        <w:t xml:space="preserve">or </w:t>
      </w:r>
      <w:proofErr w:type="spellStart"/>
      <w:proofErr w:type="gramStart"/>
      <w:r w:rsidR="00803B80">
        <w:rPr>
          <w:i/>
          <w:iCs/>
        </w:rPr>
        <w:t>adam</w:t>
      </w:r>
      <w:proofErr w:type="spellEnd"/>
      <w:proofErr w:type="gramEnd"/>
      <w:r w:rsidR="00803B80">
        <w:t xml:space="preserve"> and we have again demonstrated that there are competing accounts</w:t>
      </w:r>
      <w:r w:rsidR="008E189C">
        <w:t xml:space="preserve"> offered under each classification. </w:t>
      </w:r>
      <w:r w:rsidR="00C979D8">
        <w:t xml:space="preserve">It is hoped that this article </w:t>
      </w:r>
      <w:r w:rsidR="00C979D8">
        <w:lastRenderedPageBreak/>
        <w:t xml:space="preserve">inspires the reader to </w:t>
      </w:r>
      <w:r w:rsidR="00ED42F5">
        <w:t xml:space="preserve">now </w:t>
      </w:r>
      <w:r w:rsidR="00C979D8">
        <w:t xml:space="preserve">continue this analysis on to other areas such as </w:t>
      </w:r>
      <w:proofErr w:type="spellStart"/>
      <w:r w:rsidR="007A5E68">
        <w:rPr>
          <w:i/>
          <w:iCs/>
        </w:rPr>
        <w:t>Hilchos</w:t>
      </w:r>
      <w:proofErr w:type="spellEnd"/>
      <w:r w:rsidR="00C979D8">
        <w:rPr>
          <w:i/>
          <w:iCs/>
        </w:rPr>
        <w:t xml:space="preserve"> </w:t>
      </w:r>
      <w:proofErr w:type="spellStart"/>
      <w:r w:rsidR="00C979D8">
        <w:rPr>
          <w:i/>
          <w:iCs/>
        </w:rPr>
        <w:t>Rotzeach</w:t>
      </w:r>
      <w:proofErr w:type="spellEnd"/>
      <w:r w:rsidR="00C979D8">
        <w:rPr>
          <w:i/>
          <w:iCs/>
        </w:rPr>
        <w:t xml:space="preserve"> </w:t>
      </w:r>
      <w:r w:rsidR="00C979D8">
        <w:t xml:space="preserve">and ask </w:t>
      </w:r>
      <w:r w:rsidR="00AE3A47">
        <w:t xml:space="preserve">what the necessary conditions for creating a </w:t>
      </w:r>
      <w:proofErr w:type="spellStart"/>
      <w:r w:rsidR="00AE3A47">
        <w:rPr>
          <w:i/>
          <w:iCs/>
        </w:rPr>
        <w:t>chiyuv</w:t>
      </w:r>
      <w:proofErr w:type="spellEnd"/>
      <w:r w:rsidR="00AE3A47">
        <w:rPr>
          <w:i/>
          <w:iCs/>
        </w:rPr>
        <w:t xml:space="preserve"> </w:t>
      </w:r>
      <w:r w:rsidR="00B835CC">
        <w:t>are in each respective area.</w:t>
      </w:r>
      <w:r w:rsidR="00B835CC">
        <w:rPr>
          <w:rStyle w:val="FootnoteReference"/>
        </w:rPr>
        <w:footnoteReference w:id="24"/>
      </w:r>
    </w:p>
    <w:sectPr w:rsidR="00A927FA" w:rsidRPr="00AE3A47" w:rsidSect="00435118">
      <w:footerReference w:type="default" r:id="rId10"/>
      <w:pgSz w:w="11906" w:h="16838" w:code="9"/>
      <w:pgMar w:top="1418" w:right="1418" w:bottom="1418" w:left="1418" w:header="567" w:footer="567" w:gutter="85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teinberg, Moshe - RPC Consulting" w:date="2019-02-21T00:01:00Z" w:initials="SM-RC">
    <w:p w14:paraId="4032EFE3" w14:textId="42CBD749" w:rsidR="00CB4A4A" w:rsidRDefault="00CB4A4A">
      <w:pPr>
        <w:pStyle w:val="CommentText"/>
      </w:pPr>
      <w:r>
        <w:rPr>
          <w:rStyle w:val="CommentReference"/>
        </w:rPr>
        <w:annotationRef/>
      </w:r>
      <w:r>
        <w:t>Something more concise</w:t>
      </w:r>
    </w:p>
  </w:comment>
  <w:comment w:id="2" w:author="Steinberg, Moshe - RPC Consulting" w:date="2019-02-21T00:01:00Z" w:initials="SM-RC">
    <w:p w14:paraId="467A301E" w14:textId="6166CF7E" w:rsidR="00CB4A4A" w:rsidRDefault="00CB4A4A">
      <w:pPr>
        <w:pStyle w:val="CommentText"/>
      </w:pPr>
      <w:r>
        <w:rPr>
          <w:rStyle w:val="CommentReference"/>
        </w:rPr>
        <w:annotationRef/>
      </w:r>
      <w:r>
        <w:t>Update</w:t>
      </w:r>
    </w:p>
  </w:comment>
  <w:comment w:id="4" w:author="Steinberg, Moshe - RPC Consulting" w:date="2019-02-24T14:54:00Z" w:initials="SM-RC">
    <w:p w14:paraId="0253D9D7" w14:textId="6740AACE" w:rsidR="00BB46E0" w:rsidRPr="00BB46E0" w:rsidRDefault="00BB46E0">
      <w:pPr>
        <w:pStyle w:val="CommentText"/>
      </w:pPr>
      <w:r>
        <w:rPr>
          <w:rStyle w:val="CommentReference"/>
        </w:rPr>
        <w:annotationRef/>
      </w:r>
      <w:r>
        <w:t xml:space="preserve">When you say “Rosh here, note 11” do you mean “in his commentary to the </w:t>
      </w:r>
      <w:proofErr w:type="spellStart"/>
      <w:r>
        <w:rPr>
          <w:i/>
          <w:iCs/>
        </w:rPr>
        <w:t>gemara</w:t>
      </w:r>
      <w:proofErr w:type="spellEnd"/>
      <w:r>
        <w:t xml:space="preserve"> quoted in note 11”?</w:t>
      </w:r>
    </w:p>
  </w:comment>
  <w:comment w:id="6" w:author="Jacob Levy" w:date="2018-01-17T09:46:00Z" w:initials="JL">
    <w:p w14:paraId="6D5B9DC3" w14:textId="77777777" w:rsidR="00C11CA1" w:rsidRDefault="00C11CA1">
      <w:pPr>
        <w:pStyle w:val="CommentText"/>
      </w:pPr>
      <w:r>
        <w:rPr>
          <w:rStyle w:val="CommentReference"/>
        </w:rPr>
        <w:annotationRef/>
      </w:r>
      <w:r>
        <w:t xml:space="preserve">Why is </w:t>
      </w:r>
      <w:proofErr w:type="spellStart"/>
      <w:r>
        <w:t>meleches</w:t>
      </w:r>
      <w:proofErr w:type="spellEnd"/>
      <w:r>
        <w:t xml:space="preserve"> </w:t>
      </w:r>
      <w:proofErr w:type="spellStart"/>
      <w:r>
        <w:t>machseves</w:t>
      </w:r>
      <w:proofErr w:type="spellEnd"/>
      <w:r>
        <w:t xml:space="preserve"> necessarily connected to creative work? Understood that MM is needed but why is it not MM if not done with the correct hand?</w:t>
      </w:r>
    </w:p>
  </w:comment>
  <w:comment w:id="7" w:author="Jacob Levy" w:date="2018-01-17T09:54:00Z" w:initials="JL">
    <w:p w14:paraId="6EC029D6" w14:textId="77777777" w:rsidR="00C11CA1" w:rsidRDefault="00C11CA1">
      <w:pPr>
        <w:pStyle w:val="CommentText"/>
      </w:pPr>
      <w:r>
        <w:rPr>
          <w:rStyle w:val="CommentReference"/>
        </w:rPr>
        <w:annotationRef/>
      </w:r>
      <w:r>
        <w:t xml:space="preserve">Does this not contradict above (re, the </w:t>
      </w:r>
      <w:proofErr w:type="spellStart"/>
      <w:r>
        <w:t>Chelkak</w:t>
      </w:r>
      <w:proofErr w:type="spellEnd"/>
      <w:r>
        <w:t xml:space="preserve"> </w:t>
      </w:r>
      <w:proofErr w:type="spellStart"/>
      <w:r>
        <w:t>Mechokek</w:t>
      </w:r>
      <w:proofErr w:type="spellEnd"/>
      <w:r>
        <w:t xml:space="preserve">). There you required a normal act in order for it be ‘creative’ (which you said was </w:t>
      </w:r>
      <w:proofErr w:type="spellStart"/>
      <w:r>
        <w:t>Meleches</w:t>
      </w:r>
      <w:proofErr w:type="spellEnd"/>
      <w:r>
        <w:t xml:space="preserve"> </w:t>
      </w:r>
      <w:proofErr w:type="spellStart"/>
      <w:r>
        <w:t>machsehves</w:t>
      </w:r>
      <w:proofErr w:type="spellEnd"/>
      <w:r>
        <w:t>) but here you don’t?</w:t>
      </w:r>
    </w:p>
  </w:comment>
  <w:comment w:id="8" w:author="Jacob Levy" w:date="2018-01-17T09:57:00Z" w:initials="JL">
    <w:p w14:paraId="5D11FB70" w14:textId="77777777" w:rsidR="00C11CA1" w:rsidRDefault="00C11CA1">
      <w:pPr>
        <w:pStyle w:val="CommentText"/>
      </w:pPr>
      <w:r>
        <w:rPr>
          <w:rStyle w:val="CommentReference"/>
        </w:rPr>
        <w:annotationRef/>
      </w:r>
      <w:r>
        <w:t xml:space="preserve">Except apparently with regard to writing with the wrong hand? </w:t>
      </w:r>
      <w:proofErr w:type="gramStart"/>
      <w:r>
        <w:t>i.e</w:t>
      </w:r>
      <w:proofErr w:type="gramEnd"/>
      <w:r>
        <w:t>. even if it is planned and intended (see above notes)</w:t>
      </w:r>
    </w:p>
    <w:p w14:paraId="15E7EBE7" w14:textId="77777777" w:rsidR="00C11CA1" w:rsidRDefault="00C11CA1">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32EFE3" w15:done="0"/>
  <w15:commentEx w15:paraId="467A301E" w15:done="0"/>
  <w15:commentEx w15:paraId="0253D9D7" w15:done="0"/>
  <w15:commentEx w15:paraId="6D5B9DC3" w15:done="0"/>
  <w15:commentEx w15:paraId="6EC029D6" w15:done="0"/>
  <w15:commentEx w15:paraId="15E7EB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5B9DC3" w16cid:durableId="1E0999E1"/>
  <w16cid:commentId w16cid:paraId="6EC029D6" w16cid:durableId="1E099BCC"/>
  <w16cid:commentId w16cid:paraId="15E7EBE7" w16cid:durableId="1E099C9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286ED5" w14:textId="77777777" w:rsidR="00FF06AA" w:rsidRDefault="00FF06AA" w:rsidP="00086DB8">
      <w:pPr>
        <w:spacing w:before="0" w:after="0" w:line="240" w:lineRule="auto"/>
      </w:pPr>
      <w:r>
        <w:separator/>
      </w:r>
    </w:p>
  </w:endnote>
  <w:endnote w:type="continuationSeparator" w:id="0">
    <w:p w14:paraId="47333998" w14:textId="77777777" w:rsidR="00FF06AA" w:rsidRDefault="00FF06AA" w:rsidP="00086DB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5938648"/>
      <w:docPartObj>
        <w:docPartGallery w:val="Page Numbers (Bottom of Page)"/>
        <w:docPartUnique/>
      </w:docPartObj>
    </w:sdtPr>
    <w:sdtEndPr>
      <w:rPr>
        <w:noProof/>
      </w:rPr>
    </w:sdtEndPr>
    <w:sdtContent>
      <w:p w14:paraId="70D2BB5C" w14:textId="54D7DF02" w:rsidR="00C11CA1" w:rsidRDefault="00C11CA1">
        <w:pPr>
          <w:pStyle w:val="Footer"/>
          <w:jc w:val="center"/>
        </w:pPr>
        <w:r>
          <w:fldChar w:fldCharType="begin"/>
        </w:r>
        <w:r>
          <w:instrText xml:space="preserve"> PAGE   \* MERGEFORMAT </w:instrText>
        </w:r>
        <w:r>
          <w:fldChar w:fldCharType="separate"/>
        </w:r>
        <w:r w:rsidR="00C202E7">
          <w:rPr>
            <w:noProof/>
          </w:rPr>
          <w:t>10</w:t>
        </w:r>
        <w:r>
          <w:rPr>
            <w:noProof/>
          </w:rPr>
          <w:fldChar w:fldCharType="end"/>
        </w:r>
      </w:p>
    </w:sdtContent>
  </w:sdt>
  <w:p w14:paraId="5F6AB194" w14:textId="77777777" w:rsidR="00C11CA1" w:rsidRDefault="00C11C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59D12C" w14:textId="77777777" w:rsidR="00FF06AA" w:rsidRDefault="00FF06AA" w:rsidP="00086DB8">
      <w:pPr>
        <w:spacing w:before="0" w:after="0" w:line="240" w:lineRule="auto"/>
      </w:pPr>
      <w:r>
        <w:separator/>
      </w:r>
    </w:p>
  </w:footnote>
  <w:footnote w:type="continuationSeparator" w:id="0">
    <w:p w14:paraId="15C8EB56" w14:textId="77777777" w:rsidR="00FF06AA" w:rsidRDefault="00FF06AA" w:rsidP="00086DB8">
      <w:pPr>
        <w:spacing w:before="0" w:after="0" w:line="240" w:lineRule="auto"/>
      </w:pPr>
      <w:r>
        <w:continuationSeparator/>
      </w:r>
    </w:p>
  </w:footnote>
  <w:footnote w:id="1">
    <w:p w14:paraId="77A0CD8D" w14:textId="297B70FB" w:rsidR="00C11CA1" w:rsidRDefault="00C11CA1" w:rsidP="009443E3">
      <w:pPr>
        <w:pStyle w:val="FootnoteText"/>
      </w:pPr>
      <w:r>
        <w:rPr>
          <w:rStyle w:val="FootnoteReference"/>
        </w:rPr>
        <w:footnoteRef/>
      </w:r>
      <w:r>
        <w:t xml:space="preserve"> </w:t>
      </w:r>
      <w:r>
        <w:rPr>
          <w:rFonts w:asciiTheme="majorBidi" w:hAnsiTheme="majorBidi" w:cstheme="majorBidi"/>
          <w:sz w:val="22"/>
          <w:szCs w:val="22"/>
        </w:rPr>
        <w:t>These ideas were first</w:t>
      </w:r>
      <w:r w:rsidRPr="008F327F">
        <w:rPr>
          <w:rFonts w:asciiTheme="majorBidi" w:hAnsiTheme="majorBidi" w:cstheme="majorBidi"/>
          <w:sz w:val="22"/>
          <w:szCs w:val="22"/>
        </w:rPr>
        <w:t xml:space="preserve"> developed in a </w:t>
      </w:r>
      <w:r>
        <w:rPr>
          <w:rFonts w:asciiTheme="majorBidi" w:hAnsiTheme="majorBidi" w:cstheme="majorBidi"/>
          <w:sz w:val="22"/>
          <w:szCs w:val="22"/>
        </w:rPr>
        <w:t xml:space="preserve">series of </w:t>
      </w:r>
      <w:proofErr w:type="spellStart"/>
      <w:r w:rsidRPr="00CB4A4A">
        <w:rPr>
          <w:rFonts w:asciiTheme="majorBidi" w:hAnsiTheme="majorBidi" w:cstheme="majorBidi"/>
          <w:i/>
          <w:iCs/>
          <w:sz w:val="22"/>
          <w:szCs w:val="22"/>
        </w:rPr>
        <w:t>shiurim</w:t>
      </w:r>
      <w:proofErr w:type="spellEnd"/>
      <w:r>
        <w:rPr>
          <w:rFonts w:asciiTheme="majorBidi" w:hAnsiTheme="majorBidi" w:cstheme="majorBidi"/>
          <w:sz w:val="22"/>
          <w:szCs w:val="22"/>
        </w:rPr>
        <w:t xml:space="preserve"> by Rabbi </w:t>
      </w:r>
      <w:proofErr w:type="spellStart"/>
      <w:r>
        <w:rPr>
          <w:rFonts w:asciiTheme="majorBidi" w:hAnsiTheme="majorBidi" w:cstheme="majorBidi"/>
          <w:sz w:val="22"/>
          <w:szCs w:val="22"/>
        </w:rPr>
        <w:t>Mosheh</w:t>
      </w:r>
      <w:proofErr w:type="spellEnd"/>
      <w:r>
        <w:rPr>
          <w:rFonts w:asciiTheme="majorBidi" w:hAnsiTheme="majorBidi" w:cstheme="majorBidi"/>
          <w:sz w:val="22"/>
          <w:szCs w:val="22"/>
        </w:rPr>
        <w:t xml:space="preserve"> Lichtenstein</w:t>
      </w:r>
      <w:r w:rsidRPr="008F327F">
        <w:rPr>
          <w:rFonts w:asciiTheme="majorBidi" w:hAnsiTheme="majorBidi" w:cstheme="majorBidi"/>
          <w:sz w:val="22"/>
          <w:szCs w:val="22"/>
        </w:rPr>
        <w:t xml:space="preserve"> i</w:t>
      </w:r>
      <w:r>
        <w:rPr>
          <w:rFonts w:asciiTheme="majorBidi" w:hAnsiTheme="majorBidi" w:cstheme="majorBidi"/>
          <w:sz w:val="22"/>
          <w:szCs w:val="22"/>
        </w:rPr>
        <w:t xml:space="preserve">n his daily shiur at </w:t>
      </w:r>
      <w:proofErr w:type="spellStart"/>
      <w:r>
        <w:rPr>
          <w:rFonts w:asciiTheme="majorBidi" w:hAnsiTheme="majorBidi" w:cstheme="majorBidi"/>
          <w:sz w:val="22"/>
          <w:szCs w:val="22"/>
        </w:rPr>
        <w:t>Yeshivat</w:t>
      </w:r>
      <w:proofErr w:type="spellEnd"/>
      <w:r>
        <w:rPr>
          <w:rFonts w:asciiTheme="majorBidi" w:hAnsiTheme="majorBidi" w:cstheme="majorBidi"/>
          <w:sz w:val="22"/>
          <w:szCs w:val="22"/>
        </w:rPr>
        <w:t xml:space="preserve"> </w:t>
      </w:r>
      <w:proofErr w:type="spellStart"/>
      <w:r>
        <w:rPr>
          <w:rFonts w:asciiTheme="majorBidi" w:hAnsiTheme="majorBidi" w:cstheme="majorBidi"/>
          <w:sz w:val="22"/>
          <w:szCs w:val="22"/>
        </w:rPr>
        <w:t>Har</w:t>
      </w:r>
      <w:proofErr w:type="spellEnd"/>
      <w:r>
        <w:rPr>
          <w:rFonts w:asciiTheme="majorBidi" w:hAnsiTheme="majorBidi" w:cstheme="majorBidi"/>
          <w:sz w:val="22"/>
          <w:szCs w:val="22"/>
        </w:rPr>
        <w:t xml:space="preserve"> </w:t>
      </w:r>
      <w:proofErr w:type="spellStart"/>
      <w:r>
        <w:rPr>
          <w:rFonts w:asciiTheme="majorBidi" w:hAnsiTheme="majorBidi" w:cstheme="majorBidi"/>
          <w:sz w:val="22"/>
          <w:szCs w:val="22"/>
        </w:rPr>
        <w:t>Etzion</w:t>
      </w:r>
      <w:proofErr w:type="spellEnd"/>
      <w:r>
        <w:rPr>
          <w:rFonts w:asciiTheme="majorBidi" w:hAnsiTheme="majorBidi" w:cstheme="majorBidi"/>
          <w:sz w:val="22"/>
          <w:szCs w:val="22"/>
        </w:rPr>
        <w:t xml:space="preserve">, 5777. Ideas in Section 4 have also been drawn from a series of </w:t>
      </w:r>
      <w:proofErr w:type="spellStart"/>
      <w:r w:rsidRPr="00CB4A4A">
        <w:rPr>
          <w:rFonts w:asciiTheme="majorBidi" w:hAnsiTheme="majorBidi" w:cstheme="majorBidi"/>
          <w:i/>
          <w:iCs/>
          <w:sz w:val="22"/>
          <w:szCs w:val="22"/>
        </w:rPr>
        <w:t>shiurim</w:t>
      </w:r>
      <w:proofErr w:type="spellEnd"/>
      <w:r>
        <w:rPr>
          <w:rFonts w:asciiTheme="majorBidi" w:hAnsiTheme="majorBidi" w:cstheme="majorBidi"/>
          <w:sz w:val="22"/>
          <w:szCs w:val="22"/>
        </w:rPr>
        <w:t xml:space="preserve"> by Rabbi Moshe </w:t>
      </w:r>
      <w:proofErr w:type="spellStart"/>
      <w:r>
        <w:rPr>
          <w:rFonts w:asciiTheme="majorBidi" w:hAnsiTheme="majorBidi" w:cstheme="majorBidi"/>
          <w:sz w:val="22"/>
          <w:szCs w:val="22"/>
        </w:rPr>
        <w:t>Taragin</w:t>
      </w:r>
      <w:proofErr w:type="spellEnd"/>
      <w:r>
        <w:rPr>
          <w:rFonts w:asciiTheme="majorBidi" w:hAnsiTheme="majorBidi" w:cstheme="majorBidi"/>
          <w:sz w:val="22"/>
          <w:szCs w:val="22"/>
        </w:rPr>
        <w:t xml:space="preserve"> in his VBM series, </w:t>
      </w:r>
      <w:proofErr w:type="spellStart"/>
      <w:r w:rsidRPr="00B17341">
        <w:rPr>
          <w:rFonts w:asciiTheme="majorBidi" w:hAnsiTheme="majorBidi" w:cstheme="majorBidi"/>
          <w:i/>
          <w:iCs/>
          <w:sz w:val="22"/>
          <w:szCs w:val="22"/>
        </w:rPr>
        <w:t>Gemara</w:t>
      </w:r>
      <w:proofErr w:type="spellEnd"/>
      <w:r w:rsidRPr="00180E51">
        <w:rPr>
          <w:rFonts w:asciiTheme="majorBidi" w:hAnsiTheme="majorBidi" w:cstheme="majorBidi"/>
          <w:i/>
          <w:iCs/>
          <w:sz w:val="22"/>
          <w:szCs w:val="22"/>
        </w:rPr>
        <w:t xml:space="preserve"> </w:t>
      </w:r>
      <w:proofErr w:type="spellStart"/>
      <w:r w:rsidRPr="00B17341">
        <w:rPr>
          <w:rFonts w:asciiTheme="majorBidi" w:hAnsiTheme="majorBidi" w:cstheme="majorBidi"/>
          <w:sz w:val="22"/>
          <w:szCs w:val="22"/>
        </w:rPr>
        <w:t>Bava</w:t>
      </w:r>
      <w:proofErr w:type="spellEnd"/>
      <w:r w:rsidRPr="00B17341">
        <w:rPr>
          <w:rFonts w:asciiTheme="majorBidi" w:hAnsiTheme="majorBidi" w:cstheme="majorBidi"/>
          <w:sz w:val="22"/>
          <w:szCs w:val="22"/>
        </w:rPr>
        <w:t xml:space="preserve"> </w:t>
      </w:r>
      <w:proofErr w:type="spellStart"/>
      <w:r w:rsidRPr="00B17341">
        <w:rPr>
          <w:rFonts w:asciiTheme="majorBidi" w:hAnsiTheme="majorBidi" w:cstheme="majorBidi"/>
          <w:sz w:val="22"/>
          <w:szCs w:val="22"/>
        </w:rPr>
        <w:t>Kamma</w:t>
      </w:r>
      <w:proofErr w:type="spellEnd"/>
      <w:r>
        <w:rPr>
          <w:rFonts w:asciiTheme="majorBidi" w:hAnsiTheme="majorBidi" w:cstheme="majorBidi"/>
          <w:sz w:val="22"/>
          <w:szCs w:val="22"/>
        </w:rPr>
        <w:t xml:space="preserve"> 5771. </w:t>
      </w:r>
      <w:r w:rsidRPr="008F327F">
        <w:rPr>
          <w:rFonts w:asciiTheme="majorBidi" w:hAnsiTheme="majorBidi" w:cstheme="majorBidi"/>
          <w:sz w:val="22"/>
          <w:szCs w:val="22"/>
        </w:rPr>
        <w:t xml:space="preserve">Subsequent ideas are my own and any errors and shortcomings lie </w:t>
      </w:r>
      <w:r>
        <w:rPr>
          <w:rFonts w:asciiTheme="majorBidi" w:hAnsiTheme="majorBidi" w:cstheme="majorBidi"/>
          <w:sz w:val="22"/>
          <w:szCs w:val="22"/>
        </w:rPr>
        <w:t xml:space="preserve">solely </w:t>
      </w:r>
      <w:r w:rsidRPr="008F327F">
        <w:rPr>
          <w:rFonts w:asciiTheme="majorBidi" w:hAnsiTheme="majorBidi" w:cstheme="majorBidi"/>
          <w:sz w:val="22"/>
          <w:szCs w:val="22"/>
        </w:rPr>
        <w:t>with the author</w:t>
      </w:r>
      <w:r>
        <w:rPr>
          <w:rFonts w:asciiTheme="majorBidi" w:hAnsiTheme="majorBidi" w:cstheme="majorBidi"/>
          <w:sz w:val="22"/>
          <w:szCs w:val="22"/>
        </w:rPr>
        <w:t xml:space="preserve">. </w:t>
      </w:r>
    </w:p>
  </w:footnote>
  <w:footnote w:id="2">
    <w:p w14:paraId="6EFAA4EA" w14:textId="77777777" w:rsidR="00C11CA1" w:rsidRDefault="00C11CA1" w:rsidP="001B0B44">
      <w:pPr>
        <w:pStyle w:val="FootnoteText"/>
      </w:pPr>
      <w:r>
        <w:rPr>
          <w:rStyle w:val="FootnoteReference"/>
        </w:rPr>
        <w:footnoteRef/>
      </w:r>
      <w:r>
        <w:t xml:space="preserve"> The concept of necessary and sufficient conditions is an important principle for this article and a brief introduction is presented here accordingly. See Devlin, Keith,</w:t>
      </w:r>
      <w:r w:rsidRPr="001B0B44">
        <w:rPr>
          <w:rFonts w:ascii="Arial" w:eastAsiaTheme="minorEastAsia" w:hAnsi="Arial" w:cs="Arial"/>
          <w:i/>
          <w:iCs/>
          <w:color w:val="222222"/>
          <w:sz w:val="19"/>
          <w:szCs w:val="19"/>
          <w:lang w:eastAsia="en-GB" w:bidi="he-IL"/>
        </w:rPr>
        <w:t xml:space="preserve"> </w:t>
      </w:r>
      <w:r w:rsidRPr="001B0B44">
        <w:rPr>
          <w:i/>
          <w:iCs/>
        </w:rPr>
        <w:t>Sets, Functions and Logic / An Introduction to Abstract Mathematics</w:t>
      </w:r>
      <w:r w:rsidRPr="001B0B44">
        <w:t> (3rd ed.</w:t>
      </w:r>
      <w:r>
        <w:t xml:space="preserve">), </w:t>
      </w:r>
      <w:r w:rsidRPr="001B0B44">
        <w:t>Chapman &amp; Hall</w:t>
      </w:r>
      <w:r>
        <w:t xml:space="preserve">, 2004, pp.22-23. </w:t>
      </w:r>
    </w:p>
    <w:p w14:paraId="2095873E" w14:textId="5C98C226" w:rsidR="00C11CA1" w:rsidRDefault="00C11CA1" w:rsidP="004316BC">
      <w:pPr>
        <w:pStyle w:val="FootnoteText"/>
      </w:pPr>
      <w:r w:rsidRPr="00F42198">
        <w:t>In the </w:t>
      </w:r>
      <w:hyperlink r:id="rId1" w:tooltip="Material conditional" w:history="1">
        <w:r w:rsidRPr="00F42198">
          <w:rPr>
            <w:rStyle w:val="Hyperlink"/>
            <w:color w:val="auto"/>
            <w:u w:val="none"/>
          </w:rPr>
          <w:t>conditional statement</w:t>
        </w:r>
      </w:hyperlink>
      <w:r w:rsidRPr="00F42198">
        <w:t>, "if </w:t>
      </w:r>
      <w:r w:rsidRPr="00F42198">
        <w:rPr>
          <w:i/>
          <w:iCs/>
        </w:rPr>
        <w:t>S</w:t>
      </w:r>
      <w:r w:rsidRPr="00F42198">
        <w:t>, then </w:t>
      </w:r>
      <w:r w:rsidRPr="00F42198">
        <w:rPr>
          <w:i/>
          <w:iCs/>
        </w:rPr>
        <w:t>N</w:t>
      </w:r>
      <w:r w:rsidRPr="00F42198">
        <w:t>", the expression represented by </w:t>
      </w:r>
      <w:r w:rsidRPr="00F42198">
        <w:rPr>
          <w:i/>
          <w:iCs/>
        </w:rPr>
        <w:t>S</w:t>
      </w:r>
      <w:r w:rsidRPr="00F42198">
        <w:t> is called the </w:t>
      </w:r>
      <w:hyperlink r:id="rId2" w:tooltip="Antecedent (logic)" w:history="1">
        <w:r w:rsidRPr="00F42198">
          <w:rPr>
            <w:rStyle w:val="Hyperlink"/>
            <w:color w:val="auto"/>
            <w:u w:val="none"/>
          </w:rPr>
          <w:t>antecedent</w:t>
        </w:r>
      </w:hyperlink>
      <w:r w:rsidRPr="00F42198">
        <w:t> and the expression represented by </w:t>
      </w:r>
      <w:r w:rsidRPr="00F42198">
        <w:rPr>
          <w:i/>
          <w:iCs/>
        </w:rPr>
        <w:t>N</w:t>
      </w:r>
      <w:r w:rsidRPr="00F42198">
        <w:t> is called the </w:t>
      </w:r>
      <w:hyperlink r:id="rId3" w:tooltip="Consequent" w:history="1">
        <w:r w:rsidRPr="00F42198">
          <w:rPr>
            <w:rStyle w:val="Hyperlink"/>
            <w:color w:val="auto"/>
            <w:u w:val="none"/>
          </w:rPr>
          <w:t>consequent</w:t>
        </w:r>
      </w:hyperlink>
      <w:r w:rsidRPr="00F42198">
        <w:t>. This conditional statement may be written in many equivalent ways, for instance, "</w:t>
      </w:r>
      <w:r w:rsidRPr="00F42198">
        <w:rPr>
          <w:i/>
          <w:iCs/>
        </w:rPr>
        <w:t>N</w:t>
      </w:r>
      <w:r w:rsidRPr="00F42198">
        <w:t> if </w:t>
      </w:r>
      <w:r w:rsidRPr="00F42198">
        <w:rPr>
          <w:i/>
          <w:iCs/>
        </w:rPr>
        <w:t>S</w:t>
      </w:r>
      <w:r w:rsidRPr="00F42198">
        <w:t>", "</w:t>
      </w:r>
      <w:r w:rsidRPr="00F42198">
        <w:rPr>
          <w:i/>
          <w:iCs/>
        </w:rPr>
        <w:t>S</w:t>
      </w:r>
      <w:r w:rsidRPr="00F42198">
        <w:t> implies </w:t>
      </w:r>
      <w:r w:rsidRPr="00F42198">
        <w:rPr>
          <w:i/>
          <w:iCs/>
        </w:rPr>
        <w:t>N</w:t>
      </w:r>
      <w:r w:rsidRPr="00F42198">
        <w:t>", "</w:t>
      </w:r>
      <w:r w:rsidRPr="00F42198">
        <w:rPr>
          <w:i/>
          <w:iCs/>
        </w:rPr>
        <w:t>S</w:t>
      </w:r>
      <w:r w:rsidRPr="00F42198">
        <w:t> only if </w:t>
      </w:r>
      <w:r w:rsidRPr="00F42198">
        <w:rPr>
          <w:i/>
          <w:iCs/>
        </w:rPr>
        <w:t>N</w:t>
      </w:r>
      <w:r w:rsidRPr="00F42198">
        <w:t>", "</w:t>
      </w:r>
      <w:r w:rsidRPr="00F42198">
        <w:rPr>
          <w:i/>
          <w:iCs/>
        </w:rPr>
        <w:t>N</w:t>
      </w:r>
      <w:r w:rsidRPr="00F42198">
        <w:t> is implied by </w:t>
      </w:r>
      <w:r w:rsidRPr="00F42198">
        <w:rPr>
          <w:i/>
          <w:iCs/>
        </w:rPr>
        <w:t>S</w:t>
      </w:r>
      <w:r w:rsidRPr="00F42198">
        <w:t>", </w:t>
      </w:r>
      <w:r w:rsidRPr="00F42198">
        <w:rPr>
          <w:i/>
          <w:iCs/>
        </w:rPr>
        <w:t>S</w:t>
      </w:r>
      <w:r w:rsidRPr="00F42198">
        <w:t> </w:t>
      </w:r>
      <w:r w:rsidRPr="00F42198">
        <w:rPr>
          <w:rFonts w:ascii="Cambria Math" w:hAnsi="Cambria Math" w:cs="Cambria Math"/>
        </w:rPr>
        <w:t>⇒</w:t>
      </w:r>
      <w:r w:rsidRPr="00F42198">
        <w:rPr>
          <w:rFonts w:cs="Georgia"/>
        </w:rPr>
        <w:t> </w:t>
      </w:r>
      <w:r w:rsidRPr="00F42198">
        <w:rPr>
          <w:i/>
          <w:iCs/>
        </w:rPr>
        <w:t>N</w:t>
      </w:r>
      <w:r w:rsidRPr="00F42198">
        <w:t>, or "</w:t>
      </w:r>
      <w:r w:rsidRPr="00F42198">
        <w:rPr>
          <w:i/>
          <w:iCs/>
        </w:rPr>
        <w:t>N</w:t>
      </w:r>
      <w:r w:rsidRPr="00F42198">
        <w:t> whenever </w:t>
      </w:r>
      <w:r w:rsidRPr="00F42198">
        <w:rPr>
          <w:i/>
          <w:iCs/>
        </w:rPr>
        <w:t>S</w:t>
      </w:r>
      <w:r w:rsidRPr="00F42198">
        <w:t>"</w:t>
      </w:r>
      <w:r>
        <w:t xml:space="preserve">. </w:t>
      </w:r>
      <w:r w:rsidRPr="004316BC">
        <w:t>In the above situation, we also say that </w:t>
      </w:r>
      <w:r w:rsidRPr="004316BC">
        <w:rPr>
          <w:i/>
          <w:iCs/>
        </w:rPr>
        <w:t>N</w:t>
      </w:r>
      <w:r w:rsidRPr="004316BC">
        <w:t> is a </w:t>
      </w:r>
      <w:r w:rsidRPr="004316BC">
        <w:rPr>
          <w:b/>
          <w:bCs/>
        </w:rPr>
        <w:t>necessary</w:t>
      </w:r>
      <w:r w:rsidRPr="004316BC">
        <w:t> condition for </w:t>
      </w:r>
      <w:r w:rsidRPr="004316BC">
        <w:rPr>
          <w:i/>
          <w:iCs/>
        </w:rPr>
        <w:t>S</w:t>
      </w:r>
      <w:r w:rsidRPr="004316BC">
        <w:t>. In common language this is saying that if the conditional statement is a true statement, then the consequent </w:t>
      </w:r>
      <w:r w:rsidRPr="004316BC">
        <w:rPr>
          <w:i/>
          <w:iCs/>
        </w:rPr>
        <w:t>N</w:t>
      </w:r>
      <w:r w:rsidRPr="004316BC">
        <w:t> must be true if </w:t>
      </w:r>
      <w:r w:rsidRPr="004316BC">
        <w:rPr>
          <w:i/>
          <w:iCs/>
        </w:rPr>
        <w:t>S</w:t>
      </w:r>
      <w:r>
        <w:t> may at all be true</w:t>
      </w:r>
      <w:r w:rsidRPr="004316BC">
        <w:t>. Phrased differently, the antecedent </w:t>
      </w:r>
      <w:r w:rsidRPr="004316BC">
        <w:rPr>
          <w:i/>
          <w:iCs/>
        </w:rPr>
        <w:t>S</w:t>
      </w:r>
      <w:r w:rsidRPr="004316BC">
        <w:t> cannot be true without </w:t>
      </w:r>
      <w:r w:rsidRPr="004316BC">
        <w:rPr>
          <w:i/>
          <w:iCs/>
        </w:rPr>
        <w:t>N</w:t>
      </w:r>
      <w:r w:rsidRPr="004316BC">
        <w:t> being true. For example, in order for someone to be called </w:t>
      </w:r>
      <w:r w:rsidRPr="004316BC">
        <w:rPr>
          <w:b/>
          <w:bCs/>
          <w:i/>
          <w:iCs/>
        </w:rPr>
        <w:t>S</w:t>
      </w:r>
      <w:r w:rsidRPr="004316BC">
        <w:t>ocrates, it is necessary for that someone to be </w:t>
      </w:r>
      <w:proofErr w:type="gramStart"/>
      <w:r w:rsidRPr="004316BC">
        <w:rPr>
          <w:b/>
          <w:bCs/>
          <w:i/>
          <w:iCs/>
        </w:rPr>
        <w:t>N</w:t>
      </w:r>
      <w:r w:rsidRPr="004316BC">
        <w:t>amed</w:t>
      </w:r>
      <w:proofErr w:type="gramEnd"/>
      <w:r w:rsidRPr="004316BC">
        <w:t>.</w:t>
      </w:r>
      <w:r>
        <w:t xml:space="preserve"> </w:t>
      </w:r>
    </w:p>
  </w:footnote>
  <w:footnote w:id="3">
    <w:p w14:paraId="23720E19" w14:textId="4E298587" w:rsidR="00C11CA1" w:rsidRPr="00DB4CD1" w:rsidRDefault="00C11CA1" w:rsidP="00DB4CD1">
      <w:pPr>
        <w:pStyle w:val="FootnoteText"/>
      </w:pPr>
      <w:r>
        <w:rPr>
          <w:rStyle w:val="FootnoteReference"/>
        </w:rPr>
        <w:footnoteRef/>
      </w:r>
      <w:r>
        <w:t xml:space="preserve"> For example</w:t>
      </w:r>
      <w:r w:rsidR="00CB4A4A">
        <w:t>,</w:t>
      </w:r>
      <w:r>
        <w:t xml:space="preserve"> there are many passages where the subject of investigation is the person involved i.e. </w:t>
      </w:r>
      <w:proofErr w:type="spellStart"/>
      <w:r>
        <w:rPr>
          <w:i/>
          <w:iCs/>
        </w:rPr>
        <w:t>nashim</w:t>
      </w:r>
      <w:proofErr w:type="spellEnd"/>
      <w:r>
        <w:rPr>
          <w:i/>
          <w:iCs/>
        </w:rPr>
        <w:t xml:space="preserve">, </w:t>
      </w:r>
      <w:proofErr w:type="spellStart"/>
      <w:r>
        <w:rPr>
          <w:i/>
          <w:iCs/>
        </w:rPr>
        <w:t>cheresh</w:t>
      </w:r>
      <w:proofErr w:type="spellEnd"/>
      <w:r>
        <w:rPr>
          <w:i/>
          <w:iCs/>
        </w:rPr>
        <w:t xml:space="preserve">, </w:t>
      </w:r>
      <w:proofErr w:type="spellStart"/>
      <w:r>
        <w:rPr>
          <w:i/>
          <w:iCs/>
        </w:rPr>
        <w:t>shote</w:t>
      </w:r>
      <w:proofErr w:type="spellEnd"/>
      <w:r>
        <w:rPr>
          <w:i/>
          <w:iCs/>
        </w:rPr>
        <w:t xml:space="preserve">, </w:t>
      </w:r>
      <w:proofErr w:type="spellStart"/>
      <w:r>
        <w:rPr>
          <w:i/>
          <w:iCs/>
        </w:rPr>
        <w:t>katan</w:t>
      </w:r>
      <w:proofErr w:type="spellEnd"/>
      <w:r>
        <w:rPr>
          <w:i/>
          <w:iCs/>
        </w:rPr>
        <w:t xml:space="preserve">, </w:t>
      </w:r>
      <w:proofErr w:type="spellStart"/>
      <w:r>
        <w:rPr>
          <w:i/>
          <w:iCs/>
        </w:rPr>
        <w:t>mumar</w:t>
      </w:r>
      <w:proofErr w:type="spellEnd"/>
      <w:r>
        <w:rPr>
          <w:i/>
          <w:iCs/>
        </w:rPr>
        <w:t xml:space="preserve">, </w:t>
      </w:r>
      <w:proofErr w:type="spellStart"/>
      <w:r>
        <w:rPr>
          <w:i/>
          <w:iCs/>
        </w:rPr>
        <w:t>kuti</w:t>
      </w:r>
      <w:proofErr w:type="spellEnd"/>
      <w:r>
        <w:rPr>
          <w:i/>
          <w:iCs/>
        </w:rPr>
        <w:t xml:space="preserve"> </w:t>
      </w:r>
      <w:r>
        <w:t xml:space="preserve">etc. These passages assume that a regular act is carried out but explore the ability of such people to create a </w:t>
      </w:r>
      <w:proofErr w:type="spellStart"/>
      <w:r>
        <w:rPr>
          <w:i/>
          <w:iCs/>
        </w:rPr>
        <w:t>chiyuv</w:t>
      </w:r>
      <w:proofErr w:type="spellEnd"/>
      <w:r>
        <w:t xml:space="preserve">. </w:t>
      </w:r>
    </w:p>
  </w:footnote>
  <w:footnote w:id="4">
    <w:p w14:paraId="69938DE0" w14:textId="227943CE" w:rsidR="00C11CA1" w:rsidRPr="00421839" w:rsidRDefault="00C11CA1" w:rsidP="00CB4A4A">
      <w:pPr>
        <w:pStyle w:val="FootnoteText"/>
      </w:pPr>
      <w:r>
        <w:rPr>
          <w:rStyle w:val="FootnoteReference"/>
        </w:rPr>
        <w:footnoteRef/>
      </w:r>
      <w:r>
        <w:t xml:space="preserve"> It is an interesting phenomenon that most works are either structured according to the pages of the </w:t>
      </w:r>
      <w:proofErr w:type="spellStart"/>
      <w:r w:rsidRPr="00180E51">
        <w:rPr>
          <w:i/>
          <w:iCs/>
        </w:rPr>
        <w:t>gemara</w:t>
      </w:r>
      <w:proofErr w:type="spellEnd"/>
      <w:r>
        <w:t xml:space="preserve"> (</w:t>
      </w:r>
      <w:proofErr w:type="spellStart"/>
      <w:r w:rsidRPr="00CB4A4A">
        <w:t>Rashi</w:t>
      </w:r>
      <w:proofErr w:type="spellEnd"/>
      <w:r w:rsidRPr="00CB4A4A">
        <w:t xml:space="preserve">, </w:t>
      </w:r>
      <w:proofErr w:type="spellStart"/>
      <w:r w:rsidRPr="00CB4A4A">
        <w:t>Ramban</w:t>
      </w:r>
      <w:proofErr w:type="spellEnd"/>
      <w:r>
        <w:rPr>
          <w:i/>
          <w:iCs/>
        </w:rPr>
        <w:t xml:space="preserve"> </w:t>
      </w:r>
      <w:r w:rsidRPr="00860BB4">
        <w:t>etc</w:t>
      </w:r>
      <w:r>
        <w:rPr>
          <w:i/>
          <w:iCs/>
        </w:rPr>
        <w:t>.</w:t>
      </w:r>
      <w:r>
        <w:t>) or according to topics of laws (</w:t>
      </w:r>
      <w:proofErr w:type="spellStart"/>
      <w:r w:rsidRPr="00CB4A4A">
        <w:t>Rambam</w:t>
      </w:r>
      <w:proofErr w:type="spellEnd"/>
      <w:r w:rsidRPr="00CB4A4A">
        <w:t xml:space="preserve">, </w:t>
      </w:r>
      <w:proofErr w:type="spellStart"/>
      <w:r w:rsidRPr="00CB4A4A">
        <w:t>Shulchan</w:t>
      </w:r>
      <w:proofErr w:type="spellEnd"/>
      <w:r w:rsidRPr="00CB4A4A">
        <w:t xml:space="preserve"> </w:t>
      </w:r>
      <w:proofErr w:type="spellStart"/>
      <w:r w:rsidRPr="00CB4A4A">
        <w:t>Aruch</w:t>
      </w:r>
      <w:proofErr w:type="spellEnd"/>
      <w:r>
        <w:t xml:space="preserve"> etc.) so that there are therefore very few works which compare themes such as ‘a </w:t>
      </w:r>
      <w:proofErr w:type="spellStart"/>
      <w:r>
        <w:rPr>
          <w:i/>
          <w:iCs/>
        </w:rPr>
        <w:t>ma’ase</w:t>
      </w:r>
      <w:proofErr w:type="spellEnd"/>
      <w:r>
        <w:t xml:space="preserve"> and how that theme is defined in different areas of the halachic system. One contemporary notable exception is that of the </w:t>
      </w:r>
      <w:proofErr w:type="spellStart"/>
      <w:r>
        <w:t>Encyclopedia</w:t>
      </w:r>
      <w:proofErr w:type="spellEnd"/>
      <w:r>
        <w:t xml:space="preserve"> </w:t>
      </w:r>
      <w:proofErr w:type="spellStart"/>
      <w:r>
        <w:t>Talmudit</w:t>
      </w:r>
      <w:proofErr w:type="spellEnd"/>
      <w:r>
        <w:t xml:space="preserve">, which perhaps goes some way to filling this void. </w:t>
      </w:r>
    </w:p>
  </w:footnote>
  <w:footnote w:id="5">
    <w:p w14:paraId="5CB6BE70" w14:textId="3C07C7A1" w:rsidR="00C11CA1" w:rsidRPr="00AE439D" w:rsidRDefault="00C11CA1">
      <w:pPr>
        <w:pStyle w:val="FootnoteText"/>
      </w:pPr>
      <w:r>
        <w:rPr>
          <w:rStyle w:val="FootnoteReference"/>
        </w:rPr>
        <w:footnoteRef/>
      </w:r>
      <w:r>
        <w:t xml:space="preserve"> See </w:t>
      </w:r>
      <w:proofErr w:type="spellStart"/>
      <w:r w:rsidRPr="00A43698">
        <w:t>Makko</w:t>
      </w:r>
      <w:r w:rsidR="00843F4C" w:rsidRPr="00A43698">
        <w:t>s</w:t>
      </w:r>
      <w:proofErr w:type="spellEnd"/>
      <w:r>
        <w:rPr>
          <w:i/>
          <w:iCs/>
        </w:rPr>
        <w:t xml:space="preserve">, </w:t>
      </w:r>
      <w:r>
        <w:t xml:space="preserve">13b. R’ Yehuda is of a dissenting opinion in </w:t>
      </w:r>
      <w:proofErr w:type="spellStart"/>
      <w:r w:rsidRPr="00A43698">
        <w:t>Temura</w:t>
      </w:r>
      <w:proofErr w:type="spellEnd"/>
      <w:r>
        <w:rPr>
          <w:i/>
          <w:iCs/>
        </w:rPr>
        <w:t xml:space="preserve">, </w:t>
      </w:r>
      <w:r>
        <w:t>3a</w:t>
      </w:r>
    </w:p>
  </w:footnote>
  <w:footnote w:id="6">
    <w:p w14:paraId="69B4B663" w14:textId="2F88A21C" w:rsidR="00C11CA1" w:rsidRDefault="00C11CA1" w:rsidP="00A43698">
      <w:pPr>
        <w:pStyle w:val="FootnoteText"/>
      </w:pPr>
      <w:r>
        <w:rPr>
          <w:rStyle w:val="FootnoteReference"/>
        </w:rPr>
        <w:footnoteRef/>
      </w:r>
      <w:r>
        <w:t xml:space="preserve"> </w:t>
      </w:r>
      <w:r w:rsidRPr="00781EAA">
        <w:rPr>
          <w:rFonts w:cstheme="majorBidi"/>
        </w:rPr>
        <w:t>There are differen</w:t>
      </w:r>
      <w:r>
        <w:rPr>
          <w:rFonts w:cstheme="majorBidi"/>
        </w:rPr>
        <w:t xml:space="preserve">t classifications of the </w:t>
      </w:r>
      <w:proofErr w:type="spellStart"/>
      <w:r>
        <w:rPr>
          <w:rFonts w:cstheme="majorBidi"/>
          <w:i/>
          <w:iCs/>
        </w:rPr>
        <w:t>avo</w:t>
      </w:r>
      <w:r>
        <w:rPr>
          <w:rFonts w:cstheme="majorBidi"/>
          <w:i/>
          <w:iCs/>
        </w:rPr>
        <w:t>s</w:t>
      </w:r>
      <w:proofErr w:type="spellEnd"/>
      <w:r w:rsidR="00A43698">
        <w:rPr>
          <w:rFonts w:cstheme="majorBidi"/>
          <w:i/>
          <w:iCs/>
        </w:rPr>
        <w:t xml:space="preserve"> </w:t>
      </w:r>
      <w:proofErr w:type="spellStart"/>
      <w:r w:rsidR="00A43698">
        <w:rPr>
          <w:rFonts w:cstheme="majorBidi"/>
          <w:i/>
          <w:iCs/>
        </w:rPr>
        <w:t>n’</w:t>
      </w:r>
      <w:r>
        <w:rPr>
          <w:rFonts w:cstheme="majorBidi"/>
          <w:i/>
          <w:iCs/>
        </w:rPr>
        <w:t>zikin</w:t>
      </w:r>
      <w:proofErr w:type="spellEnd"/>
      <w:r w:rsidRPr="00781EAA">
        <w:rPr>
          <w:rFonts w:cstheme="majorBidi"/>
        </w:rPr>
        <w:t xml:space="preserve"> in the </w:t>
      </w:r>
      <w:r>
        <w:rPr>
          <w:rFonts w:cstheme="majorBidi"/>
        </w:rPr>
        <w:t xml:space="preserve">first few pages of </w:t>
      </w:r>
      <w:proofErr w:type="spellStart"/>
      <w:r w:rsidRPr="00A43698">
        <w:rPr>
          <w:rFonts w:cstheme="majorBidi"/>
        </w:rPr>
        <w:t>Bava</w:t>
      </w:r>
      <w:proofErr w:type="spellEnd"/>
      <w:r w:rsidRPr="00A43698">
        <w:rPr>
          <w:rFonts w:cstheme="majorBidi"/>
        </w:rPr>
        <w:t xml:space="preserve"> </w:t>
      </w:r>
      <w:proofErr w:type="spellStart"/>
      <w:r w:rsidRPr="00A43698">
        <w:rPr>
          <w:rFonts w:cstheme="majorBidi"/>
        </w:rPr>
        <w:t>Kamma</w:t>
      </w:r>
      <w:proofErr w:type="spellEnd"/>
      <w:r>
        <w:rPr>
          <w:rFonts w:cstheme="majorBidi"/>
          <w:i/>
          <w:iCs/>
        </w:rPr>
        <w:t xml:space="preserve">. </w:t>
      </w:r>
      <w:r w:rsidRPr="00781EAA">
        <w:rPr>
          <w:rFonts w:cstheme="majorBidi"/>
        </w:rPr>
        <w:t xml:space="preserve">These include cases of </w:t>
      </w:r>
      <w:proofErr w:type="spellStart"/>
      <w:r w:rsidRPr="00781EAA">
        <w:rPr>
          <w:rFonts w:cstheme="majorBidi"/>
          <w:i/>
        </w:rPr>
        <w:t>dibbur</w:t>
      </w:r>
      <w:proofErr w:type="spellEnd"/>
      <w:r w:rsidRPr="00781EAA">
        <w:rPr>
          <w:rFonts w:cstheme="majorBidi"/>
          <w:i/>
        </w:rPr>
        <w:t xml:space="preserve"> </w:t>
      </w:r>
      <w:r w:rsidRPr="00781EAA">
        <w:rPr>
          <w:rFonts w:cstheme="majorBidi"/>
        </w:rPr>
        <w:t xml:space="preserve">such as </w:t>
      </w:r>
      <w:proofErr w:type="spellStart"/>
      <w:r w:rsidRPr="00781EAA">
        <w:rPr>
          <w:rFonts w:cstheme="majorBidi"/>
          <w:i/>
        </w:rPr>
        <w:t>eidim</w:t>
      </w:r>
      <w:proofErr w:type="spellEnd"/>
      <w:r w:rsidRPr="00781EAA">
        <w:rPr>
          <w:rFonts w:cstheme="majorBidi"/>
          <w:i/>
        </w:rPr>
        <w:t xml:space="preserve"> </w:t>
      </w:r>
      <w:proofErr w:type="spellStart"/>
      <w:r w:rsidRPr="00781EAA">
        <w:rPr>
          <w:rFonts w:cstheme="majorBidi"/>
          <w:i/>
        </w:rPr>
        <w:t>zom</w:t>
      </w:r>
      <w:r w:rsidR="00A43698">
        <w:rPr>
          <w:rFonts w:cstheme="majorBidi"/>
          <w:i/>
        </w:rPr>
        <w:t>’</w:t>
      </w:r>
      <w:r w:rsidRPr="00781EAA">
        <w:rPr>
          <w:rFonts w:cstheme="majorBidi"/>
          <w:i/>
        </w:rPr>
        <w:t>mim</w:t>
      </w:r>
      <w:proofErr w:type="spellEnd"/>
      <w:r w:rsidRPr="00781EAA">
        <w:rPr>
          <w:rFonts w:cstheme="majorBidi"/>
          <w:i/>
        </w:rPr>
        <w:t xml:space="preserve"> </w:t>
      </w:r>
      <w:r w:rsidRPr="00781EAA">
        <w:rPr>
          <w:rFonts w:cstheme="majorBidi"/>
        </w:rPr>
        <w:t xml:space="preserve">and </w:t>
      </w:r>
      <w:proofErr w:type="spellStart"/>
      <w:r w:rsidRPr="00781EAA">
        <w:rPr>
          <w:rFonts w:cstheme="majorBidi"/>
          <w:i/>
        </w:rPr>
        <w:t>motzi</w:t>
      </w:r>
      <w:proofErr w:type="spellEnd"/>
      <w:r w:rsidRPr="00781EAA">
        <w:rPr>
          <w:rFonts w:cstheme="majorBidi"/>
          <w:i/>
        </w:rPr>
        <w:t xml:space="preserve"> </w:t>
      </w:r>
      <w:proofErr w:type="spellStart"/>
      <w:proofErr w:type="gramStart"/>
      <w:r w:rsidRPr="00781EAA">
        <w:rPr>
          <w:rFonts w:cstheme="majorBidi"/>
          <w:i/>
        </w:rPr>
        <w:t>shem</w:t>
      </w:r>
      <w:proofErr w:type="spellEnd"/>
      <w:proofErr w:type="gramEnd"/>
      <w:r w:rsidRPr="00781EAA">
        <w:rPr>
          <w:rFonts w:cstheme="majorBidi"/>
          <w:i/>
        </w:rPr>
        <w:t xml:space="preserve"> </w:t>
      </w:r>
      <w:proofErr w:type="spellStart"/>
      <w:r w:rsidRPr="00781EAA">
        <w:rPr>
          <w:rFonts w:cstheme="majorBidi"/>
          <w:i/>
        </w:rPr>
        <w:t>ra.</w:t>
      </w:r>
      <w:proofErr w:type="spellEnd"/>
      <w:r w:rsidRPr="00781EAA">
        <w:rPr>
          <w:rFonts w:cstheme="majorBidi"/>
          <w:i/>
        </w:rPr>
        <w:t xml:space="preserve"> </w:t>
      </w:r>
      <w:r w:rsidRPr="00781EAA">
        <w:rPr>
          <w:rFonts w:cstheme="majorBidi"/>
        </w:rPr>
        <w:t xml:space="preserve">The </w:t>
      </w:r>
      <w:proofErr w:type="spellStart"/>
      <w:proofErr w:type="gramStart"/>
      <w:r w:rsidRPr="00180E51">
        <w:rPr>
          <w:rFonts w:cstheme="majorBidi"/>
          <w:i/>
          <w:iCs/>
        </w:rPr>
        <w:t>gemara</w:t>
      </w:r>
      <w:proofErr w:type="spellEnd"/>
      <w:proofErr w:type="gramEnd"/>
      <w:r w:rsidRPr="00781EAA">
        <w:rPr>
          <w:rFonts w:cstheme="majorBidi"/>
        </w:rPr>
        <w:t xml:space="preserve"> on 5a however</w:t>
      </w:r>
      <w:r>
        <w:rPr>
          <w:rFonts w:cstheme="majorBidi"/>
        </w:rPr>
        <w:t>,</w:t>
      </w:r>
      <w:r w:rsidRPr="00781EAA">
        <w:rPr>
          <w:rFonts w:cstheme="majorBidi"/>
        </w:rPr>
        <w:t xml:space="preserve"> modifies these cases so that they do indeed contain an action.</w:t>
      </w:r>
    </w:p>
  </w:footnote>
  <w:footnote w:id="7">
    <w:p w14:paraId="54C5DCCA" w14:textId="01F71915" w:rsidR="00C11CA1" w:rsidRPr="00C90210" w:rsidRDefault="00C11CA1" w:rsidP="00A43698">
      <w:pPr>
        <w:pStyle w:val="FootnoteText"/>
      </w:pPr>
      <w:r>
        <w:rPr>
          <w:rStyle w:val="FootnoteReference"/>
        </w:rPr>
        <w:footnoteRef/>
      </w:r>
      <w:r>
        <w:t xml:space="preserve"> The important differentiation between </w:t>
      </w:r>
      <w:proofErr w:type="spellStart"/>
      <w:proofErr w:type="gramStart"/>
      <w:r>
        <w:rPr>
          <w:i/>
          <w:iCs/>
        </w:rPr>
        <w:t>adam</w:t>
      </w:r>
      <w:proofErr w:type="spellEnd"/>
      <w:proofErr w:type="gramEnd"/>
      <w:r>
        <w:rPr>
          <w:i/>
          <w:iCs/>
        </w:rPr>
        <w:t xml:space="preserve"> </w:t>
      </w:r>
      <w:proofErr w:type="spellStart"/>
      <w:r>
        <w:rPr>
          <w:i/>
          <w:iCs/>
        </w:rPr>
        <w:t>hamazik</w:t>
      </w:r>
      <w:proofErr w:type="spellEnd"/>
      <w:r>
        <w:rPr>
          <w:i/>
          <w:iCs/>
        </w:rPr>
        <w:t xml:space="preserve"> </w:t>
      </w:r>
      <w:r w:rsidR="00A43698">
        <w:t xml:space="preserve">(a person who damages) </w:t>
      </w:r>
      <w:r>
        <w:t xml:space="preserve">and </w:t>
      </w:r>
      <w:proofErr w:type="spellStart"/>
      <w:r w:rsidR="00C202E7">
        <w:rPr>
          <w:i/>
          <w:iCs/>
        </w:rPr>
        <w:t>ma</w:t>
      </w:r>
      <w:r>
        <w:rPr>
          <w:i/>
          <w:iCs/>
        </w:rPr>
        <w:t>mon</w:t>
      </w:r>
      <w:proofErr w:type="spellEnd"/>
      <w:r>
        <w:rPr>
          <w:i/>
          <w:iCs/>
        </w:rPr>
        <w:t xml:space="preserve"> </w:t>
      </w:r>
      <w:proofErr w:type="spellStart"/>
      <w:r>
        <w:rPr>
          <w:i/>
          <w:iCs/>
        </w:rPr>
        <w:t>hamazik</w:t>
      </w:r>
      <w:proofErr w:type="spellEnd"/>
      <w:r>
        <w:rPr>
          <w:i/>
          <w:iCs/>
        </w:rPr>
        <w:t xml:space="preserve"> </w:t>
      </w:r>
      <w:r w:rsidR="00A43698">
        <w:t xml:space="preserve">(property that damages) </w:t>
      </w:r>
      <w:r>
        <w:t xml:space="preserve">is critical to understanding the basics of the rules of </w:t>
      </w:r>
      <w:proofErr w:type="spellStart"/>
      <w:r>
        <w:rPr>
          <w:i/>
          <w:iCs/>
        </w:rPr>
        <w:t>n</w:t>
      </w:r>
      <w:r w:rsidR="00A43698">
        <w:rPr>
          <w:i/>
          <w:iCs/>
        </w:rPr>
        <w:t>’</w:t>
      </w:r>
      <w:r>
        <w:rPr>
          <w:i/>
          <w:iCs/>
        </w:rPr>
        <w:t>zikin</w:t>
      </w:r>
      <w:proofErr w:type="spellEnd"/>
      <w:r>
        <w:rPr>
          <w:i/>
          <w:iCs/>
        </w:rPr>
        <w:t xml:space="preserve">. </w:t>
      </w:r>
      <w:r>
        <w:t xml:space="preserve">The discussion of these concepts is to be found later in Section 4. </w:t>
      </w:r>
    </w:p>
  </w:footnote>
  <w:footnote w:id="8">
    <w:p w14:paraId="45B40FA5" w14:textId="06848202" w:rsidR="00C11CA1" w:rsidRPr="005F41DA" w:rsidRDefault="00C11CA1" w:rsidP="005F41DA">
      <w:pPr>
        <w:pStyle w:val="FootnoteText"/>
        <w:rPr>
          <w:b/>
          <w:bCs/>
        </w:rPr>
      </w:pPr>
      <w:r>
        <w:rPr>
          <w:rStyle w:val="FootnoteReference"/>
        </w:rPr>
        <w:footnoteRef/>
      </w:r>
      <w:r>
        <w:t xml:space="preserve"> The 39 </w:t>
      </w:r>
      <w:proofErr w:type="spellStart"/>
      <w:r>
        <w:rPr>
          <w:i/>
          <w:iCs/>
        </w:rPr>
        <w:t>melacho</w:t>
      </w:r>
      <w:r>
        <w:rPr>
          <w:i/>
          <w:iCs/>
        </w:rPr>
        <w:t>s</w:t>
      </w:r>
      <w:proofErr w:type="spellEnd"/>
      <w:r>
        <w:rPr>
          <w:i/>
          <w:iCs/>
        </w:rPr>
        <w:t xml:space="preserve"> </w:t>
      </w:r>
      <w:r>
        <w:t>o</w:t>
      </w:r>
      <w:r>
        <w:t>f</w:t>
      </w:r>
      <w:r>
        <w:t xml:space="preserve"> </w:t>
      </w:r>
      <w:r>
        <w:rPr>
          <w:i/>
          <w:iCs/>
        </w:rPr>
        <w:t>Shabb</w:t>
      </w:r>
      <w:r>
        <w:rPr>
          <w:i/>
          <w:iCs/>
        </w:rPr>
        <w:t>os</w:t>
      </w:r>
      <w:r>
        <w:rPr>
          <w:i/>
          <w:iCs/>
        </w:rPr>
        <w:t xml:space="preserve"> </w:t>
      </w:r>
      <w:r>
        <w:t xml:space="preserve">are also limited to creative and constructive actions. There are concepts of prohibited actions via the medium of speech such as </w:t>
      </w:r>
      <w:r>
        <w:rPr>
          <w:i/>
          <w:iCs/>
        </w:rPr>
        <w:t xml:space="preserve">dabber </w:t>
      </w:r>
      <w:proofErr w:type="spellStart"/>
      <w:r>
        <w:rPr>
          <w:i/>
          <w:iCs/>
        </w:rPr>
        <w:t>davar</w:t>
      </w:r>
      <w:proofErr w:type="spellEnd"/>
      <w:r>
        <w:rPr>
          <w:i/>
          <w:iCs/>
        </w:rPr>
        <w:t xml:space="preserve"> </w:t>
      </w:r>
      <w:r>
        <w:t xml:space="preserve">and </w:t>
      </w:r>
      <w:proofErr w:type="spellStart"/>
      <w:r w:rsidR="00A43698">
        <w:rPr>
          <w:i/>
          <w:iCs/>
        </w:rPr>
        <w:t>amira</w:t>
      </w:r>
      <w:proofErr w:type="spellEnd"/>
      <w:r w:rsidR="00A43698">
        <w:rPr>
          <w:i/>
          <w:iCs/>
        </w:rPr>
        <w:t xml:space="preserve"> </w:t>
      </w:r>
      <w:proofErr w:type="spellStart"/>
      <w:r w:rsidR="00A43698">
        <w:rPr>
          <w:i/>
          <w:iCs/>
        </w:rPr>
        <w:t>l’</w:t>
      </w:r>
      <w:r>
        <w:rPr>
          <w:i/>
          <w:iCs/>
        </w:rPr>
        <w:t>nachri</w:t>
      </w:r>
      <w:proofErr w:type="spellEnd"/>
      <w:r>
        <w:t xml:space="preserve"> but these do not create any </w:t>
      </w:r>
      <w:proofErr w:type="spellStart"/>
      <w:r w:rsidR="00A43698">
        <w:rPr>
          <w:i/>
          <w:iCs/>
        </w:rPr>
        <w:t>chiy</w:t>
      </w:r>
      <w:r>
        <w:rPr>
          <w:i/>
          <w:iCs/>
        </w:rPr>
        <w:t>uvim</w:t>
      </w:r>
      <w:proofErr w:type="spellEnd"/>
      <w:r>
        <w:rPr>
          <w:i/>
          <w:iCs/>
        </w:rPr>
        <w:t xml:space="preserve">. </w:t>
      </w:r>
    </w:p>
  </w:footnote>
  <w:footnote w:id="9">
    <w:p w14:paraId="27C8F3C0" w14:textId="3AB0031C" w:rsidR="00C11CA1" w:rsidRDefault="00C11CA1" w:rsidP="004A0B70">
      <w:pPr>
        <w:pStyle w:val="FootnoteText"/>
      </w:pPr>
      <w:r>
        <w:rPr>
          <w:rStyle w:val="FootnoteReference"/>
        </w:rPr>
        <w:footnoteRef/>
      </w:r>
      <w:r>
        <w:t xml:space="preserve"> The quotation is from the Soncino edition of </w:t>
      </w:r>
      <w:proofErr w:type="spellStart"/>
      <w:r w:rsidRPr="00A43698">
        <w:t>Bava</w:t>
      </w:r>
      <w:proofErr w:type="spellEnd"/>
      <w:r w:rsidRPr="00A43698">
        <w:t xml:space="preserve"> </w:t>
      </w:r>
      <w:proofErr w:type="spellStart"/>
      <w:r w:rsidRPr="00A43698">
        <w:t>Kamma</w:t>
      </w:r>
      <w:proofErr w:type="spellEnd"/>
      <w:r>
        <w:t xml:space="preserve">. See </w:t>
      </w:r>
      <w:r w:rsidRPr="004A0B70">
        <w:t xml:space="preserve">Epstein, </w:t>
      </w:r>
      <w:proofErr w:type="spellStart"/>
      <w:r w:rsidRPr="004A0B70">
        <w:t>I</w:t>
      </w:r>
      <w:r>
        <w:t>sidore</w:t>
      </w:r>
      <w:proofErr w:type="spellEnd"/>
      <w:r>
        <w:t>,</w:t>
      </w:r>
      <w:r w:rsidRPr="004A0B70">
        <w:t> </w:t>
      </w:r>
      <w:r w:rsidRPr="004A0B70">
        <w:rPr>
          <w:i/>
          <w:iCs/>
        </w:rPr>
        <w:t>Soncino Hebrew-English Talmud</w:t>
      </w:r>
      <w:r w:rsidRPr="004A0B70">
        <w:t>. London, Soncino</w:t>
      </w:r>
      <w:r>
        <w:t xml:space="preserve">, 1967. All further references to passages from the </w:t>
      </w:r>
      <w:proofErr w:type="spellStart"/>
      <w:proofErr w:type="gramStart"/>
      <w:r w:rsidRPr="00A43698">
        <w:rPr>
          <w:i/>
          <w:iCs/>
        </w:rPr>
        <w:t>gemara</w:t>
      </w:r>
      <w:proofErr w:type="spellEnd"/>
      <w:proofErr w:type="gramEnd"/>
      <w:r>
        <w:t xml:space="preserve"> are from this edition. </w:t>
      </w:r>
    </w:p>
  </w:footnote>
  <w:footnote w:id="10">
    <w:p w14:paraId="633BD92D" w14:textId="247C3D5A" w:rsidR="00C11CA1" w:rsidRPr="007119E1" w:rsidRDefault="00C11CA1">
      <w:pPr>
        <w:pStyle w:val="FootnoteText"/>
      </w:pPr>
      <w:r>
        <w:rPr>
          <w:rStyle w:val="FootnoteReference"/>
        </w:rPr>
        <w:footnoteRef/>
      </w:r>
      <w:r>
        <w:t xml:space="preserve"> Another factor at play in the passage is that of the balance of responsibility between the wind and the person fanning the flames. The passage in </w:t>
      </w:r>
      <w:r w:rsidRPr="00A43698">
        <w:t>Shabbos</w:t>
      </w:r>
      <w:r>
        <w:t xml:space="preserve"> </w:t>
      </w:r>
      <w:r>
        <w:t xml:space="preserve">92b-93b about two people who together carry out a prohibited action is relevant here and discussed in the </w:t>
      </w:r>
      <w:proofErr w:type="spellStart"/>
      <w:r>
        <w:rPr>
          <w:i/>
          <w:iCs/>
        </w:rPr>
        <w:t>Rishonim</w:t>
      </w:r>
      <w:proofErr w:type="spellEnd"/>
      <w:r>
        <w:t xml:space="preserve"> but lies outside the scope of this article. </w:t>
      </w:r>
    </w:p>
  </w:footnote>
  <w:footnote w:id="11">
    <w:p w14:paraId="0A0777AE" w14:textId="4152A281" w:rsidR="00C11CA1" w:rsidRDefault="00C11CA1" w:rsidP="00BB46E0">
      <w:pPr>
        <w:pStyle w:val="FootnoteText"/>
      </w:pPr>
      <w:r>
        <w:rPr>
          <w:rStyle w:val="FootnoteReference"/>
        </w:rPr>
        <w:footnoteRef/>
      </w:r>
      <w:r>
        <w:t xml:space="preserve"> </w:t>
      </w:r>
      <w:proofErr w:type="spellStart"/>
      <w:r w:rsidRPr="00BB46E0">
        <w:t>Bava</w:t>
      </w:r>
      <w:proofErr w:type="spellEnd"/>
      <w:r w:rsidRPr="00BB46E0">
        <w:t xml:space="preserve"> </w:t>
      </w:r>
      <w:proofErr w:type="spellStart"/>
      <w:r w:rsidRPr="00BB46E0">
        <w:t>Kamma</w:t>
      </w:r>
      <w:proofErr w:type="spellEnd"/>
      <w:r>
        <w:t xml:space="preserve">, 45b lists a number of cases </w:t>
      </w:r>
      <w:r w:rsidR="00BB46E0">
        <w:t>to which this principle applies</w:t>
      </w:r>
    </w:p>
  </w:footnote>
  <w:footnote w:id="12">
    <w:p w14:paraId="5B870A01" w14:textId="71DC0E69" w:rsidR="00C11CA1" w:rsidRPr="007A2A95" w:rsidRDefault="00C11CA1" w:rsidP="00BB46E0">
      <w:pPr>
        <w:pStyle w:val="FootnoteText"/>
      </w:pPr>
      <w:r>
        <w:rPr>
          <w:rStyle w:val="FootnoteReference"/>
        </w:rPr>
        <w:footnoteRef/>
      </w:r>
      <w:r>
        <w:t xml:space="preserve"> </w:t>
      </w:r>
      <w:r w:rsidRPr="00BB46E0">
        <w:t xml:space="preserve">It should be noted that the above analysis follows the interpretation of </w:t>
      </w:r>
      <w:proofErr w:type="spellStart"/>
      <w:r w:rsidRPr="00BB46E0">
        <w:t>Rab</w:t>
      </w:r>
      <w:r w:rsidR="00BB46E0">
        <w:t>b</w:t>
      </w:r>
      <w:r w:rsidRPr="00BB46E0">
        <w:t>einu</w:t>
      </w:r>
      <w:proofErr w:type="spellEnd"/>
      <w:r w:rsidRPr="00BB46E0">
        <w:t xml:space="preserve"> </w:t>
      </w:r>
      <w:proofErr w:type="spellStart"/>
      <w:r w:rsidRPr="00BB46E0">
        <w:t>Chananel</w:t>
      </w:r>
      <w:proofErr w:type="spellEnd"/>
      <w:r w:rsidRPr="00BB46E0">
        <w:t xml:space="preserve"> </w:t>
      </w:r>
      <w:r w:rsidR="00BB46E0">
        <w:t xml:space="preserve">in </w:t>
      </w:r>
      <w:r w:rsidRPr="00BB46E0">
        <w:t xml:space="preserve">Shabbos </w:t>
      </w:r>
      <w:r w:rsidRPr="00BB46E0">
        <w:t xml:space="preserve">120b and </w:t>
      </w:r>
      <w:proofErr w:type="spellStart"/>
      <w:r w:rsidRPr="00BB46E0">
        <w:t>Rashi</w:t>
      </w:r>
      <w:proofErr w:type="spellEnd"/>
      <w:r w:rsidRPr="00BB46E0">
        <w:t xml:space="preserve"> here who </w:t>
      </w:r>
      <w:r w:rsidRPr="00BB46E0">
        <w:t xml:space="preserve">hold </w:t>
      </w:r>
      <w:r w:rsidRPr="00BB46E0">
        <w:t xml:space="preserve">that winnowing is just used as an example for all acts on </w:t>
      </w:r>
      <w:r w:rsidRPr="00BB46E0">
        <w:t>Shabbos</w:t>
      </w:r>
      <w:r w:rsidRPr="00BB46E0">
        <w:t>. The Rosh here</w:t>
      </w:r>
      <w:r w:rsidR="00BB46E0">
        <w:t>,</w:t>
      </w:r>
      <w:r w:rsidRPr="00BB46E0">
        <w:t xml:space="preserve"> note 11</w:t>
      </w:r>
      <w:r w:rsidR="00BB46E0">
        <w:t>,</w:t>
      </w:r>
      <w:r w:rsidRPr="00BB46E0">
        <w:t xml:space="preserve"> however </w:t>
      </w:r>
      <w:r w:rsidRPr="00BB46E0">
        <w:t xml:space="preserve">holds </w:t>
      </w:r>
      <w:r w:rsidRPr="00BB46E0">
        <w:t xml:space="preserve">that the case of winnowing was used as a unique </w:t>
      </w:r>
      <w:proofErr w:type="spellStart"/>
      <w:r w:rsidR="00BB46E0" w:rsidRPr="00BB46E0">
        <w:rPr>
          <w:i/>
          <w:iCs/>
        </w:rPr>
        <w:t>m’</w:t>
      </w:r>
      <w:r w:rsidRPr="00BB46E0">
        <w:rPr>
          <w:i/>
          <w:iCs/>
        </w:rPr>
        <w:t>l</w:t>
      </w:r>
      <w:r w:rsidR="00BB46E0" w:rsidRPr="00BB46E0">
        <w:rPr>
          <w:i/>
          <w:iCs/>
        </w:rPr>
        <w:t>a</w:t>
      </w:r>
      <w:r w:rsidRPr="00BB46E0">
        <w:rPr>
          <w:i/>
          <w:iCs/>
        </w:rPr>
        <w:t>cha</w:t>
      </w:r>
      <w:proofErr w:type="spellEnd"/>
      <w:r w:rsidRPr="00BB46E0">
        <w:t xml:space="preserve"> </w:t>
      </w:r>
      <w:r w:rsidRPr="00BB46E0">
        <w:t xml:space="preserve">which does not follow the rules of other </w:t>
      </w:r>
      <w:r w:rsidR="00BB46E0" w:rsidRPr="00BB46E0">
        <w:rPr>
          <w:i/>
          <w:iCs/>
        </w:rPr>
        <w:t>m’</w:t>
      </w:r>
      <w:r w:rsidRPr="00BB46E0">
        <w:rPr>
          <w:i/>
          <w:iCs/>
        </w:rPr>
        <w:t>lachos</w:t>
      </w:r>
      <w:r w:rsidRPr="00BB46E0">
        <w:t>.</w:t>
      </w:r>
      <w:r w:rsidRPr="00BB46E0">
        <w:t xml:space="preserve"> However, it is still true even according to the Rosh that in certain cases there are different requirements between </w:t>
      </w:r>
      <w:r w:rsidRPr="00BB46E0">
        <w:rPr>
          <w:i/>
          <w:iCs/>
        </w:rPr>
        <w:t>Shabbos</w:t>
      </w:r>
      <w:r w:rsidRPr="00BB46E0">
        <w:t xml:space="preserve"> and </w:t>
      </w:r>
      <w:proofErr w:type="spellStart"/>
      <w:r w:rsidR="00BB46E0">
        <w:rPr>
          <w:i/>
          <w:iCs/>
        </w:rPr>
        <w:t>N’</w:t>
      </w:r>
      <w:r w:rsidRPr="00BB46E0">
        <w:rPr>
          <w:i/>
          <w:iCs/>
        </w:rPr>
        <w:t>zikin</w:t>
      </w:r>
      <w:proofErr w:type="spellEnd"/>
      <w:r w:rsidRPr="00BB46E0">
        <w:t>.</w:t>
      </w:r>
    </w:p>
  </w:footnote>
  <w:footnote w:id="13">
    <w:p w14:paraId="6697A041" w14:textId="15327D97" w:rsidR="00C11CA1" w:rsidRPr="00964046" w:rsidRDefault="00C11CA1" w:rsidP="004351A9">
      <w:pPr>
        <w:pStyle w:val="FootnoteText"/>
      </w:pPr>
      <w:r>
        <w:rPr>
          <w:rStyle w:val="FootnoteReference"/>
        </w:rPr>
        <w:footnoteRef/>
      </w:r>
      <w:r>
        <w:t xml:space="preserve"> The </w:t>
      </w:r>
      <w:proofErr w:type="spellStart"/>
      <w:r w:rsidR="004351A9" w:rsidRPr="004351A9">
        <w:rPr>
          <w:i/>
          <w:iCs/>
        </w:rPr>
        <w:t>g</w:t>
      </w:r>
      <w:r w:rsidRPr="004351A9">
        <w:rPr>
          <w:i/>
          <w:iCs/>
        </w:rPr>
        <w:t>emara</w:t>
      </w:r>
      <w:proofErr w:type="spellEnd"/>
      <w:r>
        <w:t xml:space="preserve"> </w:t>
      </w:r>
      <w:r>
        <w:t xml:space="preserve">in </w:t>
      </w:r>
      <w:r w:rsidRPr="004351A9">
        <w:t>Shabbos</w:t>
      </w:r>
      <w:r>
        <w:rPr>
          <w:i/>
          <w:iCs/>
        </w:rPr>
        <w:t xml:space="preserve">, </w:t>
      </w:r>
      <w:r>
        <w:t xml:space="preserve">49b, defines the </w:t>
      </w:r>
      <w:r>
        <w:rPr>
          <w:i/>
          <w:iCs/>
        </w:rPr>
        <w:t>m</w:t>
      </w:r>
      <w:r w:rsidR="004351A9">
        <w:rPr>
          <w:i/>
          <w:iCs/>
        </w:rPr>
        <w:t>’</w:t>
      </w:r>
      <w:r>
        <w:rPr>
          <w:i/>
          <w:iCs/>
        </w:rPr>
        <w:t xml:space="preserve">lachos </w:t>
      </w:r>
      <w:r>
        <w:t xml:space="preserve">as acts which were performed in the </w:t>
      </w:r>
      <w:r w:rsidRPr="00964046">
        <w:t xml:space="preserve">construction of the </w:t>
      </w:r>
      <w:proofErr w:type="spellStart"/>
      <w:r w:rsidR="004351A9">
        <w:rPr>
          <w:i/>
          <w:iCs/>
        </w:rPr>
        <w:t>Mishkan</w:t>
      </w:r>
      <w:proofErr w:type="spellEnd"/>
    </w:p>
  </w:footnote>
  <w:footnote w:id="14">
    <w:p w14:paraId="61EBB9EC" w14:textId="192E538B" w:rsidR="00C11CA1" w:rsidRPr="00964046" w:rsidRDefault="00C11CA1" w:rsidP="00964046">
      <w:pPr>
        <w:pStyle w:val="FootnoteText"/>
        <w:rPr>
          <w:rFonts w:cstheme="majorBidi"/>
        </w:rPr>
      </w:pPr>
      <w:r w:rsidRPr="00964046">
        <w:rPr>
          <w:rStyle w:val="FootnoteReference"/>
        </w:rPr>
        <w:footnoteRef/>
      </w:r>
      <w:r w:rsidRPr="00964046">
        <w:t xml:space="preserve"> </w:t>
      </w:r>
      <w:r w:rsidRPr="00964046">
        <w:rPr>
          <w:rFonts w:cstheme="majorBidi"/>
        </w:rPr>
        <w:t xml:space="preserve">These principles require a much more thorough analysis than the scope of this article permits. </w:t>
      </w:r>
      <w:proofErr w:type="spellStart"/>
      <w:r w:rsidR="004351A9" w:rsidRPr="004351A9">
        <w:rPr>
          <w:rFonts w:cstheme="majorBidi"/>
        </w:rPr>
        <w:t>Tos</w:t>
      </w:r>
      <w:r w:rsidRPr="004351A9">
        <w:rPr>
          <w:rFonts w:cstheme="majorBidi"/>
        </w:rPr>
        <w:t>fo</w:t>
      </w:r>
      <w:r w:rsidR="00843F4C" w:rsidRPr="004351A9">
        <w:rPr>
          <w:rFonts w:cstheme="majorBidi"/>
        </w:rPr>
        <w:t>s</w:t>
      </w:r>
      <w:proofErr w:type="spellEnd"/>
      <w:r w:rsidRPr="004351A9">
        <w:rPr>
          <w:rFonts w:cstheme="majorBidi"/>
        </w:rPr>
        <w:t xml:space="preserve"> </w:t>
      </w:r>
      <w:proofErr w:type="spellStart"/>
      <w:r w:rsidRPr="004351A9">
        <w:rPr>
          <w:rFonts w:cstheme="majorBidi"/>
        </w:rPr>
        <w:t>Yoma</w:t>
      </w:r>
      <w:proofErr w:type="spellEnd"/>
      <w:r w:rsidRPr="00964046">
        <w:rPr>
          <w:rFonts w:cstheme="majorBidi"/>
          <w:i/>
          <w:iCs/>
        </w:rPr>
        <w:t xml:space="preserve"> </w:t>
      </w:r>
      <w:r w:rsidRPr="00964046">
        <w:rPr>
          <w:rFonts w:cstheme="majorBidi"/>
        </w:rPr>
        <w:t>34b</w:t>
      </w:r>
      <w:r w:rsidR="004351A9">
        <w:rPr>
          <w:rFonts w:cstheme="majorBidi"/>
        </w:rPr>
        <w:t>,</w:t>
      </w:r>
      <w:r w:rsidRPr="00964046">
        <w:rPr>
          <w:rFonts w:cstheme="majorBidi"/>
        </w:rPr>
        <w:t xml:space="preserve"> for example</w:t>
      </w:r>
      <w:r w:rsidR="004351A9">
        <w:rPr>
          <w:rFonts w:cstheme="majorBidi"/>
        </w:rPr>
        <w:t>,</w:t>
      </w:r>
      <w:r w:rsidRPr="00964046">
        <w:rPr>
          <w:rFonts w:cstheme="majorBidi"/>
        </w:rPr>
        <w:t xml:space="preserve"> </w:t>
      </w:r>
      <w:r w:rsidRPr="00964046">
        <w:rPr>
          <w:rFonts w:cstheme="majorBidi"/>
        </w:rPr>
        <w:t>disagree</w:t>
      </w:r>
      <w:r w:rsidR="004351A9">
        <w:rPr>
          <w:rFonts w:cstheme="majorBidi"/>
        </w:rPr>
        <w:t>s</w:t>
      </w:r>
      <w:r w:rsidRPr="00964046">
        <w:rPr>
          <w:rFonts w:cstheme="majorBidi"/>
        </w:rPr>
        <w:t xml:space="preserve"> </w:t>
      </w:r>
      <w:r w:rsidR="004351A9">
        <w:rPr>
          <w:rFonts w:cstheme="majorBidi"/>
        </w:rPr>
        <w:t>with this analysis.</w:t>
      </w:r>
    </w:p>
  </w:footnote>
  <w:footnote w:id="15">
    <w:p w14:paraId="7EB28A14" w14:textId="20319753" w:rsidR="004351A9" w:rsidRDefault="004351A9">
      <w:pPr>
        <w:pStyle w:val="FootnoteText"/>
      </w:pPr>
      <w:r>
        <w:rPr>
          <w:rStyle w:val="FootnoteReference"/>
        </w:rPr>
        <w:footnoteRef/>
      </w:r>
      <w:r>
        <w:t xml:space="preserve"> Even </w:t>
      </w:r>
      <w:proofErr w:type="spellStart"/>
      <w:r>
        <w:t>Ha’ezer</w:t>
      </w:r>
      <w:proofErr w:type="spellEnd"/>
      <w:r>
        <w:t xml:space="preserve"> </w:t>
      </w:r>
      <w:proofErr w:type="spellStart"/>
      <w:r>
        <w:t>Siman</w:t>
      </w:r>
      <w:proofErr w:type="spellEnd"/>
      <w:r>
        <w:t xml:space="preserve"> 153</w:t>
      </w:r>
    </w:p>
  </w:footnote>
  <w:footnote w:id="16">
    <w:p w14:paraId="2B488A8C" w14:textId="38D04969" w:rsidR="00C11CA1" w:rsidRPr="00A75811" w:rsidRDefault="00C11CA1" w:rsidP="008B468E">
      <w:pPr>
        <w:pStyle w:val="FootnoteText"/>
      </w:pPr>
      <w:r w:rsidRPr="00964046">
        <w:rPr>
          <w:rStyle w:val="FootnoteReference"/>
          <w:rFonts w:cstheme="majorBidi"/>
        </w:rPr>
        <w:footnoteRef/>
      </w:r>
      <w:r w:rsidRPr="00964046">
        <w:rPr>
          <w:rFonts w:cstheme="majorBidi"/>
        </w:rPr>
        <w:t xml:space="preserve"> See </w:t>
      </w:r>
      <w:proofErr w:type="spellStart"/>
      <w:r w:rsidR="008B468E">
        <w:rPr>
          <w:rFonts w:cstheme="majorBidi"/>
        </w:rPr>
        <w:t>Sefer</w:t>
      </w:r>
      <w:proofErr w:type="spellEnd"/>
      <w:r w:rsidR="008B468E">
        <w:rPr>
          <w:rFonts w:cstheme="majorBidi"/>
        </w:rPr>
        <w:t xml:space="preserve"> </w:t>
      </w:r>
      <w:proofErr w:type="spellStart"/>
      <w:r w:rsidR="008B468E">
        <w:rPr>
          <w:rFonts w:cstheme="majorBidi"/>
        </w:rPr>
        <w:t>Hat’</w:t>
      </w:r>
      <w:r w:rsidRPr="008B468E">
        <w:rPr>
          <w:rFonts w:cstheme="majorBidi"/>
        </w:rPr>
        <w:t>ruma</w:t>
      </w:r>
      <w:proofErr w:type="spellEnd"/>
      <w:r w:rsidRPr="00964046">
        <w:rPr>
          <w:rFonts w:cstheme="majorBidi"/>
          <w:i/>
          <w:iCs/>
        </w:rPr>
        <w:t xml:space="preserve"> </w:t>
      </w:r>
      <w:r w:rsidRPr="00964046">
        <w:rPr>
          <w:rFonts w:cstheme="majorBidi"/>
        </w:rPr>
        <w:t xml:space="preserve">and the </w:t>
      </w:r>
      <w:proofErr w:type="spellStart"/>
      <w:r w:rsidRPr="008B468E">
        <w:rPr>
          <w:rFonts w:cstheme="majorBidi"/>
        </w:rPr>
        <w:t>Beis</w:t>
      </w:r>
      <w:proofErr w:type="spellEnd"/>
      <w:r w:rsidRPr="008B468E">
        <w:rPr>
          <w:rFonts w:cstheme="majorBidi"/>
        </w:rPr>
        <w:t xml:space="preserve"> </w:t>
      </w:r>
      <w:r w:rsidRPr="008B468E">
        <w:rPr>
          <w:rFonts w:cstheme="majorBidi"/>
        </w:rPr>
        <w:t>Shmuel</w:t>
      </w:r>
      <w:r w:rsidRPr="00964046">
        <w:rPr>
          <w:rFonts w:cstheme="majorBidi"/>
          <w:i/>
          <w:iCs/>
        </w:rPr>
        <w:t xml:space="preserve"> </w:t>
      </w:r>
      <w:r w:rsidRPr="00964046">
        <w:rPr>
          <w:rFonts w:cstheme="majorBidi"/>
        </w:rPr>
        <w:t>ibid.</w:t>
      </w:r>
      <w:r>
        <w:t xml:space="preserve"> The </w:t>
      </w:r>
      <w:proofErr w:type="spellStart"/>
      <w:r w:rsidRPr="008B468E">
        <w:t>T</w:t>
      </w:r>
      <w:r w:rsidR="008B468E" w:rsidRPr="008B468E">
        <w:t>’</w:t>
      </w:r>
      <w:r w:rsidRPr="008B468E">
        <w:t>ruma</w:t>
      </w:r>
      <w:proofErr w:type="spellEnd"/>
      <w:r>
        <w:rPr>
          <w:i/>
          <w:iCs/>
        </w:rPr>
        <w:t xml:space="preserve"> </w:t>
      </w:r>
      <w:r>
        <w:t xml:space="preserve">thought that one could not write a Torah scroll with their weaker hand which would indicate that there is no act of writing at all in such situations. </w:t>
      </w:r>
    </w:p>
  </w:footnote>
  <w:footnote w:id="17">
    <w:p w14:paraId="18F7E159" w14:textId="299D093A" w:rsidR="00C11CA1" w:rsidRDefault="00C11CA1">
      <w:pPr>
        <w:pStyle w:val="FootnoteText"/>
      </w:pPr>
      <w:r>
        <w:rPr>
          <w:rStyle w:val="FootnoteReference"/>
        </w:rPr>
        <w:footnoteRef/>
      </w:r>
      <w:r>
        <w:t xml:space="preserve"> </w:t>
      </w:r>
      <w:r w:rsidRPr="008B468E">
        <w:t>Shabbos</w:t>
      </w:r>
      <w:r>
        <w:t>, 103a</w:t>
      </w:r>
    </w:p>
  </w:footnote>
  <w:footnote w:id="18">
    <w:p w14:paraId="788CC78E" w14:textId="77777777" w:rsidR="00C11CA1" w:rsidRPr="008B468E" w:rsidRDefault="00C11CA1">
      <w:pPr>
        <w:pStyle w:val="FootnoteText"/>
      </w:pPr>
      <w:r>
        <w:rPr>
          <w:rStyle w:val="FootnoteReference"/>
        </w:rPr>
        <w:footnoteRef/>
      </w:r>
      <w:r>
        <w:t xml:space="preserve"> It is likely that this very dilemma is the argument between R’ </w:t>
      </w:r>
      <w:proofErr w:type="spellStart"/>
      <w:r>
        <w:t>Yochanan</w:t>
      </w:r>
      <w:proofErr w:type="spellEnd"/>
      <w:r>
        <w:t xml:space="preserve"> and </w:t>
      </w:r>
      <w:proofErr w:type="spellStart"/>
      <w:r>
        <w:t>Reish</w:t>
      </w:r>
      <w:proofErr w:type="spellEnd"/>
      <w:r>
        <w:t xml:space="preserve"> </w:t>
      </w:r>
      <w:proofErr w:type="spellStart"/>
      <w:r>
        <w:t>Lakish</w:t>
      </w:r>
      <w:proofErr w:type="spellEnd"/>
      <w:r>
        <w:t xml:space="preserve"> as how to classify </w:t>
      </w:r>
      <w:proofErr w:type="spellStart"/>
      <w:r>
        <w:rPr>
          <w:i/>
          <w:iCs/>
        </w:rPr>
        <w:t>eish</w:t>
      </w:r>
      <w:proofErr w:type="spellEnd"/>
      <w:r>
        <w:rPr>
          <w:i/>
          <w:iCs/>
        </w:rPr>
        <w:t xml:space="preserve">. </w:t>
      </w:r>
      <w:r>
        <w:t xml:space="preserve">See </w:t>
      </w:r>
      <w:proofErr w:type="spellStart"/>
      <w:r w:rsidRPr="008B468E">
        <w:t>Bava</w:t>
      </w:r>
      <w:proofErr w:type="spellEnd"/>
      <w:r w:rsidRPr="008B468E">
        <w:t xml:space="preserve"> </w:t>
      </w:r>
      <w:proofErr w:type="spellStart"/>
      <w:r w:rsidRPr="008B468E">
        <w:t>Kamma</w:t>
      </w:r>
      <w:proofErr w:type="spellEnd"/>
      <w:r w:rsidRPr="008B468E">
        <w:t xml:space="preserve">, 22a. </w:t>
      </w:r>
    </w:p>
  </w:footnote>
  <w:footnote w:id="19">
    <w:p w14:paraId="4BD08394" w14:textId="77777777" w:rsidR="00C11CA1" w:rsidRPr="00624977" w:rsidRDefault="00C11CA1">
      <w:pPr>
        <w:pStyle w:val="FootnoteText"/>
      </w:pPr>
      <w:r>
        <w:rPr>
          <w:rStyle w:val="FootnoteReference"/>
        </w:rPr>
        <w:footnoteRef/>
      </w:r>
      <w:r>
        <w:t xml:space="preserve"> See also in this context the approach of the </w:t>
      </w:r>
      <w:proofErr w:type="spellStart"/>
      <w:r w:rsidRPr="008B468E">
        <w:t>Meiri</w:t>
      </w:r>
      <w:proofErr w:type="spellEnd"/>
      <w:r>
        <w:rPr>
          <w:i/>
          <w:iCs/>
        </w:rPr>
        <w:t xml:space="preserve">, </w:t>
      </w:r>
      <w:r>
        <w:t xml:space="preserve">9b, to explain the position of the </w:t>
      </w:r>
      <w:proofErr w:type="spellStart"/>
      <w:r w:rsidRPr="008B468E">
        <w:t>Rabanan</w:t>
      </w:r>
      <w:proofErr w:type="spellEnd"/>
      <w:r>
        <w:rPr>
          <w:i/>
          <w:iCs/>
        </w:rPr>
        <w:t xml:space="preserve"> </w:t>
      </w:r>
      <w:r>
        <w:t xml:space="preserve">that only the person who digs the last bit of the pit is </w:t>
      </w:r>
      <w:proofErr w:type="spellStart"/>
      <w:r>
        <w:rPr>
          <w:i/>
          <w:iCs/>
        </w:rPr>
        <w:t>chayav</w:t>
      </w:r>
      <w:proofErr w:type="spellEnd"/>
      <w:r>
        <w:rPr>
          <w:i/>
          <w:iCs/>
        </w:rPr>
        <w:t xml:space="preserve"> </w:t>
      </w:r>
    </w:p>
  </w:footnote>
  <w:footnote w:id="20">
    <w:p w14:paraId="19549B4F" w14:textId="69411653" w:rsidR="00C11CA1" w:rsidRPr="000A60B0" w:rsidRDefault="00C11CA1" w:rsidP="008B468E">
      <w:pPr>
        <w:pStyle w:val="FootnoteText"/>
      </w:pPr>
      <w:r>
        <w:rPr>
          <w:rStyle w:val="FootnoteReference"/>
        </w:rPr>
        <w:footnoteRef/>
      </w:r>
      <w:r>
        <w:t xml:space="preserve"> The </w:t>
      </w:r>
      <w:proofErr w:type="spellStart"/>
      <w:r w:rsidR="008B468E">
        <w:t>Talmidei</w:t>
      </w:r>
      <w:proofErr w:type="spellEnd"/>
      <w:r w:rsidR="008B468E">
        <w:t xml:space="preserve"> </w:t>
      </w:r>
      <w:proofErr w:type="spellStart"/>
      <w:r w:rsidR="008B468E">
        <w:t>HaR</w:t>
      </w:r>
      <w:r w:rsidRPr="008B468E">
        <w:t>i</w:t>
      </w:r>
      <w:proofErr w:type="spellEnd"/>
      <w:r w:rsidR="008B468E">
        <w:t>,</w:t>
      </w:r>
      <w:r>
        <w:rPr>
          <w:i/>
          <w:iCs/>
        </w:rPr>
        <w:t xml:space="preserve"> </w:t>
      </w:r>
      <w:r>
        <w:t xml:space="preserve">brought in the </w:t>
      </w:r>
      <w:proofErr w:type="spellStart"/>
      <w:r w:rsidRPr="008B468E">
        <w:t>Sh</w:t>
      </w:r>
      <w:r w:rsidR="008B468E">
        <w:t>ita</w:t>
      </w:r>
      <w:proofErr w:type="spellEnd"/>
      <w:r w:rsidR="008B468E">
        <w:t xml:space="preserve"> </w:t>
      </w:r>
      <w:proofErr w:type="spellStart"/>
      <w:r w:rsidR="008B468E">
        <w:t>M’kubetzes</w:t>
      </w:r>
      <w:proofErr w:type="spellEnd"/>
      <w:r w:rsidR="008B468E">
        <w:t>,</w:t>
      </w:r>
      <w:r>
        <w:t xml:space="preserve"> suggest that </w:t>
      </w:r>
      <w:proofErr w:type="spellStart"/>
      <w:r>
        <w:rPr>
          <w:i/>
          <w:iCs/>
        </w:rPr>
        <w:t>eish</w:t>
      </w:r>
      <w:proofErr w:type="spellEnd"/>
      <w:r>
        <w:rPr>
          <w:i/>
          <w:iCs/>
        </w:rPr>
        <w:t xml:space="preserve"> </w:t>
      </w:r>
      <w:r>
        <w:t xml:space="preserve">is derived from both </w:t>
      </w:r>
      <w:proofErr w:type="spellStart"/>
      <w:r w:rsidR="00C202E7">
        <w:rPr>
          <w:i/>
          <w:iCs/>
        </w:rPr>
        <w:t>ma</w:t>
      </w:r>
      <w:r>
        <w:rPr>
          <w:i/>
          <w:iCs/>
        </w:rPr>
        <w:t>mon</w:t>
      </w:r>
      <w:proofErr w:type="spellEnd"/>
      <w:r>
        <w:rPr>
          <w:i/>
          <w:iCs/>
        </w:rPr>
        <w:t xml:space="preserve"> </w:t>
      </w:r>
      <w:r>
        <w:t xml:space="preserve">and </w:t>
      </w:r>
      <w:proofErr w:type="spellStart"/>
      <w:r w:rsidR="008B468E">
        <w:rPr>
          <w:i/>
          <w:iCs/>
        </w:rPr>
        <w:t>adam</w:t>
      </w:r>
      <w:proofErr w:type="spellEnd"/>
      <w:r>
        <w:rPr>
          <w:i/>
          <w:iCs/>
        </w:rPr>
        <w:t xml:space="preserve"> </w:t>
      </w:r>
      <w:r>
        <w:t xml:space="preserve">and may be alluding to a similar model </w:t>
      </w:r>
    </w:p>
  </w:footnote>
  <w:footnote w:id="21">
    <w:p w14:paraId="5DD6F7AB" w14:textId="00FEA5A9" w:rsidR="00C11CA1" w:rsidRPr="002549E8" w:rsidRDefault="00C11CA1">
      <w:pPr>
        <w:pStyle w:val="FootnoteText"/>
      </w:pPr>
      <w:r>
        <w:rPr>
          <w:rStyle w:val="FootnoteReference"/>
        </w:rPr>
        <w:footnoteRef/>
      </w:r>
      <w:r>
        <w:t xml:space="preserve"> In truth, the position of </w:t>
      </w:r>
      <w:proofErr w:type="spellStart"/>
      <w:r>
        <w:t>Rav</w:t>
      </w:r>
      <w:proofErr w:type="spellEnd"/>
      <w:r>
        <w:t xml:space="preserve"> </w:t>
      </w:r>
      <w:proofErr w:type="spellStart"/>
      <w:r>
        <w:t>Ashi</w:t>
      </w:r>
      <w:proofErr w:type="spellEnd"/>
      <w:r>
        <w:t xml:space="preserve"> remains a difficult one. </w:t>
      </w:r>
      <w:proofErr w:type="spellStart"/>
      <w:r>
        <w:rPr>
          <w:i/>
          <w:iCs/>
        </w:rPr>
        <w:t>Tosafo</w:t>
      </w:r>
      <w:ins w:id="9" w:author="Jacob Levy" w:date="2018-01-17T10:04:00Z">
        <w:r>
          <w:rPr>
            <w:i/>
            <w:iCs/>
          </w:rPr>
          <w:t>s</w:t>
        </w:r>
      </w:ins>
      <w:proofErr w:type="spellEnd"/>
      <w:del w:id="10" w:author="Jacob Levy" w:date="2018-01-17T10:04:00Z">
        <w:r w:rsidDel="00C11CA1">
          <w:rPr>
            <w:i/>
            <w:iCs/>
          </w:rPr>
          <w:delText>t</w:delText>
        </w:r>
      </w:del>
      <w:r>
        <w:rPr>
          <w:i/>
          <w:iCs/>
        </w:rPr>
        <w:t xml:space="preserve"> </w:t>
      </w:r>
      <w:r>
        <w:t xml:space="preserve">illustrate that his position leads to the untenable conclusion that two people who both fan the flames of a fire which could not have been created by either of them individually would be exempt. </w:t>
      </w:r>
    </w:p>
  </w:footnote>
  <w:footnote w:id="22">
    <w:p w14:paraId="1AE85063" w14:textId="77777777" w:rsidR="00C11CA1" w:rsidRPr="00C202E7" w:rsidRDefault="00C11CA1">
      <w:pPr>
        <w:pStyle w:val="FootnoteText"/>
      </w:pPr>
      <w:r>
        <w:rPr>
          <w:rStyle w:val="FootnoteReference"/>
        </w:rPr>
        <w:footnoteRef/>
      </w:r>
      <w:r>
        <w:t xml:space="preserve"> </w:t>
      </w:r>
      <w:proofErr w:type="spellStart"/>
      <w:r w:rsidRPr="00C202E7">
        <w:t>Bava</w:t>
      </w:r>
      <w:proofErr w:type="spellEnd"/>
      <w:r w:rsidRPr="00C202E7">
        <w:t xml:space="preserve"> </w:t>
      </w:r>
      <w:proofErr w:type="spellStart"/>
      <w:r w:rsidRPr="00C202E7">
        <w:t>Metzia</w:t>
      </w:r>
      <w:proofErr w:type="spellEnd"/>
      <w:r w:rsidRPr="00C202E7">
        <w:t>, 82b</w:t>
      </w:r>
    </w:p>
  </w:footnote>
  <w:footnote w:id="23">
    <w:p w14:paraId="5D60A3B4" w14:textId="77777777" w:rsidR="00C11CA1" w:rsidRPr="00C202E7" w:rsidRDefault="00C11CA1">
      <w:pPr>
        <w:pStyle w:val="FootnoteText"/>
      </w:pPr>
      <w:r>
        <w:rPr>
          <w:rStyle w:val="FootnoteReference"/>
        </w:rPr>
        <w:footnoteRef/>
      </w:r>
      <w:r>
        <w:t xml:space="preserve"> </w:t>
      </w:r>
      <w:proofErr w:type="spellStart"/>
      <w:r w:rsidRPr="00C202E7">
        <w:t>Bava</w:t>
      </w:r>
      <w:proofErr w:type="spellEnd"/>
      <w:r w:rsidRPr="00C202E7">
        <w:t xml:space="preserve"> </w:t>
      </w:r>
      <w:proofErr w:type="spellStart"/>
      <w:r w:rsidRPr="00C202E7">
        <w:t>Kamma</w:t>
      </w:r>
      <w:proofErr w:type="spellEnd"/>
      <w:r w:rsidRPr="00C202E7">
        <w:t xml:space="preserve">, 27b </w:t>
      </w:r>
    </w:p>
  </w:footnote>
  <w:footnote w:id="24">
    <w:p w14:paraId="5F752401" w14:textId="63D394DC" w:rsidR="00C11CA1" w:rsidRPr="00352F59" w:rsidRDefault="00C11CA1">
      <w:pPr>
        <w:pStyle w:val="FootnoteText"/>
      </w:pPr>
      <w:r>
        <w:rPr>
          <w:rStyle w:val="FootnoteReference"/>
        </w:rPr>
        <w:footnoteRef/>
      </w:r>
      <w:r>
        <w:t xml:space="preserve"> The reader is especially advised to refer to the </w:t>
      </w:r>
      <w:r w:rsidRPr="00C202E7">
        <w:t>Ran</w:t>
      </w:r>
      <w:r>
        <w:rPr>
          <w:i/>
          <w:iCs/>
        </w:rPr>
        <w:t xml:space="preserve">, </w:t>
      </w:r>
      <w:r w:rsidRPr="00C202E7">
        <w:t>Sanhedrin 77b</w:t>
      </w:r>
      <w:r>
        <w:rPr>
          <w:i/>
          <w:iCs/>
        </w:rPr>
        <w:t xml:space="preserve">, </w:t>
      </w:r>
      <w:r>
        <w:t xml:space="preserve">who explicitly contrasts between the necessary conditions needed in </w:t>
      </w:r>
      <w:proofErr w:type="spellStart"/>
      <w:r>
        <w:rPr>
          <w:i/>
          <w:iCs/>
        </w:rPr>
        <w:t>Hilchos</w:t>
      </w:r>
      <w:proofErr w:type="spellEnd"/>
      <w:r>
        <w:rPr>
          <w:i/>
          <w:iCs/>
        </w:rPr>
        <w:t xml:space="preserve"> </w:t>
      </w:r>
      <w:proofErr w:type="spellStart"/>
      <w:r>
        <w:rPr>
          <w:i/>
          <w:iCs/>
        </w:rPr>
        <w:t>Rotzeach</w:t>
      </w:r>
      <w:proofErr w:type="spellEnd"/>
      <w:r>
        <w:rPr>
          <w:i/>
          <w:iCs/>
        </w:rPr>
        <w:t xml:space="preserve"> </w:t>
      </w:r>
      <w:r>
        <w:t xml:space="preserve">and </w:t>
      </w:r>
      <w:proofErr w:type="spellStart"/>
      <w:r>
        <w:rPr>
          <w:i/>
          <w:iCs/>
        </w:rPr>
        <w:t>Hilchos</w:t>
      </w:r>
      <w:proofErr w:type="spellEnd"/>
      <w:r w:rsidR="00C202E7">
        <w:rPr>
          <w:i/>
          <w:iCs/>
        </w:rPr>
        <w:t xml:space="preserve"> </w:t>
      </w:r>
      <w:proofErr w:type="spellStart"/>
      <w:r w:rsidR="00C202E7">
        <w:rPr>
          <w:i/>
          <w:iCs/>
        </w:rPr>
        <w:t>N’</w:t>
      </w:r>
      <w:r>
        <w:rPr>
          <w:i/>
          <w:iCs/>
        </w:rPr>
        <w:t>zikin</w:t>
      </w:r>
      <w:proofErr w:type="spellEnd"/>
      <w:r>
        <w:rPr>
          <w:i/>
          <w:iCs/>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106C3"/>
    <w:multiLevelType w:val="hybridMultilevel"/>
    <w:tmpl w:val="94700338"/>
    <w:lvl w:ilvl="0" w:tplc="0809000F">
      <w:start w:val="1"/>
      <w:numFmt w:val="decimal"/>
      <w:lvlText w:val="%1."/>
      <w:lvlJc w:val="left"/>
      <w:pPr>
        <w:ind w:left="780" w:hanging="360"/>
      </w:pPr>
      <w:rPr>
        <w:rFont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26362C13"/>
    <w:multiLevelType w:val="multilevel"/>
    <w:tmpl w:val="3DE25506"/>
    <w:styleLink w:val="NumberingList"/>
    <w:lvl w:ilvl="0">
      <w:start w:val="1"/>
      <w:numFmt w:val="decimal"/>
      <w:pStyle w:val="Heading1"/>
      <w:suff w:val="nothing"/>
      <w:lvlText w:val="Section %1: "/>
      <w:lvlJc w:val="left"/>
      <w:pPr>
        <w:ind w:left="0" w:firstLine="0"/>
      </w:pPr>
      <w:rPr>
        <w:rFonts w:hint="default"/>
      </w:rPr>
    </w:lvl>
    <w:lvl w:ilvl="1">
      <w:start w:val="1"/>
      <w:numFmt w:val="decimal"/>
      <w:pStyle w:val="Heading2"/>
      <w:suff w:val="nothing"/>
      <w:lvlText w:val="%1.%2 - "/>
      <w:lvlJc w:val="left"/>
      <w:pPr>
        <w:ind w:left="0" w:firstLine="0"/>
      </w:pPr>
      <w:rPr>
        <w:rFonts w:hint="default"/>
      </w:rPr>
    </w:lvl>
    <w:lvl w:ilvl="2">
      <w:start w:val="1"/>
      <w:numFmt w:val="decimal"/>
      <w:pStyle w:val="Heading3"/>
      <w:suff w:val="nothing"/>
      <w:lvlText w:val="%1.%3.%2 - "/>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3E2B4762"/>
    <w:multiLevelType w:val="hybridMultilevel"/>
    <w:tmpl w:val="7C66FA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DA4582"/>
    <w:multiLevelType w:val="hybridMultilevel"/>
    <w:tmpl w:val="973C7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DB0F1D"/>
    <w:multiLevelType w:val="hybridMultilevel"/>
    <w:tmpl w:val="F70EA0C2"/>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 w15:restartNumberingAfterBreak="0">
    <w:nsid w:val="5C242503"/>
    <w:multiLevelType w:val="hybridMultilevel"/>
    <w:tmpl w:val="4D2C2876"/>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6" w15:restartNumberingAfterBreak="0">
    <w:nsid w:val="5C7B2C90"/>
    <w:multiLevelType w:val="multilevel"/>
    <w:tmpl w:val="3DE25506"/>
    <w:numStyleLink w:val="NumberingList"/>
  </w:abstractNum>
  <w:num w:numId="1">
    <w:abstractNumId w:val="1"/>
  </w:num>
  <w:num w:numId="2">
    <w:abstractNumId w:val="6"/>
    <w:lvlOverride w:ilvl="0">
      <w:lvl w:ilvl="0">
        <w:start w:val="1"/>
        <w:numFmt w:val="decimal"/>
        <w:pStyle w:val="Heading1"/>
        <w:suff w:val="nothing"/>
        <w:lvlText w:val="Section %1: "/>
        <w:lvlJc w:val="left"/>
        <w:pPr>
          <w:ind w:left="1134" w:firstLine="0"/>
        </w:pPr>
        <w:rPr>
          <w:rFonts w:hint="default"/>
          <w:color w:val="auto"/>
        </w:rPr>
      </w:lvl>
    </w:lvlOverride>
    <w:lvlOverride w:ilvl="1">
      <w:lvl w:ilvl="1">
        <w:start w:val="1"/>
        <w:numFmt w:val="decimal"/>
        <w:pStyle w:val="Heading2"/>
        <w:suff w:val="nothing"/>
        <w:lvlText w:val="%1.%2 - "/>
        <w:lvlJc w:val="left"/>
        <w:pPr>
          <w:ind w:left="0" w:firstLine="0"/>
        </w:pPr>
        <w:rPr>
          <w:rFonts w:hint="default"/>
          <w:i w:val="0"/>
          <w:iCs/>
        </w:rPr>
      </w:lvl>
    </w:lvlOverride>
  </w:num>
  <w:num w:numId="3">
    <w:abstractNumId w:val="0"/>
  </w:num>
  <w:num w:numId="4">
    <w:abstractNumId w:val="4"/>
  </w:num>
  <w:num w:numId="5">
    <w:abstractNumId w:val="3"/>
  </w:num>
  <w:num w:numId="6">
    <w:abstractNumId w:val="2"/>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inberg, Moshe - RPC Consulting">
    <w15:presenceInfo w15:providerId="AD" w15:userId="S-1-5-21-1229272821-362288127-1417001333-39407"/>
  </w15:person>
  <w15:person w15:author="Jacob Levy">
    <w15:presenceInfo w15:providerId="None" w15:userId="Jacob Lev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DB8"/>
    <w:rsid w:val="00000298"/>
    <w:rsid w:val="00002B0D"/>
    <w:rsid w:val="00013B0B"/>
    <w:rsid w:val="00032668"/>
    <w:rsid w:val="0003625E"/>
    <w:rsid w:val="00037570"/>
    <w:rsid w:val="0005174A"/>
    <w:rsid w:val="000554FD"/>
    <w:rsid w:val="0006350F"/>
    <w:rsid w:val="0006417F"/>
    <w:rsid w:val="000642EE"/>
    <w:rsid w:val="00064CD9"/>
    <w:rsid w:val="00070C73"/>
    <w:rsid w:val="00070D01"/>
    <w:rsid w:val="000749EF"/>
    <w:rsid w:val="000813D5"/>
    <w:rsid w:val="00086DB8"/>
    <w:rsid w:val="00093B75"/>
    <w:rsid w:val="00095326"/>
    <w:rsid w:val="000979A6"/>
    <w:rsid w:val="000A3450"/>
    <w:rsid w:val="000A3B1C"/>
    <w:rsid w:val="000A60B0"/>
    <w:rsid w:val="000B71BC"/>
    <w:rsid w:val="000D05C0"/>
    <w:rsid w:val="000D12D9"/>
    <w:rsid w:val="000D4E52"/>
    <w:rsid w:val="000E0AD2"/>
    <w:rsid w:val="000E66A8"/>
    <w:rsid w:val="000F0AFC"/>
    <w:rsid w:val="000F422F"/>
    <w:rsid w:val="00100D43"/>
    <w:rsid w:val="00101DC5"/>
    <w:rsid w:val="00103DA0"/>
    <w:rsid w:val="00104988"/>
    <w:rsid w:val="00107D56"/>
    <w:rsid w:val="00110A8A"/>
    <w:rsid w:val="0011181E"/>
    <w:rsid w:val="00115199"/>
    <w:rsid w:val="00123066"/>
    <w:rsid w:val="00123A2F"/>
    <w:rsid w:val="00123A91"/>
    <w:rsid w:val="00125517"/>
    <w:rsid w:val="001271DE"/>
    <w:rsid w:val="00130279"/>
    <w:rsid w:val="00130996"/>
    <w:rsid w:val="00133964"/>
    <w:rsid w:val="00151654"/>
    <w:rsid w:val="00152B7C"/>
    <w:rsid w:val="00152F9C"/>
    <w:rsid w:val="00155042"/>
    <w:rsid w:val="001554A8"/>
    <w:rsid w:val="00163A01"/>
    <w:rsid w:val="00173A1C"/>
    <w:rsid w:val="00175C7B"/>
    <w:rsid w:val="00180E1D"/>
    <w:rsid w:val="00180E51"/>
    <w:rsid w:val="001825C9"/>
    <w:rsid w:val="00193BFF"/>
    <w:rsid w:val="00194A38"/>
    <w:rsid w:val="001970B4"/>
    <w:rsid w:val="00197B37"/>
    <w:rsid w:val="001A0AA1"/>
    <w:rsid w:val="001A1681"/>
    <w:rsid w:val="001A5540"/>
    <w:rsid w:val="001B0B44"/>
    <w:rsid w:val="001B69F8"/>
    <w:rsid w:val="001C0017"/>
    <w:rsid w:val="001C23EC"/>
    <w:rsid w:val="001C26F9"/>
    <w:rsid w:val="001C2D99"/>
    <w:rsid w:val="001C3A93"/>
    <w:rsid w:val="001C494C"/>
    <w:rsid w:val="001D7F4A"/>
    <w:rsid w:val="001E1990"/>
    <w:rsid w:val="001E7850"/>
    <w:rsid w:val="001F0E4C"/>
    <w:rsid w:val="001F271D"/>
    <w:rsid w:val="00206CA1"/>
    <w:rsid w:val="0021082D"/>
    <w:rsid w:val="002119CF"/>
    <w:rsid w:val="00215857"/>
    <w:rsid w:val="00216792"/>
    <w:rsid w:val="00222304"/>
    <w:rsid w:val="00227CC6"/>
    <w:rsid w:val="002330C3"/>
    <w:rsid w:val="00235CB2"/>
    <w:rsid w:val="00236A41"/>
    <w:rsid w:val="00242313"/>
    <w:rsid w:val="002428DA"/>
    <w:rsid w:val="002469A7"/>
    <w:rsid w:val="00247BE3"/>
    <w:rsid w:val="0025092C"/>
    <w:rsid w:val="00251DC4"/>
    <w:rsid w:val="002549E8"/>
    <w:rsid w:val="002641D6"/>
    <w:rsid w:val="00265ED8"/>
    <w:rsid w:val="00273B94"/>
    <w:rsid w:val="0028010A"/>
    <w:rsid w:val="00283129"/>
    <w:rsid w:val="0028454E"/>
    <w:rsid w:val="00296A78"/>
    <w:rsid w:val="002A2417"/>
    <w:rsid w:val="002A7789"/>
    <w:rsid w:val="002A77AA"/>
    <w:rsid w:val="002B4CF8"/>
    <w:rsid w:val="002B695D"/>
    <w:rsid w:val="002C1264"/>
    <w:rsid w:val="002C6538"/>
    <w:rsid w:val="002D1598"/>
    <w:rsid w:val="002D31D0"/>
    <w:rsid w:val="002D38ED"/>
    <w:rsid w:val="002E37A8"/>
    <w:rsid w:val="002E4630"/>
    <w:rsid w:val="002E4AE7"/>
    <w:rsid w:val="002F02A1"/>
    <w:rsid w:val="002F1F38"/>
    <w:rsid w:val="002F2224"/>
    <w:rsid w:val="002F6412"/>
    <w:rsid w:val="00305409"/>
    <w:rsid w:val="0031487D"/>
    <w:rsid w:val="00315E92"/>
    <w:rsid w:val="0031636A"/>
    <w:rsid w:val="003170BF"/>
    <w:rsid w:val="00321B31"/>
    <w:rsid w:val="00324A03"/>
    <w:rsid w:val="00326366"/>
    <w:rsid w:val="0032653A"/>
    <w:rsid w:val="00327F85"/>
    <w:rsid w:val="00341723"/>
    <w:rsid w:val="00352F59"/>
    <w:rsid w:val="0035411B"/>
    <w:rsid w:val="0035774B"/>
    <w:rsid w:val="00386127"/>
    <w:rsid w:val="003921B4"/>
    <w:rsid w:val="00392A0F"/>
    <w:rsid w:val="00394734"/>
    <w:rsid w:val="003A3964"/>
    <w:rsid w:val="003B1EF1"/>
    <w:rsid w:val="003B2EDD"/>
    <w:rsid w:val="003B38F4"/>
    <w:rsid w:val="003C0649"/>
    <w:rsid w:val="003C60EE"/>
    <w:rsid w:val="003C6929"/>
    <w:rsid w:val="003D0500"/>
    <w:rsid w:val="003D0663"/>
    <w:rsid w:val="003D2FB1"/>
    <w:rsid w:val="003D305D"/>
    <w:rsid w:val="003D3EDB"/>
    <w:rsid w:val="003D4CF8"/>
    <w:rsid w:val="003E0538"/>
    <w:rsid w:val="003E5E42"/>
    <w:rsid w:val="003E6AD3"/>
    <w:rsid w:val="003F54C9"/>
    <w:rsid w:val="003F563B"/>
    <w:rsid w:val="003F579B"/>
    <w:rsid w:val="0040440B"/>
    <w:rsid w:val="004053CF"/>
    <w:rsid w:val="004149A4"/>
    <w:rsid w:val="00421839"/>
    <w:rsid w:val="00425A05"/>
    <w:rsid w:val="00430E8F"/>
    <w:rsid w:val="004316BC"/>
    <w:rsid w:val="00435118"/>
    <w:rsid w:val="004351A9"/>
    <w:rsid w:val="00435689"/>
    <w:rsid w:val="004469D1"/>
    <w:rsid w:val="00447F09"/>
    <w:rsid w:val="004637A9"/>
    <w:rsid w:val="0048203E"/>
    <w:rsid w:val="00495019"/>
    <w:rsid w:val="00495883"/>
    <w:rsid w:val="00496095"/>
    <w:rsid w:val="004974F5"/>
    <w:rsid w:val="004A0B70"/>
    <w:rsid w:val="004A197F"/>
    <w:rsid w:val="004A38BA"/>
    <w:rsid w:val="004A55E7"/>
    <w:rsid w:val="004A5FDC"/>
    <w:rsid w:val="004B0A7E"/>
    <w:rsid w:val="004B3125"/>
    <w:rsid w:val="004C1605"/>
    <w:rsid w:val="004D17E4"/>
    <w:rsid w:val="004D7E5D"/>
    <w:rsid w:val="004F58F2"/>
    <w:rsid w:val="004F5E05"/>
    <w:rsid w:val="00500843"/>
    <w:rsid w:val="00503DAC"/>
    <w:rsid w:val="00521898"/>
    <w:rsid w:val="00525E86"/>
    <w:rsid w:val="0053079B"/>
    <w:rsid w:val="00532F08"/>
    <w:rsid w:val="005378AE"/>
    <w:rsid w:val="00541DAC"/>
    <w:rsid w:val="005510CC"/>
    <w:rsid w:val="00552FE7"/>
    <w:rsid w:val="00554EEB"/>
    <w:rsid w:val="00554FC8"/>
    <w:rsid w:val="005555E1"/>
    <w:rsid w:val="00560392"/>
    <w:rsid w:val="005635E5"/>
    <w:rsid w:val="00564EC2"/>
    <w:rsid w:val="00565030"/>
    <w:rsid w:val="00567BE7"/>
    <w:rsid w:val="00571E34"/>
    <w:rsid w:val="0058184D"/>
    <w:rsid w:val="00584D15"/>
    <w:rsid w:val="0059378A"/>
    <w:rsid w:val="005A08A4"/>
    <w:rsid w:val="005A6D4A"/>
    <w:rsid w:val="005B12CA"/>
    <w:rsid w:val="005B4517"/>
    <w:rsid w:val="005B6C40"/>
    <w:rsid w:val="005C445F"/>
    <w:rsid w:val="005C56CC"/>
    <w:rsid w:val="005D1472"/>
    <w:rsid w:val="005D3B59"/>
    <w:rsid w:val="005D5CE3"/>
    <w:rsid w:val="005E0655"/>
    <w:rsid w:val="005E37A8"/>
    <w:rsid w:val="005E39E4"/>
    <w:rsid w:val="005E3FEA"/>
    <w:rsid w:val="005E40D0"/>
    <w:rsid w:val="005F41DA"/>
    <w:rsid w:val="006000F0"/>
    <w:rsid w:val="006012A7"/>
    <w:rsid w:val="00612A9B"/>
    <w:rsid w:val="00624977"/>
    <w:rsid w:val="006328DD"/>
    <w:rsid w:val="006339A4"/>
    <w:rsid w:val="00634A37"/>
    <w:rsid w:val="00634FEA"/>
    <w:rsid w:val="006421E1"/>
    <w:rsid w:val="00644DE4"/>
    <w:rsid w:val="00645A47"/>
    <w:rsid w:val="00647CA5"/>
    <w:rsid w:val="00663372"/>
    <w:rsid w:val="00665962"/>
    <w:rsid w:val="006760B9"/>
    <w:rsid w:val="006805DB"/>
    <w:rsid w:val="006868B9"/>
    <w:rsid w:val="00686CDC"/>
    <w:rsid w:val="0069445A"/>
    <w:rsid w:val="00696D62"/>
    <w:rsid w:val="006976A9"/>
    <w:rsid w:val="006A4049"/>
    <w:rsid w:val="006A422E"/>
    <w:rsid w:val="006A430B"/>
    <w:rsid w:val="006A4355"/>
    <w:rsid w:val="006A6C71"/>
    <w:rsid w:val="006A70ED"/>
    <w:rsid w:val="006B0FC7"/>
    <w:rsid w:val="006B3275"/>
    <w:rsid w:val="006B6AB9"/>
    <w:rsid w:val="006C203A"/>
    <w:rsid w:val="006C4086"/>
    <w:rsid w:val="006C652E"/>
    <w:rsid w:val="006D21FF"/>
    <w:rsid w:val="006E04DC"/>
    <w:rsid w:val="006E0575"/>
    <w:rsid w:val="006E6F26"/>
    <w:rsid w:val="006F05C7"/>
    <w:rsid w:val="006F5780"/>
    <w:rsid w:val="0070039F"/>
    <w:rsid w:val="00707BEC"/>
    <w:rsid w:val="00707EF5"/>
    <w:rsid w:val="007119E1"/>
    <w:rsid w:val="00713CE8"/>
    <w:rsid w:val="00722BCB"/>
    <w:rsid w:val="007239E2"/>
    <w:rsid w:val="0072466A"/>
    <w:rsid w:val="00724E7F"/>
    <w:rsid w:val="007267EC"/>
    <w:rsid w:val="00730ECB"/>
    <w:rsid w:val="00734954"/>
    <w:rsid w:val="00737175"/>
    <w:rsid w:val="00737731"/>
    <w:rsid w:val="0073792F"/>
    <w:rsid w:val="00737CB7"/>
    <w:rsid w:val="00740CB1"/>
    <w:rsid w:val="007421C2"/>
    <w:rsid w:val="007545D2"/>
    <w:rsid w:val="007556B6"/>
    <w:rsid w:val="0075576F"/>
    <w:rsid w:val="00760888"/>
    <w:rsid w:val="007609C6"/>
    <w:rsid w:val="00762670"/>
    <w:rsid w:val="007628EC"/>
    <w:rsid w:val="00772700"/>
    <w:rsid w:val="00776C02"/>
    <w:rsid w:val="00781327"/>
    <w:rsid w:val="00781EAA"/>
    <w:rsid w:val="00791A5C"/>
    <w:rsid w:val="0079341F"/>
    <w:rsid w:val="007948AC"/>
    <w:rsid w:val="007957BB"/>
    <w:rsid w:val="007A065E"/>
    <w:rsid w:val="007A2A95"/>
    <w:rsid w:val="007A3E92"/>
    <w:rsid w:val="007A3F91"/>
    <w:rsid w:val="007A5E68"/>
    <w:rsid w:val="007B3836"/>
    <w:rsid w:val="007D015B"/>
    <w:rsid w:val="007D105B"/>
    <w:rsid w:val="007D37FA"/>
    <w:rsid w:val="007E24EC"/>
    <w:rsid w:val="007F06F5"/>
    <w:rsid w:val="007F075B"/>
    <w:rsid w:val="007F2424"/>
    <w:rsid w:val="007F442F"/>
    <w:rsid w:val="00803B80"/>
    <w:rsid w:val="00803FFD"/>
    <w:rsid w:val="00806A97"/>
    <w:rsid w:val="00806D89"/>
    <w:rsid w:val="00821D11"/>
    <w:rsid w:val="00822EFB"/>
    <w:rsid w:val="00823BCB"/>
    <w:rsid w:val="00823CA0"/>
    <w:rsid w:val="00824C54"/>
    <w:rsid w:val="008256BF"/>
    <w:rsid w:val="00841A40"/>
    <w:rsid w:val="00843F4C"/>
    <w:rsid w:val="0084747E"/>
    <w:rsid w:val="00847A2C"/>
    <w:rsid w:val="008565DE"/>
    <w:rsid w:val="00860BB4"/>
    <w:rsid w:val="00861A44"/>
    <w:rsid w:val="00863CBD"/>
    <w:rsid w:val="00872AEF"/>
    <w:rsid w:val="0089694F"/>
    <w:rsid w:val="008A3877"/>
    <w:rsid w:val="008B0CC5"/>
    <w:rsid w:val="008B0D90"/>
    <w:rsid w:val="008B2FF7"/>
    <w:rsid w:val="008B468E"/>
    <w:rsid w:val="008D524D"/>
    <w:rsid w:val="008D6D46"/>
    <w:rsid w:val="008E189C"/>
    <w:rsid w:val="008E677A"/>
    <w:rsid w:val="008E7064"/>
    <w:rsid w:val="008F4CE9"/>
    <w:rsid w:val="009036A5"/>
    <w:rsid w:val="00903AEE"/>
    <w:rsid w:val="00910A48"/>
    <w:rsid w:val="00911391"/>
    <w:rsid w:val="00911D00"/>
    <w:rsid w:val="00911D65"/>
    <w:rsid w:val="009153AC"/>
    <w:rsid w:val="009177F2"/>
    <w:rsid w:val="00925A35"/>
    <w:rsid w:val="0093737F"/>
    <w:rsid w:val="0094278B"/>
    <w:rsid w:val="009443E3"/>
    <w:rsid w:val="009459DE"/>
    <w:rsid w:val="00952F8F"/>
    <w:rsid w:val="00961A6A"/>
    <w:rsid w:val="00961B4A"/>
    <w:rsid w:val="00964046"/>
    <w:rsid w:val="0097133A"/>
    <w:rsid w:val="0097494C"/>
    <w:rsid w:val="00975C30"/>
    <w:rsid w:val="009812B7"/>
    <w:rsid w:val="00982B21"/>
    <w:rsid w:val="0098307A"/>
    <w:rsid w:val="00983F14"/>
    <w:rsid w:val="00996281"/>
    <w:rsid w:val="009974C2"/>
    <w:rsid w:val="00997FC6"/>
    <w:rsid w:val="009A6DD8"/>
    <w:rsid w:val="009B363F"/>
    <w:rsid w:val="009B4BCD"/>
    <w:rsid w:val="009B6071"/>
    <w:rsid w:val="009C1029"/>
    <w:rsid w:val="009C34EC"/>
    <w:rsid w:val="009C57FF"/>
    <w:rsid w:val="009C7DB1"/>
    <w:rsid w:val="009E3B34"/>
    <w:rsid w:val="009E6315"/>
    <w:rsid w:val="009F0D6B"/>
    <w:rsid w:val="009F2B96"/>
    <w:rsid w:val="00A1425E"/>
    <w:rsid w:val="00A1495F"/>
    <w:rsid w:val="00A17B95"/>
    <w:rsid w:val="00A20593"/>
    <w:rsid w:val="00A2108C"/>
    <w:rsid w:val="00A2517F"/>
    <w:rsid w:val="00A27F10"/>
    <w:rsid w:val="00A305A0"/>
    <w:rsid w:val="00A32943"/>
    <w:rsid w:val="00A3565B"/>
    <w:rsid w:val="00A43698"/>
    <w:rsid w:val="00A436C7"/>
    <w:rsid w:val="00A45980"/>
    <w:rsid w:val="00A511C6"/>
    <w:rsid w:val="00A51482"/>
    <w:rsid w:val="00A54D8A"/>
    <w:rsid w:val="00A560D0"/>
    <w:rsid w:val="00A57D2B"/>
    <w:rsid w:val="00A64BA3"/>
    <w:rsid w:val="00A66E9F"/>
    <w:rsid w:val="00A67564"/>
    <w:rsid w:val="00A67FB7"/>
    <w:rsid w:val="00A743EA"/>
    <w:rsid w:val="00A75811"/>
    <w:rsid w:val="00A76B45"/>
    <w:rsid w:val="00A927FA"/>
    <w:rsid w:val="00A96BDF"/>
    <w:rsid w:val="00AA571F"/>
    <w:rsid w:val="00AC3A2D"/>
    <w:rsid w:val="00AC41A3"/>
    <w:rsid w:val="00AD3D46"/>
    <w:rsid w:val="00AE032F"/>
    <w:rsid w:val="00AE234F"/>
    <w:rsid w:val="00AE3A47"/>
    <w:rsid w:val="00AE439D"/>
    <w:rsid w:val="00AE60F9"/>
    <w:rsid w:val="00AF715C"/>
    <w:rsid w:val="00B011ED"/>
    <w:rsid w:val="00B02834"/>
    <w:rsid w:val="00B02F61"/>
    <w:rsid w:val="00B17341"/>
    <w:rsid w:val="00B21431"/>
    <w:rsid w:val="00B414A9"/>
    <w:rsid w:val="00B43CDA"/>
    <w:rsid w:val="00B52E2A"/>
    <w:rsid w:val="00B658B6"/>
    <w:rsid w:val="00B700EA"/>
    <w:rsid w:val="00B70606"/>
    <w:rsid w:val="00B72CE3"/>
    <w:rsid w:val="00B761A2"/>
    <w:rsid w:val="00B835CC"/>
    <w:rsid w:val="00B85CE2"/>
    <w:rsid w:val="00B8643E"/>
    <w:rsid w:val="00B95E06"/>
    <w:rsid w:val="00BA39E5"/>
    <w:rsid w:val="00BB0C60"/>
    <w:rsid w:val="00BB46E0"/>
    <w:rsid w:val="00BC2028"/>
    <w:rsid w:val="00BC5520"/>
    <w:rsid w:val="00BD1FE0"/>
    <w:rsid w:val="00BD4F1E"/>
    <w:rsid w:val="00BE335D"/>
    <w:rsid w:val="00BE5256"/>
    <w:rsid w:val="00BF577B"/>
    <w:rsid w:val="00C06162"/>
    <w:rsid w:val="00C11CA1"/>
    <w:rsid w:val="00C1260C"/>
    <w:rsid w:val="00C202E7"/>
    <w:rsid w:val="00C20596"/>
    <w:rsid w:val="00C2759E"/>
    <w:rsid w:val="00C31B92"/>
    <w:rsid w:val="00C32367"/>
    <w:rsid w:val="00C362BF"/>
    <w:rsid w:val="00C43DA2"/>
    <w:rsid w:val="00C560F3"/>
    <w:rsid w:val="00C60483"/>
    <w:rsid w:val="00C605C6"/>
    <w:rsid w:val="00C653C0"/>
    <w:rsid w:val="00C65A7B"/>
    <w:rsid w:val="00C664EA"/>
    <w:rsid w:val="00C8088B"/>
    <w:rsid w:val="00C82D37"/>
    <w:rsid w:val="00C8621B"/>
    <w:rsid w:val="00C90210"/>
    <w:rsid w:val="00C91D81"/>
    <w:rsid w:val="00C96845"/>
    <w:rsid w:val="00C979D8"/>
    <w:rsid w:val="00CA0845"/>
    <w:rsid w:val="00CA2684"/>
    <w:rsid w:val="00CA479E"/>
    <w:rsid w:val="00CA6933"/>
    <w:rsid w:val="00CB1542"/>
    <w:rsid w:val="00CB4A4A"/>
    <w:rsid w:val="00CB5BF7"/>
    <w:rsid w:val="00CC3BB2"/>
    <w:rsid w:val="00CC584A"/>
    <w:rsid w:val="00CD005E"/>
    <w:rsid w:val="00CD1BA4"/>
    <w:rsid w:val="00CD27DC"/>
    <w:rsid w:val="00CD585A"/>
    <w:rsid w:val="00CE31BB"/>
    <w:rsid w:val="00CE5A0E"/>
    <w:rsid w:val="00CF3748"/>
    <w:rsid w:val="00D04F15"/>
    <w:rsid w:val="00D114B6"/>
    <w:rsid w:val="00D148A6"/>
    <w:rsid w:val="00D16980"/>
    <w:rsid w:val="00D222C1"/>
    <w:rsid w:val="00D23894"/>
    <w:rsid w:val="00D47CD7"/>
    <w:rsid w:val="00D54860"/>
    <w:rsid w:val="00D623EB"/>
    <w:rsid w:val="00D73A49"/>
    <w:rsid w:val="00D7639C"/>
    <w:rsid w:val="00D80BB0"/>
    <w:rsid w:val="00D97CD9"/>
    <w:rsid w:val="00DB04C0"/>
    <w:rsid w:val="00DB2BB1"/>
    <w:rsid w:val="00DB4CD1"/>
    <w:rsid w:val="00DC211A"/>
    <w:rsid w:val="00DC4F4F"/>
    <w:rsid w:val="00DC57E0"/>
    <w:rsid w:val="00DC6AA9"/>
    <w:rsid w:val="00DC7518"/>
    <w:rsid w:val="00DD3BBE"/>
    <w:rsid w:val="00DE1251"/>
    <w:rsid w:val="00DE429E"/>
    <w:rsid w:val="00DE5B96"/>
    <w:rsid w:val="00E034D7"/>
    <w:rsid w:val="00E03C51"/>
    <w:rsid w:val="00E057D1"/>
    <w:rsid w:val="00E161A5"/>
    <w:rsid w:val="00E174A6"/>
    <w:rsid w:val="00E3684B"/>
    <w:rsid w:val="00E4179F"/>
    <w:rsid w:val="00E435B7"/>
    <w:rsid w:val="00E43699"/>
    <w:rsid w:val="00E43F7A"/>
    <w:rsid w:val="00E442E4"/>
    <w:rsid w:val="00E5392B"/>
    <w:rsid w:val="00E64843"/>
    <w:rsid w:val="00E6516D"/>
    <w:rsid w:val="00E71F67"/>
    <w:rsid w:val="00E749E9"/>
    <w:rsid w:val="00E80DB7"/>
    <w:rsid w:val="00E90CFD"/>
    <w:rsid w:val="00E90DA4"/>
    <w:rsid w:val="00E911D5"/>
    <w:rsid w:val="00E9243B"/>
    <w:rsid w:val="00E92DAE"/>
    <w:rsid w:val="00E950A5"/>
    <w:rsid w:val="00E96203"/>
    <w:rsid w:val="00EA00E0"/>
    <w:rsid w:val="00EA0728"/>
    <w:rsid w:val="00EA1279"/>
    <w:rsid w:val="00EB1953"/>
    <w:rsid w:val="00EB590E"/>
    <w:rsid w:val="00EB650F"/>
    <w:rsid w:val="00EB7F3F"/>
    <w:rsid w:val="00EC3FCA"/>
    <w:rsid w:val="00ED17DB"/>
    <w:rsid w:val="00ED42F5"/>
    <w:rsid w:val="00ED66B2"/>
    <w:rsid w:val="00ED718E"/>
    <w:rsid w:val="00EE3C0D"/>
    <w:rsid w:val="00EE3E2A"/>
    <w:rsid w:val="00EE4C2D"/>
    <w:rsid w:val="00F031FF"/>
    <w:rsid w:val="00F15A8C"/>
    <w:rsid w:val="00F15B2C"/>
    <w:rsid w:val="00F25A6D"/>
    <w:rsid w:val="00F326F9"/>
    <w:rsid w:val="00F42198"/>
    <w:rsid w:val="00F55DB6"/>
    <w:rsid w:val="00F573E0"/>
    <w:rsid w:val="00F67A9C"/>
    <w:rsid w:val="00F77C68"/>
    <w:rsid w:val="00F77D87"/>
    <w:rsid w:val="00F817FE"/>
    <w:rsid w:val="00F911F4"/>
    <w:rsid w:val="00FB2C4F"/>
    <w:rsid w:val="00FB3DA0"/>
    <w:rsid w:val="00FB7E6C"/>
    <w:rsid w:val="00FC611E"/>
    <w:rsid w:val="00FC7879"/>
    <w:rsid w:val="00FC7FAC"/>
    <w:rsid w:val="00FD78BF"/>
    <w:rsid w:val="00FE0258"/>
    <w:rsid w:val="00FE0F63"/>
    <w:rsid w:val="00FE143E"/>
    <w:rsid w:val="00FE2672"/>
    <w:rsid w:val="00FE27B2"/>
    <w:rsid w:val="00FE4BF3"/>
    <w:rsid w:val="00FE59AD"/>
    <w:rsid w:val="00FF06AA"/>
    <w:rsid w:val="00FF31E8"/>
    <w:rsid w:val="00FF3E7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14C81"/>
  <w15:docId w15:val="{EC74B5E2-6006-43D5-9E20-DFC87E53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DB8"/>
    <w:pPr>
      <w:spacing w:before="240" w:after="240" w:line="480" w:lineRule="auto"/>
      <w:jc w:val="both"/>
    </w:pPr>
    <w:rPr>
      <w:rFonts w:ascii="Times New Roman" w:eastAsiaTheme="minorEastAsia" w:hAnsi="Times New Roman" w:cs="Times New Roman"/>
      <w:sz w:val="24"/>
      <w:szCs w:val="24"/>
      <w:lang w:eastAsia="en-GB" w:bidi="he-IL"/>
    </w:rPr>
  </w:style>
  <w:style w:type="paragraph" w:styleId="Heading1">
    <w:name w:val="heading 1"/>
    <w:basedOn w:val="Normal"/>
    <w:next w:val="Normal"/>
    <w:link w:val="Heading1Char"/>
    <w:uiPriority w:val="9"/>
    <w:qFormat/>
    <w:rsid w:val="00086DB8"/>
    <w:pPr>
      <w:keepNext/>
      <w:keepLines/>
      <w:numPr>
        <w:numId w:val="2"/>
      </w:numPr>
      <w:spacing w:before="0" w:line="240" w:lineRule="auto"/>
      <w:jc w:val="left"/>
      <w:outlineLvl w:val="0"/>
    </w:pPr>
    <w:rPr>
      <w:rFonts w:eastAsiaTheme="majorEastAsia"/>
      <w:b/>
      <w:bCs/>
      <w:sz w:val="40"/>
      <w:szCs w:val="40"/>
    </w:rPr>
  </w:style>
  <w:style w:type="paragraph" w:styleId="Heading2">
    <w:name w:val="heading 2"/>
    <w:basedOn w:val="Normal"/>
    <w:next w:val="Normal"/>
    <w:link w:val="Heading2Char"/>
    <w:uiPriority w:val="9"/>
    <w:unhideWhenUsed/>
    <w:qFormat/>
    <w:rsid w:val="00086DB8"/>
    <w:pPr>
      <w:keepNext/>
      <w:keepLines/>
      <w:numPr>
        <w:ilvl w:val="1"/>
        <w:numId w:val="2"/>
      </w:numPr>
      <w:spacing w:line="240" w:lineRule="auto"/>
      <w:jc w:val="left"/>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086DB8"/>
    <w:pPr>
      <w:keepNext/>
      <w:keepLines/>
      <w:numPr>
        <w:ilvl w:val="2"/>
        <w:numId w:val="2"/>
      </w:numPr>
      <w:spacing w:line="240" w:lineRule="auto"/>
      <w:jc w:val="left"/>
      <w:outlineLvl w:val="2"/>
    </w:pPr>
    <w:rPr>
      <w:rFonts w:asciiTheme="majorBidi" w:eastAsiaTheme="majorEastAsia" w:hAnsiTheme="majorBidi" w:cstheme="majorBidi"/>
      <w:b/>
      <w:bCs/>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DB8"/>
    <w:rPr>
      <w:rFonts w:ascii="Times New Roman" w:eastAsiaTheme="majorEastAsia" w:hAnsi="Times New Roman" w:cs="Times New Roman"/>
      <w:b/>
      <w:bCs/>
      <w:sz w:val="40"/>
      <w:szCs w:val="40"/>
      <w:lang w:eastAsia="en-GB" w:bidi="he-IL"/>
    </w:rPr>
  </w:style>
  <w:style w:type="character" w:customStyle="1" w:styleId="Heading2Char">
    <w:name w:val="Heading 2 Char"/>
    <w:basedOn w:val="DefaultParagraphFont"/>
    <w:link w:val="Heading2"/>
    <w:uiPriority w:val="9"/>
    <w:rsid w:val="00086DB8"/>
    <w:rPr>
      <w:rFonts w:ascii="Times New Roman" w:eastAsiaTheme="majorEastAsia" w:hAnsi="Times New Roman" w:cstheme="majorBidi"/>
      <w:b/>
      <w:bCs/>
      <w:sz w:val="32"/>
      <w:szCs w:val="26"/>
      <w:lang w:eastAsia="en-GB" w:bidi="he-IL"/>
    </w:rPr>
  </w:style>
  <w:style w:type="character" w:customStyle="1" w:styleId="Heading3Char">
    <w:name w:val="Heading 3 Char"/>
    <w:basedOn w:val="DefaultParagraphFont"/>
    <w:link w:val="Heading3"/>
    <w:uiPriority w:val="9"/>
    <w:rsid w:val="00086DB8"/>
    <w:rPr>
      <w:rFonts w:asciiTheme="majorBidi" w:eastAsiaTheme="majorEastAsia" w:hAnsiTheme="majorBidi" w:cstheme="majorBidi"/>
      <w:b/>
      <w:bCs/>
      <w:i/>
      <w:sz w:val="26"/>
      <w:szCs w:val="24"/>
      <w:lang w:eastAsia="en-GB" w:bidi="he-IL"/>
    </w:rPr>
  </w:style>
  <w:style w:type="character" w:styleId="SubtleReference">
    <w:name w:val="Subtle Reference"/>
    <w:basedOn w:val="DefaultParagraphFont"/>
    <w:uiPriority w:val="31"/>
    <w:rsid w:val="00086DB8"/>
    <w:rPr>
      <w:smallCaps/>
      <w:color w:val="C0504D" w:themeColor="accent2"/>
      <w:u w:val="single"/>
    </w:rPr>
  </w:style>
  <w:style w:type="numbering" w:customStyle="1" w:styleId="NumberingList">
    <w:name w:val="Numbering List"/>
    <w:basedOn w:val="NoList"/>
    <w:uiPriority w:val="99"/>
    <w:rsid w:val="00086DB8"/>
    <w:pPr>
      <w:numPr>
        <w:numId w:val="1"/>
      </w:numPr>
    </w:pPr>
  </w:style>
  <w:style w:type="paragraph" w:styleId="Footer">
    <w:name w:val="footer"/>
    <w:basedOn w:val="Normal"/>
    <w:link w:val="FooterChar"/>
    <w:uiPriority w:val="99"/>
    <w:unhideWhenUsed/>
    <w:rsid w:val="00086DB8"/>
    <w:pPr>
      <w:tabs>
        <w:tab w:val="center" w:pos="4153"/>
        <w:tab w:val="right" w:pos="8306"/>
      </w:tabs>
      <w:spacing w:before="0" w:after="0" w:line="240" w:lineRule="auto"/>
    </w:pPr>
  </w:style>
  <w:style w:type="character" w:customStyle="1" w:styleId="FooterChar">
    <w:name w:val="Footer Char"/>
    <w:basedOn w:val="DefaultParagraphFont"/>
    <w:link w:val="Footer"/>
    <w:uiPriority w:val="99"/>
    <w:rsid w:val="00086DB8"/>
    <w:rPr>
      <w:rFonts w:ascii="Times New Roman" w:eastAsiaTheme="minorEastAsia" w:hAnsi="Times New Roman" w:cs="Times New Roman"/>
      <w:sz w:val="24"/>
      <w:szCs w:val="24"/>
      <w:lang w:eastAsia="en-GB" w:bidi="he-IL"/>
    </w:rPr>
  </w:style>
  <w:style w:type="paragraph" w:styleId="TOCHeading">
    <w:name w:val="TOC Heading"/>
    <w:basedOn w:val="Heading1"/>
    <w:next w:val="Normal"/>
    <w:uiPriority w:val="39"/>
    <w:unhideWhenUsed/>
    <w:qFormat/>
    <w:rsid w:val="00086DB8"/>
    <w:pPr>
      <w:numPr>
        <w:numId w:val="0"/>
      </w:numPr>
      <w:spacing w:before="480" w:after="0" w:line="276" w:lineRule="auto"/>
      <w:outlineLvl w:val="9"/>
    </w:pPr>
    <w:rPr>
      <w:rFonts w:asciiTheme="majorHAnsi" w:hAnsiTheme="majorHAnsi" w:cstheme="majorBidi"/>
      <w:color w:val="365F91" w:themeColor="accent1" w:themeShade="BF"/>
      <w:sz w:val="28"/>
      <w:szCs w:val="28"/>
      <w:lang w:val="en-US" w:eastAsia="ja-JP" w:bidi="ar-SA"/>
    </w:rPr>
  </w:style>
  <w:style w:type="paragraph" w:styleId="TOC1">
    <w:name w:val="toc 1"/>
    <w:basedOn w:val="Normal"/>
    <w:next w:val="Normal"/>
    <w:autoRedefine/>
    <w:uiPriority w:val="39"/>
    <w:unhideWhenUsed/>
    <w:rsid w:val="00086DB8"/>
    <w:pPr>
      <w:spacing w:after="100"/>
    </w:pPr>
  </w:style>
  <w:style w:type="paragraph" w:styleId="TOC2">
    <w:name w:val="toc 2"/>
    <w:basedOn w:val="Normal"/>
    <w:next w:val="Normal"/>
    <w:autoRedefine/>
    <w:uiPriority w:val="39"/>
    <w:unhideWhenUsed/>
    <w:rsid w:val="00086DB8"/>
    <w:pPr>
      <w:spacing w:after="100"/>
      <w:ind w:left="240"/>
    </w:pPr>
  </w:style>
  <w:style w:type="paragraph" w:styleId="TOC3">
    <w:name w:val="toc 3"/>
    <w:basedOn w:val="Normal"/>
    <w:next w:val="Normal"/>
    <w:autoRedefine/>
    <w:uiPriority w:val="39"/>
    <w:unhideWhenUsed/>
    <w:rsid w:val="00086DB8"/>
    <w:pPr>
      <w:spacing w:after="100"/>
      <w:ind w:left="480"/>
    </w:pPr>
  </w:style>
  <w:style w:type="character" w:styleId="Hyperlink">
    <w:name w:val="Hyperlink"/>
    <w:basedOn w:val="DefaultParagraphFont"/>
    <w:uiPriority w:val="99"/>
    <w:unhideWhenUsed/>
    <w:rsid w:val="00086DB8"/>
    <w:rPr>
      <w:color w:val="0000FF" w:themeColor="hyperlink"/>
      <w:u w:val="single"/>
    </w:rPr>
  </w:style>
  <w:style w:type="paragraph" w:customStyle="1" w:styleId="ThesisTitle">
    <w:name w:val="Thesis Title"/>
    <w:basedOn w:val="Normal"/>
    <w:next w:val="Normal"/>
    <w:qFormat/>
    <w:rsid w:val="00086DB8"/>
    <w:pPr>
      <w:spacing w:line="240" w:lineRule="auto"/>
    </w:pPr>
    <w:rPr>
      <w:b/>
      <w:bCs/>
      <w:sz w:val="48"/>
      <w:szCs w:val="48"/>
    </w:rPr>
  </w:style>
  <w:style w:type="paragraph" w:customStyle="1" w:styleId="Author">
    <w:name w:val="Author"/>
    <w:basedOn w:val="Normal"/>
    <w:next w:val="Normal"/>
    <w:qFormat/>
    <w:rsid w:val="00086DB8"/>
    <w:pPr>
      <w:spacing w:line="240" w:lineRule="auto"/>
      <w:jc w:val="left"/>
    </w:pPr>
    <w:rPr>
      <w:sz w:val="40"/>
    </w:rPr>
  </w:style>
  <w:style w:type="paragraph" w:customStyle="1" w:styleId="TitlePageDetails">
    <w:name w:val="Title Page Details"/>
    <w:basedOn w:val="Normal"/>
    <w:next w:val="Normal"/>
    <w:qFormat/>
    <w:rsid w:val="00086DB8"/>
    <w:pPr>
      <w:spacing w:line="240" w:lineRule="auto"/>
      <w:jc w:val="left"/>
    </w:pPr>
    <w:rPr>
      <w:sz w:val="36"/>
    </w:rPr>
  </w:style>
  <w:style w:type="paragraph" w:styleId="ListParagraph">
    <w:name w:val="List Paragraph"/>
    <w:basedOn w:val="Normal"/>
    <w:uiPriority w:val="34"/>
    <w:qFormat/>
    <w:rsid w:val="00086DB8"/>
    <w:pPr>
      <w:ind w:left="720"/>
      <w:contextualSpacing/>
    </w:pPr>
  </w:style>
  <w:style w:type="paragraph" w:styleId="EndnoteText">
    <w:name w:val="endnote text"/>
    <w:basedOn w:val="Normal"/>
    <w:link w:val="EndnoteTextChar"/>
    <w:uiPriority w:val="99"/>
    <w:semiHidden/>
    <w:unhideWhenUsed/>
    <w:rsid w:val="00086DB8"/>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086DB8"/>
    <w:rPr>
      <w:rFonts w:ascii="Times New Roman" w:eastAsiaTheme="minorEastAsia" w:hAnsi="Times New Roman" w:cs="Times New Roman"/>
      <w:sz w:val="20"/>
      <w:szCs w:val="20"/>
      <w:lang w:eastAsia="en-GB" w:bidi="he-IL"/>
    </w:rPr>
  </w:style>
  <w:style w:type="character" w:styleId="EndnoteReference">
    <w:name w:val="endnote reference"/>
    <w:basedOn w:val="DefaultParagraphFont"/>
    <w:uiPriority w:val="99"/>
    <w:semiHidden/>
    <w:unhideWhenUsed/>
    <w:rsid w:val="00086DB8"/>
    <w:rPr>
      <w:vertAlign w:val="superscript"/>
    </w:rPr>
  </w:style>
  <w:style w:type="paragraph" w:styleId="Quote">
    <w:name w:val="Quote"/>
    <w:basedOn w:val="Normal"/>
    <w:next w:val="Normal"/>
    <w:link w:val="QuoteChar"/>
    <w:uiPriority w:val="29"/>
    <w:qFormat/>
    <w:rsid w:val="00086DB8"/>
    <w:rPr>
      <w:i/>
      <w:iCs/>
      <w:color w:val="000000" w:themeColor="text1"/>
    </w:rPr>
  </w:style>
  <w:style w:type="character" w:customStyle="1" w:styleId="QuoteChar">
    <w:name w:val="Quote Char"/>
    <w:basedOn w:val="DefaultParagraphFont"/>
    <w:link w:val="Quote"/>
    <w:uiPriority w:val="29"/>
    <w:rsid w:val="00086DB8"/>
    <w:rPr>
      <w:rFonts w:ascii="Times New Roman" w:eastAsiaTheme="minorEastAsia" w:hAnsi="Times New Roman" w:cs="Times New Roman"/>
      <w:i/>
      <w:iCs/>
      <w:color w:val="000000" w:themeColor="text1"/>
      <w:sz w:val="24"/>
      <w:szCs w:val="24"/>
      <w:lang w:eastAsia="en-GB" w:bidi="he-IL"/>
    </w:rPr>
  </w:style>
  <w:style w:type="character" w:customStyle="1" w:styleId="apple-converted-space">
    <w:name w:val="apple-converted-space"/>
    <w:basedOn w:val="DefaultParagraphFont"/>
    <w:rsid w:val="00086DB8"/>
  </w:style>
  <w:style w:type="character" w:styleId="Emphasis">
    <w:name w:val="Emphasis"/>
    <w:basedOn w:val="DefaultParagraphFont"/>
    <w:uiPriority w:val="20"/>
    <w:qFormat/>
    <w:rsid w:val="00086DB8"/>
    <w:rPr>
      <w:i/>
      <w:iCs/>
    </w:rPr>
  </w:style>
  <w:style w:type="paragraph" w:styleId="BalloonText">
    <w:name w:val="Balloon Text"/>
    <w:basedOn w:val="Normal"/>
    <w:link w:val="BalloonTextChar"/>
    <w:uiPriority w:val="99"/>
    <w:semiHidden/>
    <w:unhideWhenUsed/>
    <w:rsid w:val="00086DB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DB8"/>
    <w:rPr>
      <w:rFonts w:ascii="Tahoma" w:eastAsiaTheme="minorEastAsia" w:hAnsi="Tahoma" w:cs="Tahoma"/>
      <w:sz w:val="16"/>
      <w:szCs w:val="16"/>
      <w:lang w:eastAsia="en-GB" w:bidi="he-IL"/>
    </w:rPr>
  </w:style>
  <w:style w:type="paragraph" w:styleId="FootnoteText">
    <w:name w:val="footnote text"/>
    <w:basedOn w:val="Normal"/>
    <w:link w:val="FootnoteTextChar"/>
    <w:uiPriority w:val="99"/>
    <w:semiHidden/>
    <w:unhideWhenUsed/>
    <w:rsid w:val="00086DB8"/>
    <w:pPr>
      <w:spacing w:before="0" w:after="0" w:line="240" w:lineRule="auto"/>
      <w:jc w:val="left"/>
    </w:pPr>
    <w:rPr>
      <w:rFonts w:ascii="Georgia" w:eastAsiaTheme="minorHAnsi" w:hAnsi="Georgia" w:cstheme="minorBidi"/>
      <w:sz w:val="20"/>
      <w:szCs w:val="20"/>
      <w:lang w:eastAsia="en-US" w:bidi="ar-SA"/>
    </w:rPr>
  </w:style>
  <w:style w:type="character" w:customStyle="1" w:styleId="FootnoteTextChar">
    <w:name w:val="Footnote Text Char"/>
    <w:basedOn w:val="DefaultParagraphFont"/>
    <w:link w:val="FootnoteText"/>
    <w:uiPriority w:val="99"/>
    <w:semiHidden/>
    <w:rsid w:val="00086DB8"/>
    <w:rPr>
      <w:rFonts w:ascii="Georgia" w:hAnsi="Georgia"/>
      <w:sz w:val="20"/>
      <w:szCs w:val="20"/>
    </w:rPr>
  </w:style>
  <w:style w:type="character" w:styleId="FootnoteReference">
    <w:name w:val="footnote reference"/>
    <w:basedOn w:val="DefaultParagraphFont"/>
    <w:uiPriority w:val="99"/>
    <w:semiHidden/>
    <w:unhideWhenUsed/>
    <w:rsid w:val="00086DB8"/>
    <w:rPr>
      <w:vertAlign w:val="superscript"/>
    </w:rPr>
  </w:style>
  <w:style w:type="paragraph" w:styleId="Header">
    <w:name w:val="header"/>
    <w:basedOn w:val="Normal"/>
    <w:link w:val="HeaderChar"/>
    <w:uiPriority w:val="99"/>
    <w:unhideWhenUsed/>
    <w:rsid w:val="00236A4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36A41"/>
    <w:rPr>
      <w:rFonts w:ascii="Times New Roman" w:eastAsiaTheme="minorEastAsia" w:hAnsi="Times New Roman" w:cs="Times New Roman"/>
      <w:sz w:val="24"/>
      <w:szCs w:val="24"/>
      <w:lang w:eastAsia="en-GB" w:bidi="he-IL"/>
    </w:rPr>
  </w:style>
  <w:style w:type="character" w:styleId="CommentReference">
    <w:name w:val="annotation reference"/>
    <w:basedOn w:val="DefaultParagraphFont"/>
    <w:uiPriority w:val="99"/>
    <w:semiHidden/>
    <w:unhideWhenUsed/>
    <w:rsid w:val="00425A05"/>
    <w:rPr>
      <w:sz w:val="16"/>
      <w:szCs w:val="16"/>
    </w:rPr>
  </w:style>
  <w:style w:type="paragraph" w:styleId="CommentText">
    <w:name w:val="annotation text"/>
    <w:basedOn w:val="Normal"/>
    <w:link w:val="CommentTextChar"/>
    <w:uiPriority w:val="99"/>
    <w:semiHidden/>
    <w:unhideWhenUsed/>
    <w:rsid w:val="00425A05"/>
    <w:pPr>
      <w:spacing w:line="240" w:lineRule="auto"/>
    </w:pPr>
    <w:rPr>
      <w:sz w:val="20"/>
      <w:szCs w:val="20"/>
    </w:rPr>
  </w:style>
  <w:style w:type="character" w:customStyle="1" w:styleId="CommentTextChar">
    <w:name w:val="Comment Text Char"/>
    <w:basedOn w:val="DefaultParagraphFont"/>
    <w:link w:val="CommentText"/>
    <w:uiPriority w:val="99"/>
    <w:semiHidden/>
    <w:rsid w:val="00425A05"/>
    <w:rPr>
      <w:rFonts w:ascii="Times New Roman" w:eastAsiaTheme="minorEastAsia" w:hAnsi="Times New Roman" w:cs="Times New Roman"/>
      <w:sz w:val="20"/>
      <w:szCs w:val="20"/>
      <w:lang w:eastAsia="en-GB" w:bidi="he-IL"/>
    </w:rPr>
  </w:style>
  <w:style w:type="paragraph" w:styleId="CommentSubject">
    <w:name w:val="annotation subject"/>
    <w:basedOn w:val="CommentText"/>
    <w:next w:val="CommentText"/>
    <w:link w:val="CommentSubjectChar"/>
    <w:uiPriority w:val="99"/>
    <w:semiHidden/>
    <w:unhideWhenUsed/>
    <w:rsid w:val="00425A05"/>
    <w:rPr>
      <w:b/>
      <w:bCs/>
    </w:rPr>
  </w:style>
  <w:style w:type="character" w:customStyle="1" w:styleId="CommentSubjectChar">
    <w:name w:val="Comment Subject Char"/>
    <w:basedOn w:val="CommentTextChar"/>
    <w:link w:val="CommentSubject"/>
    <w:uiPriority w:val="99"/>
    <w:semiHidden/>
    <w:rsid w:val="00425A05"/>
    <w:rPr>
      <w:rFonts w:ascii="Times New Roman" w:eastAsiaTheme="minorEastAsia" w:hAnsi="Times New Roman" w:cs="Times New Roman"/>
      <w:b/>
      <w:bCs/>
      <w:sz w:val="20"/>
      <w:szCs w:val="20"/>
      <w:lang w:eastAsia="en-GB" w:bidi="he-IL"/>
    </w:rPr>
  </w:style>
  <w:style w:type="paragraph" w:styleId="BodyText">
    <w:name w:val="Body Text"/>
    <w:basedOn w:val="Normal"/>
    <w:link w:val="BodyTextChar"/>
    <w:uiPriority w:val="99"/>
    <w:unhideWhenUsed/>
    <w:rsid w:val="004351A9"/>
    <w:pPr>
      <w:spacing w:after="120"/>
    </w:pPr>
  </w:style>
  <w:style w:type="character" w:customStyle="1" w:styleId="BodyTextChar">
    <w:name w:val="Body Text Char"/>
    <w:basedOn w:val="DefaultParagraphFont"/>
    <w:link w:val="BodyText"/>
    <w:uiPriority w:val="99"/>
    <w:rsid w:val="004351A9"/>
    <w:rPr>
      <w:rFonts w:ascii="Times New Roman" w:eastAsiaTheme="minorEastAsia" w:hAnsi="Times New Roman" w:cs="Times New Roman"/>
      <w:sz w:val="24"/>
      <w:szCs w:val="24"/>
      <w:lang w:eastAsia="en-GB"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6/09/relationships/commentsIds" Target="commentsIds.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Consequent" TargetMode="External"/><Relationship Id="rId2" Type="http://schemas.openxmlformats.org/officeDocument/2006/relationships/hyperlink" Target="https://en.wikipedia.org/wiki/Antecedent_(logic)" TargetMode="External"/><Relationship Id="rId1" Type="http://schemas.openxmlformats.org/officeDocument/2006/relationships/hyperlink" Target="https://en.wikipedia.org/wiki/Material_conditio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102C2B-B399-4D7D-B9C3-1372EA4C2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10</Pages>
  <Words>3387</Words>
  <Characters>19312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Ebert</dc:creator>
  <cp:lastModifiedBy>Steinberg, Moshe - RPC Consulting</cp:lastModifiedBy>
  <cp:revision>7</cp:revision>
  <cp:lastPrinted>2018-12-26T18:52:00Z</cp:lastPrinted>
  <dcterms:created xsi:type="dcterms:W3CDTF">2018-12-26T18:50:00Z</dcterms:created>
  <dcterms:modified xsi:type="dcterms:W3CDTF">2019-02-24T15:34:00Z</dcterms:modified>
</cp:coreProperties>
</file>