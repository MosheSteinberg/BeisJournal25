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80453" w14:textId="77777777" w:rsidR="0080064D" w:rsidRPr="00D42D76" w:rsidRDefault="0080064D" w:rsidP="0081318D">
      <w:pPr>
        <w:jc w:val="both"/>
        <w:rPr>
          <w:rFonts w:asciiTheme="minorHAnsi" w:hAnsiTheme="minorHAnsi" w:cstheme="minorHAnsi"/>
          <w:b/>
          <w:bCs/>
          <w:sz w:val="22"/>
          <w:szCs w:val="22"/>
        </w:rPr>
      </w:pPr>
      <w:r w:rsidRPr="00D42D76">
        <w:rPr>
          <w:rFonts w:asciiTheme="minorHAnsi" w:hAnsiTheme="minorHAnsi" w:cstheme="minorHAnsi"/>
          <w:b/>
          <w:bCs/>
          <w:sz w:val="22"/>
          <w:szCs w:val="22"/>
        </w:rPr>
        <w:t>Introduction</w:t>
      </w:r>
    </w:p>
    <w:p w14:paraId="0F7AD5F9" w14:textId="77777777" w:rsidR="0080064D" w:rsidRPr="00D42D76" w:rsidRDefault="0080064D" w:rsidP="0081318D">
      <w:pPr>
        <w:jc w:val="both"/>
        <w:rPr>
          <w:rFonts w:asciiTheme="minorHAnsi" w:hAnsiTheme="minorHAnsi" w:cstheme="minorHAnsi"/>
          <w:sz w:val="22"/>
          <w:szCs w:val="22"/>
        </w:rPr>
      </w:pPr>
    </w:p>
    <w:p w14:paraId="766F61A2" w14:textId="3A2D333E" w:rsidR="0080064D" w:rsidRPr="00D42D76" w:rsidRDefault="0081318D" w:rsidP="0081318D">
      <w:pPr>
        <w:jc w:val="both"/>
        <w:rPr>
          <w:rFonts w:asciiTheme="minorHAnsi" w:hAnsiTheme="minorHAnsi" w:cstheme="minorHAnsi"/>
          <w:sz w:val="22"/>
          <w:szCs w:val="22"/>
        </w:rPr>
      </w:pPr>
      <w:r w:rsidRPr="00D42D76">
        <w:rPr>
          <w:rFonts w:asciiTheme="minorHAnsi" w:hAnsiTheme="minorHAnsi" w:cstheme="minorHAnsi"/>
          <w:sz w:val="22"/>
          <w:szCs w:val="22"/>
        </w:rPr>
        <w:t>Thank G-d</w:t>
      </w:r>
      <w:r w:rsidR="00A65EAF">
        <w:rPr>
          <w:rFonts w:asciiTheme="minorHAnsi" w:hAnsiTheme="minorHAnsi" w:cstheme="minorHAnsi"/>
          <w:sz w:val="22"/>
          <w:szCs w:val="22"/>
        </w:rPr>
        <w:t>,</w:t>
      </w:r>
      <w:r w:rsidRPr="00D42D76">
        <w:rPr>
          <w:rFonts w:asciiTheme="minorHAnsi" w:hAnsiTheme="minorHAnsi" w:cstheme="minorHAnsi"/>
          <w:sz w:val="22"/>
          <w:szCs w:val="22"/>
        </w:rPr>
        <w:t xml:space="preserve"> we live in an age where women without </w:t>
      </w:r>
      <w:r w:rsidR="0080064D" w:rsidRPr="00D42D76">
        <w:rPr>
          <w:rFonts w:asciiTheme="minorHAnsi" w:hAnsiTheme="minorHAnsi" w:cstheme="minorHAnsi"/>
          <w:sz w:val="22"/>
          <w:szCs w:val="22"/>
        </w:rPr>
        <w:t>a womb can have children using</w:t>
      </w:r>
      <w:r w:rsidRPr="00D42D76">
        <w:rPr>
          <w:rFonts w:asciiTheme="minorHAnsi" w:hAnsiTheme="minorHAnsi" w:cstheme="minorHAnsi"/>
          <w:sz w:val="22"/>
          <w:szCs w:val="22"/>
        </w:rPr>
        <w:t xml:space="preserve"> a surrogate mother and those with no ovulation can rece</w:t>
      </w:r>
      <w:r w:rsidR="0080064D" w:rsidRPr="00D42D76">
        <w:rPr>
          <w:rFonts w:asciiTheme="minorHAnsi" w:hAnsiTheme="minorHAnsi" w:cstheme="minorHAnsi"/>
          <w:sz w:val="22"/>
          <w:szCs w:val="22"/>
        </w:rPr>
        <w:t>ive egg donation. Clearly</w:t>
      </w:r>
      <w:r w:rsidRPr="00D42D76">
        <w:rPr>
          <w:rFonts w:asciiTheme="minorHAnsi" w:hAnsiTheme="minorHAnsi" w:cstheme="minorHAnsi"/>
          <w:sz w:val="22"/>
          <w:szCs w:val="22"/>
        </w:rPr>
        <w:t xml:space="preserve">, it is impossible to say that in both cases the one raising the children is the natural mother. </w:t>
      </w:r>
    </w:p>
    <w:p w14:paraId="2A017C30" w14:textId="77777777" w:rsidR="0080064D" w:rsidRPr="00D42D76" w:rsidRDefault="0080064D" w:rsidP="0081318D">
      <w:pPr>
        <w:jc w:val="both"/>
        <w:rPr>
          <w:rFonts w:asciiTheme="minorHAnsi" w:hAnsiTheme="minorHAnsi" w:cstheme="minorHAnsi"/>
          <w:sz w:val="22"/>
          <w:szCs w:val="22"/>
        </w:rPr>
      </w:pPr>
    </w:p>
    <w:p w14:paraId="16060C7D" w14:textId="4902B1AB" w:rsidR="0080064D" w:rsidRPr="00D42D76" w:rsidRDefault="0081318D" w:rsidP="0080064D">
      <w:pPr>
        <w:jc w:val="both"/>
        <w:rPr>
          <w:rFonts w:asciiTheme="minorHAnsi" w:hAnsiTheme="minorHAnsi" w:cstheme="minorHAnsi"/>
          <w:sz w:val="22"/>
          <w:szCs w:val="22"/>
        </w:rPr>
      </w:pPr>
      <w:r w:rsidRPr="00D42D76">
        <w:rPr>
          <w:rFonts w:asciiTheme="minorHAnsi" w:hAnsiTheme="minorHAnsi" w:cstheme="minorHAnsi"/>
          <w:sz w:val="22"/>
          <w:szCs w:val="22"/>
        </w:rPr>
        <w:t xml:space="preserve">Contemporary </w:t>
      </w:r>
      <w:r w:rsidRPr="00C45FB9">
        <w:rPr>
          <w:rFonts w:asciiTheme="minorHAnsi" w:hAnsiTheme="minorHAnsi" w:cstheme="minorHAnsi"/>
          <w:i/>
          <w:iCs/>
          <w:sz w:val="22"/>
          <w:szCs w:val="22"/>
        </w:rPr>
        <w:t>poskim</w:t>
      </w:r>
      <w:r w:rsidRPr="00D42D76">
        <w:rPr>
          <w:rFonts w:asciiTheme="minorHAnsi" w:hAnsiTheme="minorHAnsi" w:cstheme="minorHAnsi"/>
          <w:sz w:val="22"/>
          <w:szCs w:val="22"/>
        </w:rPr>
        <w:t xml:space="preserve"> are split over this qu</w:t>
      </w:r>
      <w:r w:rsidR="0080064D" w:rsidRPr="00D42D76">
        <w:rPr>
          <w:rFonts w:asciiTheme="minorHAnsi" w:hAnsiTheme="minorHAnsi" w:cstheme="minorHAnsi"/>
          <w:sz w:val="22"/>
          <w:szCs w:val="22"/>
        </w:rPr>
        <w:t xml:space="preserve">estion and there are </w:t>
      </w:r>
      <w:r w:rsidR="004D3802" w:rsidRPr="00D42D76">
        <w:rPr>
          <w:rFonts w:asciiTheme="minorHAnsi" w:hAnsiTheme="minorHAnsi" w:cstheme="minorHAnsi"/>
          <w:sz w:val="22"/>
          <w:szCs w:val="22"/>
        </w:rPr>
        <w:t xml:space="preserve">major halachic ramifications. If only one of the two potential mothers is Jewish, the child may require conversion. Worse still, if one of them is related to the father or married to another man, the child may be a </w:t>
      </w:r>
      <w:r w:rsidR="004D3802" w:rsidRPr="00C45FB9">
        <w:rPr>
          <w:rFonts w:asciiTheme="minorHAnsi" w:hAnsiTheme="minorHAnsi" w:cstheme="minorHAnsi"/>
          <w:i/>
          <w:iCs/>
          <w:sz w:val="22"/>
          <w:szCs w:val="22"/>
        </w:rPr>
        <w:t>mamzer</w:t>
      </w:r>
      <w:r w:rsidR="004D3802" w:rsidRPr="00D42D76">
        <w:rPr>
          <w:rFonts w:asciiTheme="minorHAnsi" w:hAnsiTheme="minorHAnsi" w:cstheme="minorHAnsi"/>
          <w:sz w:val="22"/>
          <w:szCs w:val="22"/>
        </w:rPr>
        <w:t xml:space="preserve"> with all that this entails.</w:t>
      </w:r>
      <w:r w:rsidR="004D3802" w:rsidRPr="00D42D76">
        <w:rPr>
          <w:rStyle w:val="FootnoteReference"/>
          <w:rFonts w:asciiTheme="minorHAnsi" w:hAnsiTheme="minorHAnsi" w:cstheme="minorHAnsi"/>
          <w:sz w:val="22"/>
          <w:szCs w:val="22"/>
        </w:rPr>
        <w:footnoteReference w:id="2"/>
      </w:r>
      <w:r w:rsidR="0080064D" w:rsidRPr="00D42D76">
        <w:rPr>
          <w:rFonts w:asciiTheme="minorHAnsi" w:hAnsiTheme="minorHAnsi" w:cstheme="minorHAnsi"/>
          <w:sz w:val="22"/>
          <w:szCs w:val="22"/>
        </w:rPr>
        <w:t xml:space="preserve"> Here I will try to analyse some of the proofs that have been brought for each side.</w:t>
      </w:r>
    </w:p>
    <w:p w14:paraId="0119E318" w14:textId="77777777" w:rsidR="0080064D" w:rsidRPr="00D42D76" w:rsidRDefault="0080064D" w:rsidP="0080064D">
      <w:pPr>
        <w:jc w:val="both"/>
        <w:rPr>
          <w:rFonts w:asciiTheme="minorHAnsi" w:hAnsiTheme="minorHAnsi" w:cstheme="minorHAnsi"/>
          <w:sz w:val="22"/>
          <w:szCs w:val="22"/>
        </w:rPr>
      </w:pPr>
    </w:p>
    <w:p w14:paraId="5929AE5D" w14:textId="77777777" w:rsidR="0080064D" w:rsidRPr="00D42D76" w:rsidRDefault="00D80E41" w:rsidP="00D80E41">
      <w:pPr>
        <w:jc w:val="both"/>
        <w:rPr>
          <w:rFonts w:asciiTheme="minorHAnsi" w:hAnsiTheme="minorHAnsi" w:cstheme="minorHAnsi"/>
          <w:sz w:val="22"/>
          <w:szCs w:val="22"/>
        </w:rPr>
      </w:pPr>
      <w:r w:rsidRPr="00D42D76">
        <w:rPr>
          <w:rFonts w:asciiTheme="minorHAnsi" w:hAnsiTheme="minorHAnsi" w:cstheme="minorHAnsi"/>
          <w:b/>
          <w:bCs/>
          <w:sz w:val="22"/>
          <w:szCs w:val="22"/>
        </w:rPr>
        <w:t>Foetal</w:t>
      </w:r>
      <w:r w:rsidR="0080064D" w:rsidRPr="00D42D76">
        <w:rPr>
          <w:rFonts w:asciiTheme="minorHAnsi" w:hAnsiTheme="minorHAnsi" w:cstheme="minorHAnsi"/>
          <w:b/>
          <w:bCs/>
          <w:sz w:val="22"/>
          <w:szCs w:val="22"/>
        </w:rPr>
        <w:t xml:space="preserve"> converts</w:t>
      </w:r>
    </w:p>
    <w:p w14:paraId="2F130ACB" w14:textId="77777777" w:rsidR="0080064D" w:rsidRPr="00D42D76" w:rsidRDefault="0080064D" w:rsidP="0080064D">
      <w:pPr>
        <w:jc w:val="both"/>
        <w:rPr>
          <w:rFonts w:asciiTheme="minorHAnsi" w:hAnsiTheme="minorHAnsi" w:cstheme="minorHAnsi"/>
          <w:sz w:val="22"/>
          <w:szCs w:val="22"/>
        </w:rPr>
      </w:pPr>
    </w:p>
    <w:p w14:paraId="0891C6FF" w14:textId="35C458A8" w:rsidR="0080064D" w:rsidRPr="00D42D76" w:rsidRDefault="0080064D" w:rsidP="0080064D">
      <w:pPr>
        <w:jc w:val="both"/>
        <w:rPr>
          <w:rFonts w:asciiTheme="minorHAnsi" w:hAnsiTheme="minorHAnsi" w:cstheme="minorHAnsi"/>
          <w:sz w:val="22"/>
          <w:szCs w:val="22"/>
        </w:rPr>
      </w:pPr>
      <w:r w:rsidRPr="00D42D76">
        <w:rPr>
          <w:rFonts w:asciiTheme="minorHAnsi" w:hAnsiTheme="minorHAnsi" w:cstheme="minorHAnsi"/>
          <w:sz w:val="22"/>
          <w:szCs w:val="22"/>
        </w:rPr>
        <w:t>Chazal did not have to deal with either the question of surrogacy or egg donation</w:t>
      </w:r>
      <w:r w:rsidR="00A65EAF">
        <w:rPr>
          <w:rFonts w:asciiTheme="minorHAnsi" w:hAnsiTheme="minorHAnsi" w:cstheme="minorHAnsi"/>
          <w:sz w:val="22"/>
          <w:szCs w:val="22"/>
        </w:rPr>
        <w:t>.</w:t>
      </w:r>
      <w:r w:rsidRPr="00D42D76">
        <w:rPr>
          <w:rFonts w:asciiTheme="minorHAnsi" w:hAnsiTheme="minorHAnsi" w:cstheme="minorHAnsi"/>
          <w:sz w:val="22"/>
          <w:szCs w:val="22"/>
        </w:rPr>
        <w:t xml:space="preserve"> </w:t>
      </w:r>
      <w:r w:rsidR="00A65EAF">
        <w:rPr>
          <w:rFonts w:asciiTheme="minorHAnsi" w:hAnsiTheme="minorHAnsi" w:cstheme="minorHAnsi"/>
          <w:sz w:val="22"/>
          <w:szCs w:val="22"/>
        </w:rPr>
        <w:t>I</w:t>
      </w:r>
      <w:r w:rsidRPr="00D42D76">
        <w:rPr>
          <w:rFonts w:asciiTheme="minorHAnsi" w:hAnsiTheme="minorHAnsi" w:cstheme="minorHAnsi"/>
          <w:sz w:val="22"/>
          <w:szCs w:val="22"/>
        </w:rPr>
        <w:t>n order to attempt to prove anything from their words</w:t>
      </w:r>
      <w:r w:rsidR="00A65EAF">
        <w:rPr>
          <w:rFonts w:asciiTheme="minorHAnsi" w:hAnsiTheme="minorHAnsi" w:cstheme="minorHAnsi"/>
          <w:sz w:val="22"/>
          <w:szCs w:val="22"/>
        </w:rPr>
        <w:t>,</w:t>
      </w:r>
      <w:r w:rsidRPr="00D42D76">
        <w:rPr>
          <w:rFonts w:asciiTheme="minorHAnsi" w:hAnsiTheme="minorHAnsi" w:cstheme="minorHAnsi"/>
          <w:sz w:val="22"/>
          <w:szCs w:val="22"/>
        </w:rPr>
        <w:t xml:space="preserve"> we need to look </w:t>
      </w:r>
      <w:r w:rsidR="002F62D4" w:rsidRPr="00D42D76">
        <w:rPr>
          <w:rFonts w:asciiTheme="minorHAnsi" w:hAnsiTheme="minorHAnsi" w:cstheme="minorHAnsi"/>
          <w:sz w:val="22"/>
          <w:szCs w:val="22"/>
        </w:rPr>
        <w:t>for a case that is similar. Some</w:t>
      </w:r>
      <w:r w:rsidRPr="00D42D76">
        <w:rPr>
          <w:rFonts w:asciiTheme="minorHAnsi" w:hAnsiTheme="minorHAnsi" w:cstheme="minorHAnsi"/>
          <w:sz w:val="22"/>
          <w:szCs w:val="22"/>
        </w:rPr>
        <w:t xml:space="preserve"> believe that this case is when a non-Jewish woman conceives and converts to Judaism before the baby is born. Here the egg</w:t>
      </w:r>
      <w:r w:rsidR="00B662CF" w:rsidRPr="00D42D76">
        <w:rPr>
          <w:rFonts w:asciiTheme="minorHAnsi" w:hAnsiTheme="minorHAnsi" w:cstheme="minorHAnsi"/>
          <w:sz w:val="22"/>
          <w:szCs w:val="22"/>
        </w:rPr>
        <w:t xml:space="preserve"> came from a non-Jew, but the woman who gave birth (despite being the same woman physically) is Jewish.</w:t>
      </w:r>
    </w:p>
    <w:p w14:paraId="5B8BCF6B" w14:textId="77777777" w:rsidR="00B662CF" w:rsidRPr="00D42D76" w:rsidRDefault="00B662CF" w:rsidP="0080064D">
      <w:pPr>
        <w:jc w:val="both"/>
        <w:rPr>
          <w:rFonts w:asciiTheme="minorHAnsi" w:hAnsiTheme="minorHAnsi" w:cstheme="minorHAnsi"/>
          <w:sz w:val="22"/>
          <w:szCs w:val="22"/>
        </w:rPr>
      </w:pPr>
    </w:p>
    <w:p w14:paraId="1DA13136" w14:textId="70CCE523" w:rsidR="00B662CF" w:rsidRPr="00D42D76" w:rsidRDefault="00B662CF" w:rsidP="003E7DDD">
      <w:pPr>
        <w:jc w:val="both"/>
        <w:rPr>
          <w:rFonts w:asciiTheme="minorHAnsi" w:hAnsiTheme="minorHAnsi" w:cstheme="minorHAnsi"/>
          <w:sz w:val="22"/>
          <w:szCs w:val="22"/>
        </w:rPr>
      </w:pPr>
      <w:r w:rsidRPr="00D42D76">
        <w:rPr>
          <w:rFonts w:asciiTheme="minorHAnsi" w:hAnsiTheme="minorHAnsi" w:cstheme="minorHAnsi"/>
          <w:sz w:val="22"/>
          <w:szCs w:val="22"/>
        </w:rPr>
        <w:t xml:space="preserve">This case is discussed explicitly by the </w:t>
      </w:r>
      <w:r w:rsidRPr="00C45FB9">
        <w:rPr>
          <w:rFonts w:asciiTheme="minorHAnsi" w:hAnsiTheme="minorHAnsi" w:cstheme="minorHAnsi"/>
          <w:i/>
          <w:iCs/>
          <w:sz w:val="22"/>
          <w:szCs w:val="22"/>
        </w:rPr>
        <w:t>gemara</w:t>
      </w:r>
      <w:r w:rsidRPr="00D42D76">
        <w:rPr>
          <w:rFonts w:asciiTheme="minorHAnsi" w:hAnsiTheme="minorHAnsi" w:cstheme="minorHAnsi"/>
          <w:sz w:val="22"/>
          <w:szCs w:val="22"/>
        </w:rPr>
        <w:t xml:space="preserve">. </w:t>
      </w:r>
      <w:r w:rsidR="00AA0679" w:rsidRPr="00D42D76">
        <w:rPr>
          <w:rFonts w:asciiTheme="minorHAnsi" w:hAnsiTheme="minorHAnsi" w:cstheme="minorHAnsi"/>
          <w:sz w:val="22"/>
          <w:szCs w:val="22"/>
        </w:rPr>
        <w:t xml:space="preserve">A </w:t>
      </w:r>
      <w:r w:rsidR="003E7DDD" w:rsidRPr="00C45FB9">
        <w:rPr>
          <w:rFonts w:asciiTheme="minorHAnsi" w:hAnsiTheme="minorHAnsi" w:cstheme="minorHAnsi"/>
          <w:i/>
          <w:iCs/>
          <w:sz w:val="22"/>
          <w:szCs w:val="22"/>
        </w:rPr>
        <w:t>b</w:t>
      </w:r>
      <w:r w:rsidR="00A65EAF" w:rsidRPr="00C45FB9">
        <w:rPr>
          <w:rFonts w:asciiTheme="minorHAnsi" w:hAnsiTheme="minorHAnsi" w:cstheme="minorHAnsi"/>
          <w:i/>
          <w:iCs/>
          <w:sz w:val="22"/>
          <w:szCs w:val="22"/>
        </w:rPr>
        <w:t>’</w:t>
      </w:r>
      <w:r w:rsidR="00AA0679" w:rsidRPr="00C45FB9">
        <w:rPr>
          <w:rFonts w:asciiTheme="minorHAnsi" w:hAnsiTheme="minorHAnsi" w:cstheme="minorHAnsi"/>
          <w:i/>
          <w:iCs/>
          <w:sz w:val="22"/>
          <w:szCs w:val="22"/>
        </w:rPr>
        <w:t>raisa</w:t>
      </w:r>
      <w:r w:rsidR="00AA0679" w:rsidRPr="00D42D76">
        <w:rPr>
          <w:rFonts w:asciiTheme="minorHAnsi" w:hAnsiTheme="minorHAnsi" w:cstheme="minorHAnsi"/>
          <w:sz w:val="22"/>
          <w:szCs w:val="22"/>
        </w:rPr>
        <w:t xml:space="preserve"> says that twin brothers born to such a mother are not considered brothers concerning </w:t>
      </w:r>
      <w:r w:rsidR="00AA0679" w:rsidRPr="00D42D76">
        <w:rPr>
          <w:rFonts w:asciiTheme="minorHAnsi" w:hAnsiTheme="minorHAnsi" w:cstheme="minorHAnsi"/>
          <w:i/>
          <w:iCs/>
          <w:sz w:val="22"/>
          <w:szCs w:val="22"/>
        </w:rPr>
        <w:t>yibum</w:t>
      </w:r>
      <w:r w:rsidR="00AA0679" w:rsidRPr="00D42D76">
        <w:rPr>
          <w:rFonts w:asciiTheme="minorHAnsi" w:hAnsiTheme="minorHAnsi" w:cstheme="minorHAnsi"/>
          <w:sz w:val="22"/>
          <w:szCs w:val="22"/>
        </w:rPr>
        <w:t xml:space="preserve"> and </w:t>
      </w:r>
      <w:r w:rsidR="00AA0679" w:rsidRPr="00D42D76">
        <w:rPr>
          <w:rFonts w:asciiTheme="minorHAnsi" w:hAnsiTheme="minorHAnsi" w:cstheme="minorHAnsi"/>
          <w:i/>
          <w:iCs/>
          <w:sz w:val="22"/>
          <w:szCs w:val="22"/>
        </w:rPr>
        <w:t>chalitza</w:t>
      </w:r>
      <w:r w:rsidR="00AA0679" w:rsidRPr="00D42D76">
        <w:rPr>
          <w:rFonts w:asciiTheme="minorHAnsi" w:hAnsiTheme="minorHAnsi" w:cstheme="minorHAnsi"/>
          <w:sz w:val="22"/>
          <w:szCs w:val="22"/>
        </w:rPr>
        <w:t xml:space="preserve">, but each is liable to </w:t>
      </w:r>
      <w:r w:rsidR="00AA0679" w:rsidRPr="00D42D76">
        <w:rPr>
          <w:rFonts w:asciiTheme="minorHAnsi" w:hAnsiTheme="minorHAnsi" w:cstheme="minorHAnsi"/>
          <w:i/>
          <w:iCs/>
          <w:sz w:val="22"/>
          <w:szCs w:val="22"/>
        </w:rPr>
        <w:t>kareis</w:t>
      </w:r>
      <w:r w:rsidR="00AA0679" w:rsidRPr="00D42D76">
        <w:rPr>
          <w:rFonts w:asciiTheme="minorHAnsi" w:hAnsiTheme="minorHAnsi" w:cstheme="minorHAnsi"/>
          <w:sz w:val="22"/>
          <w:szCs w:val="22"/>
        </w:rPr>
        <w:t xml:space="preserve"> if he marries the wife of the other (after death or divorce).</w:t>
      </w:r>
      <w:r w:rsidR="00D80E41" w:rsidRPr="00D42D76">
        <w:rPr>
          <w:rStyle w:val="FootnoteReference"/>
          <w:rFonts w:asciiTheme="minorHAnsi" w:hAnsiTheme="minorHAnsi" w:cstheme="minorHAnsi"/>
          <w:sz w:val="22"/>
          <w:szCs w:val="22"/>
        </w:rPr>
        <w:footnoteReference w:id="3"/>
      </w:r>
      <w:r w:rsidR="00D80E41" w:rsidRPr="00D42D76">
        <w:rPr>
          <w:rFonts w:asciiTheme="minorHAnsi" w:hAnsiTheme="minorHAnsi" w:cstheme="minorHAnsi"/>
          <w:sz w:val="22"/>
          <w:szCs w:val="22"/>
        </w:rPr>
        <w:t xml:space="preserve"> Rashi explains that </w:t>
      </w:r>
      <w:r w:rsidR="00D80E41" w:rsidRPr="00D42D76">
        <w:rPr>
          <w:rFonts w:asciiTheme="minorHAnsi" w:hAnsiTheme="minorHAnsi" w:cstheme="minorHAnsi"/>
          <w:i/>
          <w:iCs/>
          <w:sz w:val="22"/>
          <w:szCs w:val="22"/>
        </w:rPr>
        <w:t>yibum</w:t>
      </w:r>
      <w:r w:rsidR="00D80E41" w:rsidRPr="00D42D76">
        <w:rPr>
          <w:rFonts w:asciiTheme="minorHAnsi" w:hAnsiTheme="minorHAnsi" w:cstheme="minorHAnsi"/>
          <w:sz w:val="22"/>
          <w:szCs w:val="22"/>
        </w:rPr>
        <w:t xml:space="preserve"> is dependent on paternal brotherhood and these children are the product of non-Jewish seed.</w:t>
      </w:r>
      <w:r w:rsidR="00D80E41" w:rsidRPr="00D42D76">
        <w:rPr>
          <w:rStyle w:val="FootnoteReference"/>
          <w:rFonts w:asciiTheme="minorHAnsi" w:hAnsiTheme="minorHAnsi" w:cstheme="minorHAnsi"/>
          <w:sz w:val="22"/>
          <w:szCs w:val="22"/>
        </w:rPr>
        <w:footnoteReference w:id="4"/>
      </w:r>
      <w:r w:rsidR="00D80E41" w:rsidRPr="00D42D76">
        <w:rPr>
          <w:rFonts w:asciiTheme="minorHAnsi" w:hAnsiTheme="minorHAnsi" w:cstheme="minorHAnsi"/>
          <w:sz w:val="22"/>
          <w:szCs w:val="22"/>
        </w:rPr>
        <w:t xml:space="preserve"> However, due to the common birth mother they are considered brothers when it comes to forbidden relations.</w:t>
      </w:r>
    </w:p>
    <w:p w14:paraId="4BE9A953" w14:textId="77777777" w:rsidR="00D80E41" w:rsidRPr="00D42D76" w:rsidRDefault="00D80E41" w:rsidP="00D80E41">
      <w:pPr>
        <w:jc w:val="both"/>
        <w:rPr>
          <w:rFonts w:asciiTheme="minorHAnsi" w:hAnsiTheme="minorHAnsi" w:cstheme="minorHAnsi"/>
          <w:sz w:val="22"/>
          <w:szCs w:val="22"/>
        </w:rPr>
      </w:pPr>
    </w:p>
    <w:p w14:paraId="5E11C4A5" w14:textId="7A6D8366" w:rsidR="007B726D" w:rsidRPr="00D42D76" w:rsidRDefault="006C211B" w:rsidP="007B726D">
      <w:pPr>
        <w:jc w:val="both"/>
        <w:rPr>
          <w:rFonts w:asciiTheme="minorHAnsi" w:hAnsiTheme="minorHAnsi" w:cstheme="minorHAnsi"/>
          <w:sz w:val="22"/>
          <w:szCs w:val="22"/>
        </w:rPr>
      </w:pPr>
      <w:r w:rsidRPr="00D42D76">
        <w:rPr>
          <w:rFonts w:asciiTheme="minorHAnsi" w:hAnsiTheme="minorHAnsi" w:cstheme="minorHAnsi"/>
          <w:sz w:val="22"/>
          <w:szCs w:val="22"/>
        </w:rPr>
        <w:t>Many use the above as the main halachic proof that the one who gives birth</w:t>
      </w:r>
      <w:r w:rsidR="00A65EAF">
        <w:rPr>
          <w:rFonts w:asciiTheme="minorHAnsi" w:hAnsiTheme="minorHAnsi" w:cstheme="minorHAnsi"/>
          <w:sz w:val="22"/>
          <w:szCs w:val="22"/>
        </w:rPr>
        <w:t xml:space="preserve"> is considered to be the halachic mother and </w:t>
      </w:r>
      <w:r w:rsidRPr="00D42D76">
        <w:rPr>
          <w:rFonts w:asciiTheme="minorHAnsi" w:hAnsiTheme="minorHAnsi" w:cstheme="minorHAnsi"/>
          <w:sz w:val="22"/>
          <w:szCs w:val="22"/>
        </w:rPr>
        <w:t>not the one who provides the egg.</w:t>
      </w:r>
      <w:r w:rsidR="003E7DDD" w:rsidRPr="00D42D76">
        <w:rPr>
          <w:rStyle w:val="FootnoteReference"/>
          <w:rFonts w:asciiTheme="minorHAnsi" w:hAnsiTheme="minorHAnsi" w:cstheme="minorHAnsi"/>
          <w:sz w:val="22"/>
          <w:szCs w:val="22"/>
        </w:rPr>
        <w:footnoteReference w:id="5"/>
      </w:r>
      <w:r w:rsidRPr="00D42D76">
        <w:rPr>
          <w:rFonts w:asciiTheme="minorHAnsi" w:hAnsiTheme="minorHAnsi" w:cstheme="minorHAnsi"/>
          <w:sz w:val="22"/>
          <w:szCs w:val="22"/>
        </w:rPr>
        <w:t xml:space="preserve"> However, </w:t>
      </w:r>
      <w:r w:rsidR="00184A4B" w:rsidRPr="00D42D76">
        <w:rPr>
          <w:rFonts w:asciiTheme="minorHAnsi" w:hAnsiTheme="minorHAnsi" w:cstheme="minorHAnsi"/>
          <w:sz w:val="22"/>
          <w:szCs w:val="22"/>
        </w:rPr>
        <w:t>upon further examination</w:t>
      </w:r>
      <w:r w:rsidR="00A65EAF">
        <w:rPr>
          <w:rFonts w:asciiTheme="minorHAnsi" w:hAnsiTheme="minorHAnsi" w:cstheme="minorHAnsi"/>
          <w:sz w:val="22"/>
          <w:szCs w:val="22"/>
        </w:rPr>
        <w:t>,</w:t>
      </w:r>
      <w:r w:rsidR="00184A4B" w:rsidRPr="00D42D76">
        <w:rPr>
          <w:rFonts w:asciiTheme="minorHAnsi" w:hAnsiTheme="minorHAnsi" w:cstheme="minorHAnsi"/>
          <w:sz w:val="22"/>
          <w:szCs w:val="22"/>
        </w:rPr>
        <w:t xml:space="preserve"> this proof is far from straightforward.</w:t>
      </w:r>
      <w:r w:rsidR="007B726D" w:rsidRPr="00D42D76">
        <w:rPr>
          <w:rFonts w:asciiTheme="minorHAnsi" w:hAnsiTheme="minorHAnsi" w:cstheme="minorHAnsi"/>
          <w:sz w:val="22"/>
          <w:szCs w:val="22"/>
        </w:rPr>
        <w:t xml:space="preserve"> </w:t>
      </w:r>
      <w:r w:rsidR="00184A4B" w:rsidRPr="00D42D76">
        <w:rPr>
          <w:rFonts w:asciiTheme="minorHAnsi" w:hAnsiTheme="minorHAnsi" w:cstheme="minorHAnsi"/>
          <w:sz w:val="22"/>
          <w:szCs w:val="22"/>
        </w:rPr>
        <w:t xml:space="preserve">In general, the status of a convert is a complicated issue. To what extent we say that a convert is ‘like a new-born child’ is much debated in the </w:t>
      </w:r>
      <w:r w:rsidR="00184A4B" w:rsidRPr="00B67A4D">
        <w:rPr>
          <w:rFonts w:asciiTheme="minorHAnsi" w:hAnsiTheme="minorHAnsi" w:cstheme="minorHAnsi"/>
          <w:i/>
          <w:iCs/>
          <w:sz w:val="22"/>
          <w:szCs w:val="22"/>
        </w:rPr>
        <w:t>gemara</w:t>
      </w:r>
      <w:r w:rsidR="00184A4B" w:rsidRPr="00D42D76">
        <w:rPr>
          <w:rFonts w:asciiTheme="minorHAnsi" w:hAnsiTheme="minorHAnsi" w:cstheme="minorHAnsi"/>
          <w:sz w:val="22"/>
          <w:szCs w:val="22"/>
        </w:rPr>
        <w:t xml:space="preserve"> and by later authorities.</w:t>
      </w:r>
    </w:p>
    <w:p w14:paraId="6AB1D291" w14:textId="77777777" w:rsidR="007B726D" w:rsidRPr="00D42D76" w:rsidRDefault="007B726D" w:rsidP="007B726D">
      <w:pPr>
        <w:jc w:val="both"/>
        <w:rPr>
          <w:rFonts w:asciiTheme="minorHAnsi" w:hAnsiTheme="minorHAnsi" w:cstheme="minorHAnsi"/>
          <w:sz w:val="22"/>
          <w:szCs w:val="22"/>
        </w:rPr>
      </w:pPr>
    </w:p>
    <w:p w14:paraId="42E802B5" w14:textId="7A8919CA" w:rsidR="00184A4B" w:rsidRPr="00D42D76" w:rsidRDefault="00184A4B" w:rsidP="005039BA">
      <w:pPr>
        <w:jc w:val="both"/>
        <w:rPr>
          <w:rFonts w:asciiTheme="minorHAnsi" w:hAnsiTheme="minorHAnsi" w:cstheme="minorHAnsi"/>
          <w:sz w:val="22"/>
          <w:szCs w:val="22"/>
        </w:rPr>
      </w:pPr>
      <w:r w:rsidRPr="00D42D76">
        <w:rPr>
          <w:rFonts w:asciiTheme="minorHAnsi" w:hAnsiTheme="minorHAnsi" w:cstheme="minorHAnsi"/>
          <w:sz w:val="22"/>
          <w:szCs w:val="22"/>
        </w:rPr>
        <w:t xml:space="preserve">With a pregnant woman who converts </w:t>
      </w:r>
      <w:r w:rsidR="007B726D" w:rsidRPr="00D42D76">
        <w:rPr>
          <w:rFonts w:asciiTheme="minorHAnsi" w:hAnsiTheme="minorHAnsi" w:cstheme="minorHAnsi"/>
          <w:sz w:val="22"/>
          <w:szCs w:val="22"/>
        </w:rPr>
        <w:t xml:space="preserve">together </w:t>
      </w:r>
      <w:r w:rsidRPr="00D42D76">
        <w:rPr>
          <w:rFonts w:asciiTheme="minorHAnsi" w:hAnsiTheme="minorHAnsi" w:cstheme="minorHAnsi"/>
          <w:sz w:val="22"/>
          <w:szCs w:val="22"/>
        </w:rPr>
        <w:t>with her foetus</w:t>
      </w:r>
      <w:r w:rsidR="007B726D" w:rsidRPr="00D42D76">
        <w:rPr>
          <w:rFonts w:asciiTheme="minorHAnsi" w:hAnsiTheme="minorHAnsi" w:cstheme="minorHAnsi"/>
          <w:sz w:val="22"/>
          <w:szCs w:val="22"/>
        </w:rPr>
        <w:t>, the question is even more complex</w:t>
      </w:r>
      <w:r w:rsidR="005039BA">
        <w:rPr>
          <w:rFonts w:asciiTheme="minorHAnsi" w:hAnsiTheme="minorHAnsi" w:cstheme="minorHAnsi"/>
          <w:sz w:val="22"/>
          <w:szCs w:val="22"/>
        </w:rPr>
        <w:t>. The</w:t>
      </w:r>
      <w:r w:rsidR="007B726D" w:rsidRPr="00D42D76">
        <w:rPr>
          <w:rFonts w:asciiTheme="minorHAnsi" w:hAnsiTheme="minorHAnsi" w:cstheme="minorHAnsi"/>
          <w:sz w:val="22"/>
          <w:szCs w:val="22"/>
        </w:rPr>
        <w:t xml:space="preserve"> foetus has not </w:t>
      </w:r>
      <w:r w:rsidR="00787243">
        <w:rPr>
          <w:rFonts w:asciiTheme="minorHAnsi" w:hAnsiTheme="minorHAnsi" w:cstheme="minorHAnsi"/>
          <w:sz w:val="22"/>
          <w:szCs w:val="22"/>
        </w:rPr>
        <w:t>had a</w:t>
      </w:r>
      <w:r w:rsidR="005039BA">
        <w:rPr>
          <w:rFonts w:asciiTheme="minorHAnsi" w:hAnsiTheme="minorHAnsi" w:cstheme="minorHAnsi"/>
          <w:sz w:val="22"/>
          <w:szCs w:val="22"/>
        </w:rPr>
        <w:t xml:space="preserve"> literal</w:t>
      </w:r>
      <w:r w:rsidR="007B726D" w:rsidRPr="00D42D76">
        <w:rPr>
          <w:rFonts w:asciiTheme="minorHAnsi" w:hAnsiTheme="minorHAnsi" w:cstheme="minorHAnsi"/>
          <w:sz w:val="22"/>
          <w:szCs w:val="22"/>
        </w:rPr>
        <w:t xml:space="preserve"> birth</w:t>
      </w:r>
      <w:r w:rsidR="005039BA">
        <w:rPr>
          <w:rFonts w:asciiTheme="minorHAnsi" w:hAnsiTheme="minorHAnsi" w:cstheme="minorHAnsi"/>
          <w:sz w:val="22"/>
          <w:szCs w:val="22"/>
        </w:rPr>
        <w:t xml:space="preserve"> yet, so it</w:t>
      </w:r>
      <w:r w:rsidR="007B726D" w:rsidRPr="00D42D76">
        <w:rPr>
          <w:rFonts w:asciiTheme="minorHAnsi" w:hAnsiTheme="minorHAnsi" w:cstheme="minorHAnsi"/>
          <w:sz w:val="22"/>
          <w:szCs w:val="22"/>
        </w:rPr>
        <w:t xml:space="preserve"> </w:t>
      </w:r>
      <w:r w:rsidR="005039BA">
        <w:rPr>
          <w:rFonts w:asciiTheme="minorHAnsi" w:hAnsiTheme="minorHAnsi" w:cstheme="minorHAnsi"/>
          <w:sz w:val="22"/>
          <w:szCs w:val="22"/>
        </w:rPr>
        <w:t>c</w:t>
      </w:r>
      <w:r w:rsidR="007B726D" w:rsidRPr="00D42D76">
        <w:rPr>
          <w:rFonts w:asciiTheme="minorHAnsi" w:hAnsiTheme="minorHAnsi" w:cstheme="minorHAnsi"/>
          <w:sz w:val="22"/>
          <w:szCs w:val="22"/>
        </w:rPr>
        <w:t xml:space="preserve">learly cannot be </w:t>
      </w:r>
      <w:r w:rsidR="005039BA">
        <w:rPr>
          <w:rFonts w:asciiTheme="minorHAnsi" w:hAnsiTheme="minorHAnsi" w:cstheme="minorHAnsi"/>
          <w:sz w:val="22"/>
          <w:szCs w:val="22"/>
        </w:rPr>
        <w:t>‘</w:t>
      </w:r>
      <w:r w:rsidR="004E3D28">
        <w:rPr>
          <w:rFonts w:asciiTheme="minorHAnsi" w:hAnsiTheme="minorHAnsi" w:cstheme="minorHAnsi"/>
          <w:sz w:val="22"/>
          <w:szCs w:val="22"/>
        </w:rPr>
        <w:t>like a new-</w:t>
      </w:r>
      <w:r w:rsidR="005039BA">
        <w:rPr>
          <w:rFonts w:asciiTheme="minorHAnsi" w:hAnsiTheme="minorHAnsi" w:cstheme="minorHAnsi"/>
          <w:sz w:val="22"/>
          <w:szCs w:val="22"/>
        </w:rPr>
        <w:t>born</w:t>
      </w:r>
      <w:r w:rsidR="004E3D28">
        <w:rPr>
          <w:rFonts w:asciiTheme="minorHAnsi" w:hAnsiTheme="minorHAnsi" w:cstheme="minorHAnsi"/>
          <w:sz w:val="22"/>
          <w:szCs w:val="22"/>
        </w:rPr>
        <w:t xml:space="preserve"> child</w:t>
      </w:r>
      <w:r w:rsidR="005039BA">
        <w:rPr>
          <w:rFonts w:asciiTheme="minorHAnsi" w:hAnsiTheme="minorHAnsi" w:cstheme="minorHAnsi"/>
          <w:sz w:val="22"/>
          <w:szCs w:val="22"/>
        </w:rPr>
        <w:t xml:space="preserve">’ when it converts. </w:t>
      </w:r>
      <w:r w:rsidR="007B726D" w:rsidRPr="00D42D76">
        <w:rPr>
          <w:rFonts w:asciiTheme="minorHAnsi" w:hAnsiTheme="minorHAnsi" w:cstheme="minorHAnsi"/>
          <w:sz w:val="22"/>
          <w:szCs w:val="22"/>
        </w:rPr>
        <w:t xml:space="preserve"> The most it can be</w:t>
      </w:r>
      <w:r w:rsidR="005039BA">
        <w:rPr>
          <w:rFonts w:asciiTheme="minorHAnsi" w:hAnsiTheme="minorHAnsi" w:cstheme="minorHAnsi"/>
          <w:sz w:val="22"/>
          <w:szCs w:val="22"/>
        </w:rPr>
        <w:t xml:space="preserve"> described as</w:t>
      </w:r>
      <w:r w:rsidR="007B726D" w:rsidRPr="00D42D76">
        <w:rPr>
          <w:rFonts w:asciiTheme="minorHAnsi" w:hAnsiTheme="minorHAnsi" w:cstheme="minorHAnsi"/>
          <w:sz w:val="22"/>
          <w:szCs w:val="22"/>
        </w:rPr>
        <w:t xml:space="preserve"> is </w:t>
      </w:r>
      <w:r w:rsidR="00787243">
        <w:rPr>
          <w:rFonts w:asciiTheme="minorHAnsi" w:hAnsiTheme="minorHAnsi" w:cstheme="minorHAnsi"/>
          <w:sz w:val="22"/>
          <w:szCs w:val="22"/>
        </w:rPr>
        <w:t>akin to</w:t>
      </w:r>
      <w:r w:rsidR="007B726D" w:rsidRPr="00D42D76">
        <w:rPr>
          <w:rFonts w:asciiTheme="minorHAnsi" w:hAnsiTheme="minorHAnsi" w:cstheme="minorHAnsi"/>
          <w:sz w:val="22"/>
          <w:szCs w:val="22"/>
        </w:rPr>
        <w:t xml:space="preserve"> a newly conceived foetus.</w:t>
      </w:r>
    </w:p>
    <w:p w14:paraId="59BCA129" w14:textId="77777777" w:rsidR="00726D43" w:rsidRPr="00D42D76" w:rsidRDefault="00726D43" w:rsidP="007B726D">
      <w:pPr>
        <w:jc w:val="both"/>
        <w:rPr>
          <w:rFonts w:asciiTheme="minorHAnsi" w:hAnsiTheme="minorHAnsi" w:cstheme="minorHAnsi"/>
          <w:sz w:val="22"/>
          <w:szCs w:val="22"/>
        </w:rPr>
      </w:pPr>
    </w:p>
    <w:p w14:paraId="347F7FB5" w14:textId="77777777" w:rsidR="00726D43" w:rsidRPr="00D42D76" w:rsidRDefault="00726D43" w:rsidP="0025776B">
      <w:pPr>
        <w:jc w:val="both"/>
        <w:rPr>
          <w:rFonts w:asciiTheme="minorHAnsi" w:hAnsiTheme="minorHAnsi" w:cstheme="minorHAnsi"/>
          <w:sz w:val="22"/>
          <w:szCs w:val="22"/>
        </w:rPr>
      </w:pPr>
      <w:r w:rsidRPr="00D42D76">
        <w:rPr>
          <w:rFonts w:asciiTheme="minorHAnsi" w:hAnsiTheme="minorHAnsi" w:cstheme="minorHAnsi"/>
          <w:sz w:val="22"/>
          <w:szCs w:val="22"/>
        </w:rPr>
        <w:t xml:space="preserve">Elsewhere in the </w:t>
      </w:r>
      <w:r w:rsidRPr="005039BA">
        <w:rPr>
          <w:rFonts w:asciiTheme="minorHAnsi" w:hAnsiTheme="minorHAnsi" w:cstheme="minorHAnsi"/>
          <w:i/>
          <w:iCs/>
          <w:sz w:val="22"/>
          <w:szCs w:val="22"/>
        </w:rPr>
        <w:t>gemara</w:t>
      </w:r>
      <w:r w:rsidRPr="00D42D76">
        <w:rPr>
          <w:rFonts w:asciiTheme="minorHAnsi" w:hAnsiTheme="minorHAnsi" w:cstheme="minorHAnsi"/>
          <w:sz w:val="22"/>
          <w:szCs w:val="22"/>
        </w:rPr>
        <w:t>, it is explicit that the nature of a foetal convert is dependent on the general question of how we view foetuses.</w:t>
      </w:r>
      <w:r w:rsidR="009173FC" w:rsidRPr="00D42D76">
        <w:rPr>
          <w:rFonts w:asciiTheme="minorHAnsi" w:hAnsiTheme="minorHAnsi" w:cstheme="minorHAnsi"/>
          <w:sz w:val="22"/>
          <w:szCs w:val="22"/>
        </w:rPr>
        <w:t xml:space="preserve"> If a foetus is considered ‘a limb of its mother,’ the mother’s conversion covers the foetus as well. If the foetus is halachically an independent entity, it require</w:t>
      </w:r>
      <w:r w:rsidR="0025776B" w:rsidRPr="00D42D76">
        <w:rPr>
          <w:rFonts w:asciiTheme="minorHAnsi" w:hAnsiTheme="minorHAnsi" w:cstheme="minorHAnsi"/>
          <w:sz w:val="22"/>
          <w:szCs w:val="22"/>
        </w:rPr>
        <w:t>s</w:t>
      </w:r>
      <w:r w:rsidR="009173FC" w:rsidRPr="00D42D76">
        <w:rPr>
          <w:rFonts w:asciiTheme="minorHAnsi" w:hAnsiTheme="minorHAnsi" w:cstheme="minorHAnsi"/>
          <w:sz w:val="22"/>
          <w:szCs w:val="22"/>
        </w:rPr>
        <w:t xml:space="preserve"> its own immersion</w:t>
      </w:r>
      <w:r w:rsidR="0025776B" w:rsidRPr="00D42D76">
        <w:rPr>
          <w:rFonts w:asciiTheme="minorHAnsi" w:hAnsiTheme="minorHAnsi" w:cstheme="minorHAnsi"/>
          <w:sz w:val="22"/>
          <w:szCs w:val="22"/>
        </w:rPr>
        <w:t>. However, this is achieved</w:t>
      </w:r>
      <w:r w:rsidR="009173FC" w:rsidRPr="00D42D76">
        <w:rPr>
          <w:rFonts w:asciiTheme="minorHAnsi" w:hAnsiTheme="minorHAnsi" w:cstheme="minorHAnsi"/>
          <w:sz w:val="22"/>
          <w:szCs w:val="22"/>
        </w:rPr>
        <w:t xml:space="preserve"> in the </w:t>
      </w:r>
      <w:r w:rsidR="009173FC" w:rsidRPr="00D42D76">
        <w:rPr>
          <w:rFonts w:asciiTheme="minorHAnsi" w:hAnsiTheme="minorHAnsi" w:cstheme="minorHAnsi"/>
          <w:i/>
          <w:iCs/>
          <w:sz w:val="22"/>
          <w:szCs w:val="22"/>
        </w:rPr>
        <w:t>mikveh</w:t>
      </w:r>
      <w:r w:rsidR="009173FC" w:rsidRPr="00D42D76">
        <w:rPr>
          <w:rFonts w:asciiTheme="minorHAnsi" w:hAnsiTheme="minorHAnsi" w:cstheme="minorHAnsi"/>
          <w:sz w:val="22"/>
          <w:szCs w:val="22"/>
        </w:rPr>
        <w:t xml:space="preserve"> together with the mother.</w:t>
      </w:r>
      <w:r w:rsidR="009173FC" w:rsidRPr="00D42D76">
        <w:rPr>
          <w:rStyle w:val="FootnoteReference"/>
          <w:rFonts w:asciiTheme="minorHAnsi" w:hAnsiTheme="minorHAnsi" w:cstheme="minorHAnsi"/>
          <w:sz w:val="22"/>
          <w:szCs w:val="22"/>
        </w:rPr>
        <w:footnoteReference w:id="6"/>
      </w:r>
    </w:p>
    <w:p w14:paraId="1A53061E" w14:textId="77777777" w:rsidR="009173FC" w:rsidRPr="00D42D76" w:rsidRDefault="009173FC" w:rsidP="00340212">
      <w:pPr>
        <w:pStyle w:val="NoSpacing"/>
        <w:rPr>
          <w:rFonts w:asciiTheme="minorHAnsi" w:hAnsiTheme="minorHAnsi" w:cstheme="minorHAnsi"/>
          <w:sz w:val="22"/>
          <w:szCs w:val="22"/>
        </w:rPr>
      </w:pPr>
    </w:p>
    <w:p w14:paraId="7E1E6BAF" w14:textId="098A4A6D" w:rsidR="009173FC" w:rsidRPr="00D42D76" w:rsidRDefault="009173FC" w:rsidP="002F62D4">
      <w:pPr>
        <w:jc w:val="both"/>
        <w:rPr>
          <w:rFonts w:asciiTheme="minorHAnsi" w:hAnsiTheme="minorHAnsi" w:cstheme="minorHAnsi"/>
          <w:sz w:val="22"/>
          <w:szCs w:val="22"/>
        </w:rPr>
      </w:pPr>
      <w:r w:rsidRPr="00D42D76">
        <w:rPr>
          <w:rFonts w:asciiTheme="minorHAnsi" w:hAnsiTheme="minorHAnsi" w:cstheme="minorHAnsi"/>
          <w:sz w:val="22"/>
          <w:szCs w:val="22"/>
        </w:rPr>
        <w:t xml:space="preserve">Here we see that at least according to the view that the foetus is independent, having a Jewish birth mother is not sufficient to make the child Jewish. </w:t>
      </w:r>
      <w:r w:rsidR="00136D84" w:rsidRPr="00D42D76">
        <w:rPr>
          <w:rFonts w:asciiTheme="minorHAnsi" w:hAnsiTheme="minorHAnsi" w:cstheme="minorHAnsi"/>
          <w:sz w:val="22"/>
          <w:szCs w:val="22"/>
        </w:rPr>
        <w:t xml:space="preserve">Only the foetus’s own immersion converts it into a Jew. Furthermore, some </w:t>
      </w:r>
      <w:r w:rsidR="00136D84" w:rsidRPr="005039BA">
        <w:rPr>
          <w:rFonts w:asciiTheme="minorHAnsi" w:hAnsiTheme="minorHAnsi" w:cstheme="minorHAnsi"/>
          <w:i/>
          <w:iCs/>
          <w:sz w:val="22"/>
          <w:szCs w:val="22"/>
        </w:rPr>
        <w:t>rishonim</w:t>
      </w:r>
      <w:r w:rsidR="00136D84" w:rsidRPr="00D42D76">
        <w:rPr>
          <w:rFonts w:asciiTheme="minorHAnsi" w:hAnsiTheme="minorHAnsi" w:cstheme="minorHAnsi"/>
          <w:sz w:val="22"/>
          <w:szCs w:val="22"/>
        </w:rPr>
        <w:t xml:space="preserve"> rule that a </w:t>
      </w:r>
      <w:r w:rsidR="002F62D4" w:rsidRPr="00D42D76">
        <w:rPr>
          <w:rFonts w:asciiTheme="minorHAnsi" w:hAnsiTheme="minorHAnsi" w:cstheme="minorHAnsi"/>
          <w:sz w:val="22"/>
          <w:szCs w:val="22"/>
        </w:rPr>
        <w:t>boy</w:t>
      </w:r>
      <w:r w:rsidR="00136D84" w:rsidRPr="00D42D76">
        <w:rPr>
          <w:rFonts w:asciiTheme="minorHAnsi" w:hAnsiTheme="minorHAnsi" w:cstheme="minorHAnsi"/>
          <w:sz w:val="22"/>
          <w:szCs w:val="22"/>
        </w:rPr>
        <w:t xml:space="preserve"> born like this requires circumcision to complete the conversion</w:t>
      </w:r>
      <w:r w:rsidR="00AB6089" w:rsidRPr="00D42D76">
        <w:rPr>
          <w:rFonts w:asciiTheme="minorHAnsi" w:hAnsiTheme="minorHAnsi" w:cstheme="minorHAnsi"/>
          <w:sz w:val="22"/>
          <w:szCs w:val="22"/>
        </w:rPr>
        <w:t xml:space="preserve"> or that the </w:t>
      </w:r>
      <w:r w:rsidR="00AB6089" w:rsidRPr="005039BA">
        <w:rPr>
          <w:rFonts w:asciiTheme="minorHAnsi" w:hAnsiTheme="minorHAnsi" w:cstheme="minorHAnsi"/>
          <w:i/>
          <w:iCs/>
          <w:sz w:val="22"/>
          <w:szCs w:val="22"/>
        </w:rPr>
        <w:t>gemara</w:t>
      </w:r>
      <w:r w:rsidR="00AB6089" w:rsidRPr="00D42D76">
        <w:rPr>
          <w:rFonts w:asciiTheme="minorHAnsi" w:hAnsiTheme="minorHAnsi" w:cstheme="minorHAnsi"/>
          <w:sz w:val="22"/>
          <w:szCs w:val="22"/>
        </w:rPr>
        <w:t xml:space="preserve"> is talking about </w:t>
      </w:r>
      <w:r w:rsidR="00D37706">
        <w:rPr>
          <w:rFonts w:asciiTheme="minorHAnsi" w:hAnsiTheme="minorHAnsi" w:cstheme="minorHAnsi"/>
          <w:sz w:val="22"/>
          <w:szCs w:val="22"/>
        </w:rPr>
        <w:t>females alone</w:t>
      </w:r>
      <w:r w:rsidR="00136D84" w:rsidRPr="00D42D76">
        <w:rPr>
          <w:rFonts w:asciiTheme="minorHAnsi" w:hAnsiTheme="minorHAnsi" w:cstheme="minorHAnsi"/>
          <w:sz w:val="22"/>
          <w:szCs w:val="22"/>
        </w:rPr>
        <w:t>.</w:t>
      </w:r>
      <w:r w:rsidR="00136D84" w:rsidRPr="00D42D76">
        <w:rPr>
          <w:rStyle w:val="FootnoteReference"/>
          <w:rFonts w:asciiTheme="minorHAnsi" w:hAnsiTheme="minorHAnsi" w:cstheme="minorHAnsi"/>
          <w:sz w:val="22"/>
          <w:szCs w:val="22"/>
        </w:rPr>
        <w:footnoteReference w:id="7"/>
      </w:r>
    </w:p>
    <w:p w14:paraId="70162104" w14:textId="77777777" w:rsidR="00136D84" w:rsidRPr="00D42D76" w:rsidRDefault="00136D84" w:rsidP="009173FC">
      <w:pPr>
        <w:jc w:val="both"/>
        <w:rPr>
          <w:rFonts w:asciiTheme="minorHAnsi" w:hAnsiTheme="minorHAnsi" w:cstheme="minorHAnsi"/>
          <w:sz w:val="22"/>
          <w:szCs w:val="22"/>
        </w:rPr>
      </w:pPr>
    </w:p>
    <w:p w14:paraId="1BFD8DD1" w14:textId="75FE2319" w:rsidR="00136D84" w:rsidRPr="00D42D76" w:rsidRDefault="004B5846" w:rsidP="00F74B02">
      <w:pPr>
        <w:jc w:val="both"/>
        <w:rPr>
          <w:rFonts w:asciiTheme="minorHAnsi" w:hAnsiTheme="minorHAnsi" w:cstheme="minorHAnsi"/>
          <w:sz w:val="22"/>
          <w:szCs w:val="22"/>
          <w:rtl/>
        </w:rPr>
      </w:pPr>
      <w:r w:rsidRPr="00D42D76">
        <w:rPr>
          <w:rFonts w:asciiTheme="minorHAnsi" w:hAnsiTheme="minorHAnsi" w:cstheme="minorHAnsi"/>
          <w:sz w:val="22"/>
          <w:szCs w:val="22"/>
        </w:rPr>
        <w:t xml:space="preserve">Due to the above </w:t>
      </w:r>
      <w:r w:rsidRPr="008D7C4C">
        <w:rPr>
          <w:rFonts w:asciiTheme="minorHAnsi" w:hAnsiTheme="minorHAnsi" w:cstheme="minorHAnsi"/>
          <w:i/>
          <w:iCs/>
          <w:sz w:val="22"/>
          <w:szCs w:val="22"/>
        </w:rPr>
        <w:t>gemara</w:t>
      </w:r>
      <w:r w:rsidRPr="00D42D76">
        <w:rPr>
          <w:rFonts w:asciiTheme="minorHAnsi" w:hAnsiTheme="minorHAnsi" w:cstheme="minorHAnsi"/>
          <w:sz w:val="22"/>
          <w:szCs w:val="22"/>
        </w:rPr>
        <w:t xml:space="preserve">, some of those who maintain that the </w:t>
      </w:r>
      <w:r w:rsidR="00642C2C">
        <w:rPr>
          <w:rFonts w:asciiTheme="minorHAnsi" w:hAnsiTheme="minorHAnsi" w:cstheme="minorHAnsi"/>
          <w:sz w:val="22"/>
          <w:szCs w:val="22"/>
        </w:rPr>
        <w:t xml:space="preserve">foetus </w:t>
      </w:r>
      <w:r w:rsidR="00EE15A1" w:rsidRPr="00D42D76">
        <w:rPr>
          <w:rFonts w:asciiTheme="minorHAnsi" w:hAnsiTheme="minorHAnsi" w:cstheme="minorHAnsi"/>
          <w:sz w:val="22"/>
          <w:szCs w:val="22"/>
        </w:rPr>
        <w:t>carrier is the real mother</w:t>
      </w:r>
      <w:r w:rsidRPr="00D42D76">
        <w:rPr>
          <w:rFonts w:asciiTheme="minorHAnsi" w:hAnsiTheme="minorHAnsi" w:cstheme="minorHAnsi"/>
          <w:sz w:val="22"/>
          <w:szCs w:val="22"/>
        </w:rPr>
        <w:t xml:space="preserve"> base this ruling on </w:t>
      </w:r>
      <w:r w:rsidR="00A4713D" w:rsidRPr="00D42D76">
        <w:rPr>
          <w:rFonts w:asciiTheme="minorHAnsi" w:hAnsiTheme="minorHAnsi" w:cstheme="minorHAnsi"/>
          <w:sz w:val="22"/>
          <w:szCs w:val="22"/>
        </w:rPr>
        <w:t xml:space="preserve">the majority view </w:t>
      </w:r>
      <w:r w:rsidRPr="00D42D76">
        <w:rPr>
          <w:rFonts w:asciiTheme="minorHAnsi" w:hAnsiTheme="minorHAnsi" w:cstheme="minorHAnsi"/>
          <w:sz w:val="22"/>
          <w:szCs w:val="22"/>
        </w:rPr>
        <w:t>that the halacha is in accordance with the view that a foetus is considered a limb of the mother.</w:t>
      </w:r>
      <w:r w:rsidR="00BE09D0" w:rsidRPr="00D42D76">
        <w:rPr>
          <w:rStyle w:val="FootnoteReference"/>
          <w:rFonts w:asciiTheme="minorHAnsi" w:hAnsiTheme="minorHAnsi" w:cstheme="minorHAnsi"/>
          <w:sz w:val="22"/>
          <w:szCs w:val="22"/>
        </w:rPr>
        <w:footnoteReference w:id="8"/>
      </w:r>
      <w:r w:rsidR="00F74B02" w:rsidRPr="00D42D76">
        <w:rPr>
          <w:rFonts w:asciiTheme="minorHAnsi" w:hAnsiTheme="minorHAnsi" w:cstheme="minorHAnsi"/>
          <w:sz w:val="22"/>
          <w:szCs w:val="22"/>
        </w:rPr>
        <w:t xml:space="preserve"> </w:t>
      </w:r>
      <w:r w:rsidR="00A4713D" w:rsidRPr="00D42D76">
        <w:rPr>
          <w:rFonts w:asciiTheme="minorHAnsi" w:hAnsiTheme="minorHAnsi" w:cstheme="minorHAnsi"/>
          <w:sz w:val="22"/>
          <w:szCs w:val="22"/>
        </w:rPr>
        <w:t xml:space="preserve">However, </w:t>
      </w:r>
      <w:r w:rsidRPr="00D42D76">
        <w:rPr>
          <w:rFonts w:asciiTheme="minorHAnsi" w:hAnsiTheme="minorHAnsi" w:cstheme="minorHAnsi"/>
          <w:sz w:val="22"/>
          <w:szCs w:val="22"/>
        </w:rPr>
        <w:t xml:space="preserve">I believe that </w:t>
      </w:r>
      <w:r w:rsidR="00F74B02" w:rsidRPr="00D42D76">
        <w:rPr>
          <w:rFonts w:asciiTheme="minorHAnsi" w:hAnsiTheme="minorHAnsi" w:cstheme="minorHAnsi"/>
          <w:sz w:val="22"/>
          <w:szCs w:val="22"/>
        </w:rPr>
        <w:t xml:space="preserve">even according to this view </w:t>
      </w:r>
      <w:r w:rsidR="00A4713D" w:rsidRPr="00D42D76">
        <w:rPr>
          <w:rFonts w:asciiTheme="minorHAnsi" w:hAnsiTheme="minorHAnsi" w:cstheme="minorHAnsi"/>
          <w:sz w:val="22"/>
          <w:szCs w:val="22"/>
        </w:rPr>
        <w:t>th</w:t>
      </w:r>
      <w:r w:rsidR="00F74B02" w:rsidRPr="00D42D76">
        <w:rPr>
          <w:rFonts w:asciiTheme="minorHAnsi" w:hAnsiTheme="minorHAnsi" w:cstheme="minorHAnsi"/>
          <w:sz w:val="22"/>
          <w:szCs w:val="22"/>
        </w:rPr>
        <w:t xml:space="preserve">ere </w:t>
      </w:r>
      <w:r w:rsidR="00A4713D" w:rsidRPr="00D42D76">
        <w:rPr>
          <w:rFonts w:asciiTheme="minorHAnsi" w:hAnsiTheme="minorHAnsi" w:cstheme="minorHAnsi"/>
          <w:sz w:val="22"/>
          <w:szCs w:val="22"/>
        </w:rPr>
        <w:t>i</w:t>
      </w:r>
      <w:r w:rsidRPr="00D42D76">
        <w:rPr>
          <w:rFonts w:asciiTheme="minorHAnsi" w:hAnsiTheme="minorHAnsi" w:cstheme="minorHAnsi"/>
          <w:sz w:val="22"/>
          <w:szCs w:val="22"/>
        </w:rPr>
        <w:t xml:space="preserve">s no </w:t>
      </w:r>
      <w:r w:rsidR="00F74B02" w:rsidRPr="00D42D76">
        <w:rPr>
          <w:rFonts w:asciiTheme="minorHAnsi" w:hAnsiTheme="minorHAnsi" w:cstheme="minorHAnsi"/>
          <w:sz w:val="22"/>
          <w:szCs w:val="22"/>
        </w:rPr>
        <w:t>proof</w:t>
      </w:r>
      <w:r w:rsidR="00F145B6" w:rsidRPr="00D42D76">
        <w:rPr>
          <w:rFonts w:asciiTheme="minorHAnsi" w:hAnsiTheme="minorHAnsi" w:cstheme="minorHAnsi"/>
          <w:sz w:val="22"/>
          <w:szCs w:val="22"/>
        </w:rPr>
        <w:t>.</w:t>
      </w:r>
      <w:r w:rsidR="0025776B" w:rsidRPr="00D42D76">
        <w:rPr>
          <w:rStyle w:val="FootnoteReference"/>
          <w:rFonts w:asciiTheme="minorHAnsi" w:hAnsiTheme="minorHAnsi" w:cstheme="minorHAnsi"/>
          <w:sz w:val="22"/>
          <w:szCs w:val="22"/>
        </w:rPr>
        <w:footnoteReference w:id="9"/>
      </w:r>
    </w:p>
    <w:p w14:paraId="69364C09" w14:textId="77777777" w:rsidR="00136D84" w:rsidRPr="00D42D76" w:rsidRDefault="00136D84" w:rsidP="009173FC">
      <w:pPr>
        <w:jc w:val="both"/>
        <w:rPr>
          <w:rFonts w:asciiTheme="minorHAnsi" w:hAnsiTheme="minorHAnsi" w:cstheme="minorHAnsi"/>
          <w:sz w:val="22"/>
          <w:szCs w:val="22"/>
        </w:rPr>
      </w:pPr>
    </w:p>
    <w:p w14:paraId="630FEF8D" w14:textId="5BEAFA5B" w:rsidR="00136D84" w:rsidRPr="00D42D76" w:rsidRDefault="00BE09D0" w:rsidP="00B42F09">
      <w:pPr>
        <w:jc w:val="both"/>
        <w:rPr>
          <w:rFonts w:asciiTheme="minorHAnsi" w:hAnsiTheme="minorHAnsi" w:cstheme="minorHAnsi"/>
          <w:sz w:val="22"/>
          <w:szCs w:val="22"/>
        </w:rPr>
      </w:pPr>
      <w:r w:rsidRPr="00D42D76">
        <w:rPr>
          <w:rFonts w:asciiTheme="minorHAnsi" w:hAnsiTheme="minorHAnsi" w:cstheme="minorHAnsi"/>
          <w:sz w:val="22"/>
          <w:szCs w:val="22"/>
        </w:rPr>
        <w:t>I prefer to explain that the case of foetal conversion is unique</w:t>
      </w:r>
      <w:r w:rsidR="001E73E1" w:rsidRPr="00D42D76">
        <w:rPr>
          <w:rFonts w:asciiTheme="minorHAnsi" w:hAnsiTheme="minorHAnsi" w:cstheme="minorHAnsi"/>
          <w:sz w:val="22"/>
          <w:szCs w:val="22"/>
        </w:rPr>
        <w:t xml:space="preserve"> and no conclusion about modern day egg donation or surrogacy can be drawn from it.</w:t>
      </w:r>
      <w:r w:rsidR="00A17958" w:rsidRPr="00D42D76">
        <w:rPr>
          <w:rFonts w:asciiTheme="minorHAnsi" w:hAnsiTheme="minorHAnsi" w:cstheme="minorHAnsi"/>
          <w:sz w:val="22"/>
          <w:szCs w:val="22"/>
        </w:rPr>
        <w:t xml:space="preserve"> Whether a foetus is a limb of its mother or not,</w:t>
      </w:r>
      <w:r w:rsidR="001E73E1" w:rsidRPr="00D42D76">
        <w:rPr>
          <w:rFonts w:asciiTheme="minorHAnsi" w:hAnsiTheme="minorHAnsi" w:cstheme="minorHAnsi"/>
          <w:sz w:val="22"/>
          <w:szCs w:val="22"/>
        </w:rPr>
        <w:t xml:space="preserve"> </w:t>
      </w:r>
      <w:r w:rsidR="00A17958" w:rsidRPr="00D42D76">
        <w:rPr>
          <w:rFonts w:asciiTheme="minorHAnsi" w:hAnsiTheme="minorHAnsi" w:cstheme="minorHAnsi"/>
          <w:sz w:val="22"/>
          <w:szCs w:val="22"/>
        </w:rPr>
        <w:t>a</w:t>
      </w:r>
      <w:r w:rsidR="001E73E1" w:rsidRPr="00D42D76">
        <w:rPr>
          <w:rFonts w:asciiTheme="minorHAnsi" w:hAnsiTheme="minorHAnsi" w:cstheme="minorHAnsi"/>
          <w:sz w:val="22"/>
          <w:szCs w:val="22"/>
        </w:rPr>
        <w:t xml:space="preserve"> child</w:t>
      </w:r>
      <w:r w:rsidR="00A44750" w:rsidRPr="00D42D76">
        <w:rPr>
          <w:rFonts w:asciiTheme="minorHAnsi" w:hAnsiTheme="minorHAnsi" w:cstheme="minorHAnsi"/>
          <w:sz w:val="22"/>
          <w:szCs w:val="22"/>
        </w:rPr>
        <w:t>’s</w:t>
      </w:r>
      <w:r w:rsidR="001E73E1" w:rsidRPr="00D42D76">
        <w:rPr>
          <w:rFonts w:asciiTheme="minorHAnsi" w:hAnsiTheme="minorHAnsi" w:cstheme="minorHAnsi"/>
          <w:sz w:val="22"/>
          <w:szCs w:val="22"/>
        </w:rPr>
        <w:t xml:space="preserve"> </w:t>
      </w:r>
      <w:r w:rsidR="00A44750" w:rsidRPr="00D42D76">
        <w:rPr>
          <w:rFonts w:asciiTheme="minorHAnsi" w:hAnsiTheme="minorHAnsi" w:cstheme="minorHAnsi"/>
          <w:sz w:val="22"/>
          <w:szCs w:val="22"/>
        </w:rPr>
        <w:t>maternal</w:t>
      </w:r>
      <w:r w:rsidR="001E73E1" w:rsidRPr="00D42D76">
        <w:rPr>
          <w:rFonts w:asciiTheme="minorHAnsi" w:hAnsiTheme="minorHAnsi" w:cstheme="minorHAnsi"/>
          <w:sz w:val="22"/>
          <w:szCs w:val="22"/>
        </w:rPr>
        <w:t xml:space="preserve"> relatives </w:t>
      </w:r>
      <w:r w:rsidR="00A44750" w:rsidRPr="00D42D76">
        <w:rPr>
          <w:rFonts w:asciiTheme="minorHAnsi" w:hAnsiTheme="minorHAnsi" w:cstheme="minorHAnsi"/>
          <w:sz w:val="22"/>
          <w:szCs w:val="22"/>
        </w:rPr>
        <w:t xml:space="preserve">are dependent on birth </w:t>
      </w:r>
      <w:r w:rsidR="00B42F09" w:rsidRPr="00D42D76">
        <w:rPr>
          <w:rFonts w:asciiTheme="minorHAnsi" w:hAnsiTheme="minorHAnsi" w:cstheme="minorHAnsi"/>
          <w:sz w:val="22"/>
          <w:szCs w:val="22"/>
        </w:rPr>
        <w:t>and are in accordance with</w:t>
      </w:r>
      <w:r w:rsidR="001E73E1" w:rsidRPr="00D42D76">
        <w:rPr>
          <w:rFonts w:asciiTheme="minorHAnsi" w:hAnsiTheme="minorHAnsi" w:cstheme="minorHAnsi"/>
          <w:sz w:val="22"/>
          <w:szCs w:val="22"/>
        </w:rPr>
        <w:t xml:space="preserve"> the state of the </w:t>
      </w:r>
      <w:r w:rsidR="00252C02">
        <w:rPr>
          <w:rFonts w:asciiTheme="minorHAnsi" w:hAnsiTheme="minorHAnsi" w:cstheme="minorHAnsi"/>
          <w:sz w:val="22"/>
          <w:szCs w:val="22"/>
        </w:rPr>
        <w:t>‘</w:t>
      </w:r>
      <w:r w:rsidR="001E73E1" w:rsidRPr="00D42D76">
        <w:rPr>
          <w:rFonts w:asciiTheme="minorHAnsi" w:hAnsiTheme="minorHAnsi" w:cstheme="minorHAnsi"/>
          <w:sz w:val="22"/>
          <w:szCs w:val="22"/>
        </w:rPr>
        <w:t>mother</w:t>
      </w:r>
      <w:r w:rsidR="00252C02">
        <w:rPr>
          <w:rFonts w:asciiTheme="minorHAnsi" w:hAnsiTheme="minorHAnsi" w:cstheme="minorHAnsi"/>
          <w:sz w:val="22"/>
          <w:szCs w:val="22"/>
        </w:rPr>
        <w:t>’</w:t>
      </w:r>
      <w:r w:rsidR="001E73E1" w:rsidRPr="00D42D76">
        <w:rPr>
          <w:rFonts w:asciiTheme="minorHAnsi" w:hAnsiTheme="minorHAnsi" w:cstheme="minorHAnsi"/>
          <w:sz w:val="22"/>
          <w:szCs w:val="22"/>
        </w:rPr>
        <w:t xml:space="preserve"> then</w:t>
      </w:r>
      <w:r w:rsidR="00252C02">
        <w:rPr>
          <w:rFonts w:asciiTheme="minorHAnsi" w:hAnsiTheme="minorHAnsi" w:cstheme="minorHAnsi"/>
          <w:sz w:val="22"/>
          <w:szCs w:val="22"/>
        </w:rPr>
        <w:t>, whoever the ‘mother’ may be</w:t>
      </w:r>
      <w:r w:rsidR="001E73E1" w:rsidRPr="00D42D76">
        <w:rPr>
          <w:rFonts w:asciiTheme="minorHAnsi" w:hAnsiTheme="minorHAnsi" w:cstheme="minorHAnsi"/>
          <w:sz w:val="22"/>
          <w:szCs w:val="22"/>
        </w:rPr>
        <w:t xml:space="preserve">. However, this does not </w:t>
      </w:r>
      <w:r w:rsidR="002F62D4" w:rsidRPr="00D42D76">
        <w:rPr>
          <w:rFonts w:asciiTheme="minorHAnsi" w:hAnsiTheme="minorHAnsi" w:cstheme="minorHAnsi"/>
          <w:sz w:val="22"/>
          <w:szCs w:val="22"/>
        </w:rPr>
        <w:t>n</w:t>
      </w:r>
      <w:r w:rsidR="001E73E1" w:rsidRPr="00D42D76">
        <w:rPr>
          <w:rFonts w:asciiTheme="minorHAnsi" w:hAnsiTheme="minorHAnsi" w:cstheme="minorHAnsi"/>
          <w:sz w:val="22"/>
          <w:szCs w:val="22"/>
        </w:rPr>
        <w:t>ecessarily imply that t</w:t>
      </w:r>
      <w:r w:rsidR="00EE15A1" w:rsidRPr="00D42D76">
        <w:rPr>
          <w:rFonts w:asciiTheme="minorHAnsi" w:hAnsiTheme="minorHAnsi" w:cstheme="minorHAnsi"/>
          <w:sz w:val="22"/>
          <w:szCs w:val="22"/>
        </w:rPr>
        <w:t xml:space="preserve">he </w:t>
      </w:r>
      <w:r w:rsidR="00AC2C04">
        <w:rPr>
          <w:rFonts w:asciiTheme="minorHAnsi" w:hAnsiTheme="minorHAnsi" w:cstheme="minorHAnsi"/>
          <w:sz w:val="22"/>
          <w:szCs w:val="22"/>
        </w:rPr>
        <w:t xml:space="preserve">woman </w:t>
      </w:r>
      <w:r w:rsidR="00EE15A1" w:rsidRPr="00D42D76">
        <w:rPr>
          <w:rFonts w:asciiTheme="minorHAnsi" w:hAnsiTheme="minorHAnsi" w:cstheme="minorHAnsi"/>
          <w:sz w:val="22"/>
          <w:szCs w:val="22"/>
        </w:rPr>
        <w:t>who carried the child</w:t>
      </w:r>
      <w:r w:rsidR="00831A65">
        <w:rPr>
          <w:rFonts w:asciiTheme="minorHAnsi" w:hAnsiTheme="minorHAnsi" w:cstheme="minorHAnsi"/>
          <w:sz w:val="22"/>
          <w:szCs w:val="22"/>
        </w:rPr>
        <w:t xml:space="preserve"> is considered the mother</w:t>
      </w:r>
      <w:r w:rsidR="001E73E1" w:rsidRPr="00D42D76">
        <w:rPr>
          <w:rFonts w:asciiTheme="minorHAnsi" w:hAnsiTheme="minorHAnsi" w:cstheme="minorHAnsi"/>
          <w:sz w:val="22"/>
          <w:szCs w:val="22"/>
        </w:rPr>
        <w:t>.</w:t>
      </w:r>
      <w:r w:rsidR="00A44750" w:rsidRPr="00D42D76">
        <w:rPr>
          <w:rFonts w:asciiTheme="minorHAnsi" w:hAnsiTheme="minorHAnsi" w:cstheme="minorHAnsi"/>
          <w:sz w:val="22"/>
          <w:szCs w:val="22"/>
        </w:rPr>
        <w:t xml:space="preserve"> Even if motherhood is dependent on the egg, in this case the egg ‘went through conversion’ prior to birth</w:t>
      </w:r>
      <w:r w:rsidR="00AC2C04">
        <w:rPr>
          <w:rFonts w:asciiTheme="minorHAnsi" w:hAnsiTheme="minorHAnsi" w:cstheme="minorHAnsi"/>
          <w:sz w:val="22"/>
          <w:szCs w:val="22"/>
        </w:rPr>
        <w:t xml:space="preserve"> and so</w:t>
      </w:r>
      <w:r w:rsidR="00B42F09" w:rsidRPr="00D42D76">
        <w:rPr>
          <w:rFonts w:asciiTheme="minorHAnsi" w:hAnsiTheme="minorHAnsi" w:cstheme="minorHAnsi"/>
          <w:sz w:val="22"/>
          <w:szCs w:val="22"/>
        </w:rPr>
        <w:t xml:space="preserve"> the child has maternal relatives.</w:t>
      </w:r>
      <w:r w:rsidR="00B42F09" w:rsidRPr="00D42D76">
        <w:rPr>
          <w:rStyle w:val="FootnoteReference"/>
          <w:rFonts w:asciiTheme="minorHAnsi" w:hAnsiTheme="minorHAnsi" w:cstheme="minorHAnsi"/>
          <w:sz w:val="22"/>
          <w:szCs w:val="22"/>
        </w:rPr>
        <w:footnoteReference w:id="10"/>
      </w:r>
    </w:p>
    <w:p w14:paraId="7565DED8" w14:textId="77777777" w:rsidR="00B42F09" w:rsidRPr="00D42D76" w:rsidRDefault="00B42F09" w:rsidP="00B42F09">
      <w:pPr>
        <w:jc w:val="both"/>
        <w:rPr>
          <w:rFonts w:asciiTheme="minorHAnsi" w:hAnsiTheme="minorHAnsi" w:cstheme="minorHAnsi"/>
          <w:sz w:val="22"/>
          <w:szCs w:val="22"/>
        </w:rPr>
      </w:pPr>
    </w:p>
    <w:p w14:paraId="2422AF13" w14:textId="31E27101" w:rsidR="00B42F09" w:rsidRPr="00D42D76" w:rsidRDefault="00C146E9" w:rsidP="00BC7293">
      <w:pPr>
        <w:jc w:val="both"/>
        <w:rPr>
          <w:rFonts w:asciiTheme="minorHAnsi" w:hAnsiTheme="minorHAnsi" w:cstheme="minorHAnsi"/>
          <w:sz w:val="22"/>
          <w:szCs w:val="22"/>
          <w:rtl/>
        </w:rPr>
      </w:pPr>
      <w:r w:rsidRPr="00D42D76">
        <w:rPr>
          <w:rFonts w:asciiTheme="minorHAnsi" w:hAnsiTheme="minorHAnsi" w:cstheme="minorHAnsi"/>
          <w:sz w:val="22"/>
          <w:szCs w:val="22"/>
        </w:rPr>
        <w:t xml:space="preserve">I also believe that there is support for the rebuttal of this proof from some </w:t>
      </w:r>
      <w:r w:rsidRPr="008D7C4C">
        <w:rPr>
          <w:rFonts w:asciiTheme="minorHAnsi" w:hAnsiTheme="minorHAnsi" w:cstheme="minorHAnsi"/>
          <w:i/>
          <w:iCs/>
          <w:sz w:val="22"/>
          <w:szCs w:val="22"/>
        </w:rPr>
        <w:t>rishonim</w:t>
      </w:r>
      <w:r w:rsidRPr="00D42D76">
        <w:rPr>
          <w:rFonts w:asciiTheme="minorHAnsi" w:hAnsiTheme="minorHAnsi" w:cstheme="minorHAnsi"/>
          <w:sz w:val="22"/>
          <w:szCs w:val="22"/>
        </w:rPr>
        <w:t>. The halachic status of one who converted himself is different to that of the child of a convert.</w:t>
      </w:r>
      <w:r w:rsidR="00BC7293" w:rsidRPr="00D42D76">
        <w:rPr>
          <w:rFonts w:asciiTheme="minorHAnsi" w:hAnsiTheme="minorHAnsi" w:cstheme="minorHAnsi"/>
          <w:sz w:val="22"/>
          <w:szCs w:val="22"/>
        </w:rPr>
        <w:t xml:space="preserve"> For example, while a </w:t>
      </w:r>
      <w:r w:rsidR="00086511" w:rsidRPr="008D7C4C">
        <w:rPr>
          <w:rFonts w:asciiTheme="minorHAnsi" w:hAnsiTheme="minorHAnsi" w:cstheme="minorHAnsi"/>
          <w:i/>
          <w:iCs/>
          <w:sz w:val="22"/>
          <w:szCs w:val="22"/>
        </w:rPr>
        <w:t>k</w:t>
      </w:r>
      <w:r w:rsidR="00BC7293" w:rsidRPr="008D7C4C">
        <w:rPr>
          <w:rFonts w:asciiTheme="minorHAnsi" w:hAnsiTheme="minorHAnsi" w:cstheme="minorHAnsi"/>
          <w:i/>
          <w:iCs/>
          <w:sz w:val="22"/>
          <w:szCs w:val="22"/>
        </w:rPr>
        <w:t>ohen</w:t>
      </w:r>
      <w:r w:rsidR="00BC7293" w:rsidRPr="00D42D76">
        <w:rPr>
          <w:rFonts w:asciiTheme="minorHAnsi" w:hAnsiTheme="minorHAnsi" w:cstheme="minorHAnsi"/>
          <w:sz w:val="22"/>
          <w:szCs w:val="22"/>
        </w:rPr>
        <w:t xml:space="preserve"> may not marry a convert, he may marry the daughter of a female convert.</w:t>
      </w:r>
      <w:r w:rsidRPr="00D42D76">
        <w:rPr>
          <w:rStyle w:val="FootnoteReference"/>
          <w:rFonts w:asciiTheme="minorHAnsi" w:hAnsiTheme="minorHAnsi" w:cstheme="minorHAnsi"/>
          <w:sz w:val="22"/>
          <w:szCs w:val="22"/>
        </w:rPr>
        <w:footnoteReference w:id="11"/>
      </w:r>
      <w:r w:rsidRPr="00D42D76">
        <w:rPr>
          <w:rFonts w:asciiTheme="minorHAnsi" w:hAnsiTheme="minorHAnsi" w:cstheme="minorHAnsi"/>
          <w:sz w:val="22"/>
          <w:szCs w:val="22"/>
        </w:rPr>
        <w:t xml:space="preserve"> If the foetus being a limb of the mother automatically implied that motherhood was dependent on birth alone, presumably we could conclude that when the mother converts the child would have the status of the child of a convert.</w:t>
      </w:r>
      <w:r w:rsidR="00252C02">
        <w:rPr>
          <w:rStyle w:val="FootnoteReference"/>
          <w:rFonts w:asciiTheme="minorHAnsi" w:hAnsiTheme="minorHAnsi" w:cstheme="minorHAnsi"/>
          <w:sz w:val="22"/>
          <w:szCs w:val="22"/>
        </w:rPr>
        <w:footnoteReference w:id="12"/>
      </w:r>
      <w:r w:rsidRPr="00D42D76">
        <w:rPr>
          <w:rFonts w:asciiTheme="minorHAnsi" w:hAnsiTheme="minorHAnsi" w:cstheme="minorHAnsi"/>
          <w:sz w:val="22"/>
          <w:szCs w:val="22"/>
        </w:rPr>
        <w:t xml:space="preserve"> However, Tosfos state explicitly that h</w:t>
      </w:r>
      <w:r w:rsidR="00BC7293" w:rsidRPr="00D42D76">
        <w:rPr>
          <w:rFonts w:asciiTheme="minorHAnsi" w:hAnsiTheme="minorHAnsi" w:cstheme="minorHAnsi"/>
          <w:sz w:val="22"/>
          <w:szCs w:val="22"/>
        </w:rPr>
        <w:t>e is a convert in his own right</w:t>
      </w:r>
      <w:r w:rsidRPr="00D42D76">
        <w:rPr>
          <w:rFonts w:asciiTheme="minorHAnsi" w:hAnsiTheme="minorHAnsi" w:cstheme="minorHAnsi"/>
          <w:sz w:val="22"/>
          <w:szCs w:val="22"/>
        </w:rPr>
        <w:t>.</w:t>
      </w:r>
      <w:r w:rsidRPr="00D42D76">
        <w:rPr>
          <w:rStyle w:val="FootnoteReference"/>
          <w:rFonts w:asciiTheme="minorHAnsi" w:hAnsiTheme="minorHAnsi" w:cstheme="minorHAnsi"/>
          <w:sz w:val="22"/>
          <w:szCs w:val="22"/>
        </w:rPr>
        <w:footnoteReference w:id="13"/>
      </w:r>
      <w:r w:rsidRPr="00D42D76">
        <w:rPr>
          <w:rFonts w:asciiTheme="minorHAnsi" w:hAnsiTheme="minorHAnsi" w:cstheme="minorHAnsi"/>
          <w:sz w:val="22"/>
          <w:szCs w:val="22"/>
        </w:rPr>
        <w:t xml:space="preserve"> This </w:t>
      </w:r>
      <w:r w:rsidR="00A967E6">
        <w:rPr>
          <w:rFonts w:asciiTheme="minorHAnsi" w:hAnsiTheme="minorHAnsi" w:cstheme="minorHAnsi"/>
          <w:sz w:val="22"/>
          <w:szCs w:val="22"/>
        </w:rPr>
        <w:t xml:space="preserve">is </w:t>
      </w:r>
      <w:r w:rsidRPr="00D42D76">
        <w:rPr>
          <w:rFonts w:asciiTheme="minorHAnsi" w:hAnsiTheme="minorHAnsi" w:cstheme="minorHAnsi"/>
          <w:sz w:val="22"/>
          <w:szCs w:val="22"/>
        </w:rPr>
        <w:t>also clear from the words of the Rambam.</w:t>
      </w:r>
      <w:r w:rsidR="00BC7293" w:rsidRPr="00D42D76">
        <w:rPr>
          <w:rStyle w:val="FootnoteReference"/>
          <w:rFonts w:asciiTheme="minorHAnsi" w:hAnsiTheme="minorHAnsi" w:cstheme="minorHAnsi"/>
          <w:sz w:val="22"/>
          <w:szCs w:val="22"/>
        </w:rPr>
        <w:footnoteReference w:id="14"/>
      </w:r>
    </w:p>
    <w:p w14:paraId="61A34032" w14:textId="77777777" w:rsidR="002F62D4" w:rsidRPr="00D42D76" w:rsidRDefault="002F62D4" w:rsidP="002F62D4">
      <w:pPr>
        <w:jc w:val="both"/>
        <w:rPr>
          <w:rFonts w:asciiTheme="minorHAnsi" w:hAnsiTheme="minorHAnsi" w:cstheme="minorHAnsi"/>
          <w:sz w:val="22"/>
          <w:szCs w:val="22"/>
        </w:rPr>
      </w:pPr>
    </w:p>
    <w:p w14:paraId="4EE2A544" w14:textId="77777777" w:rsidR="002F62D4" w:rsidRPr="00D42D76" w:rsidRDefault="002F62D4" w:rsidP="002F62D4">
      <w:pPr>
        <w:jc w:val="both"/>
        <w:rPr>
          <w:rFonts w:asciiTheme="minorHAnsi" w:hAnsiTheme="minorHAnsi" w:cstheme="minorHAnsi"/>
          <w:sz w:val="22"/>
          <w:szCs w:val="22"/>
        </w:rPr>
      </w:pPr>
      <w:r w:rsidRPr="00D42D76">
        <w:rPr>
          <w:rFonts w:asciiTheme="minorHAnsi" w:hAnsiTheme="minorHAnsi" w:cstheme="minorHAnsi"/>
          <w:b/>
          <w:bCs/>
          <w:sz w:val="22"/>
          <w:szCs w:val="22"/>
        </w:rPr>
        <w:t>How did Chazal understand motherhood?</w:t>
      </w:r>
    </w:p>
    <w:p w14:paraId="67EAF924" w14:textId="77777777" w:rsidR="002F62D4" w:rsidRPr="00D42D76" w:rsidRDefault="002F62D4" w:rsidP="002F62D4">
      <w:pPr>
        <w:jc w:val="both"/>
        <w:rPr>
          <w:rFonts w:asciiTheme="minorHAnsi" w:hAnsiTheme="minorHAnsi" w:cstheme="minorHAnsi"/>
          <w:sz w:val="22"/>
          <w:szCs w:val="22"/>
        </w:rPr>
      </w:pPr>
    </w:p>
    <w:p w14:paraId="3C64D94F" w14:textId="4B5676F7" w:rsidR="002F62D4" w:rsidRPr="00D42D76" w:rsidRDefault="00E9348F" w:rsidP="00B73997">
      <w:pPr>
        <w:jc w:val="both"/>
        <w:rPr>
          <w:rFonts w:asciiTheme="minorHAnsi" w:hAnsiTheme="minorHAnsi" w:cstheme="minorHAnsi"/>
          <w:sz w:val="22"/>
          <w:szCs w:val="22"/>
        </w:rPr>
      </w:pPr>
      <w:r w:rsidRPr="00D42D76">
        <w:rPr>
          <w:rFonts w:asciiTheme="minorHAnsi" w:hAnsiTheme="minorHAnsi" w:cstheme="minorHAnsi"/>
          <w:sz w:val="22"/>
          <w:szCs w:val="22"/>
        </w:rPr>
        <w:lastRenderedPageBreak/>
        <w:t>Other att</w:t>
      </w:r>
      <w:r w:rsidR="002F62D4" w:rsidRPr="00D42D76">
        <w:rPr>
          <w:rFonts w:asciiTheme="minorHAnsi" w:hAnsiTheme="minorHAnsi" w:cstheme="minorHAnsi"/>
          <w:sz w:val="22"/>
          <w:szCs w:val="22"/>
        </w:rPr>
        <w:t>e</w:t>
      </w:r>
      <w:r w:rsidRPr="00D42D76">
        <w:rPr>
          <w:rFonts w:asciiTheme="minorHAnsi" w:hAnsiTheme="minorHAnsi" w:cstheme="minorHAnsi"/>
          <w:sz w:val="22"/>
          <w:szCs w:val="22"/>
        </w:rPr>
        <w:t>mp</w:t>
      </w:r>
      <w:r w:rsidR="002F62D4" w:rsidRPr="00D42D76">
        <w:rPr>
          <w:rFonts w:asciiTheme="minorHAnsi" w:hAnsiTheme="minorHAnsi" w:cstheme="minorHAnsi"/>
          <w:sz w:val="22"/>
          <w:szCs w:val="22"/>
        </w:rPr>
        <w:t>ts</w:t>
      </w:r>
      <w:r w:rsidRPr="00D42D76">
        <w:rPr>
          <w:rFonts w:asciiTheme="minorHAnsi" w:hAnsiTheme="minorHAnsi" w:cstheme="minorHAnsi"/>
          <w:sz w:val="22"/>
          <w:szCs w:val="22"/>
        </w:rPr>
        <w:t xml:space="preserve"> to find cases similar to egg donation or surrogacy in the words of Chazal are tenuous at best. Some attempt to </w:t>
      </w:r>
      <w:r w:rsidR="00086511">
        <w:rPr>
          <w:rFonts w:asciiTheme="minorHAnsi" w:hAnsiTheme="minorHAnsi" w:cstheme="minorHAnsi"/>
          <w:sz w:val="22"/>
          <w:szCs w:val="22"/>
        </w:rPr>
        <w:t>bring a proof</w:t>
      </w:r>
      <w:r w:rsidR="00086511" w:rsidRPr="00D42D76">
        <w:rPr>
          <w:rFonts w:asciiTheme="minorHAnsi" w:hAnsiTheme="minorHAnsi" w:cstheme="minorHAnsi"/>
          <w:sz w:val="22"/>
          <w:szCs w:val="22"/>
        </w:rPr>
        <w:t xml:space="preserve"> </w:t>
      </w:r>
      <w:r w:rsidRPr="00D42D76">
        <w:rPr>
          <w:rFonts w:asciiTheme="minorHAnsi" w:hAnsiTheme="minorHAnsi" w:cstheme="minorHAnsi"/>
          <w:sz w:val="22"/>
          <w:szCs w:val="22"/>
        </w:rPr>
        <w:t xml:space="preserve">from an </w:t>
      </w:r>
      <w:r w:rsidR="00B73997" w:rsidRPr="00D42D76">
        <w:rPr>
          <w:rFonts w:asciiTheme="minorHAnsi" w:hAnsiTheme="minorHAnsi" w:cstheme="minorHAnsi"/>
          <w:sz w:val="22"/>
          <w:szCs w:val="22"/>
        </w:rPr>
        <w:t xml:space="preserve">obscure </w:t>
      </w:r>
      <w:r w:rsidR="00B73997" w:rsidRPr="00DE37B1">
        <w:rPr>
          <w:rFonts w:asciiTheme="minorHAnsi" w:hAnsiTheme="minorHAnsi" w:cstheme="minorHAnsi"/>
          <w:i/>
          <w:iCs/>
          <w:sz w:val="22"/>
          <w:szCs w:val="22"/>
        </w:rPr>
        <w:t>midrash</w:t>
      </w:r>
      <w:r w:rsidRPr="00D42D76">
        <w:rPr>
          <w:rFonts w:asciiTheme="minorHAnsi" w:hAnsiTheme="minorHAnsi" w:cstheme="minorHAnsi"/>
          <w:sz w:val="22"/>
          <w:szCs w:val="22"/>
        </w:rPr>
        <w:t xml:space="preserve"> about the birth of Dina, but it is clear that ‘proofs’ like this cannot hold water.</w:t>
      </w:r>
      <w:r w:rsidR="005527B0" w:rsidRPr="00D42D76">
        <w:rPr>
          <w:rStyle w:val="FootnoteReference"/>
          <w:rFonts w:asciiTheme="minorHAnsi" w:hAnsiTheme="minorHAnsi" w:cstheme="minorHAnsi"/>
          <w:sz w:val="22"/>
          <w:szCs w:val="22"/>
        </w:rPr>
        <w:footnoteReference w:id="15"/>
      </w:r>
      <w:r w:rsidRPr="00D42D76">
        <w:rPr>
          <w:rFonts w:asciiTheme="minorHAnsi" w:hAnsiTheme="minorHAnsi" w:cstheme="minorHAnsi"/>
          <w:sz w:val="22"/>
          <w:szCs w:val="22"/>
        </w:rPr>
        <w:t xml:space="preserve"> An alternative </w:t>
      </w:r>
      <w:r w:rsidR="00A93F5B">
        <w:rPr>
          <w:rFonts w:asciiTheme="minorHAnsi" w:hAnsiTheme="minorHAnsi" w:cstheme="minorHAnsi"/>
          <w:sz w:val="22"/>
          <w:szCs w:val="22"/>
        </w:rPr>
        <w:t xml:space="preserve">avenue to solve this conundrum </w:t>
      </w:r>
      <w:r w:rsidRPr="00D42D76">
        <w:rPr>
          <w:rFonts w:asciiTheme="minorHAnsi" w:hAnsiTheme="minorHAnsi" w:cstheme="minorHAnsi"/>
          <w:sz w:val="22"/>
          <w:szCs w:val="22"/>
        </w:rPr>
        <w:t>may be to try to prove which part of motherhood Chazal saw as being critical.</w:t>
      </w:r>
    </w:p>
    <w:p w14:paraId="03F16F83" w14:textId="77777777" w:rsidR="00E9348F" w:rsidRPr="00D42D76" w:rsidRDefault="00E9348F" w:rsidP="00E9348F">
      <w:pPr>
        <w:jc w:val="both"/>
        <w:rPr>
          <w:rFonts w:asciiTheme="minorHAnsi" w:hAnsiTheme="minorHAnsi" w:cstheme="minorHAnsi"/>
          <w:sz w:val="22"/>
          <w:szCs w:val="22"/>
        </w:rPr>
      </w:pPr>
    </w:p>
    <w:p w14:paraId="604FB6D3" w14:textId="52E3441C" w:rsidR="00E9348F" w:rsidRPr="00D42D76" w:rsidRDefault="003E7DDD" w:rsidP="003E7DDD">
      <w:pPr>
        <w:jc w:val="both"/>
        <w:rPr>
          <w:rFonts w:asciiTheme="minorHAnsi" w:hAnsiTheme="minorHAnsi" w:cstheme="minorHAnsi"/>
          <w:sz w:val="22"/>
          <w:szCs w:val="22"/>
        </w:rPr>
      </w:pPr>
      <w:r w:rsidRPr="00D42D76">
        <w:rPr>
          <w:rFonts w:asciiTheme="minorHAnsi" w:hAnsiTheme="minorHAnsi" w:cstheme="minorHAnsi"/>
          <w:sz w:val="22"/>
          <w:szCs w:val="22"/>
        </w:rPr>
        <w:t xml:space="preserve">A </w:t>
      </w:r>
      <w:r w:rsidRPr="00DE37B1">
        <w:rPr>
          <w:rFonts w:asciiTheme="minorHAnsi" w:hAnsiTheme="minorHAnsi" w:cstheme="minorHAnsi"/>
          <w:i/>
          <w:iCs/>
          <w:sz w:val="22"/>
          <w:szCs w:val="22"/>
        </w:rPr>
        <w:t>b</w:t>
      </w:r>
      <w:r w:rsidR="00A93F5B" w:rsidRPr="00DE37B1">
        <w:rPr>
          <w:rFonts w:asciiTheme="minorHAnsi" w:hAnsiTheme="minorHAnsi" w:cstheme="minorHAnsi"/>
          <w:i/>
          <w:iCs/>
          <w:sz w:val="22"/>
          <w:szCs w:val="22"/>
        </w:rPr>
        <w:t>’</w:t>
      </w:r>
      <w:r w:rsidRPr="00DE37B1">
        <w:rPr>
          <w:rFonts w:asciiTheme="minorHAnsi" w:hAnsiTheme="minorHAnsi" w:cstheme="minorHAnsi"/>
          <w:i/>
          <w:iCs/>
          <w:sz w:val="22"/>
          <w:szCs w:val="22"/>
        </w:rPr>
        <w:t>raisa</w:t>
      </w:r>
      <w:r w:rsidRPr="00D42D76">
        <w:rPr>
          <w:rFonts w:asciiTheme="minorHAnsi" w:hAnsiTheme="minorHAnsi" w:cstheme="minorHAnsi"/>
          <w:sz w:val="22"/>
          <w:szCs w:val="22"/>
        </w:rPr>
        <w:t xml:space="preserve"> tells us that there are three partners in (the formation of) a man</w:t>
      </w:r>
      <w:r w:rsidR="00A93F5B">
        <w:rPr>
          <w:rFonts w:asciiTheme="minorHAnsi" w:hAnsiTheme="minorHAnsi" w:cstheme="minorHAnsi"/>
          <w:sz w:val="22"/>
          <w:szCs w:val="22"/>
        </w:rPr>
        <w:t>;</w:t>
      </w:r>
      <w:r w:rsidRPr="00D42D76">
        <w:rPr>
          <w:rFonts w:asciiTheme="minorHAnsi" w:hAnsiTheme="minorHAnsi" w:cstheme="minorHAnsi"/>
          <w:sz w:val="22"/>
          <w:szCs w:val="22"/>
        </w:rPr>
        <w:t xml:space="preserve"> Hashem, the father and the mother. The father sows the ‘white,’ from which the bones, sinews, nails, brain and whites of the eyes are formed. The mother </w:t>
      </w:r>
      <w:r w:rsidRPr="00D42D76">
        <w:rPr>
          <w:rFonts w:asciiTheme="minorHAnsi" w:hAnsiTheme="minorHAnsi" w:cstheme="minorHAnsi"/>
          <w:sz w:val="22"/>
          <w:szCs w:val="22"/>
          <w:u w:val="single"/>
        </w:rPr>
        <w:t>sows</w:t>
      </w:r>
      <w:r w:rsidRPr="00D42D76">
        <w:rPr>
          <w:rFonts w:asciiTheme="minorHAnsi" w:hAnsiTheme="minorHAnsi" w:cstheme="minorHAnsi"/>
          <w:sz w:val="22"/>
          <w:szCs w:val="22"/>
        </w:rPr>
        <w:t xml:space="preserve"> the ‘red,’ from which the skin, flesh and hair are formed. Hashem places the spirit, soul, facial features, sight, hearing, speech, ability to walk, understanding and intelligence.</w:t>
      </w:r>
      <w:r w:rsidRPr="00D42D76">
        <w:rPr>
          <w:rStyle w:val="FootnoteReference"/>
          <w:rFonts w:asciiTheme="minorHAnsi" w:hAnsiTheme="minorHAnsi" w:cstheme="minorHAnsi"/>
          <w:sz w:val="22"/>
          <w:szCs w:val="22"/>
        </w:rPr>
        <w:footnoteReference w:id="16"/>
      </w:r>
    </w:p>
    <w:p w14:paraId="6D25AC5E" w14:textId="77777777" w:rsidR="003E7DDD" w:rsidRPr="00D42D76" w:rsidRDefault="003E7DDD" w:rsidP="003E7DDD">
      <w:pPr>
        <w:jc w:val="both"/>
        <w:rPr>
          <w:rFonts w:asciiTheme="minorHAnsi" w:hAnsiTheme="minorHAnsi" w:cstheme="minorHAnsi"/>
          <w:sz w:val="22"/>
          <w:szCs w:val="22"/>
        </w:rPr>
      </w:pPr>
    </w:p>
    <w:p w14:paraId="59528BAE" w14:textId="15290AEE" w:rsidR="003E7DDD" w:rsidRPr="00D42D76" w:rsidRDefault="003E7DDD" w:rsidP="00AB74B6">
      <w:pPr>
        <w:jc w:val="both"/>
        <w:rPr>
          <w:rFonts w:asciiTheme="minorHAnsi" w:hAnsiTheme="minorHAnsi" w:cstheme="minorHAnsi"/>
          <w:sz w:val="22"/>
          <w:szCs w:val="22"/>
          <w:rtl/>
        </w:rPr>
      </w:pPr>
      <w:r w:rsidRPr="00D42D76">
        <w:rPr>
          <w:rFonts w:asciiTheme="minorHAnsi" w:hAnsiTheme="minorHAnsi" w:cstheme="minorHAnsi"/>
          <w:sz w:val="22"/>
          <w:szCs w:val="22"/>
        </w:rPr>
        <w:t xml:space="preserve">R’ Shlomo Goren </w:t>
      </w:r>
      <w:r w:rsidR="008D5D08" w:rsidRPr="00D42D76">
        <w:rPr>
          <w:rFonts w:asciiTheme="minorHAnsi" w:hAnsiTheme="minorHAnsi" w:cstheme="minorHAnsi"/>
          <w:sz w:val="22"/>
          <w:szCs w:val="22"/>
        </w:rPr>
        <w:t xml:space="preserve">zt”l </w:t>
      </w:r>
      <w:r w:rsidRPr="00D42D76">
        <w:rPr>
          <w:rFonts w:asciiTheme="minorHAnsi" w:hAnsiTheme="minorHAnsi" w:cstheme="minorHAnsi"/>
          <w:sz w:val="22"/>
          <w:szCs w:val="22"/>
        </w:rPr>
        <w:t xml:space="preserve">saw this as evidence that Chazal </w:t>
      </w:r>
      <w:r w:rsidR="0010572F" w:rsidRPr="00D42D76">
        <w:rPr>
          <w:rFonts w:asciiTheme="minorHAnsi" w:hAnsiTheme="minorHAnsi" w:cstheme="minorHAnsi"/>
          <w:sz w:val="22"/>
          <w:szCs w:val="22"/>
        </w:rPr>
        <w:t>defined motherhood by the female ‘seed’ corresponding to the male seed, which we now know is the egg.</w:t>
      </w:r>
      <w:r w:rsidR="0010572F" w:rsidRPr="00D42D76">
        <w:rPr>
          <w:rStyle w:val="FootnoteReference"/>
          <w:rFonts w:asciiTheme="minorHAnsi" w:hAnsiTheme="minorHAnsi" w:cstheme="minorHAnsi"/>
          <w:sz w:val="22"/>
          <w:szCs w:val="22"/>
        </w:rPr>
        <w:footnoteReference w:id="17"/>
      </w:r>
      <w:r w:rsidR="0010572F" w:rsidRPr="00D42D76">
        <w:rPr>
          <w:rFonts w:asciiTheme="minorHAnsi" w:hAnsiTheme="minorHAnsi" w:cstheme="minorHAnsi"/>
          <w:sz w:val="22"/>
          <w:szCs w:val="22"/>
        </w:rPr>
        <w:t xml:space="preserve"> </w:t>
      </w:r>
      <w:r w:rsidR="00AB74B6" w:rsidRPr="00D42D76">
        <w:rPr>
          <w:rFonts w:asciiTheme="minorHAnsi" w:hAnsiTheme="minorHAnsi" w:cstheme="minorHAnsi"/>
          <w:sz w:val="22"/>
          <w:szCs w:val="22"/>
        </w:rPr>
        <w:t>T</w:t>
      </w:r>
      <w:r w:rsidR="0010572F" w:rsidRPr="00D42D76">
        <w:rPr>
          <w:rFonts w:asciiTheme="minorHAnsi" w:hAnsiTheme="minorHAnsi" w:cstheme="minorHAnsi"/>
          <w:sz w:val="22"/>
          <w:szCs w:val="22"/>
        </w:rPr>
        <w:t>he problem with this is that the egg has no connection to the ‘red’ parts more than the sperm does. The ‘red’ referred to by Chazal presumably refers either to menstrual blood (in which case</w:t>
      </w:r>
      <w:r w:rsidR="00A93F5B">
        <w:rPr>
          <w:rFonts w:asciiTheme="minorHAnsi" w:hAnsiTheme="minorHAnsi" w:cstheme="minorHAnsi"/>
          <w:sz w:val="22"/>
          <w:szCs w:val="22"/>
        </w:rPr>
        <w:t>,</w:t>
      </w:r>
      <w:r w:rsidR="0010572F" w:rsidRPr="00D42D76">
        <w:rPr>
          <w:rFonts w:asciiTheme="minorHAnsi" w:hAnsiTheme="minorHAnsi" w:cstheme="minorHAnsi"/>
          <w:sz w:val="22"/>
          <w:szCs w:val="22"/>
        </w:rPr>
        <w:t xml:space="preserve"> </w:t>
      </w:r>
      <w:r w:rsidR="00A93F5B">
        <w:rPr>
          <w:rFonts w:asciiTheme="minorHAnsi" w:hAnsiTheme="minorHAnsi" w:cstheme="minorHAnsi"/>
          <w:sz w:val="22"/>
          <w:szCs w:val="22"/>
        </w:rPr>
        <w:t>the statement is scientifically inaccurate</w:t>
      </w:r>
      <w:r w:rsidR="0010572F" w:rsidRPr="00D42D76">
        <w:rPr>
          <w:rFonts w:asciiTheme="minorHAnsi" w:hAnsiTheme="minorHAnsi" w:cstheme="minorHAnsi"/>
          <w:sz w:val="22"/>
          <w:szCs w:val="22"/>
        </w:rPr>
        <w:t>) or to the blood of the mother through which the foetus is sustained (in which case</w:t>
      </w:r>
      <w:r w:rsidR="000350A0">
        <w:rPr>
          <w:rFonts w:asciiTheme="minorHAnsi" w:hAnsiTheme="minorHAnsi" w:cstheme="minorHAnsi"/>
          <w:sz w:val="22"/>
          <w:szCs w:val="22"/>
        </w:rPr>
        <w:t>,</w:t>
      </w:r>
      <w:r w:rsidR="0010572F" w:rsidRPr="00D42D76">
        <w:rPr>
          <w:rFonts w:asciiTheme="minorHAnsi" w:hAnsiTheme="minorHAnsi" w:cstheme="minorHAnsi"/>
          <w:sz w:val="22"/>
          <w:szCs w:val="22"/>
        </w:rPr>
        <w:t xml:space="preserve"> if anything</w:t>
      </w:r>
      <w:r w:rsidR="000350A0">
        <w:rPr>
          <w:rFonts w:asciiTheme="minorHAnsi" w:hAnsiTheme="minorHAnsi" w:cstheme="minorHAnsi"/>
          <w:sz w:val="22"/>
          <w:szCs w:val="22"/>
        </w:rPr>
        <w:t>,</w:t>
      </w:r>
      <w:r w:rsidR="0010572F" w:rsidRPr="00D42D76">
        <w:rPr>
          <w:rFonts w:asciiTheme="minorHAnsi" w:hAnsiTheme="minorHAnsi" w:cstheme="minorHAnsi"/>
          <w:sz w:val="22"/>
          <w:szCs w:val="22"/>
        </w:rPr>
        <w:t xml:space="preserve"> we have a proof that the one who holds the </w:t>
      </w:r>
      <w:r w:rsidR="00AB74B6" w:rsidRPr="00D42D76">
        <w:rPr>
          <w:rFonts w:asciiTheme="minorHAnsi" w:hAnsiTheme="minorHAnsi" w:cstheme="minorHAnsi"/>
          <w:sz w:val="22"/>
          <w:szCs w:val="22"/>
        </w:rPr>
        <w:t>baby is the mother).</w:t>
      </w:r>
    </w:p>
    <w:p w14:paraId="4EC58407" w14:textId="77777777" w:rsidR="00AD23FE" w:rsidRPr="00D42D76" w:rsidRDefault="00AD23FE" w:rsidP="00AB74B6">
      <w:pPr>
        <w:jc w:val="both"/>
        <w:rPr>
          <w:rFonts w:asciiTheme="minorHAnsi" w:hAnsiTheme="minorHAnsi" w:cstheme="minorHAnsi"/>
          <w:sz w:val="22"/>
          <w:szCs w:val="22"/>
          <w:rtl/>
        </w:rPr>
      </w:pPr>
    </w:p>
    <w:p w14:paraId="0A66D704" w14:textId="62951178" w:rsidR="00AD23FE" w:rsidRPr="00D42D76" w:rsidRDefault="00AD23FE" w:rsidP="00AD23FE">
      <w:pPr>
        <w:jc w:val="both"/>
        <w:rPr>
          <w:rFonts w:asciiTheme="minorHAnsi" w:hAnsiTheme="minorHAnsi" w:cstheme="minorHAnsi"/>
          <w:sz w:val="22"/>
          <w:szCs w:val="22"/>
        </w:rPr>
      </w:pPr>
      <w:r w:rsidRPr="00D42D76">
        <w:rPr>
          <w:rFonts w:asciiTheme="minorHAnsi" w:hAnsiTheme="minorHAnsi" w:cstheme="minorHAnsi"/>
          <w:sz w:val="22"/>
          <w:szCs w:val="22"/>
        </w:rPr>
        <w:t xml:space="preserve">If we were to take all the expressions of Chazal literally, we could bring a counterproof of the same nature. R’ Tarfon says that if a </w:t>
      </w:r>
      <w:r w:rsidRPr="00D42D76">
        <w:rPr>
          <w:rFonts w:asciiTheme="minorHAnsi" w:hAnsiTheme="minorHAnsi" w:cstheme="minorHAnsi"/>
          <w:i/>
          <w:iCs/>
          <w:sz w:val="22"/>
          <w:szCs w:val="22"/>
        </w:rPr>
        <w:t>mamzer</w:t>
      </w:r>
      <w:r w:rsidRPr="00D42D76">
        <w:rPr>
          <w:rFonts w:asciiTheme="minorHAnsi" w:hAnsiTheme="minorHAnsi" w:cstheme="minorHAnsi"/>
          <w:sz w:val="22"/>
          <w:szCs w:val="22"/>
        </w:rPr>
        <w:t xml:space="preserve"> marries a non-Jewish maidservant, the child is purified from </w:t>
      </w:r>
      <w:r w:rsidRPr="00D42D76">
        <w:rPr>
          <w:rFonts w:asciiTheme="minorHAnsi" w:hAnsiTheme="minorHAnsi" w:cstheme="minorHAnsi"/>
          <w:i/>
          <w:iCs/>
          <w:sz w:val="22"/>
          <w:szCs w:val="22"/>
        </w:rPr>
        <w:t>mamzerus</w:t>
      </w:r>
      <w:r w:rsidRPr="00D42D76">
        <w:rPr>
          <w:rFonts w:asciiTheme="minorHAnsi" w:hAnsiTheme="minorHAnsi" w:cstheme="minorHAnsi"/>
          <w:sz w:val="22"/>
          <w:szCs w:val="22"/>
        </w:rPr>
        <w:t xml:space="preserve">. The </w:t>
      </w:r>
      <w:r w:rsidRPr="00DE37B1">
        <w:rPr>
          <w:rFonts w:asciiTheme="minorHAnsi" w:hAnsiTheme="minorHAnsi" w:cstheme="minorHAnsi"/>
          <w:i/>
          <w:iCs/>
          <w:sz w:val="22"/>
          <w:szCs w:val="22"/>
        </w:rPr>
        <w:t>gemara</w:t>
      </w:r>
      <w:r w:rsidRPr="00D42D76">
        <w:rPr>
          <w:rFonts w:asciiTheme="minorHAnsi" w:hAnsiTheme="minorHAnsi" w:cstheme="minorHAnsi"/>
          <w:sz w:val="22"/>
          <w:szCs w:val="22"/>
        </w:rPr>
        <w:t xml:space="preserve"> concludes that this is because “offspring in the womb of a maidservant is similar to offspring in the womb of an animal.”</w:t>
      </w:r>
      <w:r w:rsidRPr="00D42D76">
        <w:rPr>
          <w:rStyle w:val="FootnoteReference"/>
          <w:rFonts w:asciiTheme="minorHAnsi" w:hAnsiTheme="minorHAnsi" w:cstheme="minorHAnsi"/>
          <w:sz w:val="22"/>
          <w:szCs w:val="22"/>
        </w:rPr>
        <w:footnoteReference w:id="18"/>
      </w:r>
      <w:r w:rsidRPr="00D42D76">
        <w:rPr>
          <w:rFonts w:asciiTheme="minorHAnsi" w:hAnsiTheme="minorHAnsi" w:cstheme="minorHAnsi"/>
          <w:sz w:val="22"/>
          <w:szCs w:val="22"/>
        </w:rPr>
        <w:t xml:space="preserve"> Th</w:t>
      </w:r>
      <w:r w:rsidR="000350A0">
        <w:rPr>
          <w:rFonts w:asciiTheme="minorHAnsi" w:hAnsiTheme="minorHAnsi" w:cstheme="minorHAnsi"/>
          <w:sz w:val="22"/>
          <w:szCs w:val="22"/>
        </w:rPr>
        <w:t xml:space="preserve">e reference to the womb, as opposed to the egg, </w:t>
      </w:r>
      <w:r w:rsidRPr="00D42D76">
        <w:rPr>
          <w:rFonts w:asciiTheme="minorHAnsi" w:hAnsiTheme="minorHAnsi" w:cstheme="minorHAnsi"/>
          <w:sz w:val="22"/>
          <w:szCs w:val="22"/>
        </w:rPr>
        <w:t>seemingly implies that the important factor is the one carrying the child.</w:t>
      </w:r>
    </w:p>
    <w:p w14:paraId="26535918" w14:textId="77777777" w:rsidR="00AB74B6" w:rsidRPr="00D42D76" w:rsidRDefault="00AB74B6" w:rsidP="00AB74B6">
      <w:pPr>
        <w:jc w:val="both"/>
        <w:rPr>
          <w:rFonts w:asciiTheme="minorHAnsi" w:hAnsiTheme="minorHAnsi" w:cstheme="minorHAnsi"/>
          <w:sz w:val="22"/>
          <w:szCs w:val="22"/>
        </w:rPr>
      </w:pPr>
    </w:p>
    <w:p w14:paraId="668DC0BD" w14:textId="77777777" w:rsidR="00635BAE" w:rsidRPr="00D42D76" w:rsidRDefault="00AB74B6" w:rsidP="00AD23FE">
      <w:pPr>
        <w:jc w:val="both"/>
        <w:rPr>
          <w:rFonts w:asciiTheme="minorHAnsi" w:hAnsiTheme="minorHAnsi" w:cstheme="minorHAnsi"/>
          <w:sz w:val="22"/>
          <w:szCs w:val="22"/>
        </w:rPr>
      </w:pPr>
      <w:r w:rsidRPr="00D42D76">
        <w:rPr>
          <w:rFonts w:asciiTheme="minorHAnsi" w:hAnsiTheme="minorHAnsi" w:cstheme="minorHAnsi"/>
          <w:sz w:val="22"/>
          <w:szCs w:val="22"/>
        </w:rPr>
        <w:t>It is clear to me that this question</w:t>
      </w:r>
      <w:r w:rsidR="00635BAE" w:rsidRPr="00D42D76">
        <w:rPr>
          <w:rFonts w:asciiTheme="minorHAnsi" w:hAnsiTheme="minorHAnsi" w:cstheme="minorHAnsi"/>
          <w:sz w:val="22"/>
          <w:szCs w:val="22"/>
        </w:rPr>
        <w:t xml:space="preserve"> cannot be decided</w:t>
      </w:r>
      <w:r w:rsidRPr="00D42D76">
        <w:rPr>
          <w:rFonts w:asciiTheme="minorHAnsi" w:hAnsiTheme="minorHAnsi" w:cstheme="minorHAnsi"/>
          <w:sz w:val="22"/>
          <w:szCs w:val="22"/>
        </w:rPr>
        <w:t xml:space="preserve"> by finding proofs from Chazal. Chazal did not have this question </w:t>
      </w:r>
      <w:r w:rsidR="00AD23FE" w:rsidRPr="00D42D76">
        <w:rPr>
          <w:rFonts w:asciiTheme="minorHAnsi" w:hAnsiTheme="minorHAnsi" w:cstheme="minorHAnsi"/>
          <w:sz w:val="22"/>
          <w:szCs w:val="22"/>
        </w:rPr>
        <w:t>to answer, as in their time the provider of the female seed was inseparable from the carrier. That being the case, inferences from their language seem irrelevant here.</w:t>
      </w:r>
    </w:p>
    <w:p w14:paraId="6727F663" w14:textId="77777777" w:rsidR="00635BAE" w:rsidRPr="00D42D76" w:rsidRDefault="00635BAE" w:rsidP="00AB74B6">
      <w:pPr>
        <w:jc w:val="both"/>
        <w:rPr>
          <w:rFonts w:asciiTheme="minorHAnsi" w:hAnsiTheme="minorHAnsi" w:cstheme="minorHAnsi"/>
          <w:sz w:val="22"/>
          <w:szCs w:val="22"/>
          <w:rtl/>
        </w:rPr>
      </w:pPr>
    </w:p>
    <w:p w14:paraId="03242B1B" w14:textId="77777777" w:rsidR="00635BAE" w:rsidRPr="00D42D76" w:rsidRDefault="00635BAE" w:rsidP="00635BAE">
      <w:pPr>
        <w:jc w:val="both"/>
        <w:rPr>
          <w:rFonts w:asciiTheme="minorHAnsi" w:hAnsiTheme="minorHAnsi" w:cstheme="minorHAnsi"/>
          <w:sz w:val="22"/>
          <w:szCs w:val="22"/>
        </w:rPr>
      </w:pPr>
      <w:r w:rsidRPr="00D42D76">
        <w:rPr>
          <w:rFonts w:asciiTheme="minorHAnsi" w:hAnsiTheme="minorHAnsi" w:cstheme="minorHAnsi"/>
          <w:b/>
          <w:bCs/>
          <w:sz w:val="22"/>
          <w:szCs w:val="22"/>
        </w:rPr>
        <w:t>Reductio ad absurdum</w:t>
      </w:r>
    </w:p>
    <w:p w14:paraId="1D9656F2" w14:textId="77777777" w:rsidR="00635BAE" w:rsidRPr="00D42D76" w:rsidRDefault="00635BAE" w:rsidP="00635BAE">
      <w:pPr>
        <w:jc w:val="both"/>
        <w:rPr>
          <w:rFonts w:asciiTheme="minorHAnsi" w:hAnsiTheme="minorHAnsi" w:cstheme="minorHAnsi"/>
          <w:sz w:val="22"/>
          <w:szCs w:val="22"/>
        </w:rPr>
      </w:pPr>
    </w:p>
    <w:p w14:paraId="2B9234DF" w14:textId="571608DB" w:rsidR="00BF5B23" w:rsidRPr="00D42D76" w:rsidRDefault="004F617F" w:rsidP="00BF5B23">
      <w:pPr>
        <w:jc w:val="both"/>
        <w:rPr>
          <w:rFonts w:asciiTheme="minorHAnsi" w:hAnsiTheme="minorHAnsi" w:cstheme="minorHAnsi"/>
          <w:sz w:val="22"/>
          <w:szCs w:val="22"/>
        </w:rPr>
      </w:pPr>
      <w:r w:rsidRPr="00D42D76">
        <w:rPr>
          <w:rFonts w:asciiTheme="minorHAnsi" w:hAnsiTheme="minorHAnsi" w:cstheme="minorHAnsi"/>
          <w:sz w:val="22"/>
          <w:szCs w:val="22"/>
        </w:rPr>
        <w:t>R’</w:t>
      </w:r>
      <w:r w:rsidR="0099752B" w:rsidRPr="00D42D76">
        <w:rPr>
          <w:rFonts w:asciiTheme="minorHAnsi" w:hAnsiTheme="minorHAnsi" w:cstheme="minorHAnsi"/>
          <w:sz w:val="22"/>
          <w:szCs w:val="22"/>
        </w:rPr>
        <w:t xml:space="preserve"> Avigdor Nevent</w:t>
      </w:r>
      <w:r w:rsidRPr="00D42D76">
        <w:rPr>
          <w:rFonts w:asciiTheme="minorHAnsi" w:hAnsiTheme="minorHAnsi" w:cstheme="minorHAnsi"/>
          <w:sz w:val="22"/>
          <w:szCs w:val="22"/>
        </w:rPr>
        <w:t>za</w:t>
      </w:r>
      <w:r w:rsidR="0099752B" w:rsidRPr="00D42D76">
        <w:rPr>
          <w:rFonts w:asciiTheme="minorHAnsi" w:hAnsiTheme="minorHAnsi" w:cstheme="minorHAnsi"/>
          <w:sz w:val="22"/>
          <w:szCs w:val="22"/>
        </w:rPr>
        <w:t>h</w:t>
      </w:r>
      <w:r w:rsidRPr="00D42D76">
        <w:rPr>
          <w:rFonts w:asciiTheme="minorHAnsi" w:hAnsiTheme="minorHAnsi" w:cstheme="minorHAnsi"/>
          <w:sz w:val="22"/>
          <w:szCs w:val="22"/>
        </w:rPr>
        <w:t xml:space="preserve">l </w:t>
      </w:r>
      <w:r w:rsidR="00BF5B23" w:rsidRPr="00D42D76">
        <w:rPr>
          <w:rFonts w:asciiTheme="minorHAnsi" w:hAnsiTheme="minorHAnsi" w:cstheme="minorHAnsi"/>
          <w:sz w:val="22"/>
          <w:szCs w:val="22"/>
        </w:rPr>
        <w:t xml:space="preserve">is quoted as </w:t>
      </w:r>
      <w:r w:rsidRPr="00D42D76">
        <w:rPr>
          <w:rFonts w:asciiTheme="minorHAnsi" w:hAnsiTheme="minorHAnsi" w:cstheme="minorHAnsi"/>
          <w:sz w:val="22"/>
          <w:szCs w:val="22"/>
        </w:rPr>
        <w:t>claim</w:t>
      </w:r>
      <w:r w:rsidR="00BF5B23" w:rsidRPr="00D42D76">
        <w:rPr>
          <w:rFonts w:asciiTheme="minorHAnsi" w:hAnsiTheme="minorHAnsi" w:cstheme="minorHAnsi"/>
          <w:sz w:val="22"/>
          <w:szCs w:val="22"/>
        </w:rPr>
        <w:t>ing</w:t>
      </w:r>
      <w:r w:rsidRPr="00D42D76">
        <w:rPr>
          <w:rFonts w:asciiTheme="minorHAnsi" w:hAnsiTheme="minorHAnsi" w:cstheme="minorHAnsi"/>
          <w:sz w:val="22"/>
          <w:szCs w:val="22"/>
        </w:rPr>
        <w:t xml:space="preserve"> that </w:t>
      </w:r>
      <w:r w:rsidR="000304DC" w:rsidRPr="00D42D76">
        <w:rPr>
          <w:rFonts w:asciiTheme="minorHAnsi" w:hAnsiTheme="minorHAnsi" w:cstheme="minorHAnsi"/>
          <w:sz w:val="22"/>
          <w:szCs w:val="22"/>
        </w:rPr>
        <w:t xml:space="preserve">we can answer the </w:t>
      </w:r>
      <w:r w:rsidR="00E22C67" w:rsidRPr="00D42D76">
        <w:rPr>
          <w:rFonts w:asciiTheme="minorHAnsi" w:hAnsiTheme="minorHAnsi" w:cstheme="minorHAnsi"/>
          <w:sz w:val="22"/>
          <w:szCs w:val="22"/>
        </w:rPr>
        <w:t>question decisively based on logic alone.</w:t>
      </w:r>
      <w:r w:rsidR="000A639C" w:rsidRPr="00D42D76">
        <w:rPr>
          <w:rFonts w:asciiTheme="minorHAnsi" w:hAnsiTheme="minorHAnsi" w:cstheme="minorHAnsi"/>
          <w:sz w:val="22"/>
          <w:szCs w:val="22"/>
        </w:rPr>
        <w:t xml:space="preserve"> He argues that a pregnant woman acts merely as an incubator and theoretically could also support an animal foetus.</w:t>
      </w:r>
      <w:r w:rsidR="00252C02">
        <w:rPr>
          <w:rStyle w:val="FootnoteReference"/>
          <w:rFonts w:asciiTheme="minorHAnsi" w:hAnsiTheme="minorHAnsi" w:cstheme="minorHAnsi"/>
          <w:sz w:val="22"/>
          <w:szCs w:val="22"/>
        </w:rPr>
        <w:footnoteReference w:id="19"/>
      </w:r>
      <w:r w:rsidR="000A639C" w:rsidRPr="00D42D76">
        <w:rPr>
          <w:rFonts w:asciiTheme="minorHAnsi" w:hAnsiTheme="minorHAnsi" w:cstheme="minorHAnsi"/>
          <w:sz w:val="22"/>
          <w:szCs w:val="22"/>
        </w:rPr>
        <w:t xml:space="preserve"> In this case</w:t>
      </w:r>
      <w:r w:rsidR="000350A0">
        <w:rPr>
          <w:rFonts w:asciiTheme="minorHAnsi" w:hAnsiTheme="minorHAnsi" w:cstheme="minorHAnsi"/>
          <w:sz w:val="22"/>
          <w:szCs w:val="22"/>
        </w:rPr>
        <w:t>,</w:t>
      </w:r>
      <w:r w:rsidR="000A639C" w:rsidRPr="00D42D76">
        <w:rPr>
          <w:rFonts w:asciiTheme="minorHAnsi" w:hAnsiTheme="minorHAnsi" w:cstheme="minorHAnsi"/>
          <w:sz w:val="22"/>
          <w:szCs w:val="22"/>
        </w:rPr>
        <w:t xml:space="preserve"> clearly the animal would not have the same status as a human being!</w:t>
      </w:r>
      <w:r w:rsidR="00BF5B23" w:rsidRPr="00D42D76">
        <w:rPr>
          <w:rFonts w:asciiTheme="minorHAnsi" w:hAnsiTheme="minorHAnsi" w:cstheme="minorHAnsi"/>
          <w:sz w:val="22"/>
          <w:szCs w:val="22"/>
        </w:rPr>
        <w:t xml:space="preserve"> The only option remaining is that the real mother must be the one who provides the egg.</w:t>
      </w:r>
      <w:r w:rsidR="00BF5B23" w:rsidRPr="00D42D76">
        <w:rPr>
          <w:rStyle w:val="FootnoteReference"/>
          <w:rFonts w:asciiTheme="minorHAnsi" w:hAnsiTheme="minorHAnsi" w:cstheme="minorHAnsi"/>
          <w:sz w:val="22"/>
          <w:szCs w:val="22"/>
        </w:rPr>
        <w:footnoteReference w:id="20"/>
      </w:r>
    </w:p>
    <w:p w14:paraId="230306E9" w14:textId="77777777" w:rsidR="00BF5B23" w:rsidRPr="00D42D76" w:rsidRDefault="00BF5B23" w:rsidP="000A639C">
      <w:pPr>
        <w:jc w:val="both"/>
        <w:rPr>
          <w:rFonts w:asciiTheme="minorHAnsi" w:hAnsiTheme="minorHAnsi" w:cstheme="minorHAnsi"/>
          <w:sz w:val="22"/>
          <w:szCs w:val="22"/>
        </w:rPr>
      </w:pPr>
    </w:p>
    <w:p w14:paraId="462CDF74" w14:textId="0105095F" w:rsidR="000A639C" w:rsidRPr="00D42D76" w:rsidRDefault="000A639C" w:rsidP="00D943FE">
      <w:pPr>
        <w:jc w:val="both"/>
        <w:rPr>
          <w:rFonts w:asciiTheme="minorHAnsi" w:hAnsiTheme="minorHAnsi" w:cstheme="minorHAnsi"/>
          <w:sz w:val="22"/>
          <w:szCs w:val="22"/>
        </w:rPr>
      </w:pPr>
      <w:r w:rsidRPr="00D42D76">
        <w:rPr>
          <w:rFonts w:asciiTheme="minorHAnsi" w:hAnsiTheme="minorHAnsi" w:cstheme="minorHAnsi"/>
          <w:sz w:val="22"/>
          <w:szCs w:val="22"/>
        </w:rPr>
        <w:lastRenderedPageBreak/>
        <w:t>R’ Tzvi Reisman argues further that eventually the whole foetal process will be able to ta</w:t>
      </w:r>
      <w:r w:rsidR="00D943FE" w:rsidRPr="00D42D76">
        <w:rPr>
          <w:rFonts w:asciiTheme="minorHAnsi" w:hAnsiTheme="minorHAnsi" w:cstheme="minorHAnsi"/>
          <w:sz w:val="22"/>
          <w:szCs w:val="22"/>
        </w:rPr>
        <w:t>ke place in an artificial womb</w:t>
      </w:r>
      <w:r w:rsidRPr="00D42D76">
        <w:rPr>
          <w:rFonts w:asciiTheme="minorHAnsi" w:hAnsiTheme="minorHAnsi" w:cstheme="minorHAnsi"/>
          <w:sz w:val="22"/>
          <w:szCs w:val="22"/>
        </w:rPr>
        <w:t xml:space="preserve">, </w:t>
      </w:r>
      <w:r w:rsidR="00D943FE" w:rsidRPr="00D42D76">
        <w:rPr>
          <w:rFonts w:asciiTheme="minorHAnsi" w:hAnsiTheme="minorHAnsi" w:cstheme="minorHAnsi"/>
          <w:sz w:val="22"/>
          <w:szCs w:val="22"/>
        </w:rPr>
        <w:t>with no birth</w:t>
      </w:r>
      <w:r w:rsidRPr="00D42D76">
        <w:rPr>
          <w:rFonts w:asciiTheme="minorHAnsi" w:hAnsiTheme="minorHAnsi" w:cstheme="minorHAnsi"/>
          <w:sz w:val="22"/>
          <w:szCs w:val="22"/>
        </w:rPr>
        <w:t xml:space="preserve"> mother!</w:t>
      </w:r>
      <w:r w:rsidR="00252C02">
        <w:rPr>
          <w:rStyle w:val="FootnoteReference"/>
          <w:rFonts w:asciiTheme="minorHAnsi" w:hAnsiTheme="minorHAnsi" w:cstheme="minorHAnsi"/>
          <w:sz w:val="22"/>
          <w:szCs w:val="22"/>
        </w:rPr>
        <w:footnoteReference w:id="21"/>
      </w:r>
      <w:r w:rsidRPr="00D42D76">
        <w:rPr>
          <w:rFonts w:asciiTheme="minorHAnsi" w:hAnsiTheme="minorHAnsi" w:cstheme="minorHAnsi"/>
          <w:sz w:val="22"/>
          <w:szCs w:val="22"/>
        </w:rPr>
        <w:t xml:space="preserve"> </w:t>
      </w:r>
      <w:r w:rsidR="00D943FE" w:rsidRPr="00D42D76">
        <w:rPr>
          <w:rFonts w:asciiTheme="minorHAnsi" w:hAnsiTheme="minorHAnsi" w:cstheme="minorHAnsi"/>
          <w:sz w:val="22"/>
          <w:szCs w:val="22"/>
        </w:rPr>
        <w:t>A</w:t>
      </w:r>
      <w:r w:rsidR="00430B30" w:rsidRPr="00D42D76">
        <w:rPr>
          <w:rFonts w:asciiTheme="minorHAnsi" w:hAnsiTheme="minorHAnsi" w:cstheme="minorHAnsi"/>
          <w:sz w:val="22"/>
          <w:szCs w:val="22"/>
        </w:rPr>
        <w:t>ssumin</w:t>
      </w:r>
      <w:r w:rsidR="00D943FE" w:rsidRPr="00D42D76">
        <w:rPr>
          <w:rFonts w:asciiTheme="minorHAnsi" w:hAnsiTheme="minorHAnsi" w:cstheme="minorHAnsi"/>
          <w:sz w:val="22"/>
          <w:szCs w:val="22"/>
        </w:rPr>
        <w:t>g</w:t>
      </w:r>
      <w:r w:rsidR="00430B30" w:rsidRPr="00D42D76">
        <w:rPr>
          <w:rFonts w:asciiTheme="minorHAnsi" w:hAnsiTheme="minorHAnsi" w:cstheme="minorHAnsi"/>
          <w:sz w:val="22"/>
          <w:szCs w:val="22"/>
        </w:rPr>
        <w:t xml:space="preserve"> that there cannot be a child without an halachic mother</w:t>
      </w:r>
      <w:r w:rsidR="00D943FE" w:rsidRPr="00D42D76">
        <w:rPr>
          <w:rFonts w:asciiTheme="minorHAnsi" w:hAnsiTheme="minorHAnsi" w:cstheme="minorHAnsi"/>
          <w:sz w:val="22"/>
          <w:szCs w:val="22"/>
        </w:rPr>
        <w:t>, this proves that the mother must be the egg provider</w:t>
      </w:r>
      <w:r w:rsidR="00430B30" w:rsidRPr="00D42D76">
        <w:rPr>
          <w:rFonts w:asciiTheme="minorHAnsi" w:hAnsiTheme="minorHAnsi" w:cstheme="minorHAnsi"/>
          <w:sz w:val="22"/>
          <w:szCs w:val="22"/>
        </w:rPr>
        <w:t>.</w:t>
      </w:r>
    </w:p>
    <w:p w14:paraId="42853191" w14:textId="77777777" w:rsidR="00430B30" w:rsidRPr="00D42D76" w:rsidRDefault="00430B30" w:rsidP="00BF5B23">
      <w:pPr>
        <w:jc w:val="both"/>
        <w:rPr>
          <w:rFonts w:asciiTheme="minorHAnsi" w:hAnsiTheme="minorHAnsi" w:cstheme="minorHAnsi"/>
          <w:sz w:val="22"/>
          <w:szCs w:val="22"/>
        </w:rPr>
      </w:pPr>
    </w:p>
    <w:p w14:paraId="0ACB6C02" w14:textId="77777777" w:rsidR="00430B30" w:rsidRPr="00D42D76" w:rsidRDefault="00170CD9" w:rsidP="00170CD9">
      <w:pPr>
        <w:jc w:val="both"/>
        <w:rPr>
          <w:rFonts w:asciiTheme="minorHAnsi" w:hAnsiTheme="minorHAnsi" w:cstheme="minorHAnsi"/>
          <w:sz w:val="22"/>
          <w:szCs w:val="22"/>
        </w:rPr>
      </w:pPr>
      <w:r w:rsidRPr="00D42D76">
        <w:rPr>
          <w:rFonts w:asciiTheme="minorHAnsi" w:hAnsiTheme="minorHAnsi" w:cstheme="minorHAnsi"/>
          <w:sz w:val="22"/>
          <w:szCs w:val="22"/>
        </w:rPr>
        <w:t>The problem is that</w:t>
      </w:r>
      <w:r w:rsidR="00430B30" w:rsidRPr="00D42D76">
        <w:rPr>
          <w:rFonts w:asciiTheme="minorHAnsi" w:hAnsiTheme="minorHAnsi" w:cstheme="minorHAnsi"/>
          <w:sz w:val="22"/>
          <w:szCs w:val="22"/>
        </w:rPr>
        <w:t xml:space="preserve"> th</w:t>
      </w:r>
      <w:r w:rsidRPr="00D42D76">
        <w:rPr>
          <w:rFonts w:asciiTheme="minorHAnsi" w:hAnsiTheme="minorHAnsi" w:cstheme="minorHAnsi"/>
          <w:sz w:val="22"/>
          <w:szCs w:val="22"/>
        </w:rPr>
        <w:t xml:space="preserve">e same assumption also can be used to disprove the possibility of the real mother being the egg provider. Scientists are already working on cloning humans from cells in the ear, something that has already been done successfully with animals. Here the baby is not produced from an egg at all, meaning that if there is a mother it must be the one who gives birth. It seems that the correct approach is to accept the possibility </w:t>
      </w:r>
      <w:r w:rsidR="001331F6" w:rsidRPr="00D42D76">
        <w:rPr>
          <w:rFonts w:asciiTheme="minorHAnsi" w:hAnsiTheme="minorHAnsi" w:cstheme="minorHAnsi"/>
          <w:sz w:val="22"/>
          <w:szCs w:val="22"/>
        </w:rPr>
        <w:t>of motherless children.</w:t>
      </w:r>
      <w:r w:rsidR="001331F6" w:rsidRPr="00D42D76">
        <w:rPr>
          <w:rStyle w:val="FootnoteReference"/>
          <w:rFonts w:asciiTheme="minorHAnsi" w:hAnsiTheme="minorHAnsi" w:cstheme="minorHAnsi"/>
          <w:sz w:val="22"/>
          <w:szCs w:val="22"/>
        </w:rPr>
        <w:footnoteReference w:id="22"/>
      </w:r>
    </w:p>
    <w:p w14:paraId="38FB4485" w14:textId="77777777" w:rsidR="00635BAE" w:rsidRPr="00D42D76" w:rsidRDefault="00635BAE" w:rsidP="00AB74B6">
      <w:pPr>
        <w:jc w:val="both"/>
        <w:rPr>
          <w:rFonts w:asciiTheme="minorHAnsi" w:hAnsiTheme="minorHAnsi" w:cstheme="minorHAnsi"/>
          <w:sz w:val="22"/>
          <w:szCs w:val="22"/>
        </w:rPr>
      </w:pPr>
    </w:p>
    <w:p w14:paraId="1A807A36" w14:textId="77777777" w:rsidR="001331F6" w:rsidRPr="00D42D76" w:rsidRDefault="001331F6" w:rsidP="00AB74B6">
      <w:pPr>
        <w:jc w:val="both"/>
        <w:rPr>
          <w:rFonts w:asciiTheme="minorHAnsi" w:hAnsiTheme="minorHAnsi" w:cstheme="minorHAnsi"/>
          <w:b/>
          <w:bCs/>
          <w:sz w:val="22"/>
          <w:szCs w:val="22"/>
        </w:rPr>
      </w:pPr>
      <w:r w:rsidRPr="00D42D76">
        <w:rPr>
          <w:rFonts w:asciiTheme="minorHAnsi" w:hAnsiTheme="minorHAnsi" w:cstheme="minorHAnsi"/>
          <w:b/>
          <w:bCs/>
          <w:sz w:val="22"/>
          <w:szCs w:val="22"/>
        </w:rPr>
        <w:t>When there is no proof</w:t>
      </w:r>
    </w:p>
    <w:p w14:paraId="4DDD1F91" w14:textId="77777777" w:rsidR="001331F6" w:rsidRPr="00D42D76" w:rsidRDefault="001331F6" w:rsidP="00AB74B6">
      <w:pPr>
        <w:jc w:val="both"/>
        <w:rPr>
          <w:rFonts w:asciiTheme="minorHAnsi" w:hAnsiTheme="minorHAnsi" w:cstheme="minorHAnsi"/>
          <w:sz w:val="22"/>
          <w:szCs w:val="22"/>
        </w:rPr>
      </w:pPr>
    </w:p>
    <w:p w14:paraId="3710CF20" w14:textId="77777777" w:rsidR="00AB74B6" w:rsidRPr="00D42D76" w:rsidRDefault="00AB74B6" w:rsidP="001331F6">
      <w:pPr>
        <w:jc w:val="both"/>
        <w:rPr>
          <w:rFonts w:asciiTheme="minorHAnsi" w:hAnsiTheme="minorHAnsi" w:cstheme="minorHAnsi"/>
          <w:sz w:val="22"/>
          <w:szCs w:val="22"/>
        </w:rPr>
      </w:pPr>
      <w:r w:rsidRPr="00D42D76">
        <w:rPr>
          <w:rFonts w:asciiTheme="minorHAnsi" w:hAnsiTheme="minorHAnsi" w:cstheme="minorHAnsi"/>
          <w:sz w:val="22"/>
          <w:szCs w:val="22"/>
        </w:rPr>
        <w:t xml:space="preserve">All we have </w:t>
      </w:r>
      <w:r w:rsidR="001331F6" w:rsidRPr="00D42D76">
        <w:rPr>
          <w:rFonts w:asciiTheme="minorHAnsi" w:hAnsiTheme="minorHAnsi" w:cstheme="minorHAnsi"/>
          <w:sz w:val="22"/>
          <w:szCs w:val="22"/>
        </w:rPr>
        <w:t>left to answer questions like this</w:t>
      </w:r>
      <w:r w:rsidRPr="00D42D76">
        <w:rPr>
          <w:rFonts w:asciiTheme="minorHAnsi" w:hAnsiTheme="minorHAnsi" w:cstheme="minorHAnsi"/>
          <w:sz w:val="22"/>
          <w:szCs w:val="22"/>
        </w:rPr>
        <w:t xml:space="preserve"> is instinct.</w:t>
      </w:r>
      <w:r w:rsidR="001331F6" w:rsidRPr="00D42D76">
        <w:rPr>
          <w:rFonts w:asciiTheme="minorHAnsi" w:hAnsiTheme="minorHAnsi" w:cstheme="minorHAnsi"/>
          <w:sz w:val="22"/>
          <w:szCs w:val="22"/>
        </w:rPr>
        <w:t xml:space="preserve"> </w:t>
      </w:r>
      <w:r w:rsidRPr="00D42D76">
        <w:rPr>
          <w:rFonts w:asciiTheme="minorHAnsi" w:hAnsiTheme="minorHAnsi" w:cstheme="minorHAnsi"/>
          <w:sz w:val="22"/>
          <w:szCs w:val="22"/>
        </w:rPr>
        <w:t>My instinct says that the mother can only be the genetic mother, who the child will often resemble physically. Others will argue that the role of the woman who carries a child for nine months is far superior to that of the one who merely had minor surgery to produce the child.</w:t>
      </w:r>
    </w:p>
    <w:p w14:paraId="1AE6C31D" w14:textId="77777777" w:rsidR="004D3802" w:rsidRPr="00D42D76" w:rsidRDefault="004D3802" w:rsidP="0025052B">
      <w:pPr>
        <w:jc w:val="both"/>
        <w:rPr>
          <w:rFonts w:asciiTheme="minorHAnsi" w:hAnsiTheme="minorHAnsi" w:cstheme="minorHAnsi"/>
          <w:sz w:val="22"/>
          <w:szCs w:val="22"/>
          <w:rtl/>
        </w:rPr>
      </w:pPr>
    </w:p>
    <w:p w14:paraId="21D7E3C3" w14:textId="77777777" w:rsidR="004D3802" w:rsidRPr="00D42D76" w:rsidRDefault="004D3802" w:rsidP="00B1344A">
      <w:pPr>
        <w:jc w:val="both"/>
        <w:rPr>
          <w:rFonts w:asciiTheme="minorHAnsi" w:hAnsiTheme="minorHAnsi" w:cstheme="minorHAnsi"/>
          <w:sz w:val="22"/>
          <w:szCs w:val="22"/>
        </w:rPr>
      </w:pPr>
      <w:r w:rsidRPr="00D42D76">
        <w:rPr>
          <w:rFonts w:asciiTheme="minorHAnsi" w:hAnsiTheme="minorHAnsi" w:cstheme="minorHAnsi"/>
          <w:sz w:val="22"/>
          <w:szCs w:val="22"/>
        </w:rPr>
        <w:t xml:space="preserve">Ideally, an issue like this would be brought to the Sanhedrin and all would have to </w:t>
      </w:r>
      <w:r w:rsidR="00B1344A" w:rsidRPr="00D42D76">
        <w:rPr>
          <w:rFonts w:asciiTheme="minorHAnsi" w:hAnsiTheme="minorHAnsi" w:cstheme="minorHAnsi"/>
          <w:sz w:val="22"/>
          <w:szCs w:val="22"/>
        </w:rPr>
        <w:t>accept their ruling. Until the Sanhedrin is re-established, the issue will certainly remain unresolved and we have to deal with this in the best way possible. To help determine what this way is, we can draw on Chazal.</w:t>
      </w:r>
    </w:p>
    <w:p w14:paraId="72497A77" w14:textId="77777777" w:rsidR="00B1344A" w:rsidRPr="00D42D76" w:rsidRDefault="00B1344A" w:rsidP="00B1344A">
      <w:pPr>
        <w:jc w:val="both"/>
        <w:rPr>
          <w:rFonts w:asciiTheme="minorHAnsi" w:hAnsiTheme="minorHAnsi" w:cstheme="minorHAnsi"/>
          <w:sz w:val="22"/>
          <w:szCs w:val="22"/>
        </w:rPr>
      </w:pPr>
    </w:p>
    <w:p w14:paraId="07EC2424" w14:textId="61C29CAB" w:rsidR="00B1344A" w:rsidRPr="00D42D76" w:rsidRDefault="00B1344A" w:rsidP="00B1344A">
      <w:pPr>
        <w:jc w:val="both"/>
        <w:rPr>
          <w:rFonts w:asciiTheme="minorHAnsi" w:hAnsiTheme="minorHAnsi" w:cstheme="minorHAnsi"/>
          <w:sz w:val="22"/>
          <w:szCs w:val="22"/>
        </w:rPr>
      </w:pPr>
      <w:r w:rsidRPr="00D42D76">
        <w:rPr>
          <w:rFonts w:asciiTheme="minorHAnsi" w:hAnsiTheme="minorHAnsi" w:cstheme="minorHAnsi"/>
          <w:sz w:val="22"/>
          <w:szCs w:val="22"/>
        </w:rPr>
        <w:t xml:space="preserve">If we are looking for a dispute over an equally severe issue as a precedent, one existed in the times of the Mishna. Beis Shamai and </w:t>
      </w:r>
      <w:r w:rsidR="000350A0">
        <w:rPr>
          <w:rFonts w:asciiTheme="minorHAnsi" w:hAnsiTheme="minorHAnsi" w:cstheme="minorHAnsi"/>
          <w:sz w:val="22"/>
          <w:szCs w:val="22"/>
        </w:rPr>
        <w:t>Beis Hillel</w:t>
      </w:r>
      <w:r w:rsidRPr="00D42D76">
        <w:rPr>
          <w:rFonts w:asciiTheme="minorHAnsi" w:hAnsiTheme="minorHAnsi" w:cstheme="minorHAnsi"/>
          <w:sz w:val="22"/>
          <w:szCs w:val="22"/>
        </w:rPr>
        <w:t xml:space="preserve"> disagreed over the complicated case of ‘</w:t>
      </w:r>
      <w:r w:rsidRPr="00B652F2">
        <w:rPr>
          <w:rFonts w:asciiTheme="minorHAnsi" w:hAnsiTheme="minorHAnsi" w:cstheme="minorHAnsi"/>
          <w:i/>
          <w:iCs/>
          <w:sz w:val="22"/>
          <w:szCs w:val="22"/>
        </w:rPr>
        <w:t>Tzaras</w:t>
      </w:r>
      <w:r w:rsidRPr="00D42D76">
        <w:rPr>
          <w:rFonts w:asciiTheme="minorHAnsi" w:hAnsiTheme="minorHAnsi" w:cstheme="minorHAnsi"/>
          <w:sz w:val="22"/>
          <w:szCs w:val="22"/>
        </w:rPr>
        <w:t xml:space="preserve"> </w:t>
      </w:r>
      <w:r w:rsidRPr="00B652F2">
        <w:rPr>
          <w:rFonts w:asciiTheme="minorHAnsi" w:hAnsiTheme="minorHAnsi" w:cstheme="minorHAnsi"/>
          <w:i/>
          <w:iCs/>
          <w:sz w:val="22"/>
          <w:szCs w:val="22"/>
        </w:rPr>
        <w:t>Erva’</w:t>
      </w:r>
      <w:r w:rsidRPr="00D42D76">
        <w:rPr>
          <w:rFonts w:asciiTheme="minorHAnsi" w:hAnsiTheme="minorHAnsi" w:cstheme="minorHAnsi"/>
          <w:sz w:val="22"/>
          <w:szCs w:val="22"/>
        </w:rPr>
        <w:t>, an issue which requires a brief introduction.</w:t>
      </w:r>
    </w:p>
    <w:p w14:paraId="093324C4" w14:textId="77777777" w:rsidR="00B1344A" w:rsidRPr="00D42D76" w:rsidRDefault="00B1344A" w:rsidP="00B1344A">
      <w:pPr>
        <w:jc w:val="both"/>
        <w:rPr>
          <w:rFonts w:asciiTheme="minorHAnsi" w:hAnsiTheme="minorHAnsi" w:cstheme="minorHAnsi"/>
          <w:sz w:val="22"/>
          <w:szCs w:val="22"/>
        </w:rPr>
      </w:pPr>
    </w:p>
    <w:p w14:paraId="0A1622B6" w14:textId="04393C17" w:rsidR="00B1344A" w:rsidRPr="00D42D76" w:rsidRDefault="00795840" w:rsidP="00AB74B6">
      <w:pPr>
        <w:jc w:val="both"/>
        <w:rPr>
          <w:rFonts w:asciiTheme="minorHAnsi" w:hAnsiTheme="minorHAnsi" w:cstheme="minorHAnsi"/>
          <w:sz w:val="22"/>
          <w:szCs w:val="22"/>
        </w:rPr>
      </w:pPr>
      <w:r w:rsidRPr="00D42D76">
        <w:rPr>
          <w:rFonts w:asciiTheme="minorHAnsi" w:hAnsiTheme="minorHAnsi" w:cstheme="minorHAnsi"/>
          <w:sz w:val="22"/>
          <w:szCs w:val="22"/>
        </w:rPr>
        <w:t xml:space="preserve">If a married man dies leaving a brother but no children, his wife and brother </w:t>
      </w:r>
      <w:r w:rsidR="00AB74B6" w:rsidRPr="00D42D76">
        <w:rPr>
          <w:rFonts w:asciiTheme="minorHAnsi" w:hAnsiTheme="minorHAnsi" w:cstheme="minorHAnsi"/>
          <w:sz w:val="22"/>
          <w:szCs w:val="22"/>
        </w:rPr>
        <w:t xml:space="preserve">must </w:t>
      </w:r>
      <w:r w:rsidRPr="00D42D76">
        <w:rPr>
          <w:rFonts w:asciiTheme="minorHAnsi" w:hAnsiTheme="minorHAnsi" w:cstheme="minorHAnsi"/>
          <w:sz w:val="22"/>
          <w:szCs w:val="22"/>
        </w:rPr>
        <w:t>either mar</w:t>
      </w:r>
      <w:r w:rsidR="00AB74B6" w:rsidRPr="00D42D76">
        <w:rPr>
          <w:rFonts w:asciiTheme="minorHAnsi" w:hAnsiTheme="minorHAnsi" w:cstheme="minorHAnsi"/>
          <w:sz w:val="22"/>
          <w:szCs w:val="22"/>
        </w:rPr>
        <w:t>ry (</w:t>
      </w:r>
      <w:r w:rsidR="00AB74B6" w:rsidRPr="00D42D76">
        <w:rPr>
          <w:rFonts w:asciiTheme="minorHAnsi" w:hAnsiTheme="minorHAnsi" w:cstheme="minorHAnsi"/>
          <w:i/>
          <w:iCs/>
          <w:sz w:val="22"/>
          <w:szCs w:val="22"/>
        </w:rPr>
        <w:t>yibum</w:t>
      </w:r>
      <w:r w:rsidR="00AB74B6" w:rsidRPr="00D42D76">
        <w:rPr>
          <w:rFonts w:asciiTheme="minorHAnsi" w:hAnsiTheme="minorHAnsi" w:cstheme="minorHAnsi"/>
          <w:sz w:val="22"/>
          <w:szCs w:val="22"/>
        </w:rPr>
        <w:t xml:space="preserve">), or perform </w:t>
      </w:r>
      <w:r w:rsidR="00AB74B6" w:rsidRPr="00D42D76">
        <w:rPr>
          <w:rFonts w:asciiTheme="minorHAnsi" w:hAnsiTheme="minorHAnsi" w:cstheme="minorHAnsi"/>
          <w:i/>
          <w:iCs/>
          <w:sz w:val="22"/>
          <w:szCs w:val="22"/>
        </w:rPr>
        <w:t>chalitza</w:t>
      </w:r>
      <w:r w:rsidRPr="00D42D76">
        <w:rPr>
          <w:rFonts w:asciiTheme="minorHAnsi" w:hAnsiTheme="minorHAnsi" w:cstheme="minorHAnsi"/>
          <w:sz w:val="22"/>
          <w:szCs w:val="22"/>
        </w:rPr>
        <w:t>. However, if the wife is one of the close relatives forbidden to her brother-in-law (e</w:t>
      </w:r>
      <w:r w:rsidR="000350A0">
        <w:rPr>
          <w:rFonts w:asciiTheme="minorHAnsi" w:hAnsiTheme="minorHAnsi" w:cstheme="minorHAnsi"/>
          <w:sz w:val="22"/>
          <w:szCs w:val="22"/>
        </w:rPr>
        <w:t>.</w:t>
      </w:r>
      <w:r w:rsidRPr="00D42D76">
        <w:rPr>
          <w:rFonts w:asciiTheme="minorHAnsi" w:hAnsiTheme="minorHAnsi" w:cstheme="minorHAnsi"/>
          <w:sz w:val="22"/>
          <w:szCs w:val="22"/>
        </w:rPr>
        <w:t>g</w:t>
      </w:r>
      <w:r w:rsidR="000350A0">
        <w:rPr>
          <w:rFonts w:asciiTheme="minorHAnsi" w:hAnsiTheme="minorHAnsi" w:cstheme="minorHAnsi"/>
          <w:sz w:val="22"/>
          <w:szCs w:val="22"/>
        </w:rPr>
        <w:t>.</w:t>
      </w:r>
      <w:r w:rsidRPr="00D42D76">
        <w:rPr>
          <w:rFonts w:asciiTheme="minorHAnsi" w:hAnsiTheme="minorHAnsi" w:cstheme="minorHAnsi"/>
          <w:sz w:val="22"/>
          <w:szCs w:val="22"/>
        </w:rPr>
        <w:t xml:space="preserve"> if she is also his daughter</w:t>
      </w:r>
      <w:r w:rsidR="000350A0">
        <w:rPr>
          <w:rFonts w:asciiTheme="minorHAnsi" w:hAnsiTheme="minorHAnsi" w:cstheme="minorHAnsi"/>
          <w:sz w:val="22"/>
          <w:szCs w:val="22"/>
        </w:rPr>
        <w:t xml:space="preserve"> as would be the </w:t>
      </w:r>
      <w:r w:rsidRPr="00D42D76">
        <w:rPr>
          <w:rFonts w:asciiTheme="minorHAnsi" w:hAnsiTheme="minorHAnsi" w:cstheme="minorHAnsi"/>
          <w:sz w:val="22"/>
          <w:szCs w:val="22"/>
        </w:rPr>
        <w:t xml:space="preserve">case </w:t>
      </w:r>
      <w:r w:rsidR="000350A0">
        <w:rPr>
          <w:rFonts w:asciiTheme="minorHAnsi" w:hAnsiTheme="minorHAnsi" w:cstheme="minorHAnsi"/>
          <w:sz w:val="22"/>
          <w:szCs w:val="22"/>
        </w:rPr>
        <w:t xml:space="preserve">if </w:t>
      </w:r>
      <w:r w:rsidRPr="00D42D76">
        <w:rPr>
          <w:rFonts w:asciiTheme="minorHAnsi" w:hAnsiTheme="minorHAnsi" w:cstheme="minorHAnsi"/>
          <w:sz w:val="22"/>
          <w:szCs w:val="22"/>
        </w:rPr>
        <w:t xml:space="preserve">the deceased </w:t>
      </w:r>
      <w:r w:rsidR="000350A0">
        <w:rPr>
          <w:rFonts w:asciiTheme="minorHAnsi" w:hAnsiTheme="minorHAnsi" w:cstheme="minorHAnsi"/>
          <w:sz w:val="22"/>
          <w:szCs w:val="22"/>
        </w:rPr>
        <w:t xml:space="preserve">originally </w:t>
      </w:r>
      <w:r w:rsidRPr="00D42D76">
        <w:rPr>
          <w:rFonts w:asciiTheme="minorHAnsi" w:hAnsiTheme="minorHAnsi" w:cstheme="minorHAnsi"/>
          <w:sz w:val="22"/>
          <w:szCs w:val="22"/>
        </w:rPr>
        <w:t xml:space="preserve">married his niece), no </w:t>
      </w:r>
      <w:r w:rsidRPr="00B652F2">
        <w:rPr>
          <w:rFonts w:asciiTheme="minorHAnsi" w:hAnsiTheme="minorHAnsi" w:cstheme="minorHAnsi"/>
          <w:i/>
          <w:iCs/>
          <w:sz w:val="22"/>
          <w:szCs w:val="22"/>
        </w:rPr>
        <w:t>chalitza</w:t>
      </w:r>
      <w:r w:rsidRPr="00D42D76">
        <w:rPr>
          <w:rFonts w:asciiTheme="minorHAnsi" w:hAnsiTheme="minorHAnsi" w:cstheme="minorHAnsi"/>
          <w:sz w:val="22"/>
          <w:szCs w:val="22"/>
        </w:rPr>
        <w:t xml:space="preserve"> is required.</w:t>
      </w:r>
    </w:p>
    <w:p w14:paraId="0E3E59BE" w14:textId="77777777" w:rsidR="00795840" w:rsidRPr="00D42D76" w:rsidRDefault="00795840" w:rsidP="00795840">
      <w:pPr>
        <w:jc w:val="both"/>
        <w:rPr>
          <w:rFonts w:asciiTheme="minorHAnsi" w:hAnsiTheme="minorHAnsi" w:cstheme="minorHAnsi"/>
          <w:sz w:val="22"/>
          <w:szCs w:val="22"/>
        </w:rPr>
      </w:pPr>
    </w:p>
    <w:p w14:paraId="0905754A" w14:textId="22C2F6A2" w:rsidR="00795840" w:rsidRPr="00D42D76" w:rsidRDefault="00795840" w:rsidP="00795840">
      <w:pPr>
        <w:jc w:val="both"/>
        <w:rPr>
          <w:rFonts w:asciiTheme="minorHAnsi" w:hAnsiTheme="minorHAnsi" w:cstheme="minorHAnsi"/>
          <w:sz w:val="22"/>
          <w:szCs w:val="22"/>
        </w:rPr>
      </w:pPr>
      <w:r w:rsidRPr="00D42D76">
        <w:rPr>
          <w:rFonts w:asciiTheme="minorHAnsi" w:hAnsiTheme="minorHAnsi" w:cstheme="minorHAnsi"/>
          <w:sz w:val="22"/>
          <w:szCs w:val="22"/>
        </w:rPr>
        <w:t xml:space="preserve">The dispute occurred in a case where the deceased brother had more than one wife, and one of the wives is forbidden to her brother-in-law. Beis Shamai required one of the other wives to perform either </w:t>
      </w:r>
      <w:r w:rsidRPr="00B652F2">
        <w:rPr>
          <w:rFonts w:asciiTheme="minorHAnsi" w:hAnsiTheme="minorHAnsi" w:cstheme="minorHAnsi"/>
          <w:i/>
          <w:iCs/>
          <w:sz w:val="22"/>
          <w:szCs w:val="22"/>
        </w:rPr>
        <w:t>yibum</w:t>
      </w:r>
      <w:r w:rsidRPr="00D42D76">
        <w:rPr>
          <w:rFonts w:asciiTheme="minorHAnsi" w:hAnsiTheme="minorHAnsi" w:cstheme="minorHAnsi"/>
          <w:sz w:val="22"/>
          <w:szCs w:val="22"/>
        </w:rPr>
        <w:t xml:space="preserve"> or </w:t>
      </w:r>
      <w:r w:rsidRPr="00B652F2">
        <w:rPr>
          <w:rFonts w:asciiTheme="minorHAnsi" w:hAnsiTheme="minorHAnsi" w:cstheme="minorHAnsi"/>
          <w:i/>
          <w:iCs/>
          <w:sz w:val="22"/>
          <w:szCs w:val="22"/>
        </w:rPr>
        <w:t>chalitza</w:t>
      </w:r>
      <w:r w:rsidRPr="00D42D76">
        <w:rPr>
          <w:rFonts w:asciiTheme="minorHAnsi" w:hAnsiTheme="minorHAnsi" w:cstheme="minorHAnsi"/>
          <w:sz w:val="22"/>
          <w:szCs w:val="22"/>
        </w:rPr>
        <w:t xml:space="preserve">, whereas </w:t>
      </w:r>
      <w:r w:rsidR="000350A0">
        <w:rPr>
          <w:rFonts w:asciiTheme="minorHAnsi" w:hAnsiTheme="minorHAnsi" w:cstheme="minorHAnsi"/>
          <w:sz w:val="22"/>
          <w:szCs w:val="22"/>
        </w:rPr>
        <w:t>Beis Hillel</w:t>
      </w:r>
      <w:r w:rsidRPr="00D42D76">
        <w:rPr>
          <w:rFonts w:asciiTheme="minorHAnsi" w:hAnsiTheme="minorHAnsi" w:cstheme="minorHAnsi"/>
          <w:sz w:val="22"/>
          <w:szCs w:val="22"/>
        </w:rPr>
        <w:t xml:space="preserve"> maintained that </w:t>
      </w:r>
      <w:r w:rsidR="00D1202C" w:rsidRPr="00D42D76">
        <w:rPr>
          <w:rFonts w:asciiTheme="minorHAnsi" w:hAnsiTheme="minorHAnsi" w:cstheme="minorHAnsi"/>
          <w:sz w:val="22"/>
          <w:szCs w:val="22"/>
        </w:rPr>
        <w:t>the exemption of one wife is enough to exempt all the wives.</w:t>
      </w:r>
    </w:p>
    <w:p w14:paraId="31715241" w14:textId="77777777" w:rsidR="00D1202C" w:rsidRPr="00D42D76" w:rsidRDefault="00D1202C" w:rsidP="00795840">
      <w:pPr>
        <w:jc w:val="both"/>
        <w:rPr>
          <w:rFonts w:asciiTheme="minorHAnsi" w:hAnsiTheme="minorHAnsi" w:cstheme="minorHAnsi"/>
          <w:sz w:val="22"/>
          <w:szCs w:val="22"/>
        </w:rPr>
      </w:pPr>
    </w:p>
    <w:p w14:paraId="636D4E32" w14:textId="07106FA6" w:rsidR="00D1202C" w:rsidRPr="00D42D76" w:rsidRDefault="00D1202C" w:rsidP="00795840">
      <w:pPr>
        <w:jc w:val="both"/>
        <w:rPr>
          <w:rFonts w:asciiTheme="minorHAnsi" w:hAnsiTheme="minorHAnsi" w:cstheme="minorHAnsi"/>
          <w:sz w:val="22"/>
          <w:szCs w:val="22"/>
        </w:rPr>
      </w:pPr>
      <w:r w:rsidRPr="00D42D76">
        <w:rPr>
          <w:rFonts w:asciiTheme="minorHAnsi" w:hAnsiTheme="minorHAnsi" w:cstheme="minorHAnsi"/>
          <w:sz w:val="22"/>
          <w:szCs w:val="22"/>
        </w:rPr>
        <w:t xml:space="preserve">The Mishna tells us that despite this dispute, Beis Shamai and </w:t>
      </w:r>
      <w:r w:rsidR="000350A0">
        <w:rPr>
          <w:rFonts w:asciiTheme="minorHAnsi" w:hAnsiTheme="minorHAnsi" w:cstheme="minorHAnsi"/>
          <w:sz w:val="22"/>
          <w:szCs w:val="22"/>
        </w:rPr>
        <w:t>Beis Hillel</w:t>
      </w:r>
      <w:r w:rsidRPr="00D42D76">
        <w:rPr>
          <w:rFonts w:asciiTheme="minorHAnsi" w:hAnsiTheme="minorHAnsi" w:cstheme="minorHAnsi"/>
          <w:sz w:val="22"/>
          <w:szCs w:val="22"/>
        </w:rPr>
        <w:t xml:space="preserve"> did not refrain from intermarrying.</w:t>
      </w:r>
      <w:r w:rsidRPr="00D42D76">
        <w:rPr>
          <w:rStyle w:val="FootnoteReference"/>
          <w:rFonts w:asciiTheme="minorHAnsi" w:hAnsiTheme="minorHAnsi" w:cstheme="minorHAnsi"/>
          <w:sz w:val="22"/>
          <w:szCs w:val="22"/>
        </w:rPr>
        <w:footnoteReference w:id="23"/>
      </w:r>
      <w:r w:rsidRPr="00D42D76">
        <w:rPr>
          <w:rFonts w:asciiTheme="minorHAnsi" w:hAnsiTheme="minorHAnsi" w:cstheme="minorHAnsi"/>
          <w:sz w:val="22"/>
          <w:szCs w:val="22"/>
        </w:rPr>
        <w:t xml:space="preserve"> The </w:t>
      </w:r>
      <w:r w:rsidRPr="00B652F2">
        <w:rPr>
          <w:rFonts w:asciiTheme="minorHAnsi" w:hAnsiTheme="minorHAnsi" w:cstheme="minorHAnsi"/>
          <w:i/>
          <w:iCs/>
          <w:sz w:val="22"/>
          <w:szCs w:val="22"/>
        </w:rPr>
        <w:t>gemara</w:t>
      </w:r>
      <w:r w:rsidRPr="00D42D76">
        <w:rPr>
          <w:rFonts w:asciiTheme="minorHAnsi" w:hAnsiTheme="minorHAnsi" w:cstheme="minorHAnsi"/>
          <w:sz w:val="22"/>
          <w:szCs w:val="22"/>
        </w:rPr>
        <w:t xml:space="preserve"> explains that although the performance of </w:t>
      </w:r>
      <w:r w:rsidRPr="00B652F2">
        <w:rPr>
          <w:rFonts w:asciiTheme="minorHAnsi" w:hAnsiTheme="minorHAnsi" w:cstheme="minorHAnsi"/>
          <w:i/>
          <w:iCs/>
          <w:sz w:val="22"/>
          <w:szCs w:val="22"/>
        </w:rPr>
        <w:t>yibum</w:t>
      </w:r>
      <w:r w:rsidRPr="00D42D76">
        <w:rPr>
          <w:rFonts w:asciiTheme="minorHAnsi" w:hAnsiTheme="minorHAnsi" w:cstheme="minorHAnsi"/>
          <w:sz w:val="22"/>
          <w:szCs w:val="22"/>
        </w:rPr>
        <w:t xml:space="preserve"> created </w:t>
      </w:r>
      <w:r w:rsidRPr="00B652F2">
        <w:rPr>
          <w:rFonts w:asciiTheme="minorHAnsi" w:hAnsiTheme="minorHAnsi" w:cstheme="minorHAnsi"/>
          <w:i/>
          <w:iCs/>
          <w:sz w:val="22"/>
          <w:szCs w:val="22"/>
        </w:rPr>
        <w:t>mamzerim</w:t>
      </w:r>
      <w:r w:rsidRPr="00D42D76">
        <w:rPr>
          <w:rFonts w:asciiTheme="minorHAnsi" w:hAnsiTheme="minorHAnsi" w:cstheme="minorHAnsi"/>
          <w:sz w:val="22"/>
          <w:szCs w:val="22"/>
        </w:rPr>
        <w:t xml:space="preserve"> according to </w:t>
      </w:r>
      <w:r w:rsidR="000350A0">
        <w:rPr>
          <w:rFonts w:asciiTheme="minorHAnsi" w:hAnsiTheme="minorHAnsi" w:cstheme="minorHAnsi"/>
          <w:sz w:val="22"/>
          <w:szCs w:val="22"/>
        </w:rPr>
        <w:t>Beis Hillel</w:t>
      </w:r>
      <w:r w:rsidRPr="00D42D76">
        <w:rPr>
          <w:rFonts w:asciiTheme="minorHAnsi" w:hAnsiTheme="minorHAnsi" w:cstheme="minorHAnsi"/>
          <w:sz w:val="22"/>
          <w:szCs w:val="22"/>
        </w:rPr>
        <w:t>,</w:t>
      </w:r>
      <w:r w:rsidRPr="00D42D76">
        <w:rPr>
          <w:rStyle w:val="FootnoteReference"/>
          <w:rFonts w:asciiTheme="minorHAnsi" w:hAnsiTheme="minorHAnsi" w:cstheme="minorHAnsi"/>
          <w:sz w:val="22"/>
          <w:szCs w:val="22"/>
        </w:rPr>
        <w:footnoteReference w:id="24"/>
      </w:r>
      <w:r w:rsidRPr="00D42D76">
        <w:rPr>
          <w:rFonts w:asciiTheme="minorHAnsi" w:hAnsiTheme="minorHAnsi" w:cstheme="minorHAnsi"/>
          <w:sz w:val="22"/>
          <w:szCs w:val="22"/>
        </w:rPr>
        <w:t xml:space="preserve"> Beis Shamai informed </w:t>
      </w:r>
      <w:r w:rsidR="000350A0">
        <w:rPr>
          <w:rFonts w:asciiTheme="minorHAnsi" w:hAnsiTheme="minorHAnsi" w:cstheme="minorHAnsi"/>
          <w:sz w:val="22"/>
          <w:szCs w:val="22"/>
        </w:rPr>
        <w:t>Beis Hillel</w:t>
      </w:r>
      <w:r w:rsidRPr="00D42D76">
        <w:rPr>
          <w:rFonts w:asciiTheme="minorHAnsi" w:hAnsiTheme="minorHAnsi" w:cstheme="minorHAnsi"/>
          <w:sz w:val="22"/>
          <w:szCs w:val="22"/>
        </w:rPr>
        <w:t xml:space="preserve"> of such cases so that they would not marry those forbidden to them according to their view. </w:t>
      </w:r>
      <w:r w:rsidR="000350A0">
        <w:rPr>
          <w:rFonts w:asciiTheme="minorHAnsi" w:hAnsiTheme="minorHAnsi" w:cstheme="minorHAnsi"/>
          <w:sz w:val="22"/>
          <w:szCs w:val="22"/>
        </w:rPr>
        <w:t>Beis Hillel</w:t>
      </w:r>
      <w:r w:rsidR="003E55F9" w:rsidRPr="00D42D76">
        <w:rPr>
          <w:rFonts w:asciiTheme="minorHAnsi" w:hAnsiTheme="minorHAnsi" w:cstheme="minorHAnsi"/>
          <w:sz w:val="22"/>
          <w:szCs w:val="22"/>
        </w:rPr>
        <w:t xml:space="preserve"> would also inform Beis Shamai about any cases of ‘</w:t>
      </w:r>
      <w:r w:rsidR="003E55F9" w:rsidRPr="00B652F2">
        <w:rPr>
          <w:rFonts w:asciiTheme="minorHAnsi" w:hAnsiTheme="minorHAnsi" w:cstheme="minorHAnsi"/>
          <w:i/>
          <w:iCs/>
          <w:sz w:val="22"/>
          <w:szCs w:val="22"/>
        </w:rPr>
        <w:t>Tzaras</w:t>
      </w:r>
      <w:r w:rsidR="003E55F9" w:rsidRPr="00D42D76">
        <w:rPr>
          <w:rFonts w:asciiTheme="minorHAnsi" w:hAnsiTheme="minorHAnsi" w:cstheme="minorHAnsi"/>
          <w:sz w:val="22"/>
          <w:szCs w:val="22"/>
        </w:rPr>
        <w:t xml:space="preserve"> </w:t>
      </w:r>
      <w:r w:rsidR="003E55F9" w:rsidRPr="00B652F2">
        <w:rPr>
          <w:rFonts w:asciiTheme="minorHAnsi" w:hAnsiTheme="minorHAnsi" w:cstheme="minorHAnsi"/>
          <w:i/>
          <w:iCs/>
          <w:sz w:val="22"/>
          <w:szCs w:val="22"/>
        </w:rPr>
        <w:t>Erva</w:t>
      </w:r>
      <w:r w:rsidR="003E55F9" w:rsidRPr="00F12F41">
        <w:rPr>
          <w:rFonts w:asciiTheme="minorHAnsi" w:hAnsiTheme="minorHAnsi" w:cstheme="minorHAnsi"/>
          <w:sz w:val="22"/>
          <w:szCs w:val="22"/>
        </w:rPr>
        <w:t>’</w:t>
      </w:r>
      <w:r w:rsidR="003E55F9" w:rsidRPr="00D42D76">
        <w:rPr>
          <w:rFonts w:asciiTheme="minorHAnsi" w:hAnsiTheme="minorHAnsi" w:cstheme="minorHAnsi"/>
          <w:sz w:val="22"/>
          <w:szCs w:val="22"/>
        </w:rPr>
        <w:t xml:space="preserve"> so that Beis Shamai would not marry women who required </w:t>
      </w:r>
      <w:r w:rsidR="003E55F9" w:rsidRPr="00B652F2">
        <w:rPr>
          <w:rFonts w:asciiTheme="minorHAnsi" w:hAnsiTheme="minorHAnsi" w:cstheme="minorHAnsi"/>
          <w:i/>
          <w:iCs/>
          <w:sz w:val="22"/>
          <w:szCs w:val="22"/>
        </w:rPr>
        <w:t>chalitza</w:t>
      </w:r>
      <w:r w:rsidR="003E55F9" w:rsidRPr="00D42D76">
        <w:rPr>
          <w:rFonts w:asciiTheme="minorHAnsi" w:hAnsiTheme="minorHAnsi" w:cstheme="minorHAnsi"/>
          <w:sz w:val="22"/>
          <w:szCs w:val="22"/>
        </w:rPr>
        <w:t xml:space="preserve"> according to their view.</w:t>
      </w:r>
      <w:r w:rsidR="003E55F9" w:rsidRPr="00D42D76">
        <w:rPr>
          <w:rStyle w:val="FootnoteReference"/>
          <w:rFonts w:asciiTheme="minorHAnsi" w:hAnsiTheme="minorHAnsi" w:cstheme="minorHAnsi"/>
          <w:sz w:val="22"/>
          <w:szCs w:val="22"/>
        </w:rPr>
        <w:footnoteReference w:id="25"/>
      </w:r>
    </w:p>
    <w:p w14:paraId="735DB20C" w14:textId="77777777" w:rsidR="003E55F9" w:rsidRPr="00D42D76" w:rsidRDefault="003E55F9" w:rsidP="00795840">
      <w:pPr>
        <w:jc w:val="both"/>
        <w:rPr>
          <w:rFonts w:asciiTheme="minorHAnsi" w:hAnsiTheme="minorHAnsi" w:cstheme="minorHAnsi"/>
          <w:sz w:val="22"/>
          <w:szCs w:val="22"/>
        </w:rPr>
      </w:pPr>
    </w:p>
    <w:p w14:paraId="6C84670D" w14:textId="0BFE8700" w:rsidR="00C47723" w:rsidRPr="00D42D76" w:rsidRDefault="003E55F9" w:rsidP="00C47723">
      <w:pPr>
        <w:jc w:val="both"/>
        <w:rPr>
          <w:rFonts w:asciiTheme="minorHAnsi" w:hAnsiTheme="minorHAnsi" w:cstheme="minorHAnsi"/>
          <w:sz w:val="22"/>
          <w:szCs w:val="22"/>
        </w:rPr>
      </w:pPr>
      <w:r w:rsidRPr="00D42D76">
        <w:rPr>
          <w:rFonts w:asciiTheme="minorHAnsi" w:hAnsiTheme="minorHAnsi" w:cstheme="minorHAnsi"/>
          <w:sz w:val="22"/>
          <w:szCs w:val="22"/>
        </w:rPr>
        <w:t>In our case, if it is necessary to use a married or non-Jewish surrogate mother</w:t>
      </w:r>
      <w:r w:rsidR="00F12F41">
        <w:rPr>
          <w:rFonts w:asciiTheme="minorHAnsi" w:hAnsiTheme="minorHAnsi" w:cstheme="minorHAnsi"/>
          <w:sz w:val="22"/>
          <w:szCs w:val="22"/>
        </w:rPr>
        <w:t>,</w:t>
      </w:r>
      <w:r w:rsidRPr="00D42D76">
        <w:rPr>
          <w:rFonts w:asciiTheme="minorHAnsi" w:hAnsiTheme="minorHAnsi" w:cstheme="minorHAnsi"/>
          <w:sz w:val="22"/>
          <w:szCs w:val="22"/>
        </w:rPr>
        <w:t xml:space="preserve"> it is generally well known and </w:t>
      </w:r>
      <w:r w:rsidR="00F12F41">
        <w:rPr>
          <w:rFonts w:asciiTheme="minorHAnsi" w:hAnsiTheme="minorHAnsi" w:cstheme="minorHAnsi"/>
          <w:sz w:val="22"/>
          <w:szCs w:val="22"/>
        </w:rPr>
        <w:t xml:space="preserve">therefore </w:t>
      </w:r>
      <w:r w:rsidRPr="00D42D76">
        <w:rPr>
          <w:rFonts w:asciiTheme="minorHAnsi" w:hAnsiTheme="minorHAnsi" w:cstheme="minorHAnsi"/>
          <w:sz w:val="22"/>
          <w:szCs w:val="22"/>
        </w:rPr>
        <w:t>relatively easy for those who believe that the surrogate is the real mother to act accordingly. However, the use</w:t>
      </w:r>
      <w:r w:rsidR="00AB74B6" w:rsidRPr="00D42D76">
        <w:rPr>
          <w:rFonts w:asciiTheme="minorHAnsi" w:hAnsiTheme="minorHAnsi" w:cstheme="minorHAnsi"/>
          <w:sz w:val="22"/>
          <w:szCs w:val="22"/>
        </w:rPr>
        <w:t xml:space="preserve"> of</w:t>
      </w:r>
      <w:r w:rsidRPr="00D42D76">
        <w:rPr>
          <w:rFonts w:asciiTheme="minorHAnsi" w:hAnsiTheme="minorHAnsi" w:cstheme="minorHAnsi"/>
          <w:sz w:val="22"/>
          <w:szCs w:val="22"/>
        </w:rPr>
        <w:t xml:space="preserve"> egg donation is not </w:t>
      </w:r>
      <w:r w:rsidR="00C47723" w:rsidRPr="00D42D76">
        <w:rPr>
          <w:rFonts w:asciiTheme="minorHAnsi" w:hAnsiTheme="minorHAnsi" w:cstheme="minorHAnsi"/>
          <w:sz w:val="22"/>
          <w:szCs w:val="22"/>
        </w:rPr>
        <w:t>usually publicised.</w:t>
      </w:r>
    </w:p>
    <w:p w14:paraId="2E723EC2" w14:textId="77777777" w:rsidR="00C47723" w:rsidRPr="00D42D76" w:rsidRDefault="00C47723" w:rsidP="00C47723">
      <w:pPr>
        <w:jc w:val="both"/>
        <w:rPr>
          <w:rFonts w:asciiTheme="minorHAnsi" w:hAnsiTheme="minorHAnsi" w:cstheme="minorHAnsi"/>
          <w:sz w:val="22"/>
          <w:szCs w:val="22"/>
        </w:rPr>
      </w:pPr>
    </w:p>
    <w:p w14:paraId="6FDE54A4" w14:textId="48D25795" w:rsidR="003E55F9" w:rsidRPr="00D42D76" w:rsidRDefault="005527B0" w:rsidP="005527B0">
      <w:pPr>
        <w:jc w:val="both"/>
        <w:rPr>
          <w:rFonts w:asciiTheme="minorHAnsi" w:hAnsiTheme="minorHAnsi" w:cstheme="minorHAnsi"/>
          <w:sz w:val="22"/>
          <w:szCs w:val="22"/>
        </w:rPr>
      </w:pPr>
      <w:r w:rsidRPr="00D42D76">
        <w:rPr>
          <w:rFonts w:asciiTheme="minorHAnsi" w:hAnsiTheme="minorHAnsi" w:cstheme="minorHAnsi"/>
          <w:sz w:val="22"/>
          <w:szCs w:val="22"/>
        </w:rPr>
        <w:t>A</w:t>
      </w:r>
      <w:r w:rsidR="00C47723" w:rsidRPr="00D42D76">
        <w:rPr>
          <w:rFonts w:asciiTheme="minorHAnsi" w:hAnsiTheme="minorHAnsi" w:cstheme="minorHAnsi"/>
          <w:sz w:val="22"/>
          <w:szCs w:val="22"/>
        </w:rPr>
        <w:t xml:space="preserve"> married </w:t>
      </w:r>
      <w:r w:rsidR="003E55F9" w:rsidRPr="00D42D76">
        <w:rPr>
          <w:rFonts w:asciiTheme="minorHAnsi" w:hAnsiTheme="minorHAnsi" w:cstheme="minorHAnsi"/>
          <w:sz w:val="22"/>
          <w:szCs w:val="22"/>
        </w:rPr>
        <w:t>donor</w:t>
      </w:r>
      <w:r w:rsidR="00C47723" w:rsidRPr="00D42D76">
        <w:rPr>
          <w:rFonts w:asciiTheme="minorHAnsi" w:hAnsiTheme="minorHAnsi" w:cstheme="minorHAnsi"/>
          <w:sz w:val="22"/>
          <w:szCs w:val="22"/>
        </w:rPr>
        <w:t xml:space="preserve"> should certainly not be </w:t>
      </w:r>
      <w:r w:rsidRPr="00D42D76">
        <w:rPr>
          <w:rFonts w:asciiTheme="minorHAnsi" w:hAnsiTheme="minorHAnsi" w:cstheme="minorHAnsi"/>
          <w:sz w:val="22"/>
          <w:szCs w:val="22"/>
        </w:rPr>
        <w:t>used</w:t>
      </w:r>
      <w:r w:rsidR="00C47723" w:rsidRPr="00D42D76">
        <w:rPr>
          <w:rFonts w:asciiTheme="minorHAnsi" w:hAnsiTheme="minorHAnsi" w:cstheme="minorHAnsi"/>
          <w:sz w:val="22"/>
          <w:szCs w:val="22"/>
        </w:rPr>
        <w:t xml:space="preserve"> secretly as it could create an irreversible problem of </w:t>
      </w:r>
      <w:r w:rsidR="00C47723" w:rsidRPr="00B652F2">
        <w:rPr>
          <w:rFonts w:asciiTheme="minorHAnsi" w:hAnsiTheme="minorHAnsi" w:cstheme="minorHAnsi"/>
          <w:i/>
          <w:iCs/>
          <w:sz w:val="22"/>
          <w:szCs w:val="22"/>
        </w:rPr>
        <w:t>mamzerus</w:t>
      </w:r>
      <w:r w:rsidR="00C47723" w:rsidRPr="00D42D76">
        <w:rPr>
          <w:rFonts w:asciiTheme="minorHAnsi" w:hAnsiTheme="minorHAnsi" w:cstheme="minorHAnsi"/>
          <w:sz w:val="22"/>
          <w:szCs w:val="22"/>
        </w:rPr>
        <w:t xml:space="preserve">. I imagine even those who believe that the birth mother is the real one would not </w:t>
      </w:r>
      <w:r w:rsidR="00F12F41">
        <w:rPr>
          <w:rFonts w:asciiTheme="minorHAnsi" w:hAnsiTheme="minorHAnsi" w:cstheme="minorHAnsi"/>
          <w:sz w:val="22"/>
          <w:szCs w:val="22"/>
        </w:rPr>
        <w:t>want</w:t>
      </w:r>
      <w:r w:rsidR="00F12F41" w:rsidRPr="00D42D76">
        <w:rPr>
          <w:rFonts w:asciiTheme="minorHAnsi" w:hAnsiTheme="minorHAnsi" w:cstheme="minorHAnsi"/>
          <w:sz w:val="22"/>
          <w:szCs w:val="22"/>
        </w:rPr>
        <w:t xml:space="preserve"> </w:t>
      </w:r>
      <w:r w:rsidR="00C47723" w:rsidRPr="00D42D76">
        <w:rPr>
          <w:rFonts w:asciiTheme="minorHAnsi" w:hAnsiTheme="minorHAnsi" w:cstheme="minorHAnsi"/>
          <w:sz w:val="22"/>
          <w:szCs w:val="22"/>
        </w:rPr>
        <w:t>their children to be viewed as mamzerim by others, so this should rule out any egg donation (or surrogacy) by a married woman.</w:t>
      </w:r>
    </w:p>
    <w:p w14:paraId="3F621250" w14:textId="77777777" w:rsidR="00C47723" w:rsidRPr="00D42D76" w:rsidRDefault="00C47723" w:rsidP="00C47723">
      <w:pPr>
        <w:jc w:val="both"/>
        <w:rPr>
          <w:rFonts w:asciiTheme="minorHAnsi" w:hAnsiTheme="minorHAnsi" w:cstheme="minorHAnsi"/>
          <w:sz w:val="22"/>
          <w:szCs w:val="22"/>
        </w:rPr>
      </w:pPr>
    </w:p>
    <w:p w14:paraId="30654EEC" w14:textId="5ACB2D12" w:rsidR="00E50BB8" w:rsidRPr="00D42D76" w:rsidRDefault="00C47723" w:rsidP="00686646">
      <w:pPr>
        <w:jc w:val="both"/>
        <w:rPr>
          <w:rFonts w:asciiTheme="minorHAnsi" w:hAnsiTheme="minorHAnsi" w:cstheme="minorHAnsi"/>
          <w:sz w:val="22"/>
          <w:szCs w:val="22"/>
        </w:rPr>
      </w:pPr>
      <w:r w:rsidRPr="00D42D76">
        <w:rPr>
          <w:rFonts w:asciiTheme="minorHAnsi" w:hAnsiTheme="minorHAnsi" w:cstheme="minorHAnsi"/>
          <w:sz w:val="22"/>
          <w:szCs w:val="22"/>
        </w:rPr>
        <w:t xml:space="preserve">The problem caused by non-Jewish egg donation is a smaller one, as the child can go through conversion </w:t>
      </w:r>
      <w:r w:rsidR="00DF07BA" w:rsidRPr="00D42D76">
        <w:rPr>
          <w:rFonts w:asciiTheme="minorHAnsi" w:hAnsiTheme="minorHAnsi" w:cstheme="minorHAnsi"/>
          <w:sz w:val="22"/>
          <w:szCs w:val="22"/>
        </w:rPr>
        <w:t>relatively easily.</w:t>
      </w:r>
      <w:r w:rsidR="00DF07BA" w:rsidRPr="00D42D76">
        <w:rPr>
          <w:rStyle w:val="FootnoteReference"/>
          <w:rFonts w:asciiTheme="minorHAnsi" w:hAnsiTheme="minorHAnsi" w:cstheme="minorHAnsi"/>
          <w:sz w:val="22"/>
          <w:szCs w:val="22"/>
        </w:rPr>
        <w:footnoteReference w:id="26"/>
      </w:r>
      <w:r w:rsidR="00DF07BA" w:rsidRPr="00D42D76">
        <w:rPr>
          <w:rFonts w:asciiTheme="minorHAnsi" w:hAnsiTheme="minorHAnsi" w:cstheme="minorHAnsi"/>
          <w:sz w:val="22"/>
          <w:szCs w:val="22"/>
        </w:rPr>
        <w:t xml:space="preserve"> However, here also parents may not like the idea of having a child who is a convert.</w:t>
      </w:r>
      <w:r w:rsidR="00DF07BA" w:rsidRPr="00D42D76">
        <w:rPr>
          <w:rStyle w:val="FootnoteReference"/>
          <w:rFonts w:asciiTheme="minorHAnsi" w:hAnsiTheme="minorHAnsi" w:cstheme="minorHAnsi"/>
          <w:sz w:val="22"/>
          <w:szCs w:val="22"/>
        </w:rPr>
        <w:footnoteReference w:id="27"/>
      </w:r>
      <w:r w:rsidR="00DF07BA" w:rsidRPr="00D42D76">
        <w:rPr>
          <w:rFonts w:asciiTheme="minorHAnsi" w:hAnsiTheme="minorHAnsi" w:cstheme="minorHAnsi"/>
          <w:sz w:val="22"/>
          <w:szCs w:val="22"/>
        </w:rPr>
        <w:t xml:space="preserve"> If they believe that the birth mother is the real one</w:t>
      </w:r>
      <w:r w:rsidR="00F12F41">
        <w:rPr>
          <w:rFonts w:asciiTheme="minorHAnsi" w:hAnsiTheme="minorHAnsi" w:cstheme="minorHAnsi"/>
          <w:sz w:val="22"/>
          <w:szCs w:val="22"/>
        </w:rPr>
        <w:t>,</w:t>
      </w:r>
      <w:r w:rsidR="00DF07BA" w:rsidRPr="00D42D76">
        <w:rPr>
          <w:rFonts w:asciiTheme="minorHAnsi" w:hAnsiTheme="minorHAnsi" w:cstheme="minorHAnsi"/>
          <w:sz w:val="22"/>
          <w:szCs w:val="22"/>
        </w:rPr>
        <w:t xml:space="preserve"> they may choose not to convert the child</w:t>
      </w:r>
      <w:r w:rsidR="00F12F41">
        <w:rPr>
          <w:rFonts w:asciiTheme="minorHAnsi" w:hAnsiTheme="minorHAnsi" w:cstheme="minorHAnsi"/>
          <w:sz w:val="22"/>
          <w:szCs w:val="22"/>
        </w:rPr>
        <w:t>.</w:t>
      </w:r>
      <w:r w:rsidR="00DF07BA" w:rsidRPr="00D42D76">
        <w:rPr>
          <w:rFonts w:asciiTheme="minorHAnsi" w:hAnsiTheme="minorHAnsi" w:cstheme="minorHAnsi"/>
          <w:sz w:val="22"/>
          <w:szCs w:val="22"/>
        </w:rPr>
        <w:t xml:space="preserve"> </w:t>
      </w:r>
      <w:r w:rsidR="00F12F41">
        <w:rPr>
          <w:rFonts w:asciiTheme="minorHAnsi" w:hAnsiTheme="minorHAnsi" w:cstheme="minorHAnsi"/>
          <w:sz w:val="22"/>
          <w:szCs w:val="22"/>
        </w:rPr>
        <w:t>I</w:t>
      </w:r>
      <w:r w:rsidR="00DF07BA" w:rsidRPr="00D42D76">
        <w:rPr>
          <w:rFonts w:asciiTheme="minorHAnsi" w:hAnsiTheme="minorHAnsi" w:cstheme="minorHAnsi"/>
          <w:sz w:val="22"/>
          <w:szCs w:val="22"/>
        </w:rPr>
        <w:t>f they make this decision</w:t>
      </w:r>
      <w:r w:rsidR="00F12F41">
        <w:rPr>
          <w:rFonts w:asciiTheme="minorHAnsi" w:hAnsiTheme="minorHAnsi" w:cstheme="minorHAnsi"/>
          <w:sz w:val="22"/>
          <w:szCs w:val="22"/>
        </w:rPr>
        <w:t>,</w:t>
      </w:r>
      <w:r w:rsidR="00DF07BA" w:rsidRPr="00D42D76">
        <w:rPr>
          <w:rFonts w:asciiTheme="minorHAnsi" w:hAnsiTheme="minorHAnsi" w:cstheme="minorHAnsi"/>
          <w:sz w:val="22"/>
          <w:szCs w:val="22"/>
        </w:rPr>
        <w:t xml:space="preserve"> it is incumbent on them to publicise the fact that their child is not Jewish according to those who disagree. It would be more prudent to </w:t>
      </w:r>
      <w:r w:rsidR="00686646" w:rsidRPr="00D42D76">
        <w:rPr>
          <w:rFonts w:asciiTheme="minorHAnsi" w:hAnsiTheme="minorHAnsi" w:cstheme="minorHAnsi"/>
          <w:sz w:val="22"/>
          <w:szCs w:val="22"/>
        </w:rPr>
        <w:t xml:space="preserve">convert him </w:t>
      </w:r>
      <w:r w:rsidR="00E50BB8" w:rsidRPr="00D42D76">
        <w:rPr>
          <w:rFonts w:asciiTheme="minorHAnsi" w:hAnsiTheme="minorHAnsi" w:cstheme="minorHAnsi"/>
          <w:sz w:val="22"/>
          <w:szCs w:val="22"/>
        </w:rPr>
        <w:t>just to be sure.</w:t>
      </w:r>
    </w:p>
    <w:sectPr w:rsidR="00E50BB8" w:rsidRPr="00D42D76" w:rsidSect="0082668E">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703C6" w14:textId="77777777" w:rsidR="00FB614A" w:rsidRDefault="00FB614A" w:rsidP="00574178">
      <w:r>
        <w:separator/>
      </w:r>
    </w:p>
  </w:endnote>
  <w:endnote w:type="continuationSeparator" w:id="0">
    <w:p w14:paraId="19FDFBF1" w14:textId="77777777" w:rsidR="00FB614A" w:rsidRDefault="00FB614A" w:rsidP="00574178">
      <w:r>
        <w:continuationSeparator/>
      </w:r>
    </w:p>
  </w:endnote>
  <w:endnote w:type="continuationNotice" w:id="1">
    <w:p w14:paraId="6D715CB8" w14:textId="77777777" w:rsidR="00FB614A" w:rsidRDefault="00FB61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4FDF8" w14:textId="77777777" w:rsidR="00071EFB" w:rsidRDefault="00071E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92674" w14:textId="77777777" w:rsidR="00071EFB" w:rsidRDefault="00071E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D102C" w14:textId="77777777" w:rsidR="00071EFB" w:rsidRDefault="00071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18BC6" w14:textId="77777777" w:rsidR="00FB614A" w:rsidRDefault="00FB614A" w:rsidP="00574178">
      <w:r>
        <w:separator/>
      </w:r>
    </w:p>
  </w:footnote>
  <w:footnote w:type="continuationSeparator" w:id="0">
    <w:p w14:paraId="2145A1B0" w14:textId="77777777" w:rsidR="00FB614A" w:rsidRDefault="00FB614A" w:rsidP="00574178">
      <w:r>
        <w:continuationSeparator/>
      </w:r>
    </w:p>
  </w:footnote>
  <w:footnote w:type="continuationNotice" w:id="1">
    <w:p w14:paraId="6CE25615" w14:textId="77777777" w:rsidR="00FB614A" w:rsidRDefault="00FB614A"/>
  </w:footnote>
  <w:footnote w:id="2">
    <w:p w14:paraId="7BFE0F33" w14:textId="77777777" w:rsidR="004D3802" w:rsidRPr="00D42D76" w:rsidRDefault="004D3802" w:rsidP="004D3802">
      <w:pPr>
        <w:pStyle w:val="FootnoteText"/>
        <w:jc w:val="both"/>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See Mincha</w:t>
      </w:r>
      <w:r w:rsidR="00A65EAF">
        <w:rPr>
          <w:rFonts w:asciiTheme="minorHAnsi" w:hAnsiTheme="minorHAnsi" w:cstheme="minorHAnsi"/>
        </w:rPr>
        <w:t>s</w:t>
      </w:r>
      <w:r w:rsidRPr="00D42D76">
        <w:rPr>
          <w:rFonts w:asciiTheme="minorHAnsi" w:hAnsiTheme="minorHAnsi" w:cstheme="minorHAnsi"/>
        </w:rPr>
        <w:t xml:space="preserve"> Shlomo </w:t>
      </w:r>
      <w:r w:rsidRPr="00D42D76">
        <w:rPr>
          <w:rFonts w:asciiTheme="minorHAnsi" w:hAnsiTheme="minorHAnsi" w:cstheme="minorHAnsi"/>
          <w:rtl/>
        </w:rPr>
        <w:t>3:98</w:t>
      </w:r>
      <w:r w:rsidRPr="00D42D76">
        <w:rPr>
          <w:rFonts w:asciiTheme="minorHAnsi" w:hAnsiTheme="minorHAnsi" w:cstheme="minorHAnsi"/>
        </w:rPr>
        <w:t xml:space="preserve">, where R’ Shlomo Zalman Orbach makes a compelling argument that </w:t>
      </w:r>
      <w:r w:rsidRPr="00B652F2">
        <w:rPr>
          <w:rFonts w:asciiTheme="minorHAnsi" w:hAnsiTheme="minorHAnsi" w:cstheme="minorHAnsi"/>
          <w:i/>
          <w:iCs/>
        </w:rPr>
        <w:t>mamzerus</w:t>
      </w:r>
      <w:r w:rsidRPr="00D42D76">
        <w:rPr>
          <w:rFonts w:asciiTheme="minorHAnsi" w:hAnsiTheme="minorHAnsi" w:cstheme="minorHAnsi"/>
        </w:rPr>
        <w:t xml:space="preserve"> can exist even when no forbidden sexual relations have occurred.</w:t>
      </w:r>
    </w:p>
  </w:footnote>
  <w:footnote w:id="3">
    <w:p w14:paraId="5C9A1E79" w14:textId="77777777" w:rsidR="00D80E41" w:rsidRPr="00D42D76" w:rsidRDefault="00D80E41" w:rsidP="00D80E41">
      <w:pPr>
        <w:pStyle w:val="FootnoteText"/>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Yevamos 97b</w:t>
      </w:r>
    </w:p>
  </w:footnote>
  <w:footnote w:id="4">
    <w:p w14:paraId="1F8FE70B" w14:textId="1B567E47" w:rsidR="00D80E41" w:rsidRPr="00D42D76" w:rsidRDefault="00D80E41" w:rsidP="00002967">
      <w:pPr>
        <w:pStyle w:val="FootnoteText"/>
        <w:jc w:val="both"/>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Even if the father was always Jewish, as the mother was not</w:t>
      </w:r>
      <w:r w:rsidR="00A65EAF">
        <w:rPr>
          <w:rFonts w:asciiTheme="minorHAnsi" w:hAnsiTheme="minorHAnsi" w:cstheme="minorHAnsi"/>
        </w:rPr>
        <w:t>,</w:t>
      </w:r>
      <w:r w:rsidRPr="00D42D76">
        <w:rPr>
          <w:rFonts w:asciiTheme="minorHAnsi" w:hAnsiTheme="minorHAnsi" w:cstheme="minorHAnsi"/>
        </w:rPr>
        <w:t xml:space="preserve"> this seed loses its </w:t>
      </w:r>
      <w:r w:rsidR="00831A65">
        <w:rPr>
          <w:rFonts w:asciiTheme="minorHAnsi" w:hAnsiTheme="minorHAnsi" w:cstheme="minorHAnsi"/>
        </w:rPr>
        <w:t>‘</w:t>
      </w:r>
      <w:r w:rsidRPr="00D42D76">
        <w:rPr>
          <w:rFonts w:asciiTheme="minorHAnsi" w:hAnsiTheme="minorHAnsi" w:cstheme="minorHAnsi"/>
        </w:rPr>
        <w:t>Jewishness</w:t>
      </w:r>
      <w:r w:rsidR="00831A65">
        <w:rPr>
          <w:rFonts w:asciiTheme="minorHAnsi" w:hAnsiTheme="minorHAnsi" w:cstheme="minorHAnsi"/>
        </w:rPr>
        <w:t>’</w:t>
      </w:r>
      <w:r w:rsidRPr="00D42D76">
        <w:rPr>
          <w:rFonts w:asciiTheme="minorHAnsi" w:hAnsiTheme="minorHAnsi" w:cstheme="minorHAnsi"/>
        </w:rPr>
        <w:t xml:space="preserve"> at the time of conception.</w:t>
      </w:r>
      <w:r w:rsidR="00831A65">
        <w:rPr>
          <w:rFonts w:asciiTheme="minorHAnsi" w:hAnsiTheme="minorHAnsi" w:cstheme="minorHAnsi"/>
        </w:rPr>
        <w:t xml:space="preserve"> Given that the seed has lost its ‘Jewishness’ and th</w:t>
      </w:r>
      <w:ins w:id="0" w:author="ASUS" w:date="2018-12-01T21:55:00Z">
        <w:r w:rsidR="00002967">
          <w:rPr>
            <w:rFonts w:asciiTheme="minorHAnsi" w:hAnsiTheme="minorHAnsi" w:cstheme="minorHAnsi"/>
          </w:rPr>
          <w:t>e fact th</w:t>
        </w:r>
      </w:ins>
      <w:r w:rsidR="00831A65">
        <w:rPr>
          <w:rFonts w:asciiTheme="minorHAnsi" w:hAnsiTheme="minorHAnsi" w:cstheme="minorHAnsi"/>
        </w:rPr>
        <w:t xml:space="preserve">at </w:t>
      </w:r>
      <w:del w:id="1" w:author="ASUS" w:date="2018-12-01T21:55:00Z">
        <w:r w:rsidR="00831A65" w:rsidDel="00002967">
          <w:rPr>
            <w:rFonts w:asciiTheme="minorHAnsi" w:hAnsiTheme="minorHAnsi" w:cstheme="minorHAnsi"/>
          </w:rPr>
          <w:delText xml:space="preserve">which </w:delText>
        </w:r>
      </w:del>
      <w:r w:rsidR="00831A65">
        <w:rPr>
          <w:rFonts w:asciiTheme="minorHAnsi" w:hAnsiTheme="minorHAnsi" w:cstheme="minorHAnsi"/>
        </w:rPr>
        <w:t>non-Jews</w:t>
      </w:r>
      <w:ins w:id="2" w:author="ASUS" w:date="2018-12-01T21:59:00Z">
        <w:r w:rsidR="00002967">
          <w:rPr>
            <w:rFonts w:asciiTheme="minorHAnsi" w:hAnsiTheme="minorHAnsi" w:cstheme="minorHAnsi"/>
          </w:rPr>
          <w:t xml:space="preserve"> who convert</w:t>
        </w:r>
      </w:ins>
      <w:bookmarkStart w:id="3" w:name="_GoBack"/>
      <w:bookmarkEnd w:id="3"/>
      <w:r w:rsidR="00831A65">
        <w:rPr>
          <w:rFonts w:asciiTheme="minorHAnsi" w:hAnsiTheme="minorHAnsi" w:cstheme="minorHAnsi"/>
        </w:rPr>
        <w:t xml:space="preserve"> are not considered to be related to one another, the paternal brotherhood ceases to exist. </w:t>
      </w:r>
    </w:p>
  </w:footnote>
  <w:footnote w:id="5">
    <w:p w14:paraId="6E9F57BA" w14:textId="3F8CF1AB" w:rsidR="003E7DDD" w:rsidRPr="00D42D76" w:rsidRDefault="003E7DDD">
      <w:pPr>
        <w:pStyle w:val="FootnoteText"/>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See</w:t>
      </w:r>
      <w:r w:rsidR="00A65EAF">
        <w:rPr>
          <w:rFonts w:asciiTheme="minorHAnsi" w:hAnsiTheme="minorHAnsi" w:cstheme="minorHAnsi"/>
        </w:rPr>
        <w:t>,</w:t>
      </w:r>
      <w:r w:rsidRPr="00D42D76">
        <w:rPr>
          <w:rFonts w:asciiTheme="minorHAnsi" w:hAnsiTheme="minorHAnsi" w:cstheme="minorHAnsi"/>
        </w:rPr>
        <w:t xml:space="preserve"> for example</w:t>
      </w:r>
      <w:r w:rsidR="00A65EAF">
        <w:rPr>
          <w:rFonts w:asciiTheme="minorHAnsi" w:hAnsiTheme="minorHAnsi" w:cstheme="minorHAnsi"/>
        </w:rPr>
        <w:t>,</w:t>
      </w:r>
      <w:r w:rsidRPr="00D42D76">
        <w:rPr>
          <w:rFonts w:asciiTheme="minorHAnsi" w:hAnsiTheme="minorHAnsi" w:cstheme="minorHAnsi"/>
        </w:rPr>
        <w:t xml:space="preserve"> R’ Zalman Nechemia Goldberg in T</w:t>
      </w:r>
      <w:r w:rsidR="00A65EAF">
        <w:rPr>
          <w:rFonts w:asciiTheme="minorHAnsi" w:hAnsiTheme="minorHAnsi" w:cstheme="minorHAnsi"/>
        </w:rPr>
        <w:t>’</w:t>
      </w:r>
      <w:r w:rsidRPr="00D42D76">
        <w:rPr>
          <w:rFonts w:asciiTheme="minorHAnsi" w:hAnsiTheme="minorHAnsi" w:cstheme="minorHAnsi"/>
        </w:rPr>
        <w:t>chumin vol. 5, from page 248.</w:t>
      </w:r>
    </w:p>
  </w:footnote>
  <w:footnote w:id="6">
    <w:p w14:paraId="71F56664" w14:textId="77777777" w:rsidR="009173FC" w:rsidRPr="00D42D76" w:rsidRDefault="009173FC">
      <w:pPr>
        <w:pStyle w:val="FootnoteText"/>
        <w:rPr>
          <w:rFonts w:asciiTheme="minorHAnsi" w:hAnsiTheme="minorHAnsi" w:cstheme="minorHAnsi"/>
        </w:rPr>
      </w:pPr>
      <w:r w:rsidRPr="00D42D76">
        <w:rPr>
          <w:rStyle w:val="FootnoteReference"/>
          <w:rFonts w:asciiTheme="minorHAnsi" w:hAnsiTheme="minorHAnsi" w:cstheme="minorHAnsi"/>
        </w:rPr>
        <w:footnoteRef/>
      </w:r>
      <w:r w:rsidR="00EE15A1" w:rsidRPr="00D42D76">
        <w:rPr>
          <w:rFonts w:asciiTheme="minorHAnsi" w:hAnsiTheme="minorHAnsi" w:cstheme="minorHAnsi"/>
        </w:rPr>
        <w:t xml:space="preserve"> Yevamos </w:t>
      </w:r>
      <w:r w:rsidR="00EE15A1" w:rsidRPr="00D42D76">
        <w:rPr>
          <w:rFonts w:asciiTheme="minorHAnsi" w:hAnsiTheme="minorHAnsi" w:cstheme="minorHAnsi"/>
          <w:rtl/>
        </w:rPr>
        <w:t>7</w:t>
      </w:r>
      <w:r w:rsidRPr="00D42D76">
        <w:rPr>
          <w:rFonts w:asciiTheme="minorHAnsi" w:hAnsiTheme="minorHAnsi" w:cstheme="minorHAnsi"/>
        </w:rPr>
        <w:t>8a-b</w:t>
      </w:r>
    </w:p>
  </w:footnote>
  <w:footnote w:id="7">
    <w:p w14:paraId="6E65F2DA" w14:textId="66FBB96C" w:rsidR="00136D84" w:rsidRPr="00D42D76" w:rsidRDefault="00136D84" w:rsidP="00941EDF">
      <w:pPr>
        <w:pStyle w:val="FootnoteText"/>
        <w:jc w:val="both"/>
        <w:rPr>
          <w:rFonts w:asciiTheme="minorHAnsi" w:hAnsiTheme="minorHAnsi" w:cstheme="minorHAnsi"/>
          <w:rtl/>
        </w:rPr>
      </w:pPr>
      <w:r w:rsidRPr="00D42D76">
        <w:rPr>
          <w:rStyle w:val="FootnoteReference"/>
          <w:rFonts w:asciiTheme="minorHAnsi" w:hAnsiTheme="minorHAnsi" w:cstheme="minorHAnsi"/>
        </w:rPr>
        <w:footnoteRef/>
      </w:r>
      <w:r w:rsidRPr="00D42D76">
        <w:rPr>
          <w:rFonts w:asciiTheme="minorHAnsi" w:hAnsiTheme="minorHAnsi" w:cstheme="minorHAnsi"/>
        </w:rPr>
        <w:t xml:space="preserve"> </w:t>
      </w:r>
      <w:r w:rsidR="00D23ECB" w:rsidRPr="00D42D76">
        <w:rPr>
          <w:rFonts w:asciiTheme="minorHAnsi" w:hAnsiTheme="minorHAnsi" w:cstheme="minorHAnsi"/>
        </w:rPr>
        <w:t>See Rashba Yevamos 47b,</w:t>
      </w:r>
      <w:r w:rsidR="00BE09D0" w:rsidRPr="00D42D76">
        <w:rPr>
          <w:rFonts w:asciiTheme="minorHAnsi" w:hAnsiTheme="minorHAnsi" w:cstheme="minorHAnsi"/>
        </w:rPr>
        <w:t xml:space="preserve"> Nimukei Yosef </w:t>
      </w:r>
      <w:r w:rsidR="00D37706">
        <w:rPr>
          <w:rFonts w:asciiTheme="minorHAnsi" w:hAnsiTheme="minorHAnsi" w:cstheme="minorHAnsi"/>
        </w:rPr>
        <w:t>ibid.</w:t>
      </w:r>
      <w:r w:rsidR="00BE09D0" w:rsidRPr="00D42D76">
        <w:rPr>
          <w:rFonts w:asciiTheme="minorHAnsi" w:hAnsiTheme="minorHAnsi" w:cstheme="minorHAnsi"/>
        </w:rPr>
        <w:t xml:space="preserve"> 16a.</w:t>
      </w:r>
      <w:r w:rsidR="00941EDF" w:rsidRPr="00D42D76">
        <w:rPr>
          <w:rFonts w:asciiTheme="minorHAnsi" w:hAnsiTheme="minorHAnsi" w:cstheme="minorHAnsi"/>
        </w:rPr>
        <w:t xml:space="preserve"> However, the Mishna in </w:t>
      </w:r>
      <w:r w:rsidR="00DA5AF4" w:rsidRPr="00D42D76">
        <w:rPr>
          <w:rFonts w:asciiTheme="minorHAnsi" w:hAnsiTheme="minorHAnsi" w:cstheme="minorHAnsi"/>
        </w:rPr>
        <w:t>B</w:t>
      </w:r>
      <w:r w:rsidR="00D37706">
        <w:rPr>
          <w:rFonts w:asciiTheme="minorHAnsi" w:hAnsiTheme="minorHAnsi" w:cstheme="minorHAnsi"/>
        </w:rPr>
        <w:t>’</w:t>
      </w:r>
      <w:r w:rsidR="00DA5AF4" w:rsidRPr="00D42D76">
        <w:rPr>
          <w:rFonts w:asciiTheme="minorHAnsi" w:hAnsiTheme="minorHAnsi" w:cstheme="minorHAnsi"/>
        </w:rPr>
        <w:t xml:space="preserve">choros 46a </w:t>
      </w:r>
      <w:r w:rsidR="00941EDF" w:rsidRPr="00D42D76">
        <w:rPr>
          <w:rFonts w:asciiTheme="minorHAnsi" w:hAnsiTheme="minorHAnsi" w:cstheme="minorHAnsi"/>
        </w:rPr>
        <w:t>says</w:t>
      </w:r>
      <w:r w:rsidR="00DA5AF4" w:rsidRPr="00D42D76">
        <w:rPr>
          <w:rFonts w:asciiTheme="minorHAnsi" w:hAnsiTheme="minorHAnsi" w:cstheme="minorHAnsi"/>
        </w:rPr>
        <w:t xml:space="preserve"> explicit</w:t>
      </w:r>
      <w:r w:rsidR="00941EDF" w:rsidRPr="00D42D76">
        <w:rPr>
          <w:rFonts w:asciiTheme="minorHAnsi" w:hAnsiTheme="minorHAnsi" w:cstheme="minorHAnsi"/>
        </w:rPr>
        <w:t>ly</w:t>
      </w:r>
      <w:r w:rsidR="00DA5AF4" w:rsidRPr="00D42D76">
        <w:rPr>
          <w:rFonts w:asciiTheme="minorHAnsi" w:hAnsiTheme="minorHAnsi" w:cstheme="minorHAnsi"/>
        </w:rPr>
        <w:t xml:space="preserve"> that in the case of a firstborn son</w:t>
      </w:r>
      <w:r w:rsidR="00D37706">
        <w:rPr>
          <w:rFonts w:asciiTheme="minorHAnsi" w:hAnsiTheme="minorHAnsi" w:cstheme="minorHAnsi"/>
        </w:rPr>
        <w:t>,</w:t>
      </w:r>
      <w:r w:rsidR="00DA5AF4" w:rsidRPr="00D42D76">
        <w:rPr>
          <w:rFonts w:asciiTheme="minorHAnsi" w:hAnsiTheme="minorHAnsi" w:cstheme="minorHAnsi"/>
        </w:rPr>
        <w:t xml:space="preserve"> </w:t>
      </w:r>
      <w:r w:rsidR="00DA5AF4" w:rsidRPr="00B652F2">
        <w:rPr>
          <w:rFonts w:asciiTheme="minorHAnsi" w:hAnsiTheme="minorHAnsi" w:cstheme="minorHAnsi"/>
          <w:i/>
          <w:iCs/>
        </w:rPr>
        <w:t>pidyon haben</w:t>
      </w:r>
      <w:r w:rsidR="00DA5AF4" w:rsidRPr="00D42D76">
        <w:rPr>
          <w:rFonts w:asciiTheme="minorHAnsi" w:hAnsiTheme="minorHAnsi" w:cstheme="minorHAnsi"/>
        </w:rPr>
        <w:t xml:space="preserve"> is required. This seems to be an absolute refutation of these views</w:t>
      </w:r>
      <w:r w:rsidR="00D37706">
        <w:rPr>
          <w:rFonts w:asciiTheme="minorHAnsi" w:hAnsiTheme="minorHAnsi" w:cstheme="minorHAnsi"/>
        </w:rPr>
        <w:t xml:space="preserve"> as </w:t>
      </w:r>
      <w:r w:rsidR="00D37706">
        <w:rPr>
          <w:rFonts w:asciiTheme="minorHAnsi" w:hAnsiTheme="minorHAnsi" w:cstheme="minorHAnsi"/>
          <w:i/>
          <w:iCs/>
        </w:rPr>
        <w:t xml:space="preserve">pidyon haben </w:t>
      </w:r>
      <w:r w:rsidR="00D37706">
        <w:rPr>
          <w:rFonts w:asciiTheme="minorHAnsi" w:hAnsiTheme="minorHAnsi" w:cstheme="minorHAnsi"/>
        </w:rPr>
        <w:t>is only required for a baby that is born Jewish.</w:t>
      </w:r>
    </w:p>
  </w:footnote>
  <w:footnote w:id="8">
    <w:p w14:paraId="58227E05" w14:textId="41E97CF5" w:rsidR="00BE09D0" w:rsidRPr="00D42D76" w:rsidRDefault="00BE09D0">
      <w:pPr>
        <w:pStyle w:val="FootnoteText"/>
        <w:jc w:val="both"/>
        <w:rPr>
          <w:rFonts w:asciiTheme="minorHAnsi" w:hAnsiTheme="minorHAnsi" w:cstheme="minorHAnsi"/>
          <w:rtl/>
        </w:rPr>
      </w:pPr>
      <w:r w:rsidRPr="00D42D76">
        <w:rPr>
          <w:rStyle w:val="FootnoteReference"/>
          <w:rFonts w:asciiTheme="minorHAnsi" w:hAnsiTheme="minorHAnsi" w:cstheme="minorHAnsi"/>
        </w:rPr>
        <w:footnoteRef/>
      </w:r>
      <w:r w:rsidRPr="00D42D76">
        <w:rPr>
          <w:rFonts w:asciiTheme="minorHAnsi" w:hAnsiTheme="minorHAnsi" w:cstheme="minorHAnsi"/>
        </w:rPr>
        <w:t xml:space="preserve"> </w:t>
      </w:r>
      <w:r w:rsidR="00E9348F" w:rsidRPr="00D42D76">
        <w:rPr>
          <w:rFonts w:asciiTheme="minorHAnsi" w:hAnsiTheme="minorHAnsi" w:cstheme="minorHAnsi"/>
        </w:rPr>
        <w:t xml:space="preserve">See Siach Nachum (R’ Nachum Eliezer Rabinovitz shlita) siman 101. </w:t>
      </w:r>
      <w:r w:rsidRPr="00D42D76">
        <w:rPr>
          <w:rFonts w:asciiTheme="minorHAnsi" w:hAnsiTheme="minorHAnsi" w:cstheme="minorHAnsi"/>
        </w:rPr>
        <w:t xml:space="preserve">According to this, the author of the </w:t>
      </w:r>
      <w:r w:rsidR="00642C2C" w:rsidRPr="00334646">
        <w:rPr>
          <w:rFonts w:asciiTheme="minorHAnsi" w:hAnsiTheme="minorHAnsi" w:cstheme="minorHAnsi"/>
          <w:i/>
          <w:iCs/>
        </w:rPr>
        <w:t>b’</w:t>
      </w:r>
      <w:r w:rsidRPr="00334646">
        <w:rPr>
          <w:rFonts w:asciiTheme="minorHAnsi" w:hAnsiTheme="minorHAnsi" w:cstheme="minorHAnsi"/>
          <w:i/>
          <w:iCs/>
        </w:rPr>
        <w:t>raisa</w:t>
      </w:r>
      <w:r w:rsidRPr="00D42D76">
        <w:rPr>
          <w:rFonts w:asciiTheme="minorHAnsi" w:hAnsiTheme="minorHAnsi" w:cstheme="minorHAnsi"/>
        </w:rPr>
        <w:t xml:space="preserve"> on 97b must</w:t>
      </w:r>
      <w:r w:rsidR="00642C2C">
        <w:rPr>
          <w:rFonts w:asciiTheme="minorHAnsi" w:hAnsiTheme="minorHAnsi" w:cstheme="minorHAnsi"/>
        </w:rPr>
        <w:t xml:space="preserve"> also</w:t>
      </w:r>
      <w:r w:rsidRPr="00D42D76">
        <w:rPr>
          <w:rFonts w:asciiTheme="minorHAnsi" w:hAnsiTheme="minorHAnsi" w:cstheme="minorHAnsi"/>
        </w:rPr>
        <w:t xml:space="preserve"> hold that a foetus is a limb of its mother.</w:t>
      </w:r>
    </w:p>
  </w:footnote>
  <w:footnote w:id="9">
    <w:p w14:paraId="3E496427" w14:textId="7AE3DDEC" w:rsidR="0025776B" w:rsidRPr="00D42D76" w:rsidRDefault="0025776B" w:rsidP="00A4713D">
      <w:pPr>
        <w:pStyle w:val="FootnoteText"/>
        <w:jc w:val="both"/>
        <w:rPr>
          <w:rFonts w:asciiTheme="minorHAnsi" w:hAnsiTheme="minorHAnsi" w:cstheme="minorHAnsi"/>
        </w:rPr>
      </w:pPr>
      <w:r w:rsidRPr="00D42D76">
        <w:rPr>
          <w:rStyle w:val="FootnoteReference"/>
          <w:rFonts w:asciiTheme="minorHAnsi" w:hAnsiTheme="minorHAnsi" w:cstheme="minorHAnsi"/>
        </w:rPr>
        <w:footnoteRef/>
      </w:r>
      <w:r w:rsidR="00A4713D" w:rsidRPr="00D42D76">
        <w:rPr>
          <w:rFonts w:asciiTheme="minorHAnsi" w:hAnsiTheme="minorHAnsi" w:cstheme="minorHAnsi"/>
        </w:rPr>
        <w:t xml:space="preserve"> </w:t>
      </w:r>
      <w:r w:rsidR="00642C2C">
        <w:rPr>
          <w:rFonts w:asciiTheme="minorHAnsi" w:hAnsiTheme="minorHAnsi" w:cstheme="minorHAnsi"/>
        </w:rPr>
        <w:t>P</w:t>
      </w:r>
      <w:r w:rsidRPr="00D42D76">
        <w:rPr>
          <w:rFonts w:asciiTheme="minorHAnsi" w:hAnsiTheme="minorHAnsi" w:cstheme="minorHAnsi"/>
        </w:rPr>
        <w:t>resumably in the cases of surrogacy and egg donation</w:t>
      </w:r>
      <w:r w:rsidR="00642C2C">
        <w:rPr>
          <w:rFonts w:asciiTheme="minorHAnsi" w:hAnsiTheme="minorHAnsi" w:cstheme="minorHAnsi"/>
        </w:rPr>
        <w:t>,</w:t>
      </w:r>
      <w:r w:rsidRPr="00D42D76">
        <w:rPr>
          <w:rFonts w:asciiTheme="minorHAnsi" w:hAnsiTheme="minorHAnsi" w:cstheme="minorHAnsi"/>
        </w:rPr>
        <w:t xml:space="preserve"> the foetus is considered a limb of the </w:t>
      </w:r>
      <w:r w:rsidR="00642C2C">
        <w:rPr>
          <w:rFonts w:asciiTheme="minorHAnsi" w:hAnsiTheme="minorHAnsi" w:cstheme="minorHAnsi"/>
        </w:rPr>
        <w:t>woman</w:t>
      </w:r>
      <w:r w:rsidR="00642C2C" w:rsidRPr="00D42D76">
        <w:rPr>
          <w:rFonts w:asciiTheme="minorHAnsi" w:hAnsiTheme="minorHAnsi" w:cstheme="minorHAnsi"/>
        </w:rPr>
        <w:t xml:space="preserve"> </w:t>
      </w:r>
      <w:r w:rsidRPr="00D42D76">
        <w:rPr>
          <w:rFonts w:asciiTheme="minorHAnsi" w:hAnsiTheme="minorHAnsi" w:cstheme="minorHAnsi"/>
        </w:rPr>
        <w:t xml:space="preserve">holding it </w:t>
      </w:r>
      <w:r w:rsidR="00A4713D" w:rsidRPr="00D42D76">
        <w:rPr>
          <w:rFonts w:asciiTheme="minorHAnsi" w:hAnsiTheme="minorHAnsi" w:cstheme="minorHAnsi"/>
        </w:rPr>
        <w:t>whether or not</w:t>
      </w:r>
      <w:r w:rsidRPr="00D42D76">
        <w:rPr>
          <w:rFonts w:asciiTheme="minorHAnsi" w:hAnsiTheme="minorHAnsi" w:cstheme="minorHAnsi"/>
        </w:rPr>
        <w:t xml:space="preserve"> </w:t>
      </w:r>
      <w:r w:rsidR="00642C2C">
        <w:rPr>
          <w:rFonts w:asciiTheme="minorHAnsi" w:hAnsiTheme="minorHAnsi" w:cstheme="minorHAnsi"/>
        </w:rPr>
        <w:t>she</w:t>
      </w:r>
      <w:r w:rsidR="00642C2C" w:rsidRPr="00D42D76">
        <w:rPr>
          <w:rFonts w:asciiTheme="minorHAnsi" w:hAnsiTheme="minorHAnsi" w:cstheme="minorHAnsi"/>
        </w:rPr>
        <w:t xml:space="preserve"> </w:t>
      </w:r>
      <w:r w:rsidRPr="00D42D76">
        <w:rPr>
          <w:rFonts w:asciiTheme="minorHAnsi" w:hAnsiTheme="minorHAnsi" w:cstheme="minorHAnsi"/>
        </w:rPr>
        <w:t xml:space="preserve">is the </w:t>
      </w:r>
      <w:r w:rsidR="00A4713D" w:rsidRPr="00D42D76">
        <w:rPr>
          <w:rFonts w:asciiTheme="minorHAnsi" w:hAnsiTheme="minorHAnsi" w:cstheme="minorHAnsi"/>
        </w:rPr>
        <w:t xml:space="preserve">halachic </w:t>
      </w:r>
      <w:r w:rsidRPr="00D42D76">
        <w:rPr>
          <w:rFonts w:asciiTheme="minorHAnsi" w:hAnsiTheme="minorHAnsi" w:cstheme="minorHAnsi"/>
        </w:rPr>
        <w:t xml:space="preserve">mother. In the same way, </w:t>
      </w:r>
      <w:r w:rsidR="00E50FFF" w:rsidRPr="00D42D76">
        <w:rPr>
          <w:rFonts w:asciiTheme="minorHAnsi" w:hAnsiTheme="minorHAnsi" w:cstheme="minorHAnsi"/>
        </w:rPr>
        <w:t xml:space="preserve">the father </w:t>
      </w:r>
      <w:r w:rsidR="00B6494C" w:rsidRPr="00D42D76">
        <w:rPr>
          <w:rFonts w:asciiTheme="minorHAnsi" w:hAnsiTheme="minorHAnsi" w:cstheme="minorHAnsi"/>
        </w:rPr>
        <w:t xml:space="preserve">will certainly not be obligated in the mitzvah of </w:t>
      </w:r>
      <w:r w:rsidR="00642C2C">
        <w:rPr>
          <w:rFonts w:asciiTheme="minorHAnsi" w:hAnsiTheme="minorHAnsi" w:cstheme="minorHAnsi"/>
          <w:i/>
          <w:iCs/>
        </w:rPr>
        <w:t>p</w:t>
      </w:r>
      <w:r w:rsidR="00B6494C" w:rsidRPr="00D42D76">
        <w:rPr>
          <w:rFonts w:asciiTheme="minorHAnsi" w:hAnsiTheme="minorHAnsi" w:cstheme="minorHAnsi"/>
          <w:i/>
          <w:iCs/>
        </w:rPr>
        <w:t xml:space="preserve">idyon </w:t>
      </w:r>
      <w:r w:rsidR="00642C2C">
        <w:rPr>
          <w:rFonts w:asciiTheme="minorHAnsi" w:hAnsiTheme="minorHAnsi" w:cstheme="minorHAnsi"/>
          <w:i/>
          <w:iCs/>
        </w:rPr>
        <w:t>h</w:t>
      </w:r>
      <w:r w:rsidR="00B6494C" w:rsidRPr="00D42D76">
        <w:rPr>
          <w:rFonts w:asciiTheme="minorHAnsi" w:hAnsiTheme="minorHAnsi" w:cstheme="minorHAnsi"/>
          <w:i/>
          <w:iCs/>
        </w:rPr>
        <w:t>aben</w:t>
      </w:r>
      <w:r w:rsidR="00B6494C" w:rsidRPr="00D42D76">
        <w:rPr>
          <w:rFonts w:asciiTheme="minorHAnsi" w:hAnsiTheme="minorHAnsi" w:cstheme="minorHAnsi"/>
        </w:rPr>
        <w:t xml:space="preserve"> unless this is the first child </w:t>
      </w:r>
      <w:r w:rsidR="00642C2C">
        <w:rPr>
          <w:rFonts w:asciiTheme="minorHAnsi" w:hAnsiTheme="minorHAnsi" w:cstheme="minorHAnsi"/>
        </w:rPr>
        <w:t>to which</w:t>
      </w:r>
      <w:r w:rsidR="00B6494C" w:rsidRPr="00D42D76">
        <w:rPr>
          <w:rFonts w:asciiTheme="minorHAnsi" w:hAnsiTheme="minorHAnsi" w:cstheme="minorHAnsi"/>
        </w:rPr>
        <w:t xml:space="preserve"> the surrogate mother has </w:t>
      </w:r>
      <w:r w:rsidR="00642C2C">
        <w:rPr>
          <w:rFonts w:asciiTheme="minorHAnsi" w:hAnsiTheme="minorHAnsi" w:cstheme="minorHAnsi"/>
        </w:rPr>
        <w:t>given birth</w:t>
      </w:r>
      <w:r w:rsidR="00B6494C" w:rsidRPr="00D42D76">
        <w:rPr>
          <w:rFonts w:asciiTheme="minorHAnsi" w:hAnsiTheme="minorHAnsi" w:cstheme="minorHAnsi"/>
        </w:rPr>
        <w:t xml:space="preserve">. However, presumably this mitzvah could only apply if the child is also the firstborn of the egg provider (if she is considered the </w:t>
      </w:r>
      <w:r w:rsidR="00410340" w:rsidRPr="00D42D76">
        <w:rPr>
          <w:rFonts w:asciiTheme="minorHAnsi" w:hAnsiTheme="minorHAnsi" w:cstheme="minorHAnsi"/>
        </w:rPr>
        <w:t>real mother). See Bechoros 47b.</w:t>
      </w:r>
    </w:p>
  </w:footnote>
  <w:footnote w:id="10">
    <w:p w14:paraId="2093F9F2" w14:textId="77777777" w:rsidR="00B42F09" w:rsidRPr="00D42D76" w:rsidRDefault="00B42F09" w:rsidP="00B42F09">
      <w:pPr>
        <w:pStyle w:val="FootnoteText"/>
        <w:jc w:val="both"/>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This is not a difficult explanation, as Chazal did not have to deal with cases where the genetic mother was distinct from the birth mother.</w:t>
      </w:r>
    </w:p>
  </w:footnote>
  <w:footnote w:id="11">
    <w:p w14:paraId="67E88138" w14:textId="7E93002A" w:rsidR="00C146E9" w:rsidRPr="00D42D76" w:rsidRDefault="00C146E9">
      <w:pPr>
        <w:pStyle w:val="FootnoteText"/>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w:t>
      </w:r>
      <w:r w:rsidR="00BC7293" w:rsidRPr="00D42D76">
        <w:rPr>
          <w:rFonts w:asciiTheme="minorHAnsi" w:hAnsiTheme="minorHAnsi" w:cstheme="minorHAnsi"/>
        </w:rPr>
        <w:t>See Kid</w:t>
      </w:r>
      <w:r w:rsidR="00086511">
        <w:rPr>
          <w:rFonts w:asciiTheme="minorHAnsi" w:hAnsiTheme="minorHAnsi" w:cstheme="minorHAnsi"/>
        </w:rPr>
        <w:t>d</w:t>
      </w:r>
      <w:r w:rsidR="00BC7293" w:rsidRPr="00D42D76">
        <w:rPr>
          <w:rFonts w:asciiTheme="minorHAnsi" w:hAnsiTheme="minorHAnsi" w:cstheme="minorHAnsi"/>
        </w:rPr>
        <w:t>ushin 77a, Shulchan Aruch Even Ha</w:t>
      </w:r>
      <w:r w:rsidR="00086511">
        <w:rPr>
          <w:rFonts w:asciiTheme="minorHAnsi" w:hAnsiTheme="minorHAnsi" w:cstheme="minorHAnsi"/>
        </w:rPr>
        <w:t>’</w:t>
      </w:r>
      <w:r w:rsidR="00BC7293" w:rsidRPr="00D42D76">
        <w:rPr>
          <w:rFonts w:asciiTheme="minorHAnsi" w:hAnsiTheme="minorHAnsi" w:cstheme="minorHAnsi"/>
        </w:rPr>
        <w:t>ezer 7:21</w:t>
      </w:r>
    </w:p>
  </w:footnote>
  <w:footnote w:id="12">
    <w:p w14:paraId="0D88E7C4" w14:textId="60F1D965" w:rsidR="00252C02" w:rsidRPr="00787243" w:rsidRDefault="00252C02">
      <w:pPr>
        <w:pStyle w:val="FootnoteText"/>
        <w:rPr>
          <w:rFonts w:asciiTheme="minorHAnsi" w:hAnsiTheme="minorHAnsi" w:cstheme="minorHAnsi"/>
        </w:rPr>
      </w:pPr>
      <w:r w:rsidRPr="00787243">
        <w:rPr>
          <w:rStyle w:val="FootnoteReference"/>
          <w:rFonts w:asciiTheme="minorHAnsi" w:hAnsiTheme="minorHAnsi" w:cstheme="minorHAnsi"/>
        </w:rPr>
        <w:footnoteRef/>
      </w:r>
      <w:r>
        <w:rPr>
          <w:rFonts w:asciiTheme="minorHAnsi" w:hAnsiTheme="minorHAnsi" w:cstheme="minorHAnsi"/>
        </w:rPr>
        <w:t xml:space="preserve"> </w:t>
      </w:r>
      <w:r w:rsidRPr="00787243">
        <w:rPr>
          <w:rFonts w:asciiTheme="minorHAnsi" w:hAnsiTheme="minorHAnsi" w:cstheme="minorHAnsi"/>
        </w:rPr>
        <w:t>If anything prior to birth is insignificant, there is no reason to distinguish between this child and any other child of a convert.</w:t>
      </w:r>
    </w:p>
  </w:footnote>
  <w:footnote w:id="13">
    <w:p w14:paraId="5DB2260C" w14:textId="12C5A66A" w:rsidR="00C146E9" w:rsidRPr="00D42D76" w:rsidRDefault="00C146E9">
      <w:pPr>
        <w:pStyle w:val="FootnoteText"/>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w:t>
      </w:r>
      <w:r w:rsidR="00BC7293" w:rsidRPr="00D42D76">
        <w:rPr>
          <w:rFonts w:asciiTheme="minorHAnsi" w:hAnsiTheme="minorHAnsi" w:cstheme="minorHAnsi"/>
        </w:rPr>
        <w:t>Kesu</w:t>
      </w:r>
      <w:r w:rsidR="00A93F5B">
        <w:rPr>
          <w:rFonts w:asciiTheme="minorHAnsi" w:hAnsiTheme="minorHAnsi" w:cstheme="minorHAnsi"/>
        </w:rPr>
        <w:t>b</w:t>
      </w:r>
      <w:r w:rsidR="00BC7293" w:rsidRPr="00D42D76">
        <w:rPr>
          <w:rFonts w:asciiTheme="minorHAnsi" w:hAnsiTheme="minorHAnsi" w:cstheme="minorHAnsi"/>
        </w:rPr>
        <w:t>os 11a</w:t>
      </w:r>
      <w:r w:rsidR="00A967E6">
        <w:rPr>
          <w:rFonts w:asciiTheme="minorHAnsi" w:hAnsiTheme="minorHAnsi" w:cstheme="minorHAnsi"/>
        </w:rPr>
        <w:t xml:space="preserve"> s.v. matbilin</w:t>
      </w:r>
    </w:p>
  </w:footnote>
  <w:footnote w:id="14">
    <w:p w14:paraId="166A78FF" w14:textId="77777777" w:rsidR="00BC7293" w:rsidRPr="00D42D76" w:rsidRDefault="00BC7293" w:rsidP="00BC7293">
      <w:pPr>
        <w:pStyle w:val="FootnoteText"/>
        <w:jc w:val="both"/>
        <w:rPr>
          <w:rFonts w:asciiTheme="minorHAnsi" w:hAnsiTheme="minorHAnsi" w:cstheme="minorHAnsi"/>
          <w:rtl/>
        </w:rPr>
      </w:pPr>
      <w:r w:rsidRPr="00D42D76">
        <w:rPr>
          <w:rStyle w:val="FootnoteReference"/>
          <w:rFonts w:asciiTheme="minorHAnsi" w:hAnsiTheme="minorHAnsi" w:cstheme="minorHAnsi"/>
        </w:rPr>
        <w:footnoteRef/>
      </w:r>
      <w:r w:rsidRPr="00D42D76">
        <w:rPr>
          <w:rFonts w:asciiTheme="minorHAnsi" w:hAnsiTheme="minorHAnsi" w:cstheme="minorHAnsi"/>
        </w:rPr>
        <w:t xml:space="preserve"> As he quotes the law of a foetal convert together with the case of a child who converts (Isurei Biah 13:7). The implication is that the foetal convert could also object and undo his conversion prior to coming of age, although there is some debate over this issue. See Techumin, vol. 20 </w:t>
      </w:r>
      <w:r w:rsidR="00A87C15" w:rsidRPr="00D42D76">
        <w:rPr>
          <w:rFonts w:asciiTheme="minorHAnsi" w:hAnsiTheme="minorHAnsi" w:cstheme="minorHAnsi"/>
        </w:rPr>
        <w:t>from page 251</w:t>
      </w:r>
      <w:r w:rsidRPr="00D42D76">
        <w:rPr>
          <w:rFonts w:asciiTheme="minorHAnsi" w:hAnsiTheme="minorHAnsi" w:cstheme="minorHAnsi"/>
        </w:rPr>
        <w:t>.</w:t>
      </w:r>
    </w:p>
  </w:footnote>
  <w:footnote w:id="15">
    <w:p w14:paraId="0DB091ED" w14:textId="3866EA14" w:rsidR="005527B0" w:rsidRPr="00D42D76" w:rsidRDefault="005527B0" w:rsidP="009E5063">
      <w:pPr>
        <w:pStyle w:val="FootnoteText"/>
        <w:jc w:val="both"/>
        <w:rPr>
          <w:rFonts w:asciiTheme="minorHAnsi" w:hAnsiTheme="minorHAnsi" w:cstheme="minorHAnsi"/>
          <w:rtl/>
        </w:rPr>
      </w:pPr>
      <w:r w:rsidRPr="00D42D76">
        <w:rPr>
          <w:rStyle w:val="FootnoteReference"/>
          <w:rFonts w:asciiTheme="minorHAnsi" w:hAnsiTheme="minorHAnsi" w:cstheme="minorHAnsi"/>
        </w:rPr>
        <w:footnoteRef/>
      </w:r>
      <w:r w:rsidRPr="00D42D76">
        <w:rPr>
          <w:rFonts w:asciiTheme="minorHAnsi" w:hAnsiTheme="minorHAnsi" w:cstheme="minorHAnsi"/>
        </w:rPr>
        <w:t xml:space="preserve"> </w:t>
      </w:r>
      <w:r w:rsidR="009E5063" w:rsidRPr="00D42D76">
        <w:rPr>
          <w:rFonts w:asciiTheme="minorHAnsi" w:hAnsiTheme="minorHAnsi" w:cstheme="minorHAnsi"/>
        </w:rPr>
        <w:t xml:space="preserve">The </w:t>
      </w:r>
      <w:r w:rsidR="009E5063" w:rsidRPr="00334646">
        <w:rPr>
          <w:rFonts w:asciiTheme="minorHAnsi" w:hAnsiTheme="minorHAnsi" w:cstheme="minorHAnsi"/>
          <w:i/>
          <w:iCs/>
        </w:rPr>
        <w:t>gemara</w:t>
      </w:r>
      <w:r w:rsidR="009E5063" w:rsidRPr="00D42D76">
        <w:rPr>
          <w:rFonts w:asciiTheme="minorHAnsi" w:hAnsiTheme="minorHAnsi" w:cstheme="minorHAnsi"/>
        </w:rPr>
        <w:t xml:space="preserve"> in Berachos 60a says that Leah davened that her seventh child should be a girl, in order to allow Rachel to have two of the tribes. The foetus immediately changed into a female. The Targum Yonasan (Bereishis 30:21) </w:t>
      </w:r>
      <w:r w:rsidR="00A93F5B">
        <w:rPr>
          <w:rFonts w:asciiTheme="minorHAnsi" w:hAnsiTheme="minorHAnsi" w:cstheme="minorHAnsi"/>
        </w:rPr>
        <w:t>says a similar but different idea. He says</w:t>
      </w:r>
      <w:r w:rsidR="009E5063" w:rsidRPr="00D42D76">
        <w:rPr>
          <w:rFonts w:asciiTheme="minorHAnsi" w:hAnsiTheme="minorHAnsi" w:cstheme="minorHAnsi"/>
        </w:rPr>
        <w:t xml:space="preserve"> that Yosef was in Leah’s womb and was swapped for Dinah</w:t>
      </w:r>
      <w:r w:rsidR="00A93F5B">
        <w:rPr>
          <w:rFonts w:asciiTheme="minorHAnsi" w:hAnsiTheme="minorHAnsi" w:cstheme="minorHAnsi"/>
        </w:rPr>
        <w:t xml:space="preserve"> who was at the time </w:t>
      </w:r>
      <w:r w:rsidR="009E5063" w:rsidRPr="00D42D76">
        <w:rPr>
          <w:rFonts w:asciiTheme="minorHAnsi" w:hAnsiTheme="minorHAnsi" w:cstheme="minorHAnsi"/>
        </w:rPr>
        <w:t>in Rachel’s womb.</w:t>
      </w:r>
    </w:p>
  </w:footnote>
  <w:footnote w:id="16">
    <w:p w14:paraId="49DAE8EB" w14:textId="72A87937" w:rsidR="003E7DDD" w:rsidRPr="00D42D76" w:rsidRDefault="003E7DDD">
      <w:pPr>
        <w:pStyle w:val="FootnoteText"/>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Ni</w:t>
      </w:r>
      <w:r w:rsidR="00A93F5B">
        <w:rPr>
          <w:rFonts w:asciiTheme="minorHAnsi" w:hAnsiTheme="minorHAnsi" w:cstheme="minorHAnsi"/>
        </w:rPr>
        <w:t>d</w:t>
      </w:r>
      <w:r w:rsidRPr="00D42D76">
        <w:rPr>
          <w:rFonts w:asciiTheme="minorHAnsi" w:hAnsiTheme="minorHAnsi" w:cstheme="minorHAnsi"/>
        </w:rPr>
        <w:t>dah 31a</w:t>
      </w:r>
    </w:p>
  </w:footnote>
  <w:footnote w:id="17">
    <w:p w14:paraId="6E266592" w14:textId="5F2ECCDE" w:rsidR="0010572F" w:rsidRPr="00D42D76" w:rsidRDefault="0010572F">
      <w:pPr>
        <w:pStyle w:val="FootnoteText"/>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Toras Har</w:t>
      </w:r>
      <w:r w:rsidR="00A93F5B">
        <w:rPr>
          <w:rFonts w:asciiTheme="minorHAnsi" w:hAnsiTheme="minorHAnsi" w:cstheme="minorHAnsi"/>
        </w:rPr>
        <w:t>’</w:t>
      </w:r>
      <w:r w:rsidRPr="00D42D76">
        <w:rPr>
          <w:rFonts w:asciiTheme="minorHAnsi" w:hAnsiTheme="minorHAnsi" w:cstheme="minorHAnsi"/>
        </w:rPr>
        <w:t>fuah, pages 176-7</w:t>
      </w:r>
    </w:p>
  </w:footnote>
  <w:footnote w:id="18">
    <w:p w14:paraId="521388F3" w14:textId="77777777" w:rsidR="00AD23FE" w:rsidRPr="00D42D76" w:rsidRDefault="00AD23FE">
      <w:pPr>
        <w:pStyle w:val="FootnoteText"/>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Kiddushin 69a</w:t>
      </w:r>
    </w:p>
  </w:footnote>
  <w:footnote w:id="19">
    <w:p w14:paraId="035E9D11" w14:textId="74A53592" w:rsidR="00252C02" w:rsidRPr="00787243" w:rsidRDefault="00252C02">
      <w:pPr>
        <w:pStyle w:val="FootnoteText"/>
        <w:rPr>
          <w:rFonts w:asciiTheme="minorHAnsi" w:hAnsiTheme="minorHAnsi" w:cstheme="minorHAnsi"/>
        </w:rPr>
      </w:pPr>
      <w:r w:rsidRPr="00787243">
        <w:rPr>
          <w:rStyle w:val="FootnoteReference"/>
          <w:rFonts w:asciiTheme="minorHAnsi" w:hAnsiTheme="minorHAnsi" w:cstheme="minorHAnsi"/>
        </w:rPr>
        <w:footnoteRef/>
      </w:r>
      <w:r w:rsidRPr="00787243">
        <w:rPr>
          <w:rFonts w:asciiTheme="minorHAnsi" w:hAnsiTheme="minorHAnsi" w:cstheme="minorHAnsi"/>
        </w:rPr>
        <w:t xml:space="preserve"> </w:t>
      </w:r>
      <w:r>
        <w:rPr>
          <w:rFonts w:asciiTheme="minorHAnsi" w:hAnsiTheme="minorHAnsi" w:cstheme="minorHAnsi"/>
        </w:rPr>
        <w:t>I went to some effort trying to find out whether this is physically possible, but to no avail. I doubt it has been tried.</w:t>
      </w:r>
    </w:p>
  </w:footnote>
  <w:footnote w:id="20">
    <w:p w14:paraId="5279B64E" w14:textId="77777777" w:rsidR="00BF5B23" w:rsidRPr="00D42D76" w:rsidRDefault="00BF5B23" w:rsidP="00BF5B23">
      <w:pPr>
        <w:pStyle w:val="FootnoteText"/>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w:t>
      </w:r>
      <w:r w:rsidR="00D943FE" w:rsidRPr="00D42D76">
        <w:rPr>
          <w:rFonts w:asciiTheme="minorHAnsi" w:hAnsiTheme="minorHAnsi" w:cstheme="minorHAnsi"/>
        </w:rPr>
        <w:t>Quoted in Kuntres Ratz Katzvi (Reisman)</w:t>
      </w:r>
    </w:p>
  </w:footnote>
  <w:footnote w:id="21">
    <w:p w14:paraId="39452135" w14:textId="63C1B413" w:rsidR="00252C02" w:rsidRPr="00787243" w:rsidRDefault="00252C02" w:rsidP="00787243">
      <w:pPr>
        <w:pStyle w:val="FootnoteText"/>
        <w:rPr>
          <w:rFonts w:asciiTheme="minorHAnsi" w:hAnsiTheme="minorHAnsi" w:cstheme="minorHAnsi"/>
        </w:rPr>
      </w:pPr>
      <w:r w:rsidRPr="00787243">
        <w:rPr>
          <w:rStyle w:val="FootnoteReference"/>
          <w:rFonts w:asciiTheme="minorHAnsi" w:hAnsiTheme="minorHAnsi" w:cstheme="minorHAnsi"/>
        </w:rPr>
        <w:footnoteRef/>
      </w:r>
      <w:r w:rsidRPr="00787243">
        <w:rPr>
          <w:rFonts w:asciiTheme="minorHAnsi" w:hAnsiTheme="minorHAnsi" w:cstheme="minorHAnsi"/>
        </w:rPr>
        <w:t xml:space="preserve"> </w:t>
      </w:r>
      <w:r>
        <w:rPr>
          <w:rFonts w:asciiTheme="minorHAnsi" w:hAnsiTheme="minorHAnsi" w:cstheme="minorHAnsi"/>
        </w:rPr>
        <w:t>Incubators can already hold foetuses at the beginning and end of development. R’ Reisman</w:t>
      </w:r>
      <w:r w:rsidR="00971C6C">
        <w:rPr>
          <w:rFonts w:asciiTheme="minorHAnsi" w:hAnsiTheme="minorHAnsi" w:cstheme="minorHAnsi"/>
        </w:rPr>
        <w:t xml:space="preserve"> has </w:t>
      </w:r>
      <w:r>
        <w:rPr>
          <w:rFonts w:asciiTheme="minorHAnsi" w:hAnsiTheme="minorHAnsi" w:cstheme="minorHAnsi"/>
        </w:rPr>
        <w:t>extrapolat</w:t>
      </w:r>
      <w:r w:rsidR="00971C6C">
        <w:rPr>
          <w:rFonts w:asciiTheme="minorHAnsi" w:hAnsiTheme="minorHAnsi" w:cstheme="minorHAnsi"/>
        </w:rPr>
        <w:t>ed, although I am unaware of any proof as to whether or not this is possible.</w:t>
      </w:r>
    </w:p>
  </w:footnote>
  <w:footnote w:id="22">
    <w:p w14:paraId="2253BAFC" w14:textId="77777777" w:rsidR="001331F6" w:rsidRPr="00D42D76" w:rsidRDefault="001331F6" w:rsidP="001331F6">
      <w:pPr>
        <w:pStyle w:val="FootnoteText"/>
        <w:jc w:val="both"/>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We already know that halachically there are fatherless children, the prime example being when only one of the parents is Jewish. This will also almost certainly be the case when it comes to cloning.</w:t>
      </w:r>
    </w:p>
  </w:footnote>
  <w:footnote w:id="23">
    <w:p w14:paraId="01391790" w14:textId="77777777" w:rsidR="00D1202C" w:rsidRPr="00D42D76" w:rsidRDefault="00D1202C">
      <w:pPr>
        <w:pStyle w:val="FootnoteText"/>
        <w:rPr>
          <w:rFonts w:asciiTheme="minorHAnsi" w:hAnsiTheme="minorHAnsi" w:cstheme="minorHAnsi"/>
        </w:rPr>
      </w:pPr>
      <w:r w:rsidRPr="00D42D76">
        <w:rPr>
          <w:rStyle w:val="FootnoteReference"/>
          <w:rFonts w:asciiTheme="minorHAnsi" w:hAnsiTheme="minorHAnsi" w:cstheme="minorHAnsi"/>
        </w:rPr>
        <w:footnoteRef/>
      </w:r>
      <w:r w:rsidR="003E55F9" w:rsidRPr="00D42D76">
        <w:rPr>
          <w:rFonts w:asciiTheme="minorHAnsi" w:hAnsiTheme="minorHAnsi" w:cstheme="minorHAnsi"/>
        </w:rPr>
        <w:t xml:space="preserve"> Yevamos 14a</w:t>
      </w:r>
    </w:p>
  </w:footnote>
  <w:footnote w:id="24">
    <w:p w14:paraId="0649A3C4" w14:textId="5143ECD9" w:rsidR="00D1202C" w:rsidRPr="00D42D76" w:rsidRDefault="00D1202C" w:rsidP="005527B0">
      <w:pPr>
        <w:pStyle w:val="FootnoteText"/>
        <w:jc w:val="both"/>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As when th</w:t>
      </w:r>
      <w:r w:rsidR="005527B0" w:rsidRPr="00D42D76">
        <w:rPr>
          <w:rFonts w:asciiTheme="minorHAnsi" w:hAnsiTheme="minorHAnsi" w:cstheme="minorHAnsi"/>
        </w:rPr>
        <w:t xml:space="preserve">ere is no mitzvah of </w:t>
      </w:r>
      <w:r w:rsidR="005527B0" w:rsidRPr="00334646">
        <w:rPr>
          <w:rFonts w:asciiTheme="minorHAnsi" w:hAnsiTheme="minorHAnsi" w:cstheme="minorHAnsi"/>
          <w:i/>
          <w:iCs/>
        </w:rPr>
        <w:t>yibum</w:t>
      </w:r>
      <w:r w:rsidR="005527B0" w:rsidRPr="00D42D76">
        <w:rPr>
          <w:rFonts w:asciiTheme="minorHAnsi" w:hAnsiTheme="minorHAnsi" w:cstheme="minorHAnsi"/>
        </w:rPr>
        <w:t>, the</w:t>
      </w:r>
      <w:r w:rsidRPr="00D42D76">
        <w:rPr>
          <w:rFonts w:asciiTheme="minorHAnsi" w:hAnsiTheme="minorHAnsi" w:cstheme="minorHAnsi"/>
        </w:rPr>
        <w:t xml:space="preserve"> dead brother’s wife is </w:t>
      </w:r>
      <w:r w:rsidR="00F12F41">
        <w:rPr>
          <w:rFonts w:asciiTheme="minorHAnsi" w:hAnsiTheme="minorHAnsi" w:cstheme="minorHAnsi"/>
        </w:rPr>
        <w:t xml:space="preserve">a </w:t>
      </w:r>
      <w:r w:rsidRPr="00D42D76">
        <w:rPr>
          <w:rFonts w:asciiTheme="minorHAnsi" w:hAnsiTheme="minorHAnsi" w:cstheme="minorHAnsi"/>
        </w:rPr>
        <w:t>forbidden relative.</w:t>
      </w:r>
    </w:p>
  </w:footnote>
  <w:footnote w:id="25">
    <w:p w14:paraId="521C4F60" w14:textId="77777777" w:rsidR="003E55F9" w:rsidRPr="00D42D76" w:rsidRDefault="003E55F9">
      <w:pPr>
        <w:pStyle w:val="FootnoteText"/>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Yevamos 14b</w:t>
      </w:r>
    </w:p>
  </w:footnote>
  <w:footnote w:id="26">
    <w:p w14:paraId="231DEB8E" w14:textId="3D3D34A2" w:rsidR="00DF07BA" w:rsidRPr="00D42D76" w:rsidRDefault="00DF07BA" w:rsidP="00DF07BA">
      <w:pPr>
        <w:pStyle w:val="FootnoteText"/>
        <w:jc w:val="both"/>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The parents or beis din can convert their child without any need for him to accept</w:t>
      </w:r>
      <w:r w:rsidR="00F12F41">
        <w:rPr>
          <w:rFonts w:asciiTheme="minorHAnsi" w:hAnsiTheme="minorHAnsi" w:cstheme="minorHAnsi"/>
        </w:rPr>
        <w:t>, as per</w:t>
      </w:r>
      <w:r w:rsidRPr="00D42D76">
        <w:rPr>
          <w:rFonts w:asciiTheme="minorHAnsi" w:hAnsiTheme="minorHAnsi" w:cstheme="minorHAnsi"/>
        </w:rPr>
        <w:t xml:space="preserve"> Kesu</w:t>
      </w:r>
      <w:r w:rsidR="00F12F41">
        <w:rPr>
          <w:rFonts w:asciiTheme="minorHAnsi" w:hAnsiTheme="minorHAnsi" w:cstheme="minorHAnsi"/>
        </w:rPr>
        <w:t>b</w:t>
      </w:r>
      <w:r w:rsidRPr="00D42D76">
        <w:rPr>
          <w:rFonts w:asciiTheme="minorHAnsi" w:hAnsiTheme="minorHAnsi" w:cstheme="minorHAnsi"/>
        </w:rPr>
        <w:t>os 11a. Although he can reject this conversion when he reaches adulthood, this will be rare provided that he has any kind of relationship with his parents and a good Jewish education.</w:t>
      </w:r>
    </w:p>
  </w:footnote>
  <w:footnote w:id="27">
    <w:p w14:paraId="4DE25A5C" w14:textId="6C057B6F" w:rsidR="00DF07BA" w:rsidRPr="00D42D76" w:rsidRDefault="00DF07BA" w:rsidP="00334646">
      <w:pPr>
        <w:pStyle w:val="FootnoteText"/>
        <w:jc w:val="both"/>
        <w:rPr>
          <w:rFonts w:asciiTheme="minorHAnsi" w:hAnsiTheme="minorHAnsi" w:cstheme="minorHAnsi"/>
        </w:rPr>
      </w:pPr>
      <w:r w:rsidRPr="00D42D76">
        <w:rPr>
          <w:rStyle w:val="FootnoteReference"/>
          <w:rFonts w:asciiTheme="minorHAnsi" w:hAnsiTheme="minorHAnsi" w:cstheme="minorHAnsi"/>
        </w:rPr>
        <w:footnoteRef/>
      </w:r>
      <w:r w:rsidRPr="00D42D76">
        <w:rPr>
          <w:rFonts w:asciiTheme="minorHAnsi" w:hAnsiTheme="minorHAnsi" w:cstheme="minorHAnsi"/>
        </w:rPr>
        <w:t xml:space="preserve"> There are also halachic ramifications</w:t>
      </w:r>
      <w:r w:rsidR="00F12F41">
        <w:rPr>
          <w:rFonts w:asciiTheme="minorHAnsi" w:hAnsiTheme="minorHAnsi" w:cstheme="minorHAnsi"/>
        </w:rPr>
        <w:t xml:space="preserve"> to having the status of a convert</w:t>
      </w:r>
      <w:r w:rsidRPr="00D42D76">
        <w:rPr>
          <w:rFonts w:asciiTheme="minorHAnsi" w:hAnsiTheme="minorHAnsi" w:cstheme="minorHAnsi"/>
        </w:rPr>
        <w:t xml:space="preserve"> as a female convert and daughters of </w:t>
      </w:r>
      <w:r w:rsidR="00334646">
        <w:rPr>
          <w:rFonts w:asciiTheme="minorHAnsi" w:hAnsiTheme="minorHAnsi" w:cstheme="minorHAnsi"/>
        </w:rPr>
        <w:t>two</w:t>
      </w:r>
      <w:r w:rsidRPr="00D42D76">
        <w:rPr>
          <w:rFonts w:asciiTheme="minorHAnsi" w:hAnsiTheme="minorHAnsi" w:cstheme="minorHAnsi"/>
        </w:rPr>
        <w:t xml:space="preserve"> convert</w:t>
      </w:r>
      <w:r w:rsidR="00334646">
        <w:rPr>
          <w:rFonts w:asciiTheme="minorHAnsi" w:hAnsiTheme="minorHAnsi" w:cstheme="minorHAnsi"/>
        </w:rPr>
        <w:t>s</w:t>
      </w:r>
      <w:r w:rsidRPr="00D42D76">
        <w:rPr>
          <w:rFonts w:asciiTheme="minorHAnsi" w:hAnsiTheme="minorHAnsi" w:cstheme="minorHAnsi"/>
        </w:rPr>
        <w:t xml:space="preserve"> cannot marry Kohanim.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71CBF" w14:textId="77777777" w:rsidR="00071EFB" w:rsidRDefault="00071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71243" w14:textId="77777777" w:rsidR="00FF7FDC" w:rsidRDefault="00FF7FDC">
    <w:pPr>
      <w:pStyle w:val="Header"/>
    </w:pPr>
  </w:p>
  <w:p w14:paraId="60047B37" w14:textId="77777777" w:rsidR="00FF7FDC" w:rsidRDefault="00FF7FD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7C59D" w14:textId="77777777" w:rsidR="00071EFB" w:rsidRDefault="00071E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62280"/>
    <w:multiLevelType w:val="hybridMultilevel"/>
    <w:tmpl w:val="89121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35C4E85"/>
    <w:multiLevelType w:val="hybridMultilevel"/>
    <w:tmpl w:val="9CC6D1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670652"/>
    <w:multiLevelType w:val="hybridMultilevel"/>
    <w:tmpl w:val="C6229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447"/>
    <w:rsid w:val="00002967"/>
    <w:rsid w:val="00007AC4"/>
    <w:rsid w:val="0001127B"/>
    <w:rsid w:val="000175A2"/>
    <w:rsid w:val="00020966"/>
    <w:rsid w:val="0002320C"/>
    <w:rsid w:val="00023D43"/>
    <w:rsid w:val="00024ABC"/>
    <w:rsid w:val="00025098"/>
    <w:rsid w:val="00025582"/>
    <w:rsid w:val="00025855"/>
    <w:rsid w:val="00025F35"/>
    <w:rsid w:val="00027E51"/>
    <w:rsid w:val="000304DC"/>
    <w:rsid w:val="00031C7A"/>
    <w:rsid w:val="00032464"/>
    <w:rsid w:val="00032C5C"/>
    <w:rsid w:val="000350A0"/>
    <w:rsid w:val="00035591"/>
    <w:rsid w:val="00037315"/>
    <w:rsid w:val="000373DE"/>
    <w:rsid w:val="00037DC1"/>
    <w:rsid w:val="00046BE9"/>
    <w:rsid w:val="00047278"/>
    <w:rsid w:val="000517E1"/>
    <w:rsid w:val="00052D6E"/>
    <w:rsid w:val="0005517C"/>
    <w:rsid w:val="000566AF"/>
    <w:rsid w:val="0006042B"/>
    <w:rsid w:val="00061716"/>
    <w:rsid w:val="00062502"/>
    <w:rsid w:val="0006371A"/>
    <w:rsid w:val="00063A19"/>
    <w:rsid w:val="00065100"/>
    <w:rsid w:val="00065DF0"/>
    <w:rsid w:val="00071EFB"/>
    <w:rsid w:val="0007216B"/>
    <w:rsid w:val="00072993"/>
    <w:rsid w:val="00073FC3"/>
    <w:rsid w:val="000745BE"/>
    <w:rsid w:val="000764C4"/>
    <w:rsid w:val="0008186E"/>
    <w:rsid w:val="00083C05"/>
    <w:rsid w:val="00085D7D"/>
    <w:rsid w:val="00085DA4"/>
    <w:rsid w:val="0008625E"/>
    <w:rsid w:val="00086511"/>
    <w:rsid w:val="00090C93"/>
    <w:rsid w:val="00091C7B"/>
    <w:rsid w:val="00092DC9"/>
    <w:rsid w:val="000A0027"/>
    <w:rsid w:val="000A186A"/>
    <w:rsid w:val="000A29EF"/>
    <w:rsid w:val="000A43AC"/>
    <w:rsid w:val="000A48A9"/>
    <w:rsid w:val="000A639C"/>
    <w:rsid w:val="000B32AB"/>
    <w:rsid w:val="000B32F0"/>
    <w:rsid w:val="000B47E1"/>
    <w:rsid w:val="000B5662"/>
    <w:rsid w:val="000B60D9"/>
    <w:rsid w:val="000B70ED"/>
    <w:rsid w:val="000C0B54"/>
    <w:rsid w:val="000C204B"/>
    <w:rsid w:val="000C2561"/>
    <w:rsid w:val="000C4084"/>
    <w:rsid w:val="000C78AE"/>
    <w:rsid w:val="000D188F"/>
    <w:rsid w:val="000D3118"/>
    <w:rsid w:val="000D501A"/>
    <w:rsid w:val="000E0F6C"/>
    <w:rsid w:val="000E2323"/>
    <w:rsid w:val="000E3AA6"/>
    <w:rsid w:val="000E60B5"/>
    <w:rsid w:val="000F110F"/>
    <w:rsid w:val="000F1447"/>
    <w:rsid w:val="000F24C2"/>
    <w:rsid w:val="000F39D9"/>
    <w:rsid w:val="000F456E"/>
    <w:rsid w:val="000F49EB"/>
    <w:rsid w:val="000F4BC2"/>
    <w:rsid w:val="000F595B"/>
    <w:rsid w:val="00100DBD"/>
    <w:rsid w:val="00103B46"/>
    <w:rsid w:val="00103EAD"/>
    <w:rsid w:val="0010572F"/>
    <w:rsid w:val="0010635B"/>
    <w:rsid w:val="001072EC"/>
    <w:rsid w:val="00107A56"/>
    <w:rsid w:val="00111CAD"/>
    <w:rsid w:val="0011229B"/>
    <w:rsid w:val="00117002"/>
    <w:rsid w:val="0012150C"/>
    <w:rsid w:val="00121A3E"/>
    <w:rsid w:val="001220A6"/>
    <w:rsid w:val="001235F3"/>
    <w:rsid w:val="001255A9"/>
    <w:rsid w:val="001266B5"/>
    <w:rsid w:val="00127D10"/>
    <w:rsid w:val="0013117D"/>
    <w:rsid w:val="00132494"/>
    <w:rsid w:val="001327B9"/>
    <w:rsid w:val="00132E22"/>
    <w:rsid w:val="001331F6"/>
    <w:rsid w:val="00135733"/>
    <w:rsid w:val="001366A3"/>
    <w:rsid w:val="00136D84"/>
    <w:rsid w:val="00140B62"/>
    <w:rsid w:val="00142541"/>
    <w:rsid w:val="00144194"/>
    <w:rsid w:val="0014788A"/>
    <w:rsid w:val="00147E5E"/>
    <w:rsid w:val="00150663"/>
    <w:rsid w:val="00150A38"/>
    <w:rsid w:val="00152196"/>
    <w:rsid w:val="00152DBF"/>
    <w:rsid w:val="00152FF3"/>
    <w:rsid w:val="00153C58"/>
    <w:rsid w:val="0015478F"/>
    <w:rsid w:val="001549AF"/>
    <w:rsid w:val="0015692D"/>
    <w:rsid w:val="0016448C"/>
    <w:rsid w:val="00164839"/>
    <w:rsid w:val="00167EBE"/>
    <w:rsid w:val="001703BE"/>
    <w:rsid w:val="00170CD9"/>
    <w:rsid w:val="00172993"/>
    <w:rsid w:val="00173231"/>
    <w:rsid w:val="0017609E"/>
    <w:rsid w:val="00180E68"/>
    <w:rsid w:val="001823A7"/>
    <w:rsid w:val="0018484D"/>
    <w:rsid w:val="00184A4B"/>
    <w:rsid w:val="00184DBB"/>
    <w:rsid w:val="00185015"/>
    <w:rsid w:val="001879DF"/>
    <w:rsid w:val="00190CB1"/>
    <w:rsid w:val="0019270F"/>
    <w:rsid w:val="001934B3"/>
    <w:rsid w:val="00193551"/>
    <w:rsid w:val="0019355E"/>
    <w:rsid w:val="00196EE4"/>
    <w:rsid w:val="00196F9B"/>
    <w:rsid w:val="001A0DC3"/>
    <w:rsid w:val="001A3942"/>
    <w:rsid w:val="001A3CC5"/>
    <w:rsid w:val="001A7223"/>
    <w:rsid w:val="001A750A"/>
    <w:rsid w:val="001A786A"/>
    <w:rsid w:val="001A7FBF"/>
    <w:rsid w:val="001B1148"/>
    <w:rsid w:val="001B1C87"/>
    <w:rsid w:val="001B45A7"/>
    <w:rsid w:val="001B63CF"/>
    <w:rsid w:val="001B7DB8"/>
    <w:rsid w:val="001C1BBF"/>
    <w:rsid w:val="001C2A28"/>
    <w:rsid w:val="001C442B"/>
    <w:rsid w:val="001C63B9"/>
    <w:rsid w:val="001C7BD3"/>
    <w:rsid w:val="001D1100"/>
    <w:rsid w:val="001D235F"/>
    <w:rsid w:val="001D40ED"/>
    <w:rsid w:val="001D556E"/>
    <w:rsid w:val="001D7A06"/>
    <w:rsid w:val="001D7BAB"/>
    <w:rsid w:val="001E08D0"/>
    <w:rsid w:val="001E1A18"/>
    <w:rsid w:val="001E73E1"/>
    <w:rsid w:val="001F01CC"/>
    <w:rsid w:val="001F0208"/>
    <w:rsid w:val="001F0476"/>
    <w:rsid w:val="001F2263"/>
    <w:rsid w:val="001F4EB8"/>
    <w:rsid w:val="001F62EB"/>
    <w:rsid w:val="001F7D90"/>
    <w:rsid w:val="002015D1"/>
    <w:rsid w:val="00201D4F"/>
    <w:rsid w:val="00202F75"/>
    <w:rsid w:val="00204BFC"/>
    <w:rsid w:val="002052EB"/>
    <w:rsid w:val="00206C00"/>
    <w:rsid w:val="00207906"/>
    <w:rsid w:val="00210DC1"/>
    <w:rsid w:val="002119DF"/>
    <w:rsid w:val="00212881"/>
    <w:rsid w:val="00217BC5"/>
    <w:rsid w:val="00217EF8"/>
    <w:rsid w:val="002210FF"/>
    <w:rsid w:val="00222C1F"/>
    <w:rsid w:val="00233B3A"/>
    <w:rsid w:val="00234A23"/>
    <w:rsid w:val="0023704B"/>
    <w:rsid w:val="00237737"/>
    <w:rsid w:val="00237B73"/>
    <w:rsid w:val="00240ED9"/>
    <w:rsid w:val="00244513"/>
    <w:rsid w:val="00245A07"/>
    <w:rsid w:val="00247229"/>
    <w:rsid w:val="0025052B"/>
    <w:rsid w:val="00250D19"/>
    <w:rsid w:val="00252C02"/>
    <w:rsid w:val="0025388C"/>
    <w:rsid w:val="00254870"/>
    <w:rsid w:val="0025776B"/>
    <w:rsid w:val="00260005"/>
    <w:rsid w:val="00262BDA"/>
    <w:rsid w:val="00262DD9"/>
    <w:rsid w:val="00265772"/>
    <w:rsid w:val="00270561"/>
    <w:rsid w:val="00270619"/>
    <w:rsid w:val="00271DF6"/>
    <w:rsid w:val="00272C15"/>
    <w:rsid w:val="002737BF"/>
    <w:rsid w:val="00276759"/>
    <w:rsid w:val="00276AD2"/>
    <w:rsid w:val="00276FE7"/>
    <w:rsid w:val="00281AA5"/>
    <w:rsid w:val="00287295"/>
    <w:rsid w:val="00290A48"/>
    <w:rsid w:val="002913EF"/>
    <w:rsid w:val="00292029"/>
    <w:rsid w:val="00292928"/>
    <w:rsid w:val="00292DA7"/>
    <w:rsid w:val="00295824"/>
    <w:rsid w:val="00297700"/>
    <w:rsid w:val="00297A0C"/>
    <w:rsid w:val="002A00C9"/>
    <w:rsid w:val="002A0700"/>
    <w:rsid w:val="002A0D46"/>
    <w:rsid w:val="002A1F78"/>
    <w:rsid w:val="002A3309"/>
    <w:rsid w:val="002A38DE"/>
    <w:rsid w:val="002B289D"/>
    <w:rsid w:val="002B2C54"/>
    <w:rsid w:val="002B4323"/>
    <w:rsid w:val="002B6CC9"/>
    <w:rsid w:val="002B6CD9"/>
    <w:rsid w:val="002C09A7"/>
    <w:rsid w:val="002C1075"/>
    <w:rsid w:val="002C1E4A"/>
    <w:rsid w:val="002C49B1"/>
    <w:rsid w:val="002C5DB6"/>
    <w:rsid w:val="002C5FED"/>
    <w:rsid w:val="002C635E"/>
    <w:rsid w:val="002D3CCD"/>
    <w:rsid w:val="002E13B3"/>
    <w:rsid w:val="002E1B0D"/>
    <w:rsid w:val="002E476E"/>
    <w:rsid w:val="002E624F"/>
    <w:rsid w:val="002F0E52"/>
    <w:rsid w:val="002F1A0A"/>
    <w:rsid w:val="002F1B0C"/>
    <w:rsid w:val="002F4B89"/>
    <w:rsid w:val="002F62D4"/>
    <w:rsid w:val="003035A0"/>
    <w:rsid w:val="00303626"/>
    <w:rsid w:val="0030406C"/>
    <w:rsid w:val="00306715"/>
    <w:rsid w:val="00307828"/>
    <w:rsid w:val="00315D0C"/>
    <w:rsid w:val="00316CAA"/>
    <w:rsid w:val="003171ED"/>
    <w:rsid w:val="00317319"/>
    <w:rsid w:val="0031777A"/>
    <w:rsid w:val="00317C31"/>
    <w:rsid w:val="00320C73"/>
    <w:rsid w:val="00322497"/>
    <w:rsid w:val="00325166"/>
    <w:rsid w:val="00325757"/>
    <w:rsid w:val="0032693A"/>
    <w:rsid w:val="00327F3B"/>
    <w:rsid w:val="00330326"/>
    <w:rsid w:val="003307A8"/>
    <w:rsid w:val="00330A9E"/>
    <w:rsid w:val="003331A5"/>
    <w:rsid w:val="00333DD2"/>
    <w:rsid w:val="00334646"/>
    <w:rsid w:val="00340212"/>
    <w:rsid w:val="00340AA5"/>
    <w:rsid w:val="00340D05"/>
    <w:rsid w:val="00340E18"/>
    <w:rsid w:val="0034286A"/>
    <w:rsid w:val="003441C7"/>
    <w:rsid w:val="00344380"/>
    <w:rsid w:val="00344E27"/>
    <w:rsid w:val="003459EA"/>
    <w:rsid w:val="00347F01"/>
    <w:rsid w:val="0035335E"/>
    <w:rsid w:val="00353AD2"/>
    <w:rsid w:val="00353C64"/>
    <w:rsid w:val="00354D5C"/>
    <w:rsid w:val="003554AB"/>
    <w:rsid w:val="00364CF5"/>
    <w:rsid w:val="00370E3E"/>
    <w:rsid w:val="00371EDB"/>
    <w:rsid w:val="00372DCC"/>
    <w:rsid w:val="003768EB"/>
    <w:rsid w:val="0037779F"/>
    <w:rsid w:val="003849E7"/>
    <w:rsid w:val="00385AB1"/>
    <w:rsid w:val="0038623F"/>
    <w:rsid w:val="00390A9B"/>
    <w:rsid w:val="00393098"/>
    <w:rsid w:val="00393F87"/>
    <w:rsid w:val="003A1094"/>
    <w:rsid w:val="003A5168"/>
    <w:rsid w:val="003A559E"/>
    <w:rsid w:val="003A6F2A"/>
    <w:rsid w:val="003B0453"/>
    <w:rsid w:val="003B345D"/>
    <w:rsid w:val="003B4811"/>
    <w:rsid w:val="003B4DB2"/>
    <w:rsid w:val="003B5DE5"/>
    <w:rsid w:val="003B7AE5"/>
    <w:rsid w:val="003C10AA"/>
    <w:rsid w:val="003C27D4"/>
    <w:rsid w:val="003C36E8"/>
    <w:rsid w:val="003D2A69"/>
    <w:rsid w:val="003D3777"/>
    <w:rsid w:val="003D5906"/>
    <w:rsid w:val="003D7D3E"/>
    <w:rsid w:val="003E3727"/>
    <w:rsid w:val="003E55F9"/>
    <w:rsid w:val="003E65AB"/>
    <w:rsid w:val="003E7DDD"/>
    <w:rsid w:val="003F031A"/>
    <w:rsid w:val="003F1FDD"/>
    <w:rsid w:val="003F26F8"/>
    <w:rsid w:val="003F4227"/>
    <w:rsid w:val="003F4358"/>
    <w:rsid w:val="003F599C"/>
    <w:rsid w:val="003F7DA8"/>
    <w:rsid w:val="00400C59"/>
    <w:rsid w:val="00403BAA"/>
    <w:rsid w:val="004061DD"/>
    <w:rsid w:val="00406901"/>
    <w:rsid w:val="00406C19"/>
    <w:rsid w:val="00407FDE"/>
    <w:rsid w:val="00410340"/>
    <w:rsid w:val="0041048D"/>
    <w:rsid w:val="00412234"/>
    <w:rsid w:val="00414BC1"/>
    <w:rsid w:val="00421894"/>
    <w:rsid w:val="00422888"/>
    <w:rsid w:val="0042361F"/>
    <w:rsid w:val="0042445A"/>
    <w:rsid w:val="00427F87"/>
    <w:rsid w:val="0043049B"/>
    <w:rsid w:val="00430B30"/>
    <w:rsid w:val="00435988"/>
    <w:rsid w:val="00435C7A"/>
    <w:rsid w:val="00440149"/>
    <w:rsid w:val="00440253"/>
    <w:rsid w:val="00441E59"/>
    <w:rsid w:val="0044614F"/>
    <w:rsid w:val="004533C9"/>
    <w:rsid w:val="004557CE"/>
    <w:rsid w:val="004560E7"/>
    <w:rsid w:val="004568D4"/>
    <w:rsid w:val="00460B5A"/>
    <w:rsid w:val="004647B7"/>
    <w:rsid w:val="00464A1B"/>
    <w:rsid w:val="0046725F"/>
    <w:rsid w:val="0046762F"/>
    <w:rsid w:val="00472442"/>
    <w:rsid w:val="00472465"/>
    <w:rsid w:val="00473898"/>
    <w:rsid w:val="004750F8"/>
    <w:rsid w:val="0047511D"/>
    <w:rsid w:val="00475DB1"/>
    <w:rsid w:val="00475FB0"/>
    <w:rsid w:val="004761FB"/>
    <w:rsid w:val="00480A3B"/>
    <w:rsid w:val="00483886"/>
    <w:rsid w:val="00487B06"/>
    <w:rsid w:val="00491AC2"/>
    <w:rsid w:val="0049373A"/>
    <w:rsid w:val="00493E8A"/>
    <w:rsid w:val="00495165"/>
    <w:rsid w:val="004963CB"/>
    <w:rsid w:val="0049696F"/>
    <w:rsid w:val="00497778"/>
    <w:rsid w:val="004A16A8"/>
    <w:rsid w:val="004A22DE"/>
    <w:rsid w:val="004A4007"/>
    <w:rsid w:val="004A54C8"/>
    <w:rsid w:val="004A6F62"/>
    <w:rsid w:val="004A709E"/>
    <w:rsid w:val="004A746C"/>
    <w:rsid w:val="004B1DAC"/>
    <w:rsid w:val="004B3833"/>
    <w:rsid w:val="004B5846"/>
    <w:rsid w:val="004B69DD"/>
    <w:rsid w:val="004C086A"/>
    <w:rsid w:val="004C0908"/>
    <w:rsid w:val="004C140F"/>
    <w:rsid w:val="004C1B42"/>
    <w:rsid w:val="004C2B11"/>
    <w:rsid w:val="004C2D08"/>
    <w:rsid w:val="004C3A8B"/>
    <w:rsid w:val="004C7378"/>
    <w:rsid w:val="004C756D"/>
    <w:rsid w:val="004D14D3"/>
    <w:rsid w:val="004D3802"/>
    <w:rsid w:val="004D4D9A"/>
    <w:rsid w:val="004E0BBD"/>
    <w:rsid w:val="004E118B"/>
    <w:rsid w:val="004E2069"/>
    <w:rsid w:val="004E3D28"/>
    <w:rsid w:val="004E7F55"/>
    <w:rsid w:val="004F0FA2"/>
    <w:rsid w:val="004F18DB"/>
    <w:rsid w:val="004F3B8F"/>
    <w:rsid w:val="004F5E96"/>
    <w:rsid w:val="004F617F"/>
    <w:rsid w:val="004F6BC8"/>
    <w:rsid w:val="005026C3"/>
    <w:rsid w:val="005028B6"/>
    <w:rsid w:val="005028D8"/>
    <w:rsid w:val="005039BA"/>
    <w:rsid w:val="0050498C"/>
    <w:rsid w:val="0050799B"/>
    <w:rsid w:val="0051386F"/>
    <w:rsid w:val="00514B42"/>
    <w:rsid w:val="00515D66"/>
    <w:rsid w:val="00516C0E"/>
    <w:rsid w:val="00524AF2"/>
    <w:rsid w:val="00524BE7"/>
    <w:rsid w:val="005263E9"/>
    <w:rsid w:val="00526FEA"/>
    <w:rsid w:val="00527B9E"/>
    <w:rsid w:val="0053067D"/>
    <w:rsid w:val="0053270D"/>
    <w:rsid w:val="00532E04"/>
    <w:rsid w:val="00534152"/>
    <w:rsid w:val="00536797"/>
    <w:rsid w:val="005406CF"/>
    <w:rsid w:val="005438B1"/>
    <w:rsid w:val="00543B1B"/>
    <w:rsid w:val="005463FF"/>
    <w:rsid w:val="0055046F"/>
    <w:rsid w:val="00551890"/>
    <w:rsid w:val="005527B0"/>
    <w:rsid w:val="005527B2"/>
    <w:rsid w:val="00553D23"/>
    <w:rsid w:val="00553EF9"/>
    <w:rsid w:val="00554D4B"/>
    <w:rsid w:val="005561EA"/>
    <w:rsid w:val="00556284"/>
    <w:rsid w:val="00561E09"/>
    <w:rsid w:val="00563636"/>
    <w:rsid w:val="00565189"/>
    <w:rsid w:val="005658AE"/>
    <w:rsid w:val="005663C8"/>
    <w:rsid w:val="00570D2A"/>
    <w:rsid w:val="00574178"/>
    <w:rsid w:val="0057419F"/>
    <w:rsid w:val="005745B5"/>
    <w:rsid w:val="005748D9"/>
    <w:rsid w:val="00575C74"/>
    <w:rsid w:val="00576FD5"/>
    <w:rsid w:val="00577BF6"/>
    <w:rsid w:val="005819F0"/>
    <w:rsid w:val="0058756C"/>
    <w:rsid w:val="00590561"/>
    <w:rsid w:val="005959E0"/>
    <w:rsid w:val="005965B5"/>
    <w:rsid w:val="005968B7"/>
    <w:rsid w:val="00596DC6"/>
    <w:rsid w:val="005A26D2"/>
    <w:rsid w:val="005A4C9E"/>
    <w:rsid w:val="005A5A80"/>
    <w:rsid w:val="005A68C9"/>
    <w:rsid w:val="005A6E98"/>
    <w:rsid w:val="005A792D"/>
    <w:rsid w:val="005B3256"/>
    <w:rsid w:val="005B5E07"/>
    <w:rsid w:val="005C0EA0"/>
    <w:rsid w:val="005C17FB"/>
    <w:rsid w:val="005C1AA1"/>
    <w:rsid w:val="005C26FA"/>
    <w:rsid w:val="005C3E7B"/>
    <w:rsid w:val="005C42D9"/>
    <w:rsid w:val="005D3B19"/>
    <w:rsid w:val="005E0F93"/>
    <w:rsid w:val="005E3651"/>
    <w:rsid w:val="005E3D65"/>
    <w:rsid w:val="005E4BEC"/>
    <w:rsid w:val="005E5140"/>
    <w:rsid w:val="005F0B26"/>
    <w:rsid w:val="005F11D1"/>
    <w:rsid w:val="005F3142"/>
    <w:rsid w:val="005F35C5"/>
    <w:rsid w:val="005F5660"/>
    <w:rsid w:val="006018AF"/>
    <w:rsid w:val="006046FC"/>
    <w:rsid w:val="00611F56"/>
    <w:rsid w:val="00617992"/>
    <w:rsid w:val="0062142D"/>
    <w:rsid w:val="0062290F"/>
    <w:rsid w:val="00635BAE"/>
    <w:rsid w:val="006366B2"/>
    <w:rsid w:val="00637142"/>
    <w:rsid w:val="00640794"/>
    <w:rsid w:val="00640DEC"/>
    <w:rsid w:val="00640FD4"/>
    <w:rsid w:val="00641108"/>
    <w:rsid w:val="00641DD3"/>
    <w:rsid w:val="00642C2C"/>
    <w:rsid w:val="00643182"/>
    <w:rsid w:val="006453BB"/>
    <w:rsid w:val="00645464"/>
    <w:rsid w:val="00651B2F"/>
    <w:rsid w:val="0065414B"/>
    <w:rsid w:val="00654826"/>
    <w:rsid w:val="00655D03"/>
    <w:rsid w:val="00656694"/>
    <w:rsid w:val="0066074B"/>
    <w:rsid w:val="00661027"/>
    <w:rsid w:val="006615D1"/>
    <w:rsid w:val="00663855"/>
    <w:rsid w:val="00663CB9"/>
    <w:rsid w:val="006665DD"/>
    <w:rsid w:val="00671AC4"/>
    <w:rsid w:val="00671EC2"/>
    <w:rsid w:val="006720C0"/>
    <w:rsid w:val="00675B74"/>
    <w:rsid w:val="00675C0F"/>
    <w:rsid w:val="00677367"/>
    <w:rsid w:val="006811A7"/>
    <w:rsid w:val="00682620"/>
    <w:rsid w:val="00682DA7"/>
    <w:rsid w:val="0068339A"/>
    <w:rsid w:val="00686416"/>
    <w:rsid w:val="00686646"/>
    <w:rsid w:val="00686724"/>
    <w:rsid w:val="00690374"/>
    <w:rsid w:val="00690CCC"/>
    <w:rsid w:val="00690F57"/>
    <w:rsid w:val="00692A68"/>
    <w:rsid w:val="00694163"/>
    <w:rsid w:val="00695966"/>
    <w:rsid w:val="00695C07"/>
    <w:rsid w:val="00696F43"/>
    <w:rsid w:val="006A0CE5"/>
    <w:rsid w:val="006A281B"/>
    <w:rsid w:val="006A353E"/>
    <w:rsid w:val="006A61BC"/>
    <w:rsid w:val="006B184D"/>
    <w:rsid w:val="006B203E"/>
    <w:rsid w:val="006B25AF"/>
    <w:rsid w:val="006B4972"/>
    <w:rsid w:val="006B5450"/>
    <w:rsid w:val="006B60ED"/>
    <w:rsid w:val="006C211B"/>
    <w:rsid w:val="006C35A6"/>
    <w:rsid w:val="006C3649"/>
    <w:rsid w:val="006C45CA"/>
    <w:rsid w:val="006C5BE0"/>
    <w:rsid w:val="006C6DBE"/>
    <w:rsid w:val="006C7A13"/>
    <w:rsid w:val="006D2033"/>
    <w:rsid w:val="006D47B4"/>
    <w:rsid w:val="006D4E98"/>
    <w:rsid w:val="006D5627"/>
    <w:rsid w:val="006D6B3B"/>
    <w:rsid w:val="006D6BB8"/>
    <w:rsid w:val="006E0E27"/>
    <w:rsid w:val="006E12A8"/>
    <w:rsid w:val="006E26D9"/>
    <w:rsid w:val="006E2983"/>
    <w:rsid w:val="006E467D"/>
    <w:rsid w:val="006E64AB"/>
    <w:rsid w:val="006F0BFC"/>
    <w:rsid w:val="006F2121"/>
    <w:rsid w:val="006F2508"/>
    <w:rsid w:val="006F25DE"/>
    <w:rsid w:val="006F3416"/>
    <w:rsid w:val="006F6789"/>
    <w:rsid w:val="00700ABB"/>
    <w:rsid w:val="00700F1E"/>
    <w:rsid w:val="0070136E"/>
    <w:rsid w:val="00702A40"/>
    <w:rsid w:val="00704B91"/>
    <w:rsid w:val="00710338"/>
    <w:rsid w:val="00710E36"/>
    <w:rsid w:val="00710E6A"/>
    <w:rsid w:val="007142E9"/>
    <w:rsid w:val="00716CBC"/>
    <w:rsid w:val="00720C4A"/>
    <w:rsid w:val="007213C9"/>
    <w:rsid w:val="007237E1"/>
    <w:rsid w:val="007245B3"/>
    <w:rsid w:val="00726367"/>
    <w:rsid w:val="00726D43"/>
    <w:rsid w:val="00734E70"/>
    <w:rsid w:val="00740DBB"/>
    <w:rsid w:val="00742920"/>
    <w:rsid w:val="00742DE0"/>
    <w:rsid w:val="00743C0E"/>
    <w:rsid w:val="00744307"/>
    <w:rsid w:val="007479F7"/>
    <w:rsid w:val="00752136"/>
    <w:rsid w:val="007544A6"/>
    <w:rsid w:val="00756DE9"/>
    <w:rsid w:val="00757C24"/>
    <w:rsid w:val="00760A3D"/>
    <w:rsid w:val="00761180"/>
    <w:rsid w:val="0076211D"/>
    <w:rsid w:val="0076217F"/>
    <w:rsid w:val="00764E99"/>
    <w:rsid w:val="00765B94"/>
    <w:rsid w:val="0076638D"/>
    <w:rsid w:val="00766491"/>
    <w:rsid w:val="0076681A"/>
    <w:rsid w:val="00766916"/>
    <w:rsid w:val="007674C5"/>
    <w:rsid w:val="00767DFA"/>
    <w:rsid w:val="00770E3A"/>
    <w:rsid w:val="0077378E"/>
    <w:rsid w:val="007740AE"/>
    <w:rsid w:val="00774BC4"/>
    <w:rsid w:val="00774D40"/>
    <w:rsid w:val="007759E9"/>
    <w:rsid w:val="00776731"/>
    <w:rsid w:val="00780BAE"/>
    <w:rsid w:val="00782FB2"/>
    <w:rsid w:val="00783485"/>
    <w:rsid w:val="00785FC3"/>
    <w:rsid w:val="00786BE9"/>
    <w:rsid w:val="00786D69"/>
    <w:rsid w:val="00787243"/>
    <w:rsid w:val="00791F08"/>
    <w:rsid w:val="00795840"/>
    <w:rsid w:val="007973E6"/>
    <w:rsid w:val="007A0EE9"/>
    <w:rsid w:val="007A2A17"/>
    <w:rsid w:val="007A4FE5"/>
    <w:rsid w:val="007A57D0"/>
    <w:rsid w:val="007A5971"/>
    <w:rsid w:val="007B13AB"/>
    <w:rsid w:val="007B4B32"/>
    <w:rsid w:val="007B5290"/>
    <w:rsid w:val="007B726D"/>
    <w:rsid w:val="007C079D"/>
    <w:rsid w:val="007C1D95"/>
    <w:rsid w:val="007C2C16"/>
    <w:rsid w:val="007C333A"/>
    <w:rsid w:val="007C47BA"/>
    <w:rsid w:val="007C5366"/>
    <w:rsid w:val="007C54FA"/>
    <w:rsid w:val="007C6BAF"/>
    <w:rsid w:val="007D47E0"/>
    <w:rsid w:val="007D4F89"/>
    <w:rsid w:val="007D5045"/>
    <w:rsid w:val="007D5B98"/>
    <w:rsid w:val="007D5EE2"/>
    <w:rsid w:val="007E10D4"/>
    <w:rsid w:val="007E2FBD"/>
    <w:rsid w:val="007E42EF"/>
    <w:rsid w:val="007E5275"/>
    <w:rsid w:val="007E69CC"/>
    <w:rsid w:val="007E7E34"/>
    <w:rsid w:val="007E7EFB"/>
    <w:rsid w:val="007F133B"/>
    <w:rsid w:val="007F1F5D"/>
    <w:rsid w:val="007F234C"/>
    <w:rsid w:val="007F2474"/>
    <w:rsid w:val="007F2CD2"/>
    <w:rsid w:val="007F3A40"/>
    <w:rsid w:val="007F799A"/>
    <w:rsid w:val="007F7D05"/>
    <w:rsid w:val="0080014E"/>
    <w:rsid w:val="0080064D"/>
    <w:rsid w:val="0080282C"/>
    <w:rsid w:val="00803EC9"/>
    <w:rsid w:val="008045F3"/>
    <w:rsid w:val="00804F85"/>
    <w:rsid w:val="00806889"/>
    <w:rsid w:val="00807749"/>
    <w:rsid w:val="00807B20"/>
    <w:rsid w:val="008105A3"/>
    <w:rsid w:val="00810EED"/>
    <w:rsid w:val="00811095"/>
    <w:rsid w:val="008118A8"/>
    <w:rsid w:val="00811E96"/>
    <w:rsid w:val="0081318D"/>
    <w:rsid w:val="00813974"/>
    <w:rsid w:val="0081566F"/>
    <w:rsid w:val="0081671C"/>
    <w:rsid w:val="00820E7A"/>
    <w:rsid w:val="008212F9"/>
    <w:rsid w:val="00822D48"/>
    <w:rsid w:val="00823F50"/>
    <w:rsid w:val="00824CAC"/>
    <w:rsid w:val="0082668E"/>
    <w:rsid w:val="00827403"/>
    <w:rsid w:val="00830A02"/>
    <w:rsid w:val="00831A65"/>
    <w:rsid w:val="00834057"/>
    <w:rsid w:val="008353E3"/>
    <w:rsid w:val="00835565"/>
    <w:rsid w:val="00835A37"/>
    <w:rsid w:val="0084137E"/>
    <w:rsid w:val="00843C3A"/>
    <w:rsid w:val="008452EA"/>
    <w:rsid w:val="0084688A"/>
    <w:rsid w:val="00847808"/>
    <w:rsid w:val="00851708"/>
    <w:rsid w:val="00852021"/>
    <w:rsid w:val="00853AB2"/>
    <w:rsid w:val="008628ED"/>
    <w:rsid w:val="008644D3"/>
    <w:rsid w:val="00864A4A"/>
    <w:rsid w:val="00866183"/>
    <w:rsid w:val="00867586"/>
    <w:rsid w:val="00870FF6"/>
    <w:rsid w:val="00872936"/>
    <w:rsid w:val="00873D6A"/>
    <w:rsid w:val="00873FF2"/>
    <w:rsid w:val="00874AD1"/>
    <w:rsid w:val="00875803"/>
    <w:rsid w:val="0087592F"/>
    <w:rsid w:val="00877B0F"/>
    <w:rsid w:val="0088405B"/>
    <w:rsid w:val="00885A4C"/>
    <w:rsid w:val="00886CAD"/>
    <w:rsid w:val="00887417"/>
    <w:rsid w:val="00890151"/>
    <w:rsid w:val="00897F11"/>
    <w:rsid w:val="008A1147"/>
    <w:rsid w:val="008A1EE6"/>
    <w:rsid w:val="008A2E10"/>
    <w:rsid w:val="008B1D02"/>
    <w:rsid w:val="008B2176"/>
    <w:rsid w:val="008B387D"/>
    <w:rsid w:val="008B38B1"/>
    <w:rsid w:val="008B4504"/>
    <w:rsid w:val="008B5E3C"/>
    <w:rsid w:val="008C00CA"/>
    <w:rsid w:val="008C19A6"/>
    <w:rsid w:val="008C2D9C"/>
    <w:rsid w:val="008C3DB3"/>
    <w:rsid w:val="008C413D"/>
    <w:rsid w:val="008C4C4F"/>
    <w:rsid w:val="008C7F82"/>
    <w:rsid w:val="008D0A19"/>
    <w:rsid w:val="008D0E26"/>
    <w:rsid w:val="008D142F"/>
    <w:rsid w:val="008D17E6"/>
    <w:rsid w:val="008D3BAF"/>
    <w:rsid w:val="008D5D08"/>
    <w:rsid w:val="008D7C4C"/>
    <w:rsid w:val="008E3427"/>
    <w:rsid w:val="008E5D31"/>
    <w:rsid w:val="008E7FE2"/>
    <w:rsid w:val="008F20E9"/>
    <w:rsid w:val="008F73C1"/>
    <w:rsid w:val="00900CB9"/>
    <w:rsid w:val="00902A80"/>
    <w:rsid w:val="00907521"/>
    <w:rsid w:val="00912F4D"/>
    <w:rsid w:val="009130A0"/>
    <w:rsid w:val="0091404D"/>
    <w:rsid w:val="00916E23"/>
    <w:rsid w:val="009173FC"/>
    <w:rsid w:val="00925CC6"/>
    <w:rsid w:val="009300C8"/>
    <w:rsid w:val="009302B6"/>
    <w:rsid w:val="00933315"/>
    <w:rsid w:val="00934DAE"/>
    <w:rsid w:val="0093752B"/>
    <w:rsid w:val="00941EDF"/>
    <w:rsid w:val="00945085"/>
    <w:rsid w:val="00950472"/>
    <w:rsid w:val="0095325C"/>
    <w:rsid w:val="009538CB"/>
    <w:rsid w:val="00956F06"/>
    <w:rsid w:val="00961F10"/>
    <w:rsid w:val="00962AB8"/>
    <w:rsid w:val="00962EA6"/>
    <w:rsid w:val="00962FC9"/>
    <w:rsid w:val="009655AD"/>
    <w:rsid w:val="00966998"/>
    <w:rsid w:val="00967804"/>
    <w:rsid w:val="00971C6C"/>
    <w:rsid w:val="0097350B"/>
    <w:rsid w:val="0097439A"/>
    <w:rsid w:val="009751CB"/>
    <w:rsid w:val="00975EC5"/>
    <w:rsid w:val="009761E0"/>
    <w:rsid w:val="00976450"/>
    <w:rsid w:val="00982B9C"/>
    <w:rsid w:val="009842AA"/>
    <w:rsid w:val="00985284"/>
    <w:rsid w:val="00986054"/>
    <w:rsid w:val="0099165F"/>
    <w:rsid w:val="00991E77"/>
    <w:rsid w:val="00994122"/>
    <w:rsid w:val="00995A4E"/>
    <w:rsid w:val="00996DCC"/>
    <w:rsid w:val="0099752B"/>
    <w:rsid w:val="009A5627"/>
    <w:rsid w:val="009B26EE"/>
    <w:rsid w:val="009B5402"/>
    <w:rsid w:val="009B6093"/>
    <w:rsid w:val="009C0345"/>
    <w:rsid w:val="009C1D68"/>
    <w:rsid w:val="009C4798"/>
    <w:rsid w:val="009C4CBD"/>
    <w:rsid w:val="009C77CD"/>
    <w:rsid w:val="009D236C"/>
    <w:rsid w:val="009D7223"/>
    <w:rsid w:val="009D7FEF"/>
    <w:rsid w:val="009E0FDF"/>
    <w:rsid w:val="009E2B75"/>
    <w:rsid w:val="009E30DB"/>
    <w:rsid w:val="009E4816"/>
    <w:rsid w:val="009E5063"/>
    <w:rsid w:val="009E5676"/>
    <w:rsid w:val="009E733C"/>
    <w:rsid w:val="009E7786"/>
    <w:rsid w:val="009F3D8A"/>
    <w:rsid w:val="009F4726"/>
    <w:rsid w:val="009F57D5"/>
    <w:rsid w:val="009F588E"/>
    <w:rsid w:val="009F7C27"/>
    <w:rsid w:val="00A00CC6"/>
    <w:rsid w:val="00A0178D"/>
    <w:rsid w:val="00A0258B"/>
    <w:rsid w:val="00A02BCE"/>
    <w:rsid w:val="00A033A9"/>
    <w:rsid w:val="00A07187"/>
    <w:rsid w:val="00A0752A"/>
    <w:rsid w:val="00A17588"/>
    <w:rsid w:val="00A17958"/>
    <w:rsid w:val="00A2014F"/>
    <w:rsid w:val="00A2037A"/>
    <w:rsid w:val="00A209AB"/>
    <w:rsid w:val="00A244D7"/>
    <w:rsid w:val="00A24952"/>
    <w:rsid w:val="00A25498"/>
    <w:rsid w:val="00A2596E"/>
    <w:rsid w:val="00A25B98"/>
    <w:rsid w:val="00A27FA6"/>
    <w:rsid w:val="00A31A54"/>
    <w:rsid w:val="00A32F3C"/>
    <w:rsid w:val="00A32FB0"/>
    <w:rsid w:val="00A337A7"/>
    <w:rsid w:val="00A3650C"/>
    <w:rsid w:val="00A425D2"/>
    <w:rsid w:val="00A44750"/>
    <w:rsid w:val="00A44BCF"/>
    <w:rsid w:val="00A45D98"/>
    <w:rsid w:val="00A4637B"/>
    <w:rsid w:val="00A46DEB"/>
    <w:rsid w:val="00A4713D"/>
    <w:rsid w:val="00A4722C"/>
    <w:rsid w:val="00A47572"/>
    <w:rsid w:val="00A47FE4"/>
    <w:rsid w:val="00A52016"/>
    <w:rsid w:val="00A53F97"/>
    <w:rsid w:val="00A54278"/>
    <w:rsid w:val="00A56308"/>
    <w:rsid w:val="00A57C25"/>
    <w:rsid w:val="00A57C6E"/>
    <w:rsid w:val="00A57D13"/>
    <w:rsid w:val="00A60C76"/>
    <w:rsid w:val="00A61D44"/>
    <w:rsid w:val="00A621EA"/>
    <w:rsid w:val="00A629C1"/>
    <w:rsid w:val="00A636BA"/>
    <w:rsid w:val="00A642CF"/>
    <w:rsid w:val="00A65AD3"/>
    <w:rsid w:val="00A65EAF"/>
    <w:rsid w:val="00A66B3F"/>
    <w:rsid w:val="00A672A9"/>
    <w:rsid w:val="00A72B7F"/>
    <w:rsid w:val="00A7409D"/>
    <w:rsid w:val="00A750A3"/>
    <w:rsid w:val="00A769F0"/>
    <w:rsid w:val="00A82381"/>
    <w:rsid w:val="00A85F99"/>
    <w:rsid w:val="00A869E9"/>
    <w:rsid w:val="00A8774E"/>
    <w:rsid w:val="00A87C15"/>
    <w:rsid w:val="00A913C8"/>
    <w:rsid w:val="00A93F5B"/>
    <w:rsid w:val="00A950E8"/>
    <w:rsid w:val="00A967E6"/>
    <w:rsid w:val="00A96AD9"/>
    <w:rsid w:val="00A97AFA"/>
    <w:rsid w:val="00AA0679"/>
    <w:rsid w:val="00AA0CAF"/>
    <w:rsid w:val="00AA4EE5"/>
    <w:rsid w:val="00AB3C0E"/>
    <w:rsid w:val="00AB6089"/>
    <w:rsid w:val="00AB74B6"/>
    <w:rsid w:val="00AC0928"/>
    <w:rsid w:val="00AC2C04"/>
    <w:rsid w:val="00AC6E93"/>
    <w:rsid w:val="00AD23FE"/>
    <w:rsid w:val="00AD35E7"/>
    <w:rsid w:val="00AD3A58"/>
    <w:rsid w:val="00AD44E0"/>
    <w:rsid w:val="00AD5219"/>
    <w:rsid w:val="00AD5D3E"/>
    <w:rsid w:val="00AD7372"/>
    <w:rsid w:val="00AD7A54"/>
    <w:rsid w:val="00AD7C17"/>
    <w:rsid w:val="00AD7D6B"/>
    <w:rsid w:val="00AD7E3A"/>
    <w:rsid w:val="00AE1176"/>
    <w:rsid w:val="00AE1B64"/>
    <w:rsid w:val="00AE497A"/>
    <w:rsid w:val="00AF1209"/>
    <w:rsid w:val="00AF1D6A"/>
    <w:rsid w:val="00AF22A1"/>
    <w:rsid w:val="00AF5385"/>
    <w:rsid w:val="00AF68F0"/>
    <w:rsid w:val="00AF6DAC"/>
    <w:rsid w:val="00AF7CE2"/>
    <w:rsid w:val="00B01D59"/>
    <w:rsid w:val="00B021D7"/>
    <w:rsid w:val="00B1045C"/>
    <w:rsid w:val="00B10ABE"/>
    <w:rsid w:val="00B1344A"/>
    <w:rsid w:val="00B140CB"/>
    <w:rsid w:val="00B14B46"/>
    <w:rsid w:val="00B14E1F"/>
    <w:rsid w:val="00B156DD"/>
    <w:rsid w:val="00B15F09"/>
    <w:rsid w:val="00B20CD1"/>
    <w:rsid w:val="00B2339E"/>
    <w:rsid w:val="00B237A4"/>
    <w:rsid w:val="00B274A7"/>
    <w:rsid w:val="00B27A1D"/>
    <w:rsid w:val="00B30BF6"/>
    <w:rsid w:val="00B31236"/>
    <w:rsid w:val="00B32087"/>
    <w:rsid w:val="00B33F62"/>
    <w:rsid w:val="00B3402C"/>
    <w:rsid w:val="00B34985"/>
    <w:rsid w:val="00B36E3A"/>
    <w:rsid w:val="00B4245E"/>
    <w:rsid w:val="00B42F09"/>
    <w:rsid w:val="00B435B9"/>
    <w:rsid w:val="00B44258"/>
    <w:rsid w:val="00B4516F"/>
    <w:rsid w:val="00B458E0"/>
    <w:rsid w:val="00B473DC"/>
    <w:rsid w:val="00B478D5"/>
    <w:rsid w:val="00B51B01"/>
    <w:rsid w:val="00B5286A"/>
    <w:rsid w:val="00B53E04"/>
    <w:rsid w:val="00B54828"/>
    <w:rsid w:val="00B55FBA"/>
    <w:rsid w:val="00B61382"/>
    <w:rsid w:val="00B6494C"/>
    <w:rsid w:val="00B652F2"/>
    <w:rsid w:val="00B662CF"/>
    <w:rsid w:val="00B663D4"/>
    <w:rsid w:val="00B67A4D"/>
    <w:rsid w:val="00B70258"/>
    <w:rsid w:val="00B7092A"/>
    <w:rsid w:val="00B7304F"/>
    <w:rsid w:val="00B73997"/>
    <w:rsid w:val="00B741F6"/>
    <w:rsid w:val="00B755F8"/>
    <w:rsid w:val="00B842B4"/>
    <w:rsid w:val="00B91245"/>
    <w:rsid w:val="00B9289E"/>
    <w:rsid w:val="00B9368B"/>
    <w:rsid w:val="00B9499C"/>
    <w:rsid w:val="00B94BC4"/>
    <w:rsid w:val="00B977CC"/>
    <w:rsid w:val="00B977DC"/>
    <w:rsid w:val="00BA091B"/>
    <w:rsid w:val="00BA49FC"/>
    <w:rsid w:val="00BA7585"/>
    <w:rsid w:val="00BB406D"/>
    <w:rsid w:val="00BB4F3A"/>
    <w:rsid w:val="00BB629D"/>
    <w:rsid w:val="00BB77A7"/>
    <w:rsid w:val="00BC25CF"/>
    <w:rsid w:val="00BC5095"/>
    <w:rsid w:val="00BC549B"/>
    <w:rsid w:val="00BC5934"/>
    <w:rsid w:val="00BC7293"/>
    <w:rsid w:val="00BC78B6"/>
    <w:rsid w:val="00BD082E"/>
    <w:rsid w:val="00BD2F41"/>
    <w:rsid w:val="00BD6BA7"/>
    <w:rsid w:val="00BE02AF"/>
    <w:rsid w:val="00BE08C9"/>
    <w:rsid w:val="00BE09D0"/>
    <w:rsid w:val="00BE14C1"/>
    <w:rsid w:val="00BE217A"/>
    <w:rsid w:val="00BE23C6"/>
    <w:rsid w:val="00BE3F50"/>
    <w:rsid w:val="00BE7D46"/>
    <w:rsid w:val="00BF1A59"/>
    <w:rsid w:val="00BF1CC1"/>
    <w:rsid w:val="00BF1E62"/>
    <w:rsid w:val="00BF3B1D"/>
    <w:rsid w:val="00BF5B23"/>
    <w:rsid w:val="00BF615B"/>
    <w:rsid w:val="00BF76EC"/>
    <w:rsid w:val="00BF7877"/>
    <w:rsid w:val="00C018C4"/>
    <w:rsid w:val="00C01D0F"/>
    <w:rsid w:val="00C03099"/>
    <w:rsid w:val="00C066BD"/>
    <w:rsid w:val="00C06E72"/>
    <w:rsid w:val="00C1149C"/>
    <w:rsid w:val="00C139A7"/>
    <w:rsid w:val="00C13A10"/>
    <w:rsid w:val="00C146E9"/>
    <w:rsid w:val="00C15222"/>
    <w:rsid w:val="00C164FA"/>
    <w:rsid w:val="00C17011"/>
    <w:rsid w:val="00C17EFA"/>
    <w:rsid w:val="00C200A6"/>
    <w:rsid w:val="00C200E2"/>
    <w:rsid w:val="00C2480B"/>
    <w:rsid w:val="00C27720"/>
    <w:rsid w:val="00C31B86"/>
    <w:rsid w:val="00C347E5"/>
    <w:rsid w:val="00C354AB"/>
    <w:rsid w:val="00C430BB"/>
    <w:rsid w:val="00C45FB9"/>
    <w:rsid w:val="00C465E7"/>
    <w:rsid w:val="00C47723"/>
    <w:rsid w:val="00C47756"/>
    <w:rsid w:val="00C52EB5"/>
    <w:rsid w:val="00C53980"/>
    <w:rsid w:val="00C5477D"/>
    <w:rsid w:val="00C548F9"/>
    <w:rsid w:val="00C55C64"/>
    <w:rsid w:val="00C6006E"/>
    <w:rsid w:val="00C60AB7"/>
    <w:rsid w:val="00C60FF4"/>
    <w:rsid w:val="00C614A6"/>
    <w:rsid w:val="00C61B8E"/>
    <w:rsid w:val="00C61EF8"/>
    <w:rsid w:val="00C635D2"/>
    <w:rsid w:val="00C64F28"/>
    <w:rsid w:val="00C66C5B"/>
    <w:rsid w:val="00C675BE"/>
    <w:rsid w:val="00C74B48"/>
    <w:rsid w:val="00C76B01"/>
    <w:rsid w:val="00C77080"/>
    <w:rsid w:val="00C80586"/>
    <w:rsid w:val="00C80E8E"/>
    <w:rsid w:val="00C81824"/>
    <w:rsid w:val="00C82DDE"/>
    <w:rsid w:val="00C839B8"/>
    <w:rsid w:val="00C83A65"/>
    <w:rsid w:val="00C861A1"/>
    <w:rsid w:val="00C86978"/>
    <w:rsid w:val="00C86B3C"/>
    <w:rsid w:val="00C924B5"/>
    <w:rsid w:val="00C92986"/>
    <w:rsid w:val="00C96B0F"/>
    <w:rsid w:val="00C97A51"/>
    <w:rsid w:val="00CA0F77"/>
    <w:rsid w:val="00CB20D9"/>
    <w:rsid w:val="00CB6698"/>
    <w:rsid w:val="00CB7423"/>
    <w:rsid w:val="00CC0251"/>
    <w:rsid w:val="00CC2844"/>
    <w:rsid w:val="00CC3EF3"/>
    <w:rsid w:val="00CC5DC5"/>
    <w:rsid w:val="00CC661C"/>
    <w:rsid w:val="00CC7054"/>
    <w:rsid w:val="00CC745D"/>
    <w:rsid w:val="00CD00AE"/>
    <w:rsid w:val="00CD1DEA"/>
    <w:rsid w:val="00CD35CA"/>
    <w:rsid w:val="00CD482E"/>
    <w:rsid w:val="00CD4BF9"/>
    <w:rsid w:val="00CD5D39"/>
    <w:rsid w:val="00CE1476"/>
    <w:rsid w:val="00CE3589"/>
    <w:rsid w:val="00CE3DED"/>
    <w:rsid w:val="00CE56DD"/>
    <w:rsid w:val="00CE5A4E"/>
    <w:rsid w:val="00CE67EA"/>
    <w:rsid w:val="00CF0A33"/>
    <w:rsid w:val="00CF1305"/>
    <w:rsid w:val="00CF3C96"/>
    <w:rsid w:val="00D04610"/>
    <w:rsid w:val="00D05837"/>
    <w:rsid w:val="00D0612B"/>
    <w:rsid w:val="00D06763"/>
    <w:rsid w:val="00D07509"/>
    <w:rsid w:val="00D106CB"/>
    <w:rsid w:val="00D1202C"/>
    <w:rsid w:val="00D1404D"/>
    <w:rsid w:val="00D147C5"/>
    <w:rsid w:val="00D148DC"/>
    <w:rsid w:val="00D14FC7"/>
    <w:rsid w:val="00D1535A"/>
    <w:rsid w:val="00D1606C"/>
    <w:rsid w:val="00D16621"/>
    <w:rsid w:val="00D17869"/>
    <w:rsid w:val="00D21532"/>
    <w:rsid w:val="00D23ECB"/>
    <w:rsid w:val="00D24832"/>
    <w:rsid w:val="00D31610"/>
    <w:rsid w:val="00D3364C"/>
    <w:rsid w:val="00D3500D"/>
    <w:rsid w:val="00D37706"/>
    <w:rsid w:val="00D401EE"/>
    <w:rsid w:val="00D41737"/>
    <w:rsid w:val="00D42D76"/>
    <w:rsid w:val="00D42E77"/>
    <w:rsid w:val="00D43AD2"/>
    <w:rsid w:val="00D4453B"/>
    <w:rsid w:val="00D4505B"/>
    <w:rsid w:val="00D45294"/>
    <w:rsid w:val="00D457CA"/>
    <w:rsid w:val="00D51FD0"/>
    <w:rsid w:val="00D52E39"/>
    <w:rsid w:val="00D55D4B"/>
    <w:rsid w:val="00D56533"/>
    <w:rsid w:val="00D57325"/>
    <w:rsid w:val="00D60CFA"/>
    <w:rsid w:val="00D61350"/>
    <w:rsid w:val="00D635EE"/>
    <w:rsid w:val="00D664F5"/>
    <w:rsid w:val="00D700FA"/>
    <w:rsid w:val="00D71F42"/>
    <w:rsid w:val="00D736E6"/>
    <w:rsid w:val="00D741CA"/>
    <w:rsid w:val="00D760A9"/>
    <w:rsid w:val="00D77451"/>
    <w:rsid w:val="00D80E41"/>
    <w:rsid w:val="00D819EB"/>
    <w:rsid w:val="00D84D16"/>
    <w:rsid w:val="00D864FB"/>
    <w:rsid w:val="00D869E2"/>
    <w:rsid w:val="00D87643"/>
    <w:rsid w:val="00D90967"/>
    <w:rsid w:val="00D90A48"/>
    <w:rsid w:val="00D91412"/>
    <w:rsid w:val="00D916B2"/>
    <w:rsid w:val="00D92120"/>
    <w:rsid w:val="00D943FE"/>
    <w:rsid w:val="00D94829"/>
    <w:rsid w:val="00D97521"/>
    <w:rsid w:val="00DA1A87"/>
    <w:rsid w:val="00DA25D4"/>
    <w:rsid w:val="00DA44FC"/>
    <w:rsid w:val="00DA5AF4"/>
    <w:rsid w:val="00DA6844"/>
    <w:rsid w:val="00DB3F13"/>
    <w:rsid w:val="00DB7E9F"/>
    <w:rsid w:val="00DC1F66"/>
    <w:rsid w:val="00DC79D0"/>
    <w:rsid w:val="00DD1042"/>
    <w:rsid w:val="00DD2B51"/>
    <w:rsid w:val="00DD31C2"/>
    <w:rsid w:val="00DD3790"/>
    <w:rsid w:val="00DD45D0"/>
    <w:rsid w:val="00DD50EC"/>
    <w:rsid w:val="00DD6A82"/>
    <w:rsid w:val="00DD7455"/>
    <w:rsid w:val="00DD7A9E"/>
    <w:rsid w:val="00DE0CAA"/>
    <w:rsid w:val="00DE22D7"/>
    <w:rsid w:val="00DE2961"/>
    <w:rsid w:val="00DE37B1"/>
    <w:rsid w:val="00DE50E1"/>
    <w:rsid w:val="00DE7F80"/>
    <w:rsid w:val="00DF07BA"/>
    <w:rsid w:val="00DF116B"/>
    <w:rsid w:val="00DF134C"/>
    <w:rsid w:val="00DF5161"/>
    <w:rsid w:val="00DF5E7C"/>
    <w:rsid w:val="00DF5EA5"/>
    <w:rsid w:val="00DF6DA7"/>
    <w:rsid w:val="00E01DBA"/>
    <w:rsid w:val="00E023FA"/>
    <w:rsid w:val="00E02773"/>
    <w:rsid w:val="00E11298"/>
    <w:rsid w:val="00E1427E"/>
    <w:rsid w:val="00E168DF"/>
    <w:rsid w:val="00E17D66"/>
    <w:rsid w:val="00E21E11"/>
    <w:rsid w:val="00E22C67"/>
    <w:rsid w:val="00E24F0E"/>
    <w:rsid w:val="00E2503C"/>
    <w:rsid w:val="00E32C49"/>
    <w:rsid w:val="00E330FC"/>
    <w:rsid w:val="00E33926"/>
    <w:rsid w:val="00E42410"/>
    <w:rsid w:val="00E459DF"/>
    <w:rsid w:val="00E50BB8"/>
    <w:rsid w:val="00E50FFF"/>
    <w:rsid w:val="00E52125"/>
    <w:rsid w:val="00E53186"/>
    <w:rsid w:val="00E55183"/>
    <w:rsid w:val="00E56FE2"/>
    <w:rsid w:val="00E5763B"/>
    <w:rsid w:val="00E610D0"/>
    <w:rsid w:val="00E61AF1"/>
    <w:rsid w:val="00E61DFA"/>
    <w:rsid w:val="00E62158"/>
    <w:rsid w:val="00E62B39"/>
    <w:rsid w:val="00E636B0"/>
    <w:rsid w:val="00E717E0"/>
    <w:rsid w:val="00E73077"/>
    <w:rsid w:val="00E73F57"/>
    <w:rsid w:val="00E770BE"/>
    <w:rsid w:val="00E8335C"/>
    <w:rsid w:val="00E9051A"/>
    <w:rsid w:val="00E907CA"/>
    <w:rsid w:val="00E91232"/>
    <w:rsid w:val="00E919F5"/>
    <w:rsid w:val="00E91FCF"/>
    <w:rsid w:val="00E92692"/>
    <w:rsid w:val="00E9348F"/>
    <w:rsid w:val="00E96950"/>
    <w:rsid w:val="00E97CE0"/>
    <w:rsid w:val="00EA1032"/>
    <w:rsid w:val="00EA1DD2"/>
    <w:rsid w:val="00EA4724"/>
    <w:rsid w:val="00EA4D18"/>
    <w:rsid w:val="00EA5F74"/>
    <w:rsid w:val="00EA6AA2"/>
    <w:rsid w:val="00EB3ACB"/>
    <w:rsid w:val="00EB4C12"/>
    <w:rsid w:val="00EB587E"/>
    <w:rsid w:val="00EB60A3"/>
    <w:rsid w:val="00EB6905"/>
    <w:rsid w:val="00EC0064"/>
    <w:rsid w:val="00EC11A4"/>
    <w:rsid w:val="00EC25FB"/>
    <w:rsid w:val="00EC48DC"/>
    <w:rsid w:val="00EC6B4E"/>
    <w:rsid w:val="00EC6C0A"/>
    <w:rsid w:val="00EC7BFC"/>
    <w:rsid w:val="00ED0796"/>
    <w:rsid w:val="00ED3302"/>
    <w:rsid w:val="00ED4643"/>
    <w:rsid w:val="00ED50AA"/>
    <w:rsid w:val="00ED539A"/>
    <w:rsid w:val="00ED684E"/>
    <w:rsid w:val="00EE0052"/>
    <w:rsid w:val="00EE15A1"/>
    <w:rsid w:val="00EE1D19"/>
    <w:rsid w:val="00EE536E"/>
    <w:rsid w:val="00EE5CE4"/>
    <w:rsid w:val="00EF36DD"/>
    <w:rsid w:val="00EF49C6"/>
    <w:rsid w:val="00EF61A5"/>
    <w:rsid w:val="00EF760D"/>
    <w:rsid w:val="00EF768B"/>
    <w:rsid w:val="00EF76A5"/>
    <w:rsid w:val="00F01FB2"/>
    <w:rsid w:val="00F02075"/>
    <w:rsid w:val="00F053EE"/>
    <w:rsid w:val="00F06D7C"/>
    <w:rsid w:val="00F0726F"/>
    <w:rsid w:val="00F07F27"/>
    <w:rsid w:val="00F10724"/>
    <w:rsid w:val="00F12F41"/>
    <w:rsid w:val="00F145B6"/>
    <w:rsid w:val="00F16B5C"/>
    <w:rsid w:val="00F21768"/>
    <w:rsid w:val="00F2227C"/>
    <w:rsid w:val="00F24C1B"/>
    <w:rsid w:val="00F2568B"/>
    <w:rsid w:val="00F30B6C"/>
    <w:rsid w:val="00F335F9"/>
    <w:rsid w:val="00F348E1"/>
    <w:rsid w:val="00F34A1F"/>
    <w:rsid w:val="00F4213D"/>
    <w:rsid w:val="00F42BC8"/>
    <w:rsid w:val="00F44D8D"/>
    <w:rsid w:val="00F44F4A"/>
    <w:rsid w:val="00F4559F"/>
    <w:rsid w:val="00F46344"/>
    <w:rsid w:val="00F50715"/>
    <w:rsid w:val="00F518DF"/>
    <w:rsid w:val="00F52D09"/>
    <w:rsid w:val="00F536BB"/>
    <w:rsid w:val="00F54860"/>
    <w:rsid w:val="00F57A0F"/>
    <w:rsid w:val="00F57CF4"/>
    <w:rsid w:val="00F6078A"/>
    <w:rsid w:val="00F62E21"/>
    <w:rsid w:val="00F666F8"/>
    <w:rsid w:val="00F67579"/>
    <w:rsid w:val="00F738CA"/>
    <w:rsid w:val="00F7460E"/>
    <w:rsid w:val="00F7471F"/>
    <w:rsid w:val="00F74B02"/>
    <w:rsid w:val="00F7652E"/>
    <w:rsid w:val="00F76F7B"/>
    <w:rsid w:val="00F77D9E"/>
    <w:rsid w:val="00F81C37"/>
    <w:rsid w:val="00F83457"/>
    <w:rsid w:val="00F866CE"/>
    <w:rsid w:val="00F86A48"/>
    <w:rsid w:val="00F9116D"/>
    <w:rsid w:val="00F913DC"/>
    <w:rsid w:val="00F94ADC"/>
    <w:rsid w:val="00F96705"/>
    <w:rsid w:val="00FA71DB"/>
    <w:rsid w:val="00FB0205"/>
    <w:rsid w:val="00FB0A88"/>
    <w:rsid w:val="00FB4EB5"/>
    <w:rsid w:val="00FB614A"/>
    <w:rsid w:val="00FB6DBA"/>
    <w:rsid w:val="00FC02E6"/>
    <w:rsid w:val="00FC2DD6"/>
    <w:rsid w:val="00FC48EA"/>
    <w:rsid w:val="00FC7A0C"/>
    <w:rsid w:val="00FC7FFB"/>
    <w:rsid w:val="00FD31A7"/>
    <w:rsid w:val="00FD4A76"/>
    <w:rsid w:val="00FD4F4A"/>
    <w:rsid w:val="00FD623E"/>
    <w:rsid w:val="00FD7FD0"/>
    <w:rsid w:val="00FE1578"/>
    <w:rsid w:val="00FE1F3B"/>
    <w:rsid w:val="00FE52CA"/>
    <w:rsid w:val="00FE6E8A"/>
    <w:rsid w:val="00FE7DB6"/>
    <w:rsid w:val="00FF2843"/>
    <w:rsid w:val="00FF367B"/>
    <w:rsid w:val="00FF3EB3"/>
    <w:rsid w:val="00FF460B"/>
    <w:rsid w:val="00FF54A8"/>
    <w:rsid w:val="00FF7F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D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57"/>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83457"/>
    <w:pPr>
      <w:jc w:val="center"/>
    </w:pPr>
    <w:rPr>
      <w:b/>
      <w:bCs/>
      <w:sz w:val="28"/>
    </w:rPr>
  </w:style>
  <w:style w:type="paragraph" w:styleId="BodyText">
    <w:name w:val="Body Text"/>
    <w:basedOn w:val="Normal"/>
    <w:semiHidden/>
    <w:rsid w:val="00F83457"/>
    <w:pPr>
      <w:jc w:val="both"/>
    </w:pPr>
  </w:style>
  <w:style w:type="paragraph" w:styleId="FootnoteText">
    <w:name w:val="footnote text"/>
    <w:basedOn w:val="Normal"/>
    <w:link w:val="FootnoteTextChar"/>
    <w:uiPriority w:val="99"/>
    <w:semiHidden/>
    <w:unhideWhenUsed/>
    <w:rsid w:val="00574178"/>
    <w:rPr>
      <w:sz w:val="20"/>
      <w:szCs w:val="20"/>
    </w:rPr>
  </w:style>
  <w:style w:type="character" w:customStyle="1" w:styleId="FootnoteTextChar">
    <w:name w:val="Footnote Text Char"/>
    <w:basedOn w:val="DefaultParagraphFont"/>
    <w:link w:val="FootnoteText"/>
    <w:uiPriority w:val="99"/>
    <w:semiHidden/>
    <w:rsid w:val="00574178"/>
    <w:rPr>
      <w:lang w:val="en-GB"/>
    </w:rPr>
  </w:style>
  <w:style w:type="character" w:styleId="FootnoteReference">
    <w:name w:val="footnote reference"/>
    <w:basedOn w:val="DefaultParagraphFont"/>
    <w:uiPriority w:val="99"/>
    <w:semiHidden/>
    <w:unhideWhenUsed/>
    <w:rsid w:val="00574178"/>
    <w:rPr>
      <w:vertAlign w:val="superscript"/>
    </w:rPr>
  </w:style>
  <w:style w:type="character" w:styleId="Hyperlink">
    <w:name w:val="Hyperlink"/>
    <w:basedOn w:val="DefaultParagraphFont"/>
    <w:uiPriority w:val="99"/>
    <w:unhideWhenUsed/>
    <w:rsid w:val="00E33926"/>
    <w:rPr>
      <w:color w:val="0000FF" w:themeColor="hyperlink"/>
      <w:u w:val="single"/>
    </w:rPr>
  </w:style>
  <w:style w:type="character" w:styleId="FollowedHyperlink">
    <w:name w:val="FollowedHyperlink"/>
    <w:basedOn w:val="DefaultParagraphFont"/>
    <w:uiPriority w:val="99"/>
    <w:semiHidden/>
    <w:unhideWhenUsed/>
    <w:rsid w:val="00720C4A"/>
    <w:rPr>
      <w:color w:val="800080" w:themeColor="followedHyperlink"/>
      <w:u w:val="single"/>
    </w:rPr>
  </w:style>
  <w:style w:type="paragraph" w:styleId="BalloonText">
    <w:name w:val="Balloon Text"/>
    <w:basedOn w:val="Normal"/>
    <w:link w:val="BalloonTextChar"/>
    <w:uiPriority w:val="99"/>
    <w:semiHidden/>
    <w:unhideWhenUsed/>
    <w:rsid w:val="00C5477D"/>
    <w:rPr>
      <w:rFonts w:ascii="Tahoma" w:hAnsi="Tahoma" w:cs="Tahoma"/>
      <w:sz w:val="16"/>
      <w:szCs w:val="16"/>
    </w:rPr>
  </w:style>
  <w:style w:type="character" w:customStyle="1" w:styleId="BalloonTextChar">
    <w:name w:val="Balloon Text Char"/>
    <w:basedOn w:val="DefaultParagraphFont"/>
    <w:link w:val="BalloonText"/>
    <w:uiPriority w:val="99"/>
    <w:semiHidden/>
    <w:rsid w:val="00C5477D"/>
    <w:rPr>
      <w:rFonts w:ascii="Tahoma" w:hAnsi="Tahoma" w:cs="Tahoma"/>
      <w:sz w:val="16"/>
      <w:szCs w:val="16"/>
      <w:lang w:val="en-GB"/>
    </w:rPr>
  </w:style>
  <w:style w:type="paragraph" w:styleId="ListParagraph">
    <w:name w:val="List Paragraph"/>
    <w:basedOn w:val="Normal"/>
    <w:uiPriority w:val="34"/>
    <w:qFormat/>
    <w:rsid w:val="00F50715"/>
    <w:pPr>
      <w:ind w:left="720"/>
      <w:contextualSpacing/>
    </w:pPr>
  </w:style>
  <w:style w:type="paragraph" w:styleId="Header">
    <w:name w:val="header"/>
    <w:basedOn w:val="Normal"/>
    <w:link w:val="HeaderChar"/>
    <w:uiPriority w:val="99"/>
    <w:unhideWhenUsed/>
    <w:rsid w:val="004A54C8"/>
    <w:pPr>
      <w:tabs>
        <w:tab w:val="center" w:pos="4513"/>
        <w:tab w:val="right" w:pos="9026"/>
      </w:tabs>
    </w:pPr>
  </w:style>
  <w:style w:type="character" w:customStyle="1" w:styleId="HeaderChar">
    <w:name w:val="Header Char"/>
    <w:basedOn w:val="DefaultParagraphFont"/>
    <w:link w:val="Header"/>
    <w:uiPriority w:val="99"/>
    <w:rsid w:val="004A54C8"/>
    <w:rPr>
      <w:sz w:val="24"/>
      <w:szCs w:val="24"/>
      <w:lang w:val="en-GB"/>
    </w:rPr>
  </w:style>
  <w:style w:type="paragraph" w:styleId="Footer">
    <w:name w:val="footer"/>
    <w:basedOn w:val="Normal"/>
    <w:link w:val="FooterChar"/>
    <w:uiPriority w:val="99"/>
    <w:unhideWhenUsed/>
    <w:rsid w:val="004A54C8"/>
    <w:pPr>
      <w:tabs>
        <w:tab w:val="center" w:pos="4513"/>
        <w:tab w:val="right" w:pos="9026"/>
      </w:tabs>
    </w:pPr>
  </w:style>
  <w:style w:type="character" w:customStyle="1" w:styleId="FooterChar">
    <w:name w:val="Footer Char"/>
    <w:basedOn w:val="DefaultParagraphFont"/>
    <w:link w:val="Footer"/>
    <w:uiPriority w:val="99"/>
    <w:rsid w:val="004A54C8"/>
    <w:rPr>
      <w:sz w:val="24"/>
      <w:szCs w:val="24"/>
      <w:lang w:val="en-GB"/>
    </w:rPr>
  </w:style>
  <w:style w:type="paragraph" w:styleId="Revision">
    <w:name w:val="Revision"/>
    <w:hidden/>
    <w:uiPriority w:val="99"/>
    <w:semiHidden/>
    <w:rsid w:val="009173FC"/>
    <w:rPr>
      <w:sz w:val="24"/>
      <w:szCs w:val="24"/>
      <w:lang w:val="en-GB"/>
    </w:rPr>
  </w:style>
  <w:style w:type="paragraph" w:styleId="NoSpacing">
    <w:name w:val="No Spacing"/>
    <w:uiPriority w:val="1"/>
    <w:qFormat/>
    <w:rsid w:val="00340212"/>
    <w:rPr>
      <w:sz w:val="24"/>
      <w:szCs w:val="24"/>
      <w:lang w:val="en-GB"/>
    </w:rPr>
  </w:style>
  <w:style w:type="character" w:styleId="CommentReference">
    <w:name w:val="annotation reference"/>
    <w:basedOn w:val="DefaultParagraphFont"/>
    <w:uiPriority w:val="99"/>
    <w:semiHidden/>
    <w:unhideWhenUsed/>
    <w:rsid w:val="00A65EAF"/>
    <w:rPr>
      <w:sz w:val="16"/>
      <w:szCs w:val="16"/>
    </w:rPr>
  </w:style>
  <w:style w:type="paragraph" w:styleId="CommentText">
    <w:name w:val="annotation text"/>
    <w:basedOn w:val="Normal"/>
    <w:link w:val="CommentTextChar"/>
    <w:uiPriority w:val="99"/>
    <w:semiHidden/>
    <w:unhideWhenUsed/>
    <w:rsid w:val="00A65EAF"/>
    <w:rPr>
      <w:sz w:val="20"/>
      <w:szCs w:val="20"/>
    </w:rPr>
  </w:style>
  <w:style w:type="character" w:customStyle="1" w:styleId="CommentTextChar">
    <w:name w:val="Comment Text Char"/>
    <w:basedOn w:val="DefaultParagraphFont"/>
    <w:link w:val="CommentText"/>
    <w:uiPriority w:val="99"/>
    <w:semiHidden/>
    <w:rsid w:val="00A65EAF"/>
    <w:rPr>
      <w:lang w:val="en-GB"/>
    </w:rPr>
  </w:style>
  <w:style w:type="paragraph" w:styleId="CommentSubject">
    <w:name w:val="annotation subject"/>
    <w:basedOn w:val="CommentText"/>
    <w:next w:val="CommentText"/>
    <w:link w:val="CommentSubjectChar"/>
    <w:uiPriority w:val="99"/>
    <w:semiHidden/>
    <w:unhideWhenUsed/>
    <w:rsid w:val="00A65EAF"/>
    <w:rPr>
      <w:b/>
      <w:bCs/>
    </w:rPr>
  </w:style>
  <w:style w:type="character" w:customStyle="1" w:styleId="CommentSubjectChar">
    <w:name w:val="Comment Subject Char"/>
    <w:basedOn w:val="CommentTextChar"/>
    <w:link w:val="CommentSubject"/>
    <w:uiPriority w:val="99"/>
    <w:semiHidden/>
    <w:rsid w:val="00A65EAF"/>
    <w:rPr>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57"/>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83457"/>
    <w:pPr>
      <w:jc w:val="center"/>
    </w:pPr>
    <w:rPr>
      <w:b/>
      <w:bCs/>
      <w:sz w:val="28"/>
    </w:rPr>
  </w:style>
  <w:style w:type="paragraph" w:styleId="BodyText">
    <w:name w:val="Body Text"/>
    <w:basedOn w:val="Normal"/>
    <w:semiHidden/>
    <w:rsid w:val="00F83457"/>
    <w:pPr>
      <w:jc w:val="both"/>
    </w:pPr>
  </w:style>
  <w:style w:type="paragraph" w:styleId="FootnoteText">
    <w:name w:val="footnote text"/>
    <w:basedOn w:val="Normal"/>
    <w:link w:val="FootnoteTextChar"/>
    <w:uiPriority w:val="99"/>
    <w:semiHidden/>
    <w:unhideWhenUsed/>
    <w:rsid w:val="00574178"/>
    <w:rPr>
      <w:sz w:val="20"/>
      <w:szCs w:val="20"/>
    </w:rPr>
  </w:style>
  <w:style w:type="character" w:customStyle="1" w:styleId="FootnoteTextChar">
    <w:name w:val="Footnote Text Char"/>
    <w:basedOn w:val="DefaultParagraphFont"/>
    <w:link w:val="FootnoteText"/>
    <w:uiPriority w:val="99"/>
    <w:semiHidden/>
    <w:rsid w:val="00574178"/>
    <w:rPr>
      <w:lang w:val="en-GB"/>
    </w:rPr>
  </w:style>
  <w:style w:type="character" w:styleId="FootnoteReference">
    <w:name w:val="footnote reference"/>
    <w:basedOn w:val="DefaultParagraphFont"/>
    <w:uiPriority w:val="99"/>
    <w:semiHidden/>
    <w:unhideWhenUsed/>
    <w:rsid w:val="00574178"/>
    <w:rPr>
      <w:vertAlign w:val="superscript"/>
    </w:rPr>
  </w:style>
  <w:style w:type="character" w:styleId="Hyperlink">
    <w:name w:val="Hyperlink"/>
    <w:basedOn w:val="DefaultParagraphFont"/>
    <w:uiPriority w:val="99"/>
    <w:unhideWhenUsed/>
    <w:rsid w:val="00E33926"/>
    <w:rPr>
      <w:color w:val="0000FF" w:themeColor="hyperlink"/>
      <w:u w:val="single"/>
    </w:rPr>
  </w:style>
  <w:style w:type="character" w:styleId="FollowedHyperlink">
    <w:name w:val="FollowedHyperlink"/>
    <w:basedOn w:val="DefaultParagraphFont"/>
    <w:uiPriority w:val="99"/>
    <w:semiHidden/>
    <w:unhideWhenUsed/>
    <w:rsid w:val="00720C4A"/>
    <w:rPr>
      <w:color w:val="800080" w:themeColor="followedHyperlink"/>
      <w:u w:val="single"/>
    </w:rPr>
  </w:style>
  <w:style w:type="paragraph" w:styleId="BalloonText">
    <w:name w:val="Balloon Text"/>
    <w:basedOn w:val="Normal"/>
    <w:link w:val="BalloonTextChar"/>
    <w:uiPriority w:val="99"/>
    <w:semiHidden/>
    <w:unhideWhenUsed/>
    <w:rsid w:val="00C5477D"/>
    <w:rPr>
      <w:rFonts w:ascii="Tahoma" w:hAnsi="Tahoma" w:cs="Tahoma"/>
      <w:sz w:val="16"/>
      <w:szCs w:val="16"/>
    </w:rPr>
  </w:style>
  <w:style w:type="character" w:customStyle="1" w:styleId="BalloonTextChar">
    <w:name w:val="Balloon Text Char"/>
    <w:basedOn w:val="DefaultParagraphFont"/>
    <w:link w:val="BalloonText"/>
    <w:uiPriority w:val="99"/>
    <w:semiHidden/>
    <w:rsid w:val="00C5477D"/>
    <w:rPr>
      <w:rFonts w:ascii="Tahoma" w:hAnsi="Tahoma" w:cs="Tahoma"/>
      <w:sz w:val="16"/>
      <w:szCs w:val="16"/>
      <w:lang w:val="en-GB"/>
    </w:rPr>
  </w:style>
  <w:style w:type="paragraph" w:styleId="ListParagraph">
    <w:name w:val="List Paragraph"/>
    <w:basedOn w:val="Normal"/>
    <w:uiPriority w:val="34"/>
    <w:qFormat/>
    <w:rsid w:val="00F50715"/>
    <w:pPr>
      <w:ind w:left="720"/>
      <w:contextualSpacing/>
    </w:pPr>
  </w:style>
  <w:style w:type="paragraph" w:styleId="Header">
    <w:name w:val="header"/>
    <w:basedOn w:val="Normal"/>
    <w:link w:val="HeaderChar"/>
    <w:uiPriority w:val="99"/>
    <w:unhideWhenUsed/>
    <w:rsid w:val="004A54C8"/>
    <w:pPr>
      <w:tabs>
        <w:tab w:val="center" w:pos="4513"/>
        <w:tab w:val="right" w:pos="9026"/>
      </w:tabs>
    </w:pPr>
  </w:style>
  <w:style w:type="character" w:customStyle="1" w:styleId="HeaderChar">
    <w:name w:val="Header Char"/>
    <w:basedOn w:val="DefaultParagraphFont"/>
    <w:link w:val="Header"/>
    <w:uiPriority w:val="99"/>
    <w:rsid w:val="004A54C8"/>
    <w:rPr>
      <w:sz w:val="24"/>
      <w:szCs w:val="24"/>
      <w:lang w:val="en-GB"/>
    </w:rPr>
  </w:style>
  <w:style w:type="paragraph" w:styleId="Footer">
    <w:name w:val="footer"/>
    <w:basedOn w:val="Normal"/>
    <w:link w:val="FooterChar"/>
    <w:uiPriority w:val="99"/>
    <w:unhideWhenUsed/>
    <w:rsid w:val="004A54C8"/>
    <w:pPr>
      <w:tabs>
        <w:tab w:val="center" w:pos="4513"/>
        <w:tab w:val="right" w:pos="9026"/>
      </w:tabs>
    </w:pPr>
  </w:style>
  <w:style w:type="character" w:customStyle="1" w:styleId="FooterChar">
    <w:name w:val="Footer Char"/>
    <w:basedOn w:val="DefaultParagraphFont"/>
    <w:link w:val="Footer"/>
    <w:uiPriority w:val="99"/>
    <w:rsid w:val="004A54C8"/>
    <w:rPr>
      <w:sz w:val="24"/>
      <w:szCs w:val="24"/>
      <w:lang w:val="en-GB"/>
    </w:rPr>
  </w:style>
  <w:style w:type="paragraph" w:styleId="Revision">
    <w:name w:val="Revision"/>
    <w:hidden/>
    <w:uiPriority w:val="99"/>
    <w:semiHidden/>
    <w:rsid w:val="009173FC"/>
    <w:rPr>
      <w:sz w:val="24"/>
      <w:szCs w:val="24"/>
      <w:lang w:val="en-GB"/>
    </w:rPr>
  </w:style>
  <w:style w:type="paragraph" w:styleId="NoSpacing">
    <w:name w:val="No Spacing"/>
    <w:uiPriority w:val="1"/>
    <w:qFormat/>
    <w:rsid w:val="00340212"/>
    <w:rPr>
      <w:sz w:val="24"/>
      <w:szCs w:val="24"/>
      <w:lang w:val="en-GB"/>
    </w:rPr>
  </w:style>
  <w:style w:type="character" w:styleId="CommentReference">
    <w:name w:val="annotation reference"/>
    <w:basedOn w:val="DefaultParagraphFont"/>
    <w:uiPriority w:val="99"/>
    <w:semiHidden/>
    <w:unhideWhenUsed/>
    <w:rsid w:val="00A65EAF"/>
    <w:rPr>
      <w:sz w:val="16"/>
      <w:szCs w:val="16"/>
    </w:rPr>
  </w:style>
  <w:style w:type="paragraph" w:styleId="CommentText">
    <w:name w:val="annotation text"/>
    <w:basedOn w:val="Normal"/>
    <w:link w:val="CommentTextChar"/>
    <w:uiPriority w:val="99"/>
    <w:semiHidden/>
    <w:unhideWhenUsed/>
    <w:rsid w:val="00A65EAF"/>
    <w:rPr>
      <w:sz w:val="20"/>
      <w:szCs w:val="20"/>
    </w:rPr>
  </w:style>
  <w:style w:type="character" w:customStyle="1" w:styleId="CommentTextChar">
    <w:name w:val="Comment Text Char"/>
    <w:basedOn w:val="DefaultParagraphFont"/>
    <w:link w:val="CommentText"/>
    <w:uiPriority w:val="99"/>
    <w:semiHidden/>
    <w:rsid w:val="00A65EAF"/>
    <w:rPr>
      <w:lang w:val="en-GB"/>
    </w:rPr>
  </w:style>
  <w:style w:type="paragraph" w:styleId="CommentSubject">
    <w:name w:val="annotation subject"/>
    <w:basedOn w:val="CommentText"/>
    <w:next w:val="CommentText"/>
    <w:link w:val="CommentSubjectChar"/>
    <w:uiPriority w:val="99"/>
    <w:semiHidden/>
    <w:unhideWhenUsed/>
    <w:rsid w:val="00A65EAF"/>
    <w:rPr>
      <w:b/>
      <w:bCs/>
    </w:rPr>
  </w:style>
  <w:style w:type="character" w:customStyle="1" w:styleId="CommentSubjectChar">
    <w:name w:val="Comment Subject Char"/>
    <w:basedOn w:val="CommentTextChar"/>
    <w:link w:val="CommentSubject"/>
    <w:uiPriority w:val="99"/>
    <w:semiHidden/>
    <w:rsid w:val="00A65EAF"/>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18BFC6-9AA3-45F4-AD03-A7A7AD26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1841</Words>
  <Characters>9210</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The Nature of the Mitzvo of the Shofar</vt:lpstr>
    </vt:vector>
  </TitlesOfParts>
  <Company>Microsoft</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Nature of the Mitzvo of the Shofar</dc:title>
  <dc:subject/>
  <dc:creator>Dalia Wieder</dc:creator>
  <cp:keywords/>
  <dc:description/>
  <cp:lastModifiedBy>ASUS</cp:lastModifiedBy>
  <cp:revision>5</cp:revision>
  <dcterms:created xsi:type="dcterms:W3CDTF">2018-12-01T19:28:00Z</dcterms:created>
  <dcterms:modified xsi:type="dcterms:W3CDTF">2018-12-01T19:59:00Z</dcterms:modified>
</cp:coreProperties>
</file>